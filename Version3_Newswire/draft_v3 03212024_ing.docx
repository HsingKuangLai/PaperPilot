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6579A3"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6579A3"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A9C7C45"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w:t>
      </w:r>
      <w:commentRangeStart w:id="2"/>
      <w:r w:rsidRPr="00BA4329">
        <w:rPr>
          <w:rFonts w:ascii="Times New Roman" w:hAnsi="Times New Roman" w:cs="Times New Roman"/>
        </w:rPr>
        <w:t xml:space="preserve">particularly </w:t>
      </w:r>
      <w:commentRangeEnd w:id="2"/>
      <w:r w:rsidR="000501D6">
        <w:rPr>
          <w:rStyle w:val="a6"/>
          <w:rFonts w:eastAsiaTheme="minorEastAsia"/>
        </w:rPr>
        <w:commentReference w:id="2"/>
      </w:r>
      <w:r w:rsidRPr="00BA4329">
        <w:rPr>
          <w:rFonts w:ascii="Times New Roman" w:hAnsi="Times New Roman" w:cs="Times New Roman"/>
        </w:rPr>
        <w:t>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40583723"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enterprise resource planning systems (ERP).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708D1D1B"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Empirical evidence supports the positive impact of such </w:t>
      </w:r>
      <w:commentRangeStart w:id="5"/>
      <w:r w:rsidRPr="00BA4329">
        <w:rPr>
          <w:rFonts w:ascii="Times New Roman" w:hAnsi="Times New Roman" w:cs="Times New Roman"/>
        </w:rPr>
        <w:t>technologies</w:t>
      </w:r>
      <w:commentRangeEnd w:id="5"/>
      <w:r w:rsidR="00ED4C81">
        <w:rPr>
          <w:rStyle w:val="a6"/>
          <w:rFonts w:eastAsiaTheme="minorEastAsia"/>
        </w:rPr>
        <w:commentReference w:id="5"/>
      </w:r>
      <w:r w:rsidRPr="00BA4329">
        <w:rPr>
          <w:rFonts w:ascii="Times New Roman" w:hAnsi="Times New Roman" w:cs="Times New Roman"/>
        </w:rPr>
        <w:t xml:space="preserve">. The integration of ERP systems has been extensively analyzed, showcasing its diverse impacts on organizations. The immediate value of these systems is evident </w:t>
      </w:r>
      <w:commentRangeStart w:id="6"/>
      <w:r w:rsidRPr="00BA4329">
        <w:rPr>
          <w:rFonts w:ascii="Times New Roman" w:hAnsi="Times New Roman" w:cs="Times New Roman"/>
        </w:rPr>
        <w:t>through positive market responses post-implementation</w:t>
      </w:r>
      <w:commentRangeEnd w:id="6"/>
      <w:r w:rsidR="00ED4C81">
        <w:rPr>
          <w:rStyle w:val="a6"/>
          <w:rFonts w:eastAsiaTheme="minorEastAsia"/>
        </w:rPr>
        <w:commentReference w:id="6"/>
      </w:r>
      <w:r w:rsidRPr="00BA4329">
        <w:rPr>
          <w:rFonts w:ascii="Times New Roman" w:hAnsi="Times New Roman" w:cs="Times New Roman"/>
        </w:rPr>
        <w:t xml:space="preserve"> (</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7"/>
      <w:r w:rsidRPr="00BA4329">
        <w:rPr>
          <w:rFonts w:ascii="Times New Roman" w:hAnsi="Times New Roman" w:cs="Times New Roman"/>
        </w:rPr>
        <w:t xml:space="preserve">correlated </w:t>
      </w:r>
      <w:commentRangeEnd w:id="7"/>
      <w:r w:rsidR="00ED4C81">
        <w:rPr>
          <w:rStyle w:val="a6"/>
          <w:rFonts w:eastAsiaTheme="minorEastAsia"/>
        </w:rPr>
        <w:commentReference w:id="7"/>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7B1EE15D"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ins w:id="8"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9"/>
      <w:r w:rsidRPr="00BA4329">
        <w:rPr>
          <w:rFonts w:ascii="Times New Roman" w:hAnsi="Times New Roman" w:cs="Times New Roman"/>
        </w:rPr>
        <w:t>theoretical aspects and potential impacts</w:t>
      </w:r>
      <w:commentRangeEnd w:id="9"/>
      <w:r w:rsidR="00ED4C81">
        <w:rPr>
          <w:rStyle w:val="a6"/>
          <w:rFonts w:eastAsiaTheme="minorEastAsia"/>
        </w:rPr>
        <w:commentReference w:id="9"/>
      </w:r>
      <w:r w:rsidRPr="00BA4329">
        <w:rPr>
          <w:rFonts w:ascii="Times New Roman" w:hAnsi="Times New Roman" w:cs="Times New Roman"/>
        </w:rPr>
        <w:t xml:space="preserve"> of RPA on accounting and auditing, primarily utilizing </w:t>
      </w:r>
      <w:commentRangeStart w:id="10"/>
      <w:commentRangeStart w:id="11"/>
      <w:commentRangeStart w:id="12"/>
      <w:r w:rsidRPr="00BA4329">
        <w:rPr>
          <w:rFonts w:ascii="Times New Roman" w:hAnsi="Times New Roman" w:cs="Times New Roman"/>
        </w:rPr>
        <w:t xml:space="preserve">secondary data </w:t>
      </w:r>
      <w:commentRangeEnd w:id="10"/>
      <w:r w:rsidR="00ED4C81">
        <w:rPr>
          <w:rStyle w:val="a6"/>
          <w:rFonts w:eastAsiaTheme="minorEastAsia"/>
        </w:rPr>
        <w:commentReference w:id="10"/>
      </w:r>
      <w:commentRangeEnd w:id="11"/>
      <w:r w:rsidR="00473D79">
        <w:rPr>
          <w:rStyle w:val="a6"/>
          <w:rFonts w:eastAsiaTheme="minorEastAsia"/>
        </w:rPr>
        <w:commentReference w:id="11"/>
      </w:r>
      <w:commentRangeEnd w:id="12"/>
      <w:r w:rsidR="00473D79">
        <w:rPr>
          <w:rStyle w:val="a6"/>
          <w:rFonts w:eastAsiaTheme="minorEastAsia"/>
        </w:rPr>
        <w:commentReference w:id="12"/>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3"/>
      <w:r w:rsidRPr="00BA4329">
        <w:rPr>
          <w:rFonts w:ascii="Times New Roman" w:hAnsi="Times New Roman" w:cs="Times New Roman"/>
        </w:rPr>
        <w:t>studies employing quantitative methodologies are conspicuously sparse</w:t>
      </w:r>
      <w:commentRangeEnd w:id="13"/>
      <w:r w:rsidR="00ED4C81">
        <w:rPr>
          <w:rStyle w:val="a6"/>
          <w:rFonts w:eastAsiaTheme="minorEastAsia"/>
        </w:rPr>
        <w:commentReference w:id="13"/>
      </w:r>
      <w:r w:rsidRPr="00BA4329">
        <w:rPr>
          <w:rFonts w:ascii="Times New Roman" w:hAnsi="Times New Roman" w:cs="Times New Roman"/>
        </w:rPr>
        <w:t xml:space="preserve">. </w:t>
      </w:r>
    </w:p>
    <w:p w14:paraId="02415349" w14:textId="72D32E66"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across firms, including accruals-based earnings management (AM) and real activities manipulation (RM). Through a comparative analysis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w:t>
      </w:r>
      <w:r w:rsidR="00DF54F1">
        <w:rPr>
          <w:rFonts w:ascii="Times New Roman" w:hAnsi="Times New Roman" w:cs="Times New Roman"/>
        </w:rPr>
        <w:t xml:space="preserve"> </w:t>
      </w:r>
      <w:ins w:id="14"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15" w:author="Sheng-Feng Hsieh" w:date="2024-03-21T15:00:00Z">
        <w:r w:rsidR="00ED4C81">
          <w:rPr>
            <w:rFonts w:ascii="Times New Roman" w:hAnsi="Times New Roman" w:cs="Times New Roman"/>
          </w:rPr>
          <w:t>y</w:t>
        </w:r>
      </w:ins>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xml:space="preserve">. Our findings suggest that the sophisticated control and decision-making capacities enabled by RPA might lead to a surge in EM. This phenomenon is probably attributed to a delay in </w:t>
      </w:r>
      <w:commentRangeStart w:id="16"/>
      <w:commentRangeStart w:id="17"/>
      <w:commentRangeStart w:id="18"/>
      <w:r w:rsidRPr="00BA4329">
        <w:rPr>
          <w:rFonts w:ascii="Times New Roman" w:hAnsi="Times New Roman" w:cs="Times New Roman"/>
        </w:rPr>
        <w:t>the development of comprehensive control standards and risk management frameworks</w:t>
      </w:r>
      <w:commentRangeEnd w:id="16"/>
      <w:r w:rsidR="00940286">
        <w:rPr>
          <w:rStyle w:val="a6"/>
          <w:rFonts w:eastAsiaTheme="minorEastAsia"/>
        </w:rPr>
        <w:commentReference w:id="16"/>
      </w:r>
      <w:commentRangeEnd w:id="17"/>
      <w:r w:rsidR="00C9187A">
        <w:rPr>
          <w:rStyle w:val="a6"/>
          <w:rFonts w:eastAsiaTheme="minorEastAsia"/>
        </w:rPr>
        <w:commentReference w:id="17"/>
      </w:r>
      <w:commentRangeEnd w:id="18"/>
      <w:r w:rsidR="00C9187A">
        <w:rPr>
          <w:rStyle w:val="a6"/>
          <w:rFonts w:eastAsiaTheme="minorEastAsia"/>
        </w:rPr>
        <w:commentReference w:id="18"/>
      </w:r>
      <w:r w:rsidRPr="00BA4329">
        <w:rPr>
          <w:rFonts w:ascii="Times New Roman" w:hAnsi="Times New Roman" w:cs="Times New Roman"/>
        </w:rPr>
        <w:t xml:space="preserve">, which struggles to keep up with the swift pace of technological adoption. </w:t>
      </w:r>
    </w:p>
    <w:p w14:paraId="259B8726" w14:textId="6BA1E331"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19"/>
      <w:commentRangeStart w:id="20"/>
      <w:commentRangeStart w:id="21"/>
      <w:ins w:id="22" w:author="Sheng-Feng Hsieh" w:date="2024-03-21T15:03:00Z">
        <w:r w:rsidR="007B12E0">
          <w:rPr>
            <w:rFonts w:ascii="Times New Roman" w:hAnsi="Times New Roman" w:cs="Times New Roman"/>
          </w:rPr>
          <w:t>standard setters</w:t>
        </w:r>
        <w:commentRangeEnd w:id="19"/>
        <w:r w:rsidR="00D86746">
          <w:rPr>
            <w:rStyle w:val="a6"/>
            <w:rFonts w:eastAsiaTheme="minorEastAsia"/>
          </w:rPr>
          <w:commentReference w:id="19"/>
        </w:r>
      </w:ins>
      <w:commentRangeEnd w:id="20"/>
      <w:r w:rsidR="00FC16F1">
        <w:rPr>
          <w:rStyle w:val="a6"/>
          <w:rFonts w:eastAsiaTheme="minorEastAsia"/>
        </w:rPr>
        <w:commentReference w:id="20"/>
      </w:r>
      <w:commentRangeEnd w:id="21"/>
      <w:r w:rsidR="00FC16F1">
        <w:rPr>
          <w:rStyle w:val="a6"/>
          <w:rFonts w:eastAsiaTheme="minorEastAsia"/>
        </w:rPr>
        <w:commentReference w:id="21"/>
      </w:r>
      <w:ins w:id="23"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ins w:id="24"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ins w:id="25" w:author="Sheng-Feng Hsieh" w:date="2024-03-21T15:04:00Z">
        <w:r w:rsidR="00D86746">
          <w:rPr>
            <w:rFonts w:ascii="Times New Roman" w:hAnsi="Times New Roman" w:cs="Times New Roman"/>
          </w:rPr>
          <w:t xml:space="preserve">the audit </w:t>
        </w:r>
      </w:ins>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w:t>
      </w:r>
      <w:r w:rsidRPr="00BA4329">
        <w:rPr>
          <w:rFonts w:ascii="Times New Roman" w:hAnsi="Times New Roman" w:cs="Times New Roman"/>
        </w:rPr>
        <w:lastRenderedPageBreak/>
        <w:t xml:space="preserve">identifying and mitigating earnings management in an era increasingly dominated by </w:t>
      </w:r>
      <w:ins w:id="26" w:author="Sheng-Feng Hsieh" w:date="2024-03-21T15:04:00Z">
        <w:r w:rsidR="00D86746">
          <w:rPr>
            <w:rFonts w:ascii="Times New Roman" w:hAnsi="Times New Roman" w:cs="Times New Roman"/>
          </w:rPr>
          <w:t>RP</w:t>
        </w:r>
      </w:ins>
      <w:ins w:id="27"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3C95B7A0" w:rsidR="00E05379" w:rsidRPr="00BA4329" w:rsidRDefault="005A4CC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remaining sections of this study as follows: </w:t>
      </w:r>
      <w:commentRangeStart w:id="28"/>
      <w:r w:rsidRPr="00BA4329">
        <w:rPr>
          <w:rFonts w:ascii="Times New Roman" w:hAnsi="Times New Roman" w:cs="Times New Roman"/>
        </w:rPr>
        <w:t xml:space="preserve">The second section is literature reviews and development of hypotheses; the third part is sample selection and research design; the fourth section is the univariate and multivariate </w:t>
      </w:r>
      <w:proofErr w:type="gramStart"/>
      <w:r w:rsidRPr="00BA4329">
        <w:rPr>
          <w:rFonts w:ascii="Times New Roman" w:hAnsi="Times New Roman" w:cs="Times New Roman"/>
        </w:rPr>
        <w:t>results,</w:t>
      </w:r>
      <w:proofErr w:type="gramEnd"/>
      <w:r w:rsidRPr="00BA4329">
        <w:rPr>
          <w:rFonts w:ascii="Times New Roman" w:hAnsi="Times New Roman" w:cs="Times New Roman"/>
        </w:rPr>
        <w:t xml:space="preserve"> the fifth section is additional analyses; and the last section is the conclusion of this study.</w:t>
      </w:r>
      <w:commentRangeEnd w:id="28"/>
      <w:r w:rsidR="00D86746">
        <w:rPr>
          <w:rStyle w:val="a6"/>
          <w:rFonts w:eastAsiaTheme="minorEastAsia"/>
        </w:rPr>
        <w:commentReference w:id="28"/>
      </w:r>
    </w:p>
    <w:p w14:paraId="41F61512" w14:textId="77777777" w:rsidR="006F2AA8" w:rsidRPr="00D86746"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6444A13A" w14:textId="37F85FB8" w:rsidR="006F2AA8" w:rsidRPr="00BA4329" w:rsidRDefault="00DA427F"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What is </w:t>
      </w:r>
      <w:r w:rsidR="0019116F" w:rsidRPr="00BA4329">
        <w:rPr>
          <w:rFonts w:ascii="Times New Roman" w:hAnsi="Times New Roman" w:cs="Times New Roman"/>
          <w:sz w:val="24"/>
          <w:szCs w:val="24"/>
        </w:rPr>
        <w:t>RPA?</w:t>
      </w:r>
    </w:p>
    <w:p w14:paraId="36850F13" w14:textId="3FD89977" w:rsidR="006F2AA8" w:rsidRPr="00BA4329" w:rsidRDefault="003C52CE" w:rsidP="006F2AA8">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streamline the creation, deployment, and management of software robots. These robots are programmed to mimic human interactions with digital interfaces and systems, enabling them to perform a myriad of tasks with precision and efficiency. According to </w:t>
      </w:r>
      <w:proofErr w:type="spellStart"/>
      <w:r w:rsidRPr="003C52CE">
        <w:rPr>
          <w:rFonts w:ascii="Times New Roman" w:hAnsi="Times New Roman" w:cs="Times New Roman"/>
        </w:rPr>
        <w:t>UiPath</w:t>
      </w:r>
      <w:proofErr w:type="spellEnd"/>
      <w:r w:rsidRPr="003C52CE">
        <w:rPr>
          <w:rFonts w:ascii="Times New Roman" w:hAnsi="Times New Roman" w:cs="Times New Roman"/>
        </w:rPr>
        <w:t xml:space="preserve">, a leader in the RPA industry, these software robots possess the capability to comprehend visual data on screens, execute precise keystrokes, navigate through various systems, and accurately identify and extract information.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w:t>
      </w:r>
      <w:commentRangeStart w:id="29"/>
      <w:commentRangeStart w:id="30"/>
      <w:r w:rsidRPr="003C52CE">
        <w:rPr>
          <w:rFonts w:ascii="Times New Roman" w:hAnsi="Times New Roman" w:cs="Times New Roman"/>
        </w:rPr>
        <w:t>efficiency</w:t>
      </w:r>
      <w:commentRangeEnd w:id="29"/>
      <w:r>
        <w:rPr>
          <w:rStyle w:val="a6"/>
          <w:rFonts w:eastAsiaTheme="minorEastAsia"/>
        </w:rPr>
        <w:commentReference w:id="29"/>
      </w:r>
      <w:commentRangeEnd w:id="30"/>
      <w:r>
        <w:rPr>
          <w:rStyle w:val="a6"/>
          <w:rFonts w:eastAsiaTheme="minorEastAsia"/>
        </w:rPr>
        <w:commentReference w:id="30"/>
      </w:r>
      <w:r>
        <w:rPr>
          <w:rFonts w:ascii="Times New Roman" w:hAnsi="Times New Roman" w:cs="Times New Roman"/>
        </w:rPr>
        <w:t>.</w:t>
      </w:r>
      <w:r>
        <w:rPr>
          <w:rFonts w:ascii="Times New Roman" w:hAnsi="Times New Roman" w:cs="Times New Roman"/>
        </w:rPr>
        <w:br/>
      </w:r>
      <w:r w:rsidR="00613107">
        <w:rPr>
          <w:rFonts w:ascii="Times New Roman" w:hAnsi="Times New Roman" w:cs="Times New Roman"/>
        </w:rPr>
        <w:t xml:space="preserve">    </w:t>
      </w:r>
      <w:commentRangeStart w:id="31"/>
      <w:commentRangeStart w:id="32"/>
      <w:r w:rsidR="00270595" w:rsidRPr="00BA4329">
        <w:rPr>
          <w:rFonts w:ascii="Times New Roman" w:hAnsi="Times New Roman" w:cs="Times New Roman"/>
        </w:rPr>
        <w:t>The</w:t>
      </w:r>
      <w:commentRangeEnd w:id="31"/>
      <w:r w:rsidR="006E611A">
        <w:rPr>
          <w:rStyle w:val="a6"/>
          <w:rFonts w:eastAsiaTheme="minorEastAsia"/>
        </w:rPr>
        <w:commentReference w:id="31"/>
      </w:r>
      <w:commentRangeEnd w:id="32"/>
      <w:r w:rsidR="006E611A">
        <w:rPr>
          <w:rStyle w:val="a6"/>
          <w:rFonts w:eastAsiaTheme="minorEastAsia"/>
        </w:rPr>
        <w:commentReference w:id="32"/>
      </w:r>
      <w:r w:rsidR="00270595" w:rsidRPr="00BA4329">
        <w:rPr>
          <w:rFonts w:ascii="Times New Roman" w:hAnsi="Times New Roman" w:cs="Times New Roman"/>
        </w:rPr>
        <w:t xml:space="preserve"> finance and accounting sector, as outlined by </w:t>
      </w:r>
      <w:proofErr w:type="spellStart"/>
      <w:r w:rsidR="00270595" w:rsidRPr="00BA4329">
        <w:rPr>
          <w:rFonts w:ascii="Times New Roman" w:hAnsi="Times New Roman" w:cs="Times New Roman"/>
          <w:color w:val="0070C0"/>
        </w:rPr>
        <w:t>Jędrzejka</w:t>
      </w:r>
      <w:proofErr w:type="spellEnd"/>
      <w:r w:rsidR="00270595" w:rsidRPr="00BA4329">
        <w:rPr>
          <w:rFonts w:ascii="Times New Roman" w:hAnsi="Times New Roman" w:cs="Times New Roman"/>
          <w:color w:val="0070C0"/>
        </w:rPr>
        <w:t xml:space="preserve"> (2019)</w:t>
      </w:r>
      <w:r w:rsidR="00270595" w:rsidRPr="00BA4329">
        <w:rPr>
          <w:rFonts w:ascii="Times New Roman" w:hAnsi="Times New Roman" w:cs="Times New Roman"/>
        </w:rPr>
        <w:t xml:space="preserve"> and supported by </w:t>
      </w:r>
      <w:r w:rsidR="00270595" w:rsidRPr="00BA4329">
        <w:rPr>
          <w:rFonts w:ascii="Times New Roman" w:hAnsi="Times New Roman" w:cs="Times New Roman"/>
          <w:color w:val="0070C0"/>
        </w:rPr>
        <w:t>F</w:t>
      </w:r>
      <w:r w:rsidR="00B03069" w:rsidRPr="00BA4329">
        <w:rPr>
          <w:rFonts w:ascii="Times New Roman" w:hAnsi="Times New Roman" w:cs="Times New Roman"/>
          <w:color w:val="0070C0"/>
        </w:rPr>
        <w:t>ernandez</w:t>
      </w:r>
      <w:r w:rsidR="00270595" w:rsidRPr="00BA4329">
        <w:rPr>
          <w:rFonts w:ascii="Times New Roman" w:hAnsi="Times New Roman" w:cs="Times New Roman"/>
          <w:color w:val="0070C0"/>
        </w:rPr>
        <w:t xml:space="preserve"> and Aman (2018)</w:t>
      </w:r>
      <w:r w:rsidR="00270595" w:rsidRPr="00BA4329">
        <w:rPr>
          <w:rFonts w:ascii="Times New Roman" w:hAnsi="Times New Roman" w:cs="Times New Roman"/>
        </w:rPr>
        <w:t xml:space="preserve">, has been the </w:t>
      </w:r>
      <w:commentRangeStart w:id="33"/>
      <w:commentRangeStart w:id="34"/>
      <w:commentRangeStart w:id="35"/>
      <w:r w:rsidR="00270595" w:rsidRPr="00BA4329">
        <w:rPr>
          <w:rFonts w:ascii="Times New Roman" w:hAnsi="Times New Roman" w:cs="Times New Roman"/>
        </w:rPr>
        <w:t xml:space="preserve">primary adopter </w:t>
      </w:r>
      <w:commentRangeEnd w:id="33"/>
      <w:r w:rsidR="009632CB">
        <w:rPr>
          <w:rStyle w:val="a6"/>
          <w:rFonts w:eastAsiaTheme="minorEastAsia"/>
        </w:rPr>
        <w:commentReference w:id="33"/>
      </w:r>
      <w:commentRangeEnd w:id="34"/>
      <w:r w:rsidR="006579A3">
        <w:rPr>
          <w:rStyle w:val="a6"/>
          <w:rFonts w:eastAsiaTheme="minorEastAsia"/>
        </w:rPr>
        <w:commentReference w:id="34"/>
      </w:r>
      <w:commentRangeEnd w:id="35"/>
      <w:r w:rsidR="006579A3">
        <w:rPr>
          <w:rStyle w:val="a6"/>
          <w:rFonts w:eastAsiaTheme="minorEastAsia"/>
        </w:rPr>
        <w:commentReference w:id="35"/>
      </w:r>
      <w:r w:rsidR="00270595" w:rsidRPr="00BA4329">
        <w:rPr>
          <w:rFonts w:ascii="Times New Roman" w:hAnsi="Times New Roman" w:cs="Times New Roman"/>
        </w:rPr>
        <w:t xml:space="preserve">of RPA technologies. This sector has utilized RPA to automate tasks such as transaction processing, </w:t>
      </w:r>
      <w:commentRangeStart w:id="36"/>
      <w:r w:rsidR="00270595" w:rsidRPr="00BA4329">
        <w:rPr>
          <w:rFonts w:ascii="Times New Roman" w:hAnsi="Times New Roman" w:cs="Times New Roman"/>
        </w:rPr>
        <w:t>audit preparation</w:t>
      </w:r>
      <w:commentRangeEnd w:id="36"/>
      <w:r w:rsidR="009632CB">
        <w:rPr>
          <w:rStyle w:val="a6"/>
          <w:rFonts w:eastAsiaTheme="minorEastAsia"/>
        </w:rPr>
        <w:commentReference w:id="36"/>
      </w:r>
      <w:r w:rsidR="00270595" w:rsidRPr="00BA4329">
        <w:rPr>
          <w:rFonts w:ascii="Times New Roman" w:hAnsi="Times New Roman" w:cs="Times New Roman"/>
        </w:rPr>
        <w:t xml:space="preserve">, and financial reporting, driven by the sector's need for precision and the high volume of repetitive transactions. The accounting </w:t>
      </w:r>
      <w:commentRangeStart w:id="37"/>
      <w:r w:rsidR="00270595" w:rsidRPr="00BA4329">
        <w:rPr>
          <w:rFonts w:ascii="Times New Roman" w:hAnsi="Times New Roman" w:cs="Times New Roman"/>
        </w:rPr>
        <w:t>department</w:t>
      </w:r>
      <w:commentRangeEnd w:id="37"/>
      <w:r w:rsidR="003D0AFA">
        <w:rPr>
          <w:rStyle w:val="a6"/>
          <w:rFonts w:eastAsiaTheme="minorEastAsia"/>
        </w:rPr>
        <w:commentReference w:id="37"/>
      </w:r>
      <w:r w:rsidR="00270595" w:rsidRPr="00BA4329">
        <w:rPr>
          <w:rFonts w:ascii="Times New Roman" w:hAnsi="Times New Roman" w:cs="Times New Roman"/>
        </w:rPr>
        <w:t>, in particular, benefits from RPA's ability to execute tasks with high accuracy and efficiency, addressing the industry's challenge of managing routine, error-prone tasks.</w:t>
      </w:r>
    </w:p>
    <w:p w14:paraId="581CC928" w14:textId="37458D3D"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RPA's benefits, particularly in finance and accounting, are manifold.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and </w:t>
      </w:r>
      <w:r w:rsidRPr="00BA4329">
        <w:rPr>
          <w:rFonts w:ascii="Times New Roman" w:hAnsi="Times New Roman" w:cs="Times New Roman"/>
          <w:color w:val="0070C0"/>
        </w:rPr>
        <w:t>Le Clair (2017)</w:t>
      </w:r>
      <w:r w:rsidRPr="00BA4329">
        <w:rPr>
          <w:rFonts w:ascii="Times New Roman" w:hAnsi="Times New Roman" w:cs="Times New Roman"/>
        </w:rPr>
        <w:t xml:space="preserve"> highlight RPA's potential to reduce operational costs, enhance process </w:t>
      </w:r>
      <w:ins w:id="38" w:author="Sheng-Feng Hsieh" w:date="2024-03-21T15:13:00Z">
        <w:r w:rsidR="003D0AFA">
          <w:rPr>
            <w:rFonts w:ascii="Times New Roman" w:hAnsi="Times New Roman" w:cs="Times New Roman"/>
          </w:rPr>
          <w:t>execution efficiency</w:t>
        </w:r>
      </w:ins>
      <w:r w:rsidRPr="00BA4329">
        <w:rPr>
          <w:rFonts w:ascii="Times New Roman" w:hAnsi="Times New Roman" w:cs="Times New Roman"/>
        </w:rPr>
        <w:t xml:space="preserve">, and improve accuracy. RPA's ability to operate continuously, its scalability, and ease of implementation make it a valuable tool for the sector. </w:t>
      </w:r>
      <w:commentRangeStart w:id="39"/>
      <w:r w:rsidRPr="00BA4329">
        <w:rPr>
          <w:rFonts w:ascii="Times New Roman" w:hAnsi="Times New Roman" w:cs="Times New Roman"/>
        </w:rPr>
        <w:t xml:space="preserve">These benefits directly address the needs of the accounting department, emphasizing RPA's role in transforming </w:t>
      </w:r>
      <w:commentRangeStart w:id="40"/>
      <w:r w:rsidRPr="00BA4329">
        <w:rPr>
          <w:rFonts w:ascii="Times New Roman" w:hAnsi="Times New Roman" w:cs="Times New Roman"/>
        </w:rPr>
        <w:t>the industry</w:t>
      </w:r>
      <w:commentRangeEnd w:id="40"/>
      <w:r w:rsidR="003F3B92">
        <w:rPr>
          <w:rStyle w:val="a6"/>
          <w:rFonts w:eastAsiaTheme="minorEastAsia"/>
        </w:rPr>
        <w:commentReference w:id="40"/>
      </w:r>
      <w:r w:rsidRPr="00BA4329">
        <w:rPr>
          <w:rFonts w:ascii="Times New Roman" w:hAnsi="Times New Roman" w:cs="Times New Roman"/>
        </w:rPr>
        <w:t xml:space="preserve"> by making operations more efficient and reducing the likelihood of errors in financial reporting</w:t>
      </w:r>
      <w:commentRangeEnd w:id="39"/>
      <w:r w:rsidR="003F3B92">
        <w:rPr>
          <w:rStyle w:val="a6"/>
          <w:rFonts w:eastAsiaTheme="minorEastAsia"/>
        </w:rPr>
        <w:commentReference w:id="39"/>
      </w:r>
      <w:r w:rsidRPr="00BA4329">
        <w:rPr>
          <w:rFonts w:ascii="Times New Roman" w:hAnsi="Times New Roman" w:cs="Times New Roman"/>
        </w:rPr>
        <w:t>.</w:t>
      </w:r>
    </w:p>
    <w:p w14:paraId="3F3C02A9" w14:textId="635DFA37" w:rsidR="00464A5A" w:rsidRPr="00BA4329" w:rsidRDefault="00FE1A8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 </w:t>
      </w:r>
    </w:p>
    <w:p w14:paraId="69E3954B" w14:textId="77777777" w:rsidR="006F2AA8" w:rsidRPr="00BA4329" w:rsidRDefault="00270595"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Automation Tools: from ERP to RPA</w:t>
      </w:r>
    </w:p>
    <w:p w14:paraId="08863861" w14:textId="77777777"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Enterprise Resource Planning (ERP) systems have been foundational in automating business processes, as discussed by </w:t>
      </w:r>
      <w:r w:rsidRPr="00BA4329">
        <w:rPr>
          <w:rFonts w:ascii="Times New Roman" w:hAnsi="Times New Roman" w:cs="Times New Roman"/>
          <w:color w:val="0070C0"/>
        </w:rPr>
        <w:t>Shehab et al. (2004)</w:t>
      </w:r>
      <w:r w:rsidRPr="00BA4329">
        <w:rPr>
          <w:rFonts w:ascii="Times New Roman" w:hAnsi="Times New Roman" w:cs="Times New Roman"/>
        </w:rPr>
        <w:t xml:space="preserve"> and </w:t>
      </w:r>
      <w:r w:rsidRPr="00BA4329">
        <w:rPr>
          <w:rFonts w:ascii="Times New Roman" w:hAnsi="Times New Roman" w:cs="Times New Roman"/>
          <w:color w:val="0070C0"/>
        </w:rPr>
        <w:t xml:space="preserve">Al-Jabri </w:t>
      </w:r>
      <w:r w:rsidR="002F5090" w:rsidRPr="00BA4329">
        <w:rPr>
          <w:rFonts w:ascii="Times New Roman" w:hAnsi="Times New Roman" w:cs="Times New Roman"/>
          <w:color w:val="0070C0"/>
        </w:rPr>
        <w:t xml:space="preserve">and </w:t>
      </w:r>
      <w:proofErr w:type="spellStart"/>
      <w:r w:rsidR="002F5090" w:rsidRPr="00BA4329">
        <w:rPr>
          <w:rFonts w:ascii="Times New Roman" w:hAnsi="Times New Roman" w:cs="Times New Roman"/>
          <w:color w:val="0070C0"/>
        </w:rPr>
        <w:t>Roztocki</w:t>
      </w:r>
      <w:proofErr w:type="spellEnd"/>
      <w:r w:rsidR="00C96BAC" w:rsidRPr="00BA4329">
        <w:rPr>
          <w:rFonts w:ascii="Times New Roman" w:hAnsi="Times New Roman" w:cs="Times New Roman"/>
          <w:color w:val="0070C0"/>
        </w:rPr>
        <w:t xml:space="preserve"> </w:t>
      </w:r>
      <w:r w:rsidRPr="00BA4329">
        <w:rPr>
          <w:rFonts w:ascii="Times New Roman" w:hAnsi="Times New Roman" w:cs="Times New Roman"/>
          <w:color w:val="0070C0"/>
        </w:rPr>
        <w:t>(2015)</w:t>
      </w:r>
      <w:r w:rsidRPr="00BA4329">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BA4329">
        <w:rPr>
          <w:rFonts w:ascii="Times New Roman" w:hAnsi="Times New Roman" w:cs="Times New Roman"/>
        </w:rPr>
        <w:t xml:space="preserve"> (</w:t>
      </w:r>
      <w:proofErr w:type="spellStart"/>
      <w:r w:rsidR="0014301C" w:rsidRPr="00BA4329">
        <w:rPr>
          <w:rFonts w:ascii="Times New Roman" w:hAnsi="Times New Roman" w:cs="Times New Roman"/>
          <w:color w:val="0070C0"/>
        </w:rPr>
        <w:t>Jędrzejka</w:t>
      </w:r>
      <w:proofErr w:type="spellEnd"/>
      <w:r w:rsidR="0014301C" w:rsidRPr="00BA4329">
        <w:rPr>
          <w:rFonts w:ascii="Times New Roman" w:hAnsi="Times New Roman" w:cs="Times New Roman"/>
          <w:color w:val="0070C0"/>
        </w:rPr>
        <w:t xml:space="preserve"> 2019</w:t>
      </w:r>
      <w:r w:rsidR="0014301C" w:rsidRPr="00BA4329">
        <w:rPr>
          <w:rFonts w:ascii="Times New Roman" w:hAnsi="Times New Roman" w:cs="Times New Roman"/>
        </w:rPr>
        <w:t xml:space="preserve">; </w:t>
      </w:r>
      <w:r w:rsidR="00C96BAC" w:rsidRPr="00BA4329">
        <w:rPr>
          <w:rFonts w:ascii="Times New Roman" w:hAnsi="Times New Roman" w:cs="Times New Roman"/>
          <w:color w:val="0070C0"/>
        </w:rPr>
        <w:t>Kuhn and Sutton 2010</w:t>
      </w:r>
      <w:r w:rsidR="0014301C" w:rsidRPr="00BA4329">
        <w:rPr>
          <w:rFonts w:ascii="Times New Roman" w:hAnsi="Times New Roman" w:cs="Times New Roman"/>
        </w:rPr>
        <w:t>)</w:t>
      </w:r>
      <w:r w:rsidR="006F2AA8" w:rsidRPr="00BA4329">
        <w:rPr>
          <w:rFonts w:ascii="Times New Roman" w:hAnsi="Times New Roman" w:cs="Times New Roman"/>
        </w:rPr>
        <w:t>.</w:t>
      </w:r>
    </w:p>
    <w:p w14:paraId="180A2615" w14:textId="77777777" w:rsidR="003F3B92" w:rsidRDefault="0014301C" w:rsidP="006F2AA8">
      <w:pPr>
        <w:pStyle w:val="31"/>
        <w:ind w:left="0" w:firstLine="425"/>
        <w:rPr>
          <w:ins w:id="41" w:author="Sheng-Feng Hsieh" w:date="2024-03-21T15:16:00Z"/>
          <w:rFonts w:ascii="Times New Roman" w:hAnsi="Times New Roman" w:cs="Times New Roman"/>
        </w:rPr>
      </w:pPr>
      <w:r w:rsidRPr="00BA4329">
        <w:rPr>
          <w:rFonts w:ascii="Times New Roman" w:hAnsi="Times New Roman" w:cs="Times New Roman"/>
        </w:rPr>
        <w:t xml:space="preserve">In terms of finance and accounting, as noted by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ERP systems have facilitated an unprecedented level of cross-functional integration, centralized control, and </w:t>
      </w:r>
      <w:commentRangeStart w:id="42"/>
      <w:r w:rsidRPr="00BA4329">
        <w:rPr>
          <w:rFonts w:ascii="Times New Roman" w:hAnsi="Times New Roman" w:cs="Times New Roman"/>
        </w:rPr>
        <w:t>automation</w:t>
      </w:r>
      <w:commentRangeEnd w:id="42"/>
      <w:r w:rsidR="003F3B92">
        <w:rPr>
          <w:rStyle w:val="a6"/>
          <w:rFonts w:eastAsiaTheme="minorEastAsia"/>
        </w:rPr>
        <w:commentReference w:id="42"/>
      </w:r>
      <w:r w:rsidRPr="00BA4329">
        <w:rPr>
          <w:rFonts w:ascii="Times New Roman" w:hAnsi="Times New Roman" w:cs="Times New Roman"/>
        </w:rPr>
        <w:t xml:space="preserve">.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BA4329">
        <w:rPr>
          <w:rFonts w:ascii="Times New Roman" w:hAnsi="Times New Roman" w:cs="Times New Roman"/>
          <w:color w:val="0070C0"/>
        </w:rPr>
        <w:t>Kuhn and Sutton</w:t>
      </w:r>
      <w:r w:rsidRPr="00BA4329">
        <w:rPr>
          <w:rFonts w:ascii="Times New Roman" w:hAnsi="Times New Roman" w:cs="Times New Roman"/>
        </w:rPr>
        <w:t xml:space="preserve"> </w:t>
      </w:r>
      <w:r w:rsidRPr="00BA4329">
        <w:rPr>
          <w:rFonts w:ascii="Times New Roman" w:hAnsi="Times New Roman" w:cs="Times New Roman"/>
          <w:color w:val="0070C0"/>
        </w:rPr>
        <w:t>(2006)</w:t>
      </w:r>
      <w:r w:rsidRPr="00BA4329">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p>
    <w:p w14:paraId="682C5908" w14:textId="0F5D5849" w:rsidR="006F2AA8" w:rsidRPr="00BA4329" w:rsidRDefault="00270595" w:rsidP="006F2AA8">
      <w:pPr>
        <w:pStyle w:val="31"/>
        <w:ind w:left="0" w:firstLine="425"/>
        <w:rPr>
          <w:rFonts w:ascii="Times New Roman" w:eastAsiaTheme="minorEastAsia" w:hAnsi="Times New Roman" w:cs="Times New Roman"/>
        </w:rPr>
      </w:pPr>
      <w:del w:id="43" w:author="Sheng-Feng Hsieh" w:date="2024-03-21T15:16:00Z">
        <w:r w:rsidRPr="00BA4329" w:rsidDel="003F3B92">
          <w:rPr>
            <w:rFonts w:ascii="Times New Roman" w:hAnsi="Times New Roman" w:cs="Times New Roman"/>
          </w:rPr>
          <w:lastRenderedPageBreak/>
          <w:br/>
        </w:r>
      </w:del>
      <w:r w:rsidRPr="00BA4329">
        <w:rPr>
          <w:rFonts w:ascii="Times New Roman" w:hAnsi="Times New Roman" w:cs="Times New Roman"/>
        </w:rPr>
        <w:t xml:space="preserve">However, ERP systems' limitations become apparent in </w:t>
      </w:r>
      <w:commentRangeStart w:id="44"/>
      <w:r w:rsidRPr="00BA4329">
        <w:rPr>
          <w:rFonts w:ascii="Times New Roman" w:hAnsi="Times New Roman" w:cs="Times New Roman"/>
        </w:rPr>
        <w:t>handling highly repetitive, rule-based tasks requiring interactions with multiple systems, often necessitating manual intervention</w:t>
      </w:r>
      <w:commentRangeEnd w:id="44"/>
      <w:r w:rsidR="00D31E45">
        <w:rPr>
          <w:rStyle w:val="a6"/>
          <w:rFonts w:eastAsiaTheme="minorEastAsia"/>
        </w:rPr>
        <w:commentReference w:id="44"/>
      </w:r>
      <w:r w:rsidRPr="00BA4329">
        <w:rPr>
          <w:rFonts w:ascii="Times New Roman" w:hAnsi="Times New Roman" w:cs="Times New Roman"/>
        </w:rPr>
        <w:t xml:space="preserve">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 202</w:t>
      </w:r>
      <w:r w:rsidR="00C96BAC" w:rsidRPr="00BA4329">
        <w:rPr>
          <w:rFonts w:ascii="Times New Roman" w:hAnsi="Times New Roman" w:cs="Times New Roman"/>
          <w:color w:val="0070C0"/>
        </w:rPr>
        <w:t>4</w:t>
      </w:r>
      <w:r w:rsidRPr="00BA4329">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w:t>
      </w:r>
      <w:r w:rsidRPr="00BA4329">
        <w:rPr>
          <w:rFonts w:ascii="Times New Roman" w:hAnsi="Times New Roman" w:cs="Times New Roman"/>
          <w:color w:val="0070C0"/>
        </w:rPr>
        <w:t>Al-Jabr</w:t>
      </w:r>
      <w:r w:rsidR="00C96BAC" w:rsidRPr="00BA4329">
        <w:rPr>
          <w:rFonts w:ascii="Times New Roman" w:hAnsi="Times New Roman" w:cs="Times New Roman"/>
          <w:color w:val="0070C0"/>
        </w:rPr>
        <w:t>i</w:t>
      </w:r>
      <w:r w:rsidR="002F5090" w:rsidRPr="00BA4329">
        <w:rPr>
          <w:rFonts w:ascii="Times New Roman" w:hAnsi="Times New Roman" w:cs="Times New Roman"/>
          <w:color w:val="0070C0"/>
        </w:rPr>
        <w:t xml:space="preserve"> and </w:t>
      </w:r>
      <w:proofErr w:type="spellStart"/>
      <w:r w:rsidR="002F5090" w:rsidRPr="00BA4329">
        <w:rPr>
          <w:rFonts w:ascii="Times New Roman" w:hAnsi="Times New Roman" w:cs="Times New Roman"/>
          <w:color w:val="0070C0"/>
        </w:rPr>
        <w:t>Roztocki</w:t>
      </w:r>
      <w:proofErr w:type="spellEnd"/>
      <w:r w:rsidR="00C96BAC" w:rsidRPr="00BA4329">
        <w:rPr>
          <w:rFonts w:ascii="Times New Roman" w:hAnsi="Times New Roman" w:cs="Times New Roman"/>
          <w:color w:val="0070C0"/>
        </w:rPr>
        <w:t xml:space="preserve"> </w:t>
      </w:r>
      <w:r w:rsidRPr="00BA4329">
        <w:rPr>
          <w:rFonts w:ascii="Times New Roman" w:hAnsi="Times New Roman" w:cs="Times New Roman"/>
          <w:color w:val="0070C0"/>
        </w:rPr>
        <w:t>2015</w:t>
      </w:r>
      <w:r w:rsidRPr="00BA4329">
        <w:rPr>
          <w:rFonts w:ascii="Times New Roman" w:hAnsi="Times New Roman" w:cs="Times New Roman"/>
        </w:rPr>
        <w:t>).</w:t>
      </w:r>
    </w:p>
    <w:p w14:paraId="455F3054" w14:textId="57327B1A" w:rsidR="00C47168" w:rsidRPr="00BA4329" w:rsidRDefault="0040247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Namely</w:t>
      </w:r>
      <w:r w:rsidR="000964FE" w:rsidRPr="00BA4329">
        <w:rPr>
          <w:rFonts w:ascii="Times New Roman" w:hAnsi="Times New Roman" w:cs="Times New Roman"/>
        </w:rPr>
        <w:t>, RPA acts as a vital extension</w:t>
      </w:r>
      <w:r w:rsidRPr="00BA4329">
        <w:rPr>
          <w:rFonts w:ascii="Times New Roman" w:hAnsi="Times New Roman" w:cs="Times New Roman"/>
        </w:rPr>
        <w:t xml:space="preserve"> and complementary</w:t>
      </w:r>
      <w:r w:rsidR="004C5DCE" w:rsidRPr="00BA4329">
        <w:rPr>
          <w:rFonts w:ascii="Times New Roman" w:hAnsi="Times New Roman" w:cs="Times New Roman"/>
        </w:rPr>
        <w:t xml:space="preserve"> role</w:t>
      </w:r>
      <w:r w:rsidR="000964FE" w:rsidRPr="00BA4329">
        <w:rPr>
          <w:rFonts w:ascii="Times New Roman" w:hAnsi="Times New Roman" w:cs="Times New Roman"/>
        </w:rPr>
        <w:t xml:space="preserve"> to ERP systems, specifically targeting the automation of tasks that ERP systems struggle with due to their rigid structure, particularly in handling specific, repetitive tasks </w:t>
      </w:r>
      <w:commentRangeStart w:id="45"/>
      <w:r w:rsidR="000964FE" w:rsidRPr="00BA4329">
        <w:rPr>
          <w:rFonts w:ascii="Times New Roman" w:hAnsi="Times New Roman" w:cs="Times New Roman"/>
        </w:rPr>
        <w:t>like data entry and report generation</w:t>
      </w:r>
      <w:commentRangeEnd w:id="45"/>
      <w:r w:rsidR="00D31E45">
        <w:rPr>
          <w:rStyle w:val="a6"/>
          <w:rFonts w:eastAsiaTheme="minorEastAsia"/>
        </w:rPr>
        <w:commentReference w:id="45"/>
      </w:r>
      <w:r w:rsidR="000964FE" w:rsidRPr="00BA4329">
        <w:rPr>
          <w:rFonts w:ascii="Times New Roman" w:hAnsi="Times New Roman" w:cs="Times New Roman"/>
        </w:rPr>
        <w:t>.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w:t>
      </w:r>
      <w:r w:rsidR="00D521F8">
        <w:rPr>
          <w:rFonts w:ascii="Times New Roman" w:hAnsi="Times New Roman" w:cs="Times New Roman"/>
        </w:rPr>
        <w:t>.</w:t>
      </w:r>
      <w:r w:rsidR="000964FE" w:rsidRPr="00BA4329">
        <w:rPr>
          <w:rFonts w:ascii="Times New Roman" w:hAnsi="Times New Roman" w:cs="Times New Roman"/>
        </w:rPr>
        <w:t xml:space="preserve"> Importantly, both ERP and RPA technologies are united by their core objective to elevate operational efficiency and data accuracy within organizations. </w:t>
      </w:r>
      <w:commentRangeStart w:id="46"/>
      <w:r w:rsidR="000964FE" w:rsidRPr="00BA4329">
        <w:rPr>
          <w:rFonts w:ascii="Times New Roman" w:hAnsi="Times New Roman" w:cs="Times New Roman"/>
        </w:rPr>
        <w:t xml:space="preserve">While ERP systems provide a comprehensive integration and automation of core business processes to ensure data consistency and aid in decision-making, RPA complements these functions by addressing the automation of </w:t>
      </w:r>
      <w:commentRangeStart w:id="47"/>
      <w:r w:rsidR="000964FE" w:rsidRPr="00BA4329">
        <w:rPr>
          <w:rFonts w:ascii="Times New Roman" w:hAnsi="Times New Roman" w:cs="Times New Roman"/>
        </w:rPr>
        <w:t xml:space="preserve">rule-based, repetitive tasks, minimizing errors, and liberating human </w:t>
      </w:r>
      <w:ins w:id="48" w:author="Sheng-Feng Hsieh" w:date="2024-03-21T15:26:00Z">
        <w:r w:rsidR="00D31E45">
          <w:rPr>
            <w:rFonts w:ascii="Times New Roman" w:hAnsi="Times New Roman" w:cs="Times New Roman"/>
          </w:rPr>
          <w:t xml:space="preserve">power </w:t>
        </w:r>
      </w:ins>
      <w:del w:id="49" w:author="Sheng-Feng Hsieh" w:date="2024-03-21T15:26:00Z">
        <w:r w:rsidR="000964FE" w:rsidRPr="00BA4329" w:rsidDel="00D31E45">
          <w:rPr>
            <w:rFonts w:ascii="Times New Roman" w:hAnsi="Times New Roman" w:cs="Times New Roman" w:hint="eastAsia"/>
          </w:rPr>
          <w:delText xml:space="preserve">resources </w:delText>
        </w:r>
      </w:del>
      <w:r w:rsidR="000964FE" w:rsidRPr="00BA4329">
        <w:rPr>
          <w:rFonts w:ascii="Times New Roman" w:hAnsi="Times New Roman" w:cs="Times New Roman"/>
        </w:rPr>
        <w:t>for more strategic roles</w:t>
      </w:r>
      <w:commentRangeEnd w:id="47"/>
      <w:r w:rsidR="007E0E32">
        <w:rPr>
          <w:rStyle w:val="a6"/>
          <w:rFonts w:eastAsiaTheme="minorEastAsia"/>
        </w:rPr>
        <w:commentReference w:id="47"/>
      </w:r>
      <w:r w:rsidR="000964FE" w:rsidRPr="00BA4329">
        <w:rPr>
          <w:rFonts w:ascii="Times New Roman" w:hAnsi="Times New Roman" w:cs="Times New Roman"/>
        </w:rPr>
        <w:t>.</w:t>
      </w:r>
      <w:commentRangeEnd w:id="46"/>
      <w:r w:rsidR="007E0E32">
        <w:rPr>
          <w:rStyle w:val="a6"/>
          <w:rFonts w:eastAsiaTheme="minorEastAsia"/>
        </w:rPr>
        <w:commentReference w:id="46"/>
      </w:r>
      <w:r w:rsidR="000964FE" w:rsidRPr="00BA4329">
        <w:rPr>
          <w:rFonts w:ascii="Times New Roman" w:hAnsi="Times New Roman" w:cs="Times New Roman"/>
        </w:rPr>
        <w:t xml:space="preserve"> (</w:t>
      </w:r>
      <w:proofErr w:type="spellStart"/>
      <w:r w:rsidR="000964FE" w:rsidRPr="00BA4329">
        <w:rPr>
          <w:rFonts w:ascii="Times New Roman" w:hAnsi="Times New Roman" w:cs="Times New Roman"/>
          <w:color w:val="0070C0"/>
        </w:rPr>
        <w:t>Jędrzejka</w:t>
      </w:r>
      <w:proofErr w:type="spellEnd"/>
      <w:r w:rsidR="000964FE" w:rsidRPr="00BA4329">
        <w:rPr>
          <w:rFonts w:ascii="Times New Roman" w:hAnsi="Times New Roman" w:cs="Times New Roman"/>
          <w:color w:val="0070C0"/>
        </w:rPr>
        <w:t xml:space="preserve"> 2019</w:t>
      </w:r>
      <w:r w:rsidR="000964FE" w:rsidRPr="00BA4329">
        <w:rPr>
          <w:rFonts w:ascii="Times New Roman" w:hAnsi="Times New Roman" w:cs="Times New Roman"/>
        </w:rPr>
        <w:t xml:space="preserve">; </w:t>
      </w:r>
      <w:r w:rsidR="000964FE" w:rsidRPr="00BA4329">
        <w:rPr>
          <w:rFonts w:ascii="Times New Roman" w:hAnsi="Times New Roman" w:cs="Times New Roman"/>
          <w:color w:val="0070C0"/>
        </w:rPr>
        <w:t>Shehab et al. 2004</w:t>
      </w:r>
      <w:r w:rsidR="000964FE" w:rsidRPr="00BA4329">
        <w:rPr>
          <w:rFonts w:ascii="Times New Roman" w:hAnsi="Times New Roman" w:cs="Times New Roman"/>
        </w:rPr>
        <w:t>).</w:t>
      </w:r>
    </w:p>
    <w:p w14:paraId="163CAE32" w14:textId="77777777" w:rsidR="006F2AA8" w:rsidRPr="00BA4329" w:rsidRDefault="006F2AA8" w:rsidP="006F2AA8">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636731DE" w14:textId="6D9C668F" w:rsidR="006F2AA8" w:rsidRPr="00BA4329" w:rsidRDefault="006E4A0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AM allows managers to influence reported earnings through the accounting </w:t>
      </w:r>
      <w:r w:rsidR="00666016">
        <w:rPr>
          <w:rFonts w:ascii="Times New Roman" w:hAnsi="Times New Roman" w:cs="Times New Roman"/>
        </w:rPr>
        <w:t xml:space="preserve">discretion under accounting standards. </w:t>
      </w:r>
      <w:commentRangeStart w:id="50"/>
      <w:commentRangeStart w:id="51"/>
      <w:commentRangeStart w:id="52"/>
      <w:r w:rsidRPr="00BA4329">
        <w:rPr>
          <w:rFonts w:ascii="Times New Roman" w:hAnsi="Times New Roman" w:cs="Times New Roman"/>
        </w:rPr>
        <w:t>flexibility</w:t>
      </w:r>
      <w:commentRangeEnd w:id="50"/>
      <w:r w:rsidR="007E0E32">
        <w:rPr>
          <w:rStyle w:val="a6"/>
          <w:rFonts w:eastAsiaTheme="minorEastAsia"/>
        </w:rPr>
        <w:commentReference w:id="50"/>
      </w:r>
      <w:commentRangeEnd w:id="51"/>
      <w:r w:rsidR="00666016">
        <w:rPr>
          <w:rStyle w:val="a6"/>
          <w:rFonts w:eastAsiaTheme="minorEastAsia"/>
        </w:rPr>
        <w:commentReference w:id="51"/>
      </w:r>
      <w:commentRangeEnd w:id="52"/>
      <w:r w:rsidR="00666016">
        <w:rPr>
          <w:rStyle w:val="a6"/>
          <w:rFonts w:eastAsiaTheme="minorEastAsia"/>
        </w:rPr>
        <w:commentReference w:id="52"/>
      </w:r>
      <w:r w:rsidRPr="00BA4329">
        <w:rPr>
          <w:rFonts w:ascii="Times New Roman" w:hAnsi="Times New Roman" w:cs="Times New Roman"/>
        </w:rPr>
        <w:t xml:space="preserve">. On the other hand, RM </w:t>
      </w:r>
      <w:r w:rsidRPr="00BA4329">
        <w:rPr>
          <w:rFonts w:ascii="Times New Roman" w:hAnsi="Times New Roman" w:cs="Times New Roman"/>
        </w:rPr>
        <w:lastRenderedPageBreak/>
        <w:t xml:space="preserve">involves managerial actions that alter the timing or structure of real business operations. </w:t>
      </w:r>
    </w:p>
    <w:p w14:paraId="0AA24FCD" w14:textId="0036A8C8" w:rsidR="00043578" w:rsidRPr="00BA4329" w:rsidRDefault="00882811" w:rsidP="006F2AA8">
      <w:pPr>
        <w:pStyle w:val="31"/>
        <w:ind w:left="0" w:firstLine="425"/>
        <w:rPr>
          <w:rFonts w:ascii="Times New Roman" w:eastAsiaTheme="minorEastAsia" w:hAnsi="Times New Roman" w:cs="Times New Roman"/>
        </w:rPr>
      </w:pPr>
      <w:commentRangeStart w:id="53"/>
      <w:commentRangeStart w:id="54"/>
      <w:r w:rsidRPr="00BA4329">
        <w:rPr>
          <w:rFonts w:ascii="Times New Roman" w:hAnsi="Times New Roman" w:cs="Times New Roman"/>
        </w:rPr>
        <w:t>Exploring the</w:t>
      </w:r>
      <w:ins w:id="55" w:author="Sheng-Feng Hsieh" w:date="2024-03-21T15:31:00Z">
        <w:r w:rsidR="007E0E32">
          <w:rPr>
            <w:rFonts w:ascii="Times New Roman" w:hAnsi="Times New Roman" w:cs="Times New Roman"/>
          </w:rPr>
          <w:t xml:space="preserve"> RPA</w:t>
        </w:r>
      </w:ins>
      <w:del w:id="56" w:author="Sheng-Feng Hsieh" w:date="2024-03-21T15:31:00Z">
        <w:r w:rsidRPr="00BA4329" w:rsidDel="007E0E32">
          <w:rPr>
            <w:rFonts w:ascii="Times New Roman" w:hAnsi="Times New Roman" w:cs="Times New Roman"/>
          </w:rPr>
          <w:delText xml:space="preserve"> </w:delText>
        </w:r>
        <w:r w:rsidRPr="00BA4329" w:rsidDel="007E0E32">
          <w:rPr>
            <w:rFonts w:ascii="Times New Roman" w:hAnsi="Times New Roman" w:cs="Times New Roman" w:hint="eastAsia"/>
          </w:rPr>
          <w:delText>Robotic Process Automation (RPA)</w:delText>
        </w:r>
      </w:del>
      <w:r w:rsidRPr="00BA4329">
        <w:rPr>
          <w:rFonts w:ascii="Times New Roman" w:hAnsi="Times New Roman" w:cs="Times New Roman" w:hint="eastAsia"/>
        </w:rPr>
        <w:t xml:space="preserve"> </w:t>
      </w:r>
      <w:r w:rsidRPr="00BA4329">
        <w:rPr>
          <w:rFonts w:ascii="Times New Roman" w:hAnsi="Times New Roman" w:cs="Times New Roman"/>
        </w:rPr>
        <w:t xml:space="preserve">and </w:t>
      </w:r>
      <w:r w:rsidR="004C5DCE" w:rsidRPr="00BA4329">
        <w:rPr>
          <w:rFonts w:ascii="Times New Roman" w:hAnsi="Times New Roman" w:cs="Times New Roman"/>
        </w:rPr>
        <w:t>EM</w:t>
      </w:r>
      <w:r w:rsidRPr="00BA4329">
        <w:rPr>
          <w:rFonts w:ascii="Times New Roman" w:hAnsi="Times New Roman" w:cs="Times New Roman"/>
        </w:rPr>
        <w:t xml:space="preserve"> relationship opens a novel research avenue. With scant direct empirical evidence linking RPA, especially to </w:t>
      </w:r>
      <w:r w:rsidR="004C5DCE" w:rsidRPr="00BA4329">
        <w:rPr>
          <w:rFonts w:ascii="Times New Roman" w:hAnsi="Times New Roman" w:cs="Times New Roman"/>
        </w:rPr>
        <w:t>EM</w:t>
      </w:r>
      <w:r w:rsidRPr="00BA4329">
        <w:rPr>
          <w:rFonts w:ascii="Times New Roman" w:hAnsi="Times New Roman" w:cs="Times New Roman"/>
        </w:rPr>
        <w:t>, we're charting new territory rather than facing a traditional limitation.</w:t>
      </w:r>
      <w:commentRangeEnd w:id="53"/>
      <w:r w:rsidR="00F90EFF">
        <w:rPr>
          <w:rStyle w:val="a6"/>
          <w:rFonts w:eastAsiaTheme="minorEastAsia"/>
        </w:rPr>
        <w:commentReference w:id="53"/>
      </w:r>
      <w:r w:rsidRPr="00BA4329">
        <w:rPr>
          <w:rFonts w:ascii="Times New Roman" w:hAnsi="Times New Roman" w:cs="Times New Roman"/>
        </w:rPr>
        <w:t xml:space="preserve"> RPA's role in boosting operational efficiency and data accuracy in </w:t>
      </w:r>
      <w:commentRangeStart w:id="57"/>
      <w:r w:rsidRPr="00BA4329">
        <w:rPr>
          <w:rFonts w:ascii="Times New Roman" w:hAnsi="Times New Roman" w:cs="Times New Roman"/>
        </w:rPr>
        <w:t xml:space="preserve">finance </w:t>
      </w:r>
      <w:commentRangeEnd w:id="57"/>
      <w:r w:rsidR="0075338A">
        <w:rPr>
          <w:rStyle w:val="a6"/>
          <w:rFonts w:eastAsiaTheme="minorEastAsia"/>
        </w:rPr>
        <w:commentReference w:id="57"/>
      </w:r>
      <w:r w:rsidRPr="00BA4329">
        <w:rPr>
          <w:rFonts w:ascii="Times New Roman" w:hAnsi="Times New Roman" w:cs="Times New Roman"/>
        </w:rPr>
        <w:t xml:space="preserve">mirrors the documented benefits of ERP. Although prior studies have shed light on ERP's effects on </w:t>
      </w:r>
      <w:r w:rsidR="004C5DCE" w:rsidRPr="00BA4329">
        <w:rPr>
          <w:rFonts w:ascii="Times New Roman" w:hAnsi="Times New Roman" w:cs="Times New Roman"/>
        </w:rPr>
        <w:t>EM</w:t>
      </w:r>
      <w:r w:rsidRPr="00BA4329">
        <w:rPr>
          <w:rFonts w:ascii="Times New Roman" w:hAnsi="Times New Roman" w:cs="Times New Roman"/>
        </w:rPr>
        <w:t xml:space="preserve">, RPA's specific impact awaits thorough exploration. </w:t>
      </w:r>
      <w:commentRangeStart w:id="58"/>
      <w:r w:rsidRPr="00BA4329">
        <w:rPr>
          <w:rFonts w:ascii="Times New Roman" w:hAnsi="Times New Roman" w:cs="Times New Roman"/>
        </w:rPr>
        <w:t>Viewing RPA as an ERP extension</w:t>
      </w:r>
      <w:commentRangeEnd w:id="58"/>
      <w:r w:rsidR="0075338A">
        <w:rPr>
          <w:rStyle w:val="a6"/>
          <w:rFonts w:eastAsiaTheme="minorEastAsia"/>
        </w:rPr>
        <w:commentReference w:id="58"/>
      </w:r>
      <w:r w:rsidRPr="00BA4329">
        <w:rPr>
          <w:rFonts w:ascii="Times New Roman" w:hAnsi="Times New Roman" w:cs="Times New Roman"/>
        </w:rPr>
        <w:t xml:space="preserve">, especially in tasks challenging for ERP, frames this gap as an alternative research path. This stance enables leveraging ERP studies as a base, while considering RPA's unique potential in </w:t>
      </w:r>
      <w:r w:rsidR="004C5DCE" w:rsidRPr="00BA4329">
        <w:rPr>
          <w:rFonts w:ascii="Times New Roman" w:hAnsi="Times New Roman" w:cs="Times New Roman"/>
        </w:rPr>
        <w:t>EM</w:t>
      </w:r>
      <w:r w:rsidRPr="00BA4329">
        <w:rPr>
          <w:rFonts w:ascii="Times New Roman" w:hAnsi="Times New Roman" w:cs="Times New Roman"/>
        </w:rPr>
        <w:t xml:space="preserve">. The subsequent sections will detail prior ERP and both types of </w:t>
      </w:r>
      <w:r w:rsidR="004C5DCE" w:rsidRPr="00BA4329">
        <w:rPr>
          <w:rFonts w:ascii="Times New Roman" w:hAnsi="Times New Roman" w:cs="Times New Roman"/>
        </w:rPr>
        <w:t>EM</w:t>
      </w:r>
      <w:r w:rsidRPr="00BA4329">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commentRangeEnd w:id="54"/>
      <w:r w:rsidR="00AA38AD">
        <w:rPr>
          <w:rStyle w:val="a6"/>
          <w:rFonts w:eastAsiaTheme="minorEastAsia"/>
        </w:rPr>
        <w:commentReference w:id="54"/>
      </w:r>
    </w:p>
    <w:p w14:paraId="4AACFC4B" w14:textId="77777777" w:rsidR="006F2AA8" w:rsidRPr="00BA4329" w:rsidRDefault="006F2AA8" w:rsidP="006F2AA8">
      <w:pPr>
        <w:pStyle w:val="31"/>
        <w:ind w:left="0" w:firstLine="425"/>
        <w:rPr>
          <w:rFonts w:ascii="Times New Roman" w:eastAsiaTheme="minorEastAsia" w:hAnsi="Times New Roman" w:cs="Times New Roman"/>
        </w:rPr>
      </w:pP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5DC94FCC"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w:t>
      </w:r>
      <w:commentRangeStart w:id="59"/>
      <w:r w:rsidRPr="00BA4329">
        <w:rPr>
          <w:rFonts w:ascii="Times New Roman" w:hAnsi="Times New Roman" w:cs="Times New Roman"/>
        </w:rPr>
        <w:t>parallels and distinctions</w:t>
      </w:r>
      <w:commentRangeEnd w:id="59"/>
      <w:r w:rsidR="00417FE3">
        <w:rPr>
          <w:rStyle w:val="a6"/>
          <w:rFonts w:eastAsiaTheme="minorEastAsia"/>
        </w:rPr>
        <w:commentReference w:id="59"/>
      </w:r>
      <w:r w:rsidRPr="00BA4329">
        <w:rPr>
          <w:rFonts w:ascii="Times New Roman" w:hAnsi="Times New Roman" w:cs="Times New Roman"/>
        </w:rPr>
        <w:t xml:space="preserve"> from ERP implementations.</w:t>
      </w:r>
    </w:p>
    <w:p w14:paraId="183CAD98" w14:textId="71CBF0A1" w:rsidR="006F2AA8" w:rsidRPr="00BA4329" w:rsidRDefault="003871F4" w:rsidP="006F2AA8">
      <w:pPr>
        <w:pStyle w:val="31"/>
        <w:ind w:left="0" w:firstLine="425"/>
        <w:rPr>
          <w:rFonts w:ascii="Times New Roman" w:eastAsiaTheme="minorEastAsia" w:hAnsi="Times New Roman" w:cs="Times New Roman"/>
        </w:rPr>
      </w:pP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initiate</w:t>
      </w:r>
      <w:ins w:id="60" w:author="Sheng-Feng Hsieh" w:date="2024-03-21T15:54:00Z">
        <w:r w:rsidR="00417FE3">
          <w:rPr>
            <w:rFonts w:ascii="Times New Roman" w:hAnsi="Times New Roman" w:cs="Times New Roman"/>
          </w:rPr>
          <w:t>d</w:t>
        </w:r>
      </w:ins>
      <w:r w:rsidRPr="00BA4329">
        <w:rPr>
          <w:rFonts w:ascii="Times New Roman" w:hAnsi="Times New Roman" w:cs="Times New Roman" w:hint="eastAsia"/>
        </w:rPr>
        <w:t xml:space="preserve"> </w:t>
      </w:r>
      <w:r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Pr="00BA4329">
        <w:rPr>
          <w:rFonts w:ascii="Times New Roman" w:hAnsi="Times New Roman" w:cs="Times New Roman"/>
        </w:rPr>
        <w:t>. They argue that while ERPs can enhance the financial reporting process and managerial decision-making through accurate and timely information provision (</w:t>
      </w:r>
      <w:r w:rsidRPr="00BA4329">
        <w:rPr>
          <w:rFonts w:ascii="Times New Roman" w:hAnsi="Times New Roman" w:cs="Times New Roman"/>
          <w:color w:val="0070C0"/>
        </w:rPr>
        <w:t xml:space="preserve">Poston </w:t>
      </w:r>
      <w:r w:rsidR="00C93610" w:rsidRPr="00BA4329">
        <w:rPr>
          <w:rFonts w:ascii="Times New Roman" w:hAnsi="Times New Roman" w:cs="Times New Roman"/>
          <w:color w:val="0070C0"/>
        </w:rPr>
        <w:t>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Grabski</w:t>
      </w:r>
      <w:proofErr w:type="spellEnd"/>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they also afford management greater discretion over financial information, </w:t>
      </w:r>
      <w:r w:rsidRPr="00BA4329">
        <w:rPr>
          <w:rFonts w:ascii="Times New Roman" w:hAnsi="Times New Roman" w:cs="Times New Roman"/>
        </w:rPr>
        <w:lastRenderedPageBreak/>
        <w:t>potentially exacerbating earnings management practices. This</w:t>
      </w:r>
      <w:ins w:id="61" w:author="Sheng-Feng Hsieh" w:date="2024-03-21T15:56:00Z">
        <w:r w:rsidR="00417FE3" w:rsidRPr="00BA4329">
          <w:rPr>
            <w:rFonts w:ascii="Times New Roman" w:hAnsi="Times New Roman" w:cs="Times New Roman"/>
          </w:rPr>
          <w:t xml:space="preserve"> </w:t>
        </w:r>
      </w:ins>
      <w:r w:rsidRPr="00BA4329">
        <w:rPr>
          <w:rFonts w:ascii="Times New Roman" w:hAnsi="Times New Roman" w:cs="Times New Roman"/>
        </w:rPr>
        <w:t xml:space="preserve">is grounded in the belief that </w:t>
      </w:r>
      <w:commentRangeStart w:id="62"/>
      <w:r w:rsidRPr="00BA4329">
        <w:rPr>
          <w:rFonts w:ascii="Times New Roman" w:hAnsi="Times New Roman" w:cs="Times New Roman"/>
        </w:rPr>
        <w:t>enhanced internal information asymmetry and managerial access to financial data</w:t>
      </w:r>
      <w:commentRangeEnd w:id="62"/>
      <w:r w:rsidR="00417FE3">
        <w:rPr>
          <w:rStyle w:val="a6"/>
          <w:rFonts w:eastAsiaTheme="minorEastAsia"/>
        </w:rPr>
        <w:commentReference w:id="62"/>
      </w:r>
      <w:r w:rsidRPr="00BA4329">
        <w:rPr>
          <w:rFonts w:ascii="Times New Roman" w:hAnsi="Times New Roman" w:cs="Times New Roman"/>
        </w:rPr>
        <w:t xml:space="preserve"> could embolden discretional accruals to meet market expectations (</w:t>
      </w:r>
      <w:r w:rsidRPr="00BA4329">
        <w:rPr>
          <w:rFonts w:ascii="Times New Roman" w:hAnsi="Times New Roman" w:cs="Times New Roman"/>
          <w:color w:val="0070C0"/>
        </w:rPr>
        <w:t>Graham et al.</w:t>
      </w:r>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2006</w:t>
      </w:r>
      <w:r w:rsidRPr="00BA4329">
        <w:rPr>
          <w:rFonts w:ascii="Times New Roman" w:hAnsi="Times New Roman" w:cs="Times New Roman"/>
        </w:rPr>
        <w:t>).</w:t>
      </w:r>
    </w:p>
    <w:p w14:paraId="7DD9F74A" w14:textId="274C90E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BA4329">
        <w:rPr>
          <w:rFonts w:ascii="Times New Roman" w:hAnsi="Times New Roman" w:cs="Times New Roman"/>
        </w:rPr>
        <w:t>Brazel</w:t>
      </w:r>
      <w:proofErr w:type="spellEnd"/>
      <w:r w:rsidRPr="00BA4329">
        <w:rPr>
          <w:rFonts w:ascii="Times New Roman" w:hAnsi="Times New Roman" w:cs="Times New Roman"/>
        </w:rPr>
        <w:t xml:space="preserve"> and </w:t>
      </w:r>
      <w:proofErr w:type="spellStart"/>
      <w:r w:rsidRPr="00BA4329">
        <w:rPr>
          <w:rFonts w:ascii="Times New Roman" w:hAnsi="Times New Roman" w:cs="Times New Roman"/>
        </w:rPr>
        <w:t>Dang's</w:t>
      </w:r>
      <w:proofErr w:type="spellEnd"/>
      <w:r w:rsidRPr="00BA4329">
        <w:rPr>
          <w:rFonts w:ascii="Times New Roman" w:hAnsi="Times New Roman" w:cs="Times New Roman"/>
        </w:rPr>
        <w:t xml:space="preserve">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a more nuanced view. They report a reduction in </w:t>
      </w:r>
      <w:r w:rsidR="0040421F" w:rsidRPr="00BA4329">
        <w:rPr>
          <w:rFonts w:ascii="Times New Roman" w:hAnsi="Times New Roman" w:cs="Times New Roman"/>
        </w:rPr>
        <w:t xml:space="preserve">accrual-based </w:t>
      </w:r>
      <w:r w:rsidRPr="00BA4329">
        <w:rPr>
          <w:rFonts w:ascii="Times New Roman" w:hAnsi="Times New Roman" w:cs="Times New Roman"/>
        </w:rPr>
        <w:t xml:space="preserve">earnings management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Pr="00BA4329">
        <w:rPr>
          <w:rFonts w:ascii="Times New Roman" w:hAnsi="Times New Roman" w:cs="Times New Roman"/>
        </w:rPr>
        <w:t xml:space="preserve">, attributed to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ins w:id="63" w:author="Sheng-Feng Hsieh" w:date="2024-03-21T15:59:00Z">
        <w:r w:rsidR="00696699">
          <w:rPr>
            <w:rFonts w:ascii="Times New Roman" w:hAnsi="Times New Roman" w:cs="Times New Roman"/>
          </w:rPr>
          <w:t>d</w:t>
        </w:r>
      </w:ins>
      <w:del w:id="64" w:author="Sheng-Feng Hsieh" w:date="2024-03-21T15:59:00Z">
        <w:r w:rsidRPr="00BA4329" w:rsidDel="00696699">
          <w:rPr>
            <w:rFonts w:ascii="Times New Roman" w:hAnsi="Times New Roman" w:cs="Times New Roman"/>
          </w:rPr>
          <w:delText>s</w:delText>
        </w:r>
      </w:del>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542B1531"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Drawing parallels to</w:t>
      </w:r>
      <w:r w:rsidR="00900B28" w:rsidRPr="00BA4329">
        <w:rPr>
          <w:rFonts w:ascii="Times New Roman" w:hAnsi="Times New Roman" w:cs="Times New Roman"/>
        </w:rPr>
        <w:t xml:space="preserve"> ERP</w:t>
      </w:r>
      <w:r w:rsidRPr="00BA4329">
        <w:rPr>
          <w:rFonts w:ascii="Times New Roman" w:hAnsi="Times New Roman" w:cs="Times New Roman"/>
        </w:rPr>
        <w:t xml:space="preserve">, the research by </w:t>
      </w:r>
      <w:r w:rsidRPr="00BA4329">
        <w:rPr>
          <w:rFonts w:ascii="Times New Roman" w:hAnsi="Times New Roman" w:cs="Times New Roman"/>
          <w:color w:val="0070C0"/>
        </w:rPr>
        <w:t>Ashraf (2024)</w:t>
      </w:r>
      <w:r w:rsidRPr="00BA4329">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BA4329">
        <w:rPr>
          <w:rFonts w:ascii="Times New Roman" w:hAnsi="Times New Roman" w:cs="Times New Roman"/>
        </w:rPr>
        <w:t xml:space="preserve">the </w:t>
      </w:r>
      <w:r w:rsidRPr="00BA4329">
        <w:rPr>
          <w:rFonts w:ascii="Times New Roman" w:hAnsi="Times New Roman" w:cs="Times New Roman"/>
        </w:rPr>
        <w:t>inability</w:t>
      </w:r>
      <w:r w:rsidR="002F5090" w:rsidRPr="00BA4329">
        <w:rPr>
          <w:rFonts w:ascii="Times New Roman" w:hAnsi="Times New Roman" w:cs="Times New Roman"/>
        </w:rPr>
        <w:t xml:space="preserve"> in that research</w:t>
      </w:r>
      <w:r w:rsidRPr="00BA4329">
        <w:rPr>
          <w:rFonts w:ascii="Times New Roman" w:hAnsi="Times New Roman" w:cs="Times New Roman"/>
        </w:rPr>
        <w:t xml:space="preserve"> to differentiate the impacts of </w:t>
      </w:r>
      <w:commentRangeStart w:id="65"/>
      <w:r w:rsidRPr="00BA4329">
        <w:rPr>
          <w:rFonts w:ascii="Times New Roman" w:hAnsi="Times New Roman" w:cs="Times New Roman"/>
        </w:rPr>
        <w:t xml:space="preserve">various automation technologies, including </w:t>
      </w:r>
      <w:r w:rsidR="0040421F" w:rsidRPr="00BA4329">
        <w:rPr>
          <w:rFonts w:ascii="Times New Roman" w:hAnsi="Times New Roman" w:cs="Times New Roman"/>
        </w:rPr>
        <w:t xml:space="preserve">machine learnings, artificial intelligence, and </w:t>
      </w:r>
      <w:r w:rsidRPr="00BA4329">
        <w:rPr>
          <w:rFonts w:ascii="Times New Roman" w:hAnsi="Times New Roman" w:cs="Times New Roman"/>
        </w:rPr>
        <w:t>RPA, underscores a gap in the literature</w:t>
      </w:r>
      <w:commentRangeEnd w:id="65"/>
      <w:r w:rsidR="00696699">
        <w:rPr>
          <w:rStyle w:val="a6"/>
          <w:rFonts w:eastAsiaTheme="minorEastAsia"/>
        </w:rPr>
        <w:commentReference w:id="65"/>
      </w:r>
      <w:r w:rsidRPr="00BA4329">
        <w:rPr>
          <w:rFonts w:ascii="Times New Roman" w:hAnsi="Times New Roman" w:cs="Times New Roman"/>
        </w:rPr>
        <w:t xml:space="preserve">. </w:t>
      </w:r>
      <w:r w:rsidR="0040421F" w:rsidRPr="00BA4329">
        <w:rPr>
          <w:rFonts w:ascii="Times New Roman" w:hAnsi="Times New Roman" w:cs="Times New Roman"/>
        </w:rPr>
        <w:t>Specific for the RPA, t</w:t>
      </w:r>
      <w:r w:rsidRPr="00BA4329">
        <w:rPr>
          <w:rFonts w:ascii="Times New Roman" w:hAnsi="Times New Roman" w:cs="Times New Roman"/>
        </w:rPr>
        <w:t xml:space="preserve">his gap is critically </w:t>
      </w:r>
      <w:r w:rsidR="0040421F" w:rsidRPr="00BA4329">
        <w:rPr>
          <w:rFonts w:ascii="Times New Roman" w:hAnsi="Times New Roman" w:cs="Times New Roman"/>
        </w:rPr>
        <w:t>discuss</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who elucidate the distinct risks and control challenges posed by RPA, emphasizing its</w:t>
      </w:r>
      <w:r w:rsidR="00C93610" w:rsidRPr="00BA4329">
        <w:rPr>
          <w:rFonts w:ascii="Times New Roman" w:hAnsi="Times New Roman" w:cs="Times New Roman"/>
        </w:rPr>
        <w:t xml:space="preserve"> potential</w:t>
      </w:r>
      <w:r w:rsidRPr="00BA4329">
        <w:rPr>
          <w:rFonts w:ascii="Times New Roman" w:hAnsi="Times New Roman" w:cs="Times New Roman"/>
        </w:rPr>
        <w:t xml:space="preserve"> operational and managerial separation from traditional IT governance frameworks.</w:t>
      </w:r>
    </w:p>
    <w:p w14:paraId="1B32835F" w14:textId="77777777" w:rsidR="006F2AA8" w:rsidRPr="00BA4329" w:rsidRDefault="003871F4" w:rsidP="006F2AA8">
      <w:pPr>
        <w:pStyle w:val="31"/>
        <w:ind w:left="0" w:firstLine="425"/>
        <w:rPr>
          <w:rFonts w:ascii="Times New Roman" w:eastAsiaTheme="minorEastAsia" w:hAnsi="Times New Roman" w:cs="Times New Roman"/>
        </w:rPr>
      </w:pPr>
      <w:commentRangeStart w:id="66"/>
      <w:r w:rsidRPr="00BA4329">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BA4329">
        <w:rPr>
          <w:rFonts w:ascii="Times New Roman" w:hAnsi="Times New Roman" w:cs="Times New Roman"/>
        </w:rPr>
        <w:t xml:space="preserve"> (</w:t>
      </w:r>
      <w:r w:rsidR="0037252C" w:rsidRPr="00BA4329">
        <w:rPr>
          <w:rFonts w:ascii="Times New Roman" w:hAnsi="Times New Roman" w:cs="Times New Roman"/>
          <w:color w:val="0070C0"/>
        </w:rPr>
        <w:t>Hong et al. 2023</w:t>
      </w:r>
      <w:r w:rsidR="0037252C" w:rsidRPr="00BA4329">
        <w:rPr>
          <w:rFonts w:ascii="Times New Roman" w:hAnsi="Times New Roman" w:cs="Times New Roman"/>
        </w:rPr>
        <w:t>)</w:t>
      </w:r>
      <w:r w:rsidRPr="00BA4329">
        <w:rPr>
          <w:rFonts w:ascii="Times New Roman" w:hAnsi="Times New Roman" w:cs="Times New Roman"/>
        </w:rPr>
        <w:t xml:space="preserve"> Therefore, </w:t>
      </w:r>
      <w:r w:rsidR="003508A3" w:rsidRPr="00BA4329">
        <w:rPr>
          <w:rFonts w:ascii="Times New Roman" w:hAnsi="Times New Roman" w:cs="Times New Roman"/>
        </w:rPr>
        <w:t>considering</w:t>
      </w:r>
      <w:r w:rsidRPr="00BA4329">
        <w:rPr>
          <w:rFonts w:ascii="Times New Roman" w:hAnsi="Times New Roman" w:cs="Times New Roman"/>
        </w:rPr>
        <w:t xml:space="preserve"> the mixed outcomes from ERP-related studies and the nascent but insightful research on RPA, we propose the following hypothesis:</w:t>
      </w:r>
      <w:commentRangeEnd w:id="66"/>
      <w:r w:rsidR="007F787D">
        <w:rPr>
          <w:rStyle w:val="a6"/>
          <w:rFonts w:eastAsiaTheme="minorEastAsia"/>
        </w:rPr>
        <w:commentReference w:id="66"/>
      </w:r>
    </w:p>
    <w:p w14:paraId="554B6FCA" w14:textId="77777777" w:rsidR="006F2AA8" w:rsidRPr="00BA4329" w:rsidRDefault="006F2AA8" w:rsidP="006F2AA8">
      <w:pPr>
        <w:pStyle w:val="31"/>
        <w:ind w:left="0" w:firstLine="425"/>
        <w:rPr>
          <w:rFonts w:ascii="Times New Roman" w:eastAsiaTheme="minorEastAsia" w:hAnsi="Times New Roman" w:cs="Times New Roman"/>
        </w:rPr>
      </w:pPr>
    </w:p>
    <w:p w14:paraId="2E868EC8" w14:textId="3C5CC052"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not be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4DF57CC5" w14:textId="7DBEEF8B" w:rsidR="00D40020" w:rsidRDefault="003D7003" w:rsidP="006F2AA8">
      <w:pPr>
        <w:pStyle w:val="31"/>
        <w:ind w:left="0" w:firstLine="425"/>
        <w:rPr>
          <w:ins w:id="67" w:author="Sheng-Feng Hsieh" w:date="2024-03-21T16:12:00Z"/>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that firms are less likely to engage in RM post-</w:t>
      </w:r>
      <w:del w:id="68"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 xml:space="preserve">ERP implementation, we consider the potential parallel effects of RPA on RM. </w:t>
      </w:r>
      <w:commentRangeStart w:id="69"/>
      <w:r w:rsidRPr="00BA4329">
        <w:rPr>
          <w:rFonts w:ascii="Times New Roman" w:hAnsi="Times New Roman" w:cs="Times New Roman"/>
        </w:rPr>
        <w:t xml:space="preserve">This parallel is further supported by the role of internal controls, as </w:t>
      </w:r>
      <w:r w:rsidRPr="00BA4329">
        <w:rPr>
          <w:rFonts w:ascii="Times New Roman" w:hAnsi="Times New Roman" w:cs="Times New Roman"/>
          <w:color w:val="0070C0"/>
        </w:rPr>
        <w:t>Lenard et al. (2016)</w:t>
      </w:r>
      <w:r w:rsidRPr="00BA4329">
        <w:rPr>
          <w:rFonts w:ascii="Times New Roman" w:hAnsi="Times New Roman" w:cs="Times New Roman"/>
        </w:rPr>
        <w:t xml:space="preserve"> find a positive association between firms with internal control weaknesses (ICWs) and engagement in RM. </w:t>
      </w:r>
      <w:r w:rsidRPr="00BA4329">
        <w:rPr>
          <w:rFonts w:ascii="Times New Roman" w:hAnsi="Times New Roman" w:cs="Times New Roman"/>
          <w:color w:val="0070C0"/>
        </w:rPr>
        <w:t>Morris (2011)</w:t>
      </w:r>
      <w:r w:rsidRPr="00BA4329">
        <w:rPr>
          <w:rFonts w:ascii="Times New Roman" w:hAnsi="Times New Roman" w:cs="Times New Roman"/>
        </w:rPr>
        <w:t xml:space="preserve"> contributes to this narrative by demonstrating an improvement in internal controls post-ERP implementation, suggesting a potential reduction in RM as well</w:t>
      </w:r>
      <w:del w:id="70" w:author="Sheng-Feng Hsieh" w:date="2024-03-21T16:12:00Z">
        <w:r w:rsidRPr="00BA4329" w:rsidDel="00D40020">
          <w:rPr>
            <w:rFonts w:ascii="Times New Roman" w:hAnsi="Times New Roman" w:cs="Times New Roman"/>
          </w:rPr>
          <w:delText>.</w:delText>
        </w:r>
      </w:del>
      <w:r w:rsidR="00BC79E2" w:rsidRPr="00BA4329">
        <w:rPr>
          <w:rFonts w:ascii="Times New Roman" w:hAnsi="Times New Roman" w:cs="Times New Roman"/>
        </w:rPr>
        <w:t xml:space="preserve"> </w:t>
      </w:r>
      <w:r w:rsidR="003508A3" w:rsidRPr="00BA4329">
        <w:rPr>
          <w:rFonts w:ascii="Times New Roman" w:hAnsi="Times New Roman" w:cs="Times New Roman"/>
        </w:rPr>
        <w:t>(</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3508A3" w:rsidRPr="00BA4329">
        <w:rPr>
          <w:rFonts w:ascii="Times New Roman" w:hAnsi="Times New Roman" w:cs="Times New Roman"/>
        </w:rPr>
        <w:t>)</w:t>
      </w:r>
      <w:ins w:id="71" w:author="Sheng-Feng Hsieh" w:date="2024-03-21T16:12:00Z">
        <w:r w:rsidR="00D40020">
          <w:rPr>
            <w:rFonts w:ascii="Times New Roman" w:hAnsi="Times New Roman" w:cs="Times New Roman"/>
          </w:rPr>
          <w:t>.</w:t>
        </w:r>
      </w:ins>
      <w:commentRangeEnd w:id="69"/>
      <w:ins w:id="72" w:author="Sheng-Feng Hsieh" w:date="2024-03-21T16:13:00Z">
        <w:r w:rsidR="00D40020">
          <w:rPr>
            <w:rStyle w:val="a6"/>
            <w:rFonts w:eastAsiaTheme="minorEastAsia"/>
          </w:rPr>
          <w:commentReference w:id="69"/>
        </w:r>
      </w:ins>
    </w:p>
    <w:p w14:paraId="61B23068" w14:textId="665109E5" w:rsidR="006F2AA8" w:rsidRPr="00BA4329" w:rsidRDefault="003D7003" w:rsidP="006F2AA8">
      <w:pPr>
        <w:pStyle w:val="31"/>
        <w:ind w:left="0" w:firstLine="425"/>
        <w:rPr>
          <w:rFonts w:ascii="Times New Roman" w:eastAsiaTheme="minorEastAsia" w:hAnsi="Times New Roman" w:cs="Times New Roman"/>
        </w:rPr>
      </w:pPr>
      <w:del w:id="73" w:author="Sheng-Feng Hsieh" w:date="2024-03-21T16:12:00Z">
        <w:r w:rsidRPr="00BA4329" w:rsidDel="00D40020">
          <w:rPr>
            <w:rFonts w:ascii="Times New Roman" w:hAnsi="Times New Roman" w:cs="Times New Roman"/>
          </w:rPr>
          <w:br/>
        </w:r>
      </w:del>
      <w:r w:rsidRPr="00BA4329">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sidRPr="00BA4329">
        <w:rPr>
          <w:rFonts w:ascii="Times New Roman" w:hAnsi="Times New Roman" w:cs="Times New Roman"/>
        </w:rPr>
        <w:t>undiscovered</w:t>
      </w:r>
      <w:r w:rsidRPr="00BA4329">
        <w:rPr>
          <w:rFonts w:ascii="Times New Roman" w:hAnsi="Times New Roman" w:cs="Times New Roman"/>
        </w:rPr>
        <w:t xml:space="preserve">. </w:t>
      </w:r>
      <w:commentRangeStart w:id="74"/>
      <w:r w:rsidRPr="00BA4329">
        <w:rPr>
          <w:rFonts w:ascii="Times New Roman" w:hAnsi="Times New Roman" w:cs="Times New Roman"/>
        </w:rPr>
        <w:t>RPA, like ERP in its technological advancement and impact on financial reporting, lacks a standardized control framework</w:t>
      </w:r>
      <w:r w:rsidR="00A23DFF" w:rsidRPr="00BA4329">
        <w:rPr>
          <w:rFonts w:ascii="Times New Roman" w:hAnsi="Times New Roman" w:cs="Times New Roman"/>
        </w:rPr>
        <w:t xml:space="preserve"> as mentioned by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which could affect its association with RM. Studies before regulatory changes like the Sarbanes-Oxley Act (SOX) observed varied results regarding </w:t>
      </w:r>
      <w:r w:rsidR="00FC6BFD" w:rsidRPr="00BA4329">
        <w:rPr>
          <w:rFonts w:ascii="Times New Roman" w:hAnsi="Times New Roman" w:cs="Times New Roman"/>
        </w:rPr>
        <w:t>A</w:t>
      </w:r>
      <w:r w:rsidRPr="00BA4329">
        <w:rPr>
          <w:rFonts w:ascii="Times New Roman" w:hAnsi="Times New Roman" w:cs="Times New Roman"/>
        </w:rPr>
        <w:t>M</w:t>
      </w:r>
      <w:r w:rsidR="00FC6BFD" w:rsidRPr="00BA4329">
        <w:rPr>
          <w:rFonts w:ascii="Times New Roman" w:hAnsi="Times New Roman" w:cs="Times New Roman"/>
        </w:rPr>
        <w:t xml:space="preserve"> in the previous section</w:t>
      </w:r>
      <w:r w:rsidRPr="00BA4329">
        <w:rPr>
          <w:rFonts w:ascii="Times New Roman" w:hAnsi="Times New Roman" w:cs="Times New Roman"/>
        </w:rPr>
        <w:t>, leading to reconsiderations in the post-SOX era that might also apply to RPA implementation effects on RM.</w:t>
      </w:r>
      <w:commentRangeEnd w:id="74"/>
      <w:r w:rsidR="00D40020">
        <w:rPr>
          <w:rStyle w:val="a6"/>
          <w:rFonts w:eastAsiaTheme="minorEastAsia"/>
        </w:rPr>
        <w:commentReference w:id="74"/>
      </w:r>
    </w:p>
    <w:p w14:paraId="70D500B5" w14:textId="77777777" w:rsidR="006F2AA8" w:rsidRPr="00BA4329" w:rsidRDefault="003D7003" w:rsidP="006F2AA8">
      <w:pPr>
        <w:pStyle w:val="31"/>
        <w:ind w:left="0" w:firstLine="425"/>
        <w:rPr>
          <w:rFonts w:ascii="Times New Roman" w:eastAsiaTheme="minorEastAsia" w:hAnsi="Times New Roman" w:cs="Times New Roman"/>
        </w:rPr>
      </w:pPr>
      <w:r w:rsidRPr="00BA4329">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rPr>
        <w:t xml:space="preserve">; </w:t>
      </w:r>
      <w:r w:rsidRPr="00BA4329">
        <w:rPr>
          <w:rFonts w:ascii="Times New Roman" w:hAnsi="Times New Roman" w:cs="Times New Roman"/>
          <w:color w:val="0070C0"/>
        </w:rPr>
        <w:t>Lenard et al. 2016</w:t>
      </w:r>
      <w:r w:rsidRPr="00BA4329">
        <w:rPr>
          <w:rFonts w:ascii="Times New Roman" w:hAnsi="Times New Roman" w:cs="Times New Roman"/>
        </w:rPr>
        <w:t xml:space="preserve">; </w:t>
      </w:r>
      <w:r w:rsidRPr="00BA4329">
        <w:rPr>
          <w:rFonts w:ascii="Times New Roman" w:hAnsi="Times New Roman" w:cs="Times New Roman"/>
          <w:color w:val="0070C0"/>
        </w:rPr>
        <w:t>Morris</w:t>
      </w:r>
      <w:r w:rsidR="00A23DFF" w:rsidRPr="00BA4329">
        <w:rPr>
          <w:rFonts w:ascii="Times New Roman" w:hAnsi="Times New Roman" w:cs="Times New Roman"/>
          <w:color w:val="0070C0"/>
        </w:rPr>
        <w:t xml:space="preserve"> </w:t>
      </w:r>
      <w:r w:rsidRPr="00BA4329">
        <w:rPr>
          <w:rFonts w:ascii="Times New Roman" w:hAnsi="Times New Roman" w:cs="Times New Roman"/>
          <w:color w:val="0070C0"/>
        </w:rPr>
        <w:t>2011</w:t>
      </w:r>
      <w:r w:rsidR="00A23DFF" w:rsidRPr="00BA4329">
        <w:rPr>
          <w:rFonts w:ascii="Times New Roman" w:hAnsi="Times New Roman" w:cs="Times New Roman"/>
        </w:rPr>
        <w:t xml:space="preserve">;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we form the hypothesis: </w:t>
      </w:r>
    </w:p>
    <w:p w14:paraId="3A95FCA6" w14:textId="4B9BC3F7"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not be associated with earnings management through real activities manipulation.</w:t>
      </w:r>
    </w:p>
    <w:p w14:paraId="512BDFDC" w14:textId="77777777" w:rsidR="006F2AA8" w:rsidRPr="00BA4329" w:rsidRDefault="006F2AA8" w:rsidP="006F2AA8">
      <w:pPr>
        <w:pStyle w:val="31"/>
        <w:ind w:left="0" w:firstLine="425"/>
        <w:rPr>
          <w:rFonts w:ascii="Times New Roman" w:eastAsiaTheme="minorEastAsia" w:hAnsi="Times New Roman" w:cs="Times New Roman"/>
        </w:rPr>
      </w:pPr>
    </w:p>
    <w:p w14:paraId="4B8DB153" w14:textId="789D77BA" w:rsidR="00E458C0" w:rsidRPr="00BA4329" w:rsidRDefault="00C21E4A" w:rsidP="006F2AA8">
      <w:pPr>
        <w:pStyle w:val="31"/>
        <w:ind w:left="0" w:firstLine="425"/>
        <w:rPr>
          <w:rFonts w:ascii="Times New Roman" w:eastAsiaTheme="minorEastAsia" w:hAnsi="Times New Roman" w:cs="Times New Roman"/>
        </w:rPr>
      </w:pPr>
      <w:commentRangeStart w:id="75"/>
      <w:r w:rsidRPr="00BA4329">
        <w:rPr>
          <w:rFonts w:ascii="Times New Roman" w:hAnsi="Times New Roman" w:cs="Times New Roman"/>
        </w:rPr>
        <w:lastRenderedPageBreak/>
        <w:t>In developing these hypotheses,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w:t>
      </w:r>
      <w:del w:id="76" w:author="Sheng-Feng Hsieh" w:date="2024-03-21T16:16:00Z">
        <w:r w:rsidRPr="00BA4329" w:rsidDel="00D40020">
          <w:rPr>
            <w:rFonts w:ascii="Times New Roman" w:hAnsi="Times New Roman" w:cs="Times New Roman"/>
          </w:rPr>
          <w:delText>.</w:delText>
        </w:r>
      </w:del>
      <w:r w:rsidRPr="00BA4329">
        <w:rPr>
          <w:rFonts w:ascii="Times New Roman" w:hAnsi="Times New Roman" w:cs="Times New Roman"/>
        </w:rPr>
        <w:t xml:space="preserve"> (</w:t>
      </w:r>
      <w:r w:rsidRPr="00BA4329">
        <w:rPr>
          <w:rFonts w:ascii="Times New Roman" w:hAnsi="Times New Roman" w:cs="Times New Roman"/>
          <w:color w:val="0070C0"/>
        </w:rPr>
        <w:t>Hong et al. 2023</w:t>
      </w:r>
      <w:r w:rsidRPr="00BA4329">
        <w:rPr>
          <w:rFonts w:ascii="Times New Roman" w:hAnsi="Times New Roman" w:cs="Times New Roman"/>
        </w:rPr>
        <w:t>)</w:t>
      </w:r>
      <w:ins w:id="77" w:author="Sheng-Feng Hsieh" w:date="2024-03-21T16:16:00Z">
        <w:r w:rsidR="00D40020">
          <w:rPr>
            <w:rFonts w:ascii="Times New Roman" w:hAnsi="Times New Roman" w:cs="Times New Roman"/>
          </w:rPr>
          <w:t>.</w:t>
        </w:r>
      </w:ins>
      <w:r w:rsidRPr="00BA4329">
        <w:rPr>
          <w:rFonts w:ascii="Times New Roman" w:hAnsi="Times New Roman" w:cs="Times New Roman"/>
        </w:rPr>
        <w:t xml:space="preserve"> The interaction between these technologies, coupled with regulatory and governance frameworks, forms the bedrock of our understanding of how automation potentially influences earnings management practices.</w:t>
      </w:r>
      <w:commentRangeEnd w:id="75"/>
      <w:r w:rsidR="00D40020">
        <w:rPr>
          <w:rStyle w:val="a6"/>
          <w:rFonts w:eastAsiaTheme="minorEastAsia"/>
        </w:rPr>
        <w:commentReference w:id="75"/>
      </w:r>
    </w:p>
    <w:p w14:paraId="16183F4D" w14:textId="77777777" w:rsidR="006F2AA8" w:rsidRPr="00BA4329" w:rsidRDefault="006F2AA8" w:rsidP="006F2AA8">
      <w:pPr>
        <w:pStyle w:val="31"/>
        <w:ind w:left="0" w:firstLine="425"/>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77777777" w:rsidR="006F2AA8" w:rsidRPr="00BA4329" w:rsidRDefault="00D0005A" w:rsidP="006F2AA8">
      <w:pPr>
        <w:pStyle w:val="31"/>
        <w:ind w:left="0" w:firstLine="425"/>
        <w:rPr>
          <w:rFonts w:ascii="Times New Roman" w:eastAsiaTheme="minorEastAsia" w:hAnsi="Times New Roman" w:cs="Times New Roman"/>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 Their meticulous analysis, which highlights the insights that can be garnered from corporate disclosures </w:t>
      </w:r>
      <w:commentRangeStart w:id="78"/>
      <w:commentRangeStart w:id="79"/>
      <w:r w:rsidR="00FB3EEC" w:rsidRPr="00BA4329">
        <w:rPr>
          <w:rFonts w:ascii="Times New Roman" w:hAnsi="Times New Roman" w:cs="Times New Roman"/>
        </w:rPr>
        <w:t>despite potential biases</w:t>
      </w:r>
      <w:commentRangeEnd w:id="78"/>
      <w:r w:rsidR="00E76BB2">
        <w:rPr>
          <w:rStyle w:val="a6"/>
          <w:rFonts w:eastAsiaTheme="minorEastAsia"/>
        </w:rPr>
        <w:commentReference w:id="78"/>
      </w:r>
      <w:commentRangeEnd w:id="79"/>
      <w:r w:rsidR="00E76BB2">
        <w:rPr>
          <w:rStyle w:val="a6"/>
          <w:rFonts w:eastAsiaTheme="minorEastAsia"/>
        </w:rPr>
        <w:commentReference w:id="79"/>
      </w:r>
      <w:r w:rsidR="00FB3EEC" w:rsidRPr="00BA4329">
        <w:rPr>
          <w:rFonts w:ascii="Times New Roman" w:hAnsi="Times New Roman" w:cs="Times New Roman"/>
        </w:rPr>
        <w:t>, serves as a methodological benchmark for our work.</w:t>
      </w:r>
    </w:p>
    <w:p w14:paraId="3502B051" w14:textId="42523837"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ins w:id="80" w:author="Sheng-Feng Hsieh" w:date="2024-03-21T16:21:00Z">
        <w:r w:rsidR="00075C53">
          <w:rPr>
            <w:rFonts w:ascii="Times New Roman" w:hAnsi="Times New Roman" w:cs="Times New Roman"/>
          </w:rPr>
          <w:t xml:space="preserve">the </w:t>
        </w:r>
      </w:ins>
      <w:r w:rsidRPr="00BA4329">
        <w:rPr>
          <w:rFonts w:ascii="Times New Roman" w:hAnsi="Times New Roman" w:cs="Times New Roman"/>
        </w:rPr>
        <w:t xml:space="preserve">RPA implementation. This strategy is enabled by the digital accessibility and legal requirement for these firms to submit their annual reports electronically, which facilitates a more efficient and accurate data extraction process. The search terms included </w:t>
      </w:r>
      <w:ins w:id="81"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82"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83" w:author="Sheng-Feng Hsieh" w:date="2024-03-21T16:22:00Z">
        <w:r w:rsidR="00075C53">
          <w:rPr>
            <w:rFonts w:ascii="Times New Roman" w:hAnsi="Times New Roman" w:cs="Times New Roman"/>
          </w:rPr>
          <w:t>“</w:t>
        </w:r>
      </w:ins>
      <w:r w:rsidRPr="00BA4329">
        <w:rPr>
          <w:rFonts w:ascii="Times New Roman" w:hAnsi="Times New Roman" w:cs="Times New Roman"/>
        </w:rPr>
        <w:t>RPA,</w:t>
      </w:r>
      <w:ins w:id="84"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85"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86"/>
      <w:commentRangeStart w:id="87"/>
      <w:commentRangeStart w:id="88"/>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commentRangeEnd w:id="86"/>
      <w:r w:rsidR="00895B3C">
        <w:rPr>
          <w:rStyle w:val="a6"/>
          <w:rFonts w:eastAsiaTheme="minorEastAsia"/>
        </w:rPr>
        <w:commentReference w:id="86"/>
      </w:r>
      <w:commentRangeEnd w:id="87"/>
      <w:r w:rsidR="002C5686">
        <w:rPr>
          <w:rStyle w:val="a6"/>
          <w:rFonts w:eastAsiaTheme="minorEastAsia"/>
        </w:rPr>
        <w:commentReference w:id="87"/>
      </w:r>
      <w:commentRangeEnd w:id="88"/>
      <w:r w:rsidR="00E76BB2">
        <w:rPr>
          <w:rStyle w:val="a6"/>
          <w:rFonts w:eastAsiaTheme="minorEastAsia"/>
        </w:rPr>
        <w:commentReference w:id="88"/>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addition, our methodology assumes continuity in RPA initiatives; if a firm reported RPA </w:t>
      </w:r>
      <w:r w:rsidRPr="00BA4329">
        <w:rPr>
          <w:rFonts w:ascii="Times New Roman" w:hAnsi="Times New Roman" w:cs="Times New Roman"/>
        </w:rPr>
        <w:lastRenderedPageBreak/>
        <w:t>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89" w:author="Sheng-Feng Hsieh" w:date="2024-03-21T16:22:00Z">
        <w:r w:rsidR="00075C53">
          <w:rPr>
            <w:rFonts w:ascii="Times New Roman" w:hAnsi="Times New Roman" w:cs="Times New Roman"/>
          </w:rPr>
          <w:t>s</w:t>
        </w:r>
      </w:ins>
      <w:ins w:id="90"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081CBA7A"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91" w:author="Sheng-Feng Hsieh" w:date="2024-03-21T16:26:00Z">
        <w:r w:rsidR="00EC6172">
          <w:rPr>
            <w:rFonts w:ascii="Times New Roman" w:hAnsi="Times New Roman" w:cs="Times New Roman"/>
          </w:rPr>
          <w:t>in Panel A to C of Table 1</w:t>
        </w:r>
      </w:ins>
      <w:del w:id="92"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A4329">
        <w:rPr>
          <w:rFonts w:ascii="Times New Roman" w:hAnsi="Times New Roman" w:cs="Times New Roman"/>
          <w:highlight w:val="yellow"/>
        </w:rPr>
        <w:t>The choice of initiating the sample</w:t>
      </w:r>
      <w:r w:rsidR="00F0547E" w:rsidRPr="00BA4329">
        <w:rPr>
          <w:rFonts w:ascii="Times New Roman" w:eastAsiaTheme="minorEastAsia" w:hAnsi="Times New Roman" w:cs="Times New Roman"/>
          <w:highlight w:val="yellow"/>
        </w:rPr>
        <w:t xml:space="preserve"> </w:t>
      </w:r>
      <w:r w:rsidR="00F0547E" w:rsidRPr="00BA4329">
        <w:rPr>
          <w:rFonts w:ascii="Times New Roman" w:hAnsi="Times New Roman" w:cs="Times New Roman"/>
          <w:highlight w:val="yellow"/>
        </w:rPr>
        <w:t>period in 2017 stems from the absence of any annual reports disclosing RPA implementation before that year.</w:t>
      </w:r>
      <w:ins w:id="93" w:author="Sheng-Feng Hsieh" w:date="2024-03-21T16:28:00Z">
        <w:r w:rsidR="00A97EED">
          <w:rPr>
            <w:rStyle w:val="aff1"/>
            <w:rFonts w:ascii="Times New Roman" w:hAnsi="Times New Roman" w:cs="Times New Roman"/>
            <w:highlight w:val="yellow"/>
          </w:rPr>
          <w:footnoteReference w:id="1"/>
        </w:r>
      </w:ins>
      <w:r w:rsidR="00F0547E" w:rsidRPr="00BA4329">
        <w:rPr>
          <w:rFonts w:ascii="Times New Roman" w:hAnsi="Times New Roman" w:cs="Times New Roman"/>
        </w:rPr>
        <w:t xml:space="preserve"> </w:t>
      </w:r>
      <w:r w:rsidRPr="00BA4329">
        <w:rPr>
          <w:rFonts w:ascii="Times New Roman" w:hAnsi="Times New Roman" w:cs="Times New Roman"/>
        </w:rPr>
        <w:t xml:space="preserve">Panel A </w:t>
      </w:r>
      <w:ins w:id="106" w:author="Sheng-Feng Hsieh" w:date="2024-03-21T16:30:00Z">
        <w:r w:rsidR="00A97EED">
          <w:rPr>
            <w:rFonts w:ascii="Times New Roman" w:hAnsi="Times New Roman" w:cs="Times New Roman"/>
          </w:rPr>
          <w:t xml:space="preserve">in Table 1 </w:t>
        </w:r>
      </w:ins>
      <w:r w:rsidRPr="00BA4329">
        <w:rPr>
          <w:rFonts w:ascii="Times New Roman" w:hAnsi="Times New Roman" w:cs="Times New Roman"/>
        </w:rPr>
        <w:t xml:space="preserve">elucidates the selection steps, beginning with an analysis of text from annual reports,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107"/>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107"/>
      <w:r w:rsidR="00A97EED">
        <w:rPr>
          <w:rStyle w:val="a6"/>
          <w:rFonts w:eastAsiaTheme="minorEastAsia"/>
        </w:rPr>
        <w:commentReference w:id="107"/>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108"/>
      <w:commentRangeStart w:id="109"/>
      <w:commentRangeStart w:id="110"/>
      <w:r w:rsidRPr="00BA4329">
        <w:rPr>
          <w:rFonts w:ascii="Times New Roman" w:hAnsi="Times New Roman" w:cs="Times New Roman"/>
        </w:rPr>
        <w:t>, despite their potential prevalence in our sample</w:t>
      </w:r>
      <w:commentRangeEnd w:id="108"/>
      <w:r w:rsidR="000B705B">
        <w:rPr>
          <w:rStyle w:val="a6"/>
          <w:rFonts w:eastAsiaTheme="minorEastAsia"/>
        </w:rPr>
        <w:commentReference w:id="108"/>
      </w:r>
      <w:commentRangeEnd w:id="109"/>
      <w:r w:rsidR="007171C9">
        <w:rPr>
          <w:rStyle w:val="a6"/>
          <w:rFonts w:eastAsiaTheme="minorEastAsia"/>
        </w:rPr>
        <w:commentReference w:id="109"/>
      </w:r>
      <w:commentRangeEnd w:id="110"/>
      <w:r w:rsidR="00653E64">
        <w:rPr>
          <w:rStyle w:val="a6"/>
          <w:rFonts w:eastAsiaTheme="minorEastAsia"/>
        </w:rPr>
        <w:commentReference w:id="110"/>
      </w:r>
      <w:r w:rsidRPr="00BA4329">
        <w:rPr>
          <w:rFonts w:ascii="Times New Roman" w:hAnsi="Times New Roman" w:cs="Times New Roman"/>
        </w:rPr>
        <w:t xml:space="preserve">. Panel B </w:t>
      </w:r>
      <w:ins w:id="111"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112" w:author="Sheng-Feng Hsieh" w:date="2024-03-21T16:33:00Z">
        <w:r w:rsidR="000B705B">
          <w:rPr>
            <w:rFonts w:ascii="Times New Roman" w:hAnsi="Times New Roman" w:cs="Times New Roman"/>
          </w:rPr>
          <w:t xml:space="preserve"> in Table 1 </w:t>
        </w:r>
      </w:ins>
      <w:del w:id="113"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088DE4E8"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w:t>
      </w:r>
      <w:r w:rsidR="00DA64A2" w:rsidRPr="00BA4329">
        <w:rPr>
          <w:rFonts w:ascii="Times New Roman" w:hAnsi="Times New Roman" w:cs="Times New Roman"/>
        </w:rPr>
        <w:lastRenderedPageBreak/>
        <w:t xml:space="preserve">pairing criteria of the </w:t>
      </w:r>
      <w:commentRangeStart w:id="114"/>
      <w:commentRangeStart w:id="115"/>
      <w:commentRangeStart w:id="116"/>
      <w:commentRangeStart w:id="117"/>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114"/>
      <w:r w:rsidR="006B160F">
        <w:rPr>
          <w:rStyle w:val="a6"/>
          <w:rFonts w:eastAsiaTheme="minorEastAsia"/>
        </w:rPr>
        <w:commentReference w:id="114"/>
      </w:r>
      <w:commentRangeEnd w:id="115"/>
      <w:r w:rsidR="00520959">
        <w:rPr>
          <w:rStyle w:val="a6"/>
          <w:rFonts w:eastAsiaTheme="minorEastAsia"/>
        </w:rPr>
        <w:commentReference w:id="115"/>
      </w:r>
      <w:commentRangeEnd w:id="116"/>
      <w:r w:rsidR="00520959">
        <w:rPr>
          <w:rStyle w:val="a6"/>
          <w:rFonts w:eastAsiaTheme="minorEastAsia"/>
        </w:rPr>
        <w:commentReference w:id="116"/>
      </w:r>
      <w:commentRangeEnd w:id="117"/>
      <w:r w:rsidR="00D227D2">
        <w:rPr>
          <w:rStyle w:val="a6"/>
          <w:rFonts w:eastAsiaTheme="minorEastAsia"/>
        </w:rPr>
        <w:commentReference w:id="117"/>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118"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119"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120"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121" w:author="Sheng-Feng Hsieh" w:date="2024-03-21T16:39:00Z">
          <w:pPr>
            <w:pStyle w:val="a3"/>
            <w:spacing w:line="360" w:lineRule="auto"/>
            <w:ind w:leftChars="0" w:left="992"/>
          </w:pPr>
        </w:pPrChange>
      </w:pPr>
    </w:p>
    <w:p w14:paraId="2A75F44F" w14:textId="67E01E22" w:rsidR="006F2AA8" w:rsidRPr="00BA4329" w:rsidRDefault="000B162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del w:id="122" w:author="Sheng-Feng Hsieh" w:date="2024-03-21T16:40:00Z">
        <w:r w:rsidRPr="00BA4329" w:rsidDel="008F79DA">
          <w:rPr>
            <w:rFonts w:ascii="Times New Roman" w:hAnsi="Times New Roman" w:cs="Times New Roman"/>
          </w:rPr>
          <w:delText>.</w:delText>
        </w:r>
      </w:del>
      <w:r w:rsidR="00995E02" w:rsidRPr="00BA4329">
        <w:rPr>
          <w:rFonts w:ascii="Times New Roman" w:hAnsi="Times New Roman" w:cs="Times New Roman"/>
        </w:rPr>
        <w:t xml:space="preserve"> (see Appendix A for details)</w:t>
      </w:r>
      <w:ins w:id="123" w:author="Sheng-Feng Hsieh" w:date="2024-03-21T16:40:00Z">
        <w:r w:rsidR="008F79DA">
          <w:rPr>
            <w:rFonts w:ascii="Times New Roman" w:hAnsi="Times New Roman" w:cs="Times New Roman"/>
          </w:rPr>
          <w:t>.</w:t>
        </w:r>
      </w:ins>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124"/>
      <w:r w:rsidR="008F79DA">
        <w:rPr>
          <w:rStyle w:val="a6"/>
          <w:rFonts w:eastAsiaTheme="minorEastAsia"/>
        </w:rPr>
        <w:commentReference w:id="125"/>
      </w:r>
      <w:commentRangeEnd w:id="124"/>
      <w:r w:rsidR="003405F2">
        <w:rPr>
          <w:rStyle w:val="a6"/>
          <w:rFonts w:eastAsiaTheme="minorEastAsia"/>
        </w:rPr>
        <w:commentReference w:id="124"/>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and discretionary spending cuts, as mechanisms for short-term earnings </w:t>
      </w:r>
      <w:r w:rsidR="00995E02" w:rsidRPr="00BA4329">
        <w:rPr>
          <w:rFonts w:ascii="Times New Roman" w:hAnsi="Times New Roman" w:cs="Times New Roman"/>
        </w:rPr>
        <w:lastRenderedPageBreak/>
        <w:t>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r w:rsidR="004A3A46">
        <w:rPr>
          <w:rFonts w:ascii="Times New Roman" w:hAnsi="Times New Roman" w:cs="Times New Roman"/>
        </w:rPr>
        <w:br/>
        <w:t xml:space="preserve"> </w:t>
      </w:r>
      <w:r w:rsidR="00366ED2">
        <w:rPr>
          <w:rFonts w:ascii="Times New Roman" w:hAnsi="Times New Roman" w:cs="Times New Roman"/>
        </w:rPr>
        <w:br/>
      </w:r>
      <w:r w:rsidR="00995E02" w:rsidRPr="00BA4329">
        <w:rPr>
          <w:rFonts w:ascii="Times New Roman" w:hAnsi="Times New Roman" w:cs="Times New Roman"/>
        </w:rPr>
        <w:t xml:space="preserve"> </w:t>
      </w:r>
      <w:commentRangeStart w:id="126"/>
      <w:r w:rsidR="00995E02" w:rsidRPr="00BA4329">
        <w:rPr>
          <w:rFonts w:ascii="Times New Roman" w:hAnsi="Times New Roman" w:cs="Times New Roman"/>
        </w:rPr>
        <w:t xml:space="preserve">As the concerns </w:t>
      </w:r>
      <w:r w:rsidR="00995E02"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00995E02" w:rsidRPr="00BA4329">
        <w:rPr>
          <w:rFonts w:ascii="Times New Roman" w:hAnsi="Times New Roman" w:cs="Times New Roman"/>
          <w:color w:val="0070C0"/>
        </w:rPr>
        <w:t>)</w:t>
      </w:r>
      <w:r w:rsidR="00995E02" w:rsidRPr="00BA4329">
        <w:rPr>
          <w:rFonts w:ascii="Times New Roman" w:hAnsi="Times New Roman" w:cs="Times New Roman"/>
        </w:rPr>
        <w:t xml:space="preserve"> mentioned, another proxy abnormal cash </w:t>
      </w:r>
      <w:proofErr w:type="gramStart"/>
      <w:r w:rsidR="00995E02" w:rsidRPr="00BA4329">
        <w:rPr>
          <w:rFonts w:ascii="Times New Roman" w:hAnsi="Times New Roman" w:cs="Times New Roman"/>
        </w:rPr>
        <w:t>flows</w:t>
      </w:r>
      <w:proofErr w:type="gramEnd"/>
      <w:r w:rsidR="00995E02" w:rsidRPr="00BA4329">
        <w:rPr>
          <w:rFonts w:ascii="Times New Roman" w:hAnsi="Times New Roman" w:cs="Times New Roman"/>
        </w:rPr>
        <w:t xml:space="preserve"> delineated by </w:t>
      </w:r>
      <w:proofErr w:type="spellStart"/>
      <w:r w:rsidR="00995E02" w:rsidRPr="00BA4329">
        <w:rPr>
          <w:rFonts w:ascii="Times New Roman" w:hAnsi="Times New Roman" w:cs="Times New Roman"/>
          <w:color w:val="0070C0"/>
        </w:rPr>
        <w:t>Roychowdhury</w:t>
      </w:r>
      <w:proofErr w:type="spellEnd"/>
      <w:r w:rsidR="00995E02" w:rsidRPr="00BA4329">
        <w:rPr>
          <w:rFonts w:ascii="Times New Roman" w:hAnsi="Times New Roman" w:cs="Times New Roman"/>
          <w:color w:val="0070C0"/>
        </w:rPr>
        <w:t xml:space="preserve"> (2006)</w:t>
      </w:r>
      <w:r w:rsidR="00995E02" w:rsidRPr="00BA4329">
        <w:rPr>
          <w:rFonts w:ascii="Times New Roman" w:hAnsi="Times New Roman" w:cs="Times New Roman"/>
        </w:rPr>
        <w:t xml:space="preserve"> is </w:t>
      </w:r>
      <w:r w:rsidR="00952C34" w:rsidRPr="00952C34">
        <w:rPr>
          <w:rFonts w:ascii="Times New Roman" w:hAnsi="Times New Roman" w:cs="Times New Roman"/>
        </w:rPr>
        <w:t>about</w:t>
      </w:r>
      <w:r w:rsidR="00995E02" w:rsidRPr="00BA4329">
        <w:rPr>
          <w:rFonts w:ascii="Times New Roman" w:hAnsi="Times New Roman" w:cs="Times New Roman"/>
        </w:rPr>
        <w:t xml:space="preserve"> its ambiguous net effect and manipulation directions. As a </w:t>
      </w:r>
      <w:proofErr w:type="gramStart"/>
      <w:r w:rsidR="00995E02" w:rsidRPr="00BA4329">
        <w:rPr>
          <w:rFonts w:ascii="Times New Roman" w:hAnsi="Times New Roman" w:cs="Times New Roman"/>
        </w:rPr>
        <w:t>results</w:t>
      </w:r>
      <w:proofErr w:type="gramEnd"/>
      <w:r w:rsidR="00995E02" w:rsidRPr="00BA4329">
        <w:rPr>
          <w:rFonts w:ascii="Times New Roman" w:hAnsi="Times New Roman" w:cs="Times New Roman"/>
        </w:rPr>
        <w:t>, we also exclude this proxy as a RM measurement in our research.</w:t>
      </w:r>
      <w:commentRangeEnd w:id="126"/>
      <w:r w:rsidR="00F45E39">
        <w:rPr>
          <w:rStyle w:val="a6"/>
          <w:rFonts w:eastAsiaTheme="minorEastAsia"/>
        </w:rPr>
        <w:commentReference w:id="126"/>
      </w:r>
      <w:r w:rsidR="00995E02" w:rsidRPr="00BA4329">
        <w:rPr>
          <w:rFonts w:ascii="Times New Roman" w:hAnsi="Times New Roman" w:cs="Times New Roman"/>
        </w:rPr>
        <w:t xml:space="preserve"> </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5FE3EA0F"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127"/>
      <w:r w:rsidRPr="00BA4329">
        <w:rPr>
          <w:rFonts w:ascii="Times New Roman" w:hAnsi="Times New Roman" w:cs="Times New Roman"/>
        </w:rPr>
        <w:t xml:space="preserve">e </w:t>
      </w:r>
      <w:r w:rsidR="00494739">
        <w:rPr>
          <w:rFonts w:ascii="Times New Roman" w:eastAsiaTheme="minorEastAsia" w:hAnsi="Times New Roman" w:cs="Times New Roman" w:hint="eastAsia"/>
        </w:rPr>
        <w:t xml:space="preserve">detect endogeneity issue between EM proxies via Hausman auxiliary regression. </w:t>
      </w:r>
      <w:del w:id="128" w:author="Sheng-Feng Hsieh" w:date="2024-03-21T16:47:00Z">
        <w:r w:rsidR="007E5591" w:rsidRPr="00BA4329" w:rsidDel="00535663">
          <w:rPr>
            <w:rFonts w:ascii="Times New Roman" w:hAnsi="Times New Roman" w:cs="Times New Roman"/>
          </w:rPr>
          <w:delText>(</w:delText>
        </w:r>
      </w:del>
      <w:r w:rsidR="007E5591" w:rsidRPr="00BA4329">
        <w:rPr>
          <w:rFonts w:ascii="Times New Roman" w:hAnsi="Times New Roman" w:cs="Times New Roman"/>
          <w:color w:val="0070C0"/>
        </w:rPr>
        <w:t xml:space="preserve">Hill et al. </w:t>
      </w:r>
      <w:ins w:id="129" w:author="Sheng-Feng Hsieh" w:date="2024-03-21T16:47:00Z">
        <w:r w:rsidR="00535663">
          <w:rPr>
            <w:rFonts w:ascii="新細明體" w:eastAsia="新細明體" w:hAnsi="新細明體" w:cs="新細明體"/>
            <w:color w:val="0070C0"/>
          </w:rPr>
          <w:t>(</w:t>
        </w:r>
      </w:ins>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127"/>
      <w:r w:rsidR="00535663">
        <w:rPr>
          <w:rStyle w:val="a6"/>
          <w:rFonts w:eastAsiaTheme="minorEastAsia"/>
        </w:rPr>
        <w:commentReference w:id="127"/>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130" w:author="Sheng-Feng Hsieh" w:date="2024-03-21T16:48:00Z">
        <w:r w:rsidR="00BC43AF" w:rsidRPr="00BA4329" w:rsidDel="00535663">
          <w:rPr>
            <w:rFonts w:ascii="Times New Roman" w:hAnsi="Times New Roman" w:cs="Times New Roman"/>
          </w:rPr>
          <w:br/>
        </w:r>
      </w:del>
    </w:p>
    <w:p w14:paraId="61DB5BBB" w14:textId="437D284D"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del w:id="131" w:author="Sheng-Feng Hsieh" w:date="2024-03-21T16:48:00Z">
        <w:r w:rsidR="0031705B" w:rsidRPr="00BA4329" w:rsidDel="00535663">
          <w:rPr>
            <w:rFonts w:ascii="Times New Roman" w:hAnsi="Times New Roman" w:cs="Times New Roman"/>
          </w:rPr>
          <w:br/>
        </w:r>
      </w:del>
    </w:p>
    <w:p w14:paraId="28CDDF4C" w14:textId="6BE8A428" w:rsidR="000919BC" w:rsidRPr="00BA4329" w:rsidRDefault="000919B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 xml:space="preserve">simultaneous </w:t>
      </w:r>
      <w:commentRangeStart w:id="132"/>
      <w:commentRangeStart w:id="133"/>
      <w:commentRangeStart w:id="134"/>
      <w:r w:rsidRPr="00BA4329">
        <w:rPr>
          <w:rFonts w:ascii="Times New Roman" w:hAnsi="Times New Roman" w:cs="Times New Roman"/>
        </w:rPr>
        <w:t xml:space="preserve">equations </w:t>
      </w:r>
      <w:commentRangeEnd w:id="132"/>
      <w:r w:rsidR="00EA72FF">
        <w:rPr>
          <w:rStyle w:val="a6"/>
          <w:rFonts w:eastAsiaTheme="minorEastAsia"/>
        </w:rPr>
        <w:commentReference w:id="132"/>
      </w:r>
      <w:commentRangeEnd w:id="133"/>
      <w:r w:rsidR="00CF2A89">
        <w:rPr>
          <w:rStyle w:val="a6"/>
          <w:rFonts w:eastAsiaTheme="minorEastAsia"/>
        </w:rPr>
        <w:commentReference w:id="133"/>
      </w:r>
      <w:commentRangeEnd w:id="134"/>
      <w:r w:rsidR="0033584C">
        <w:rPr>
          <w:rStyle w:val="a6"/>
          <w:rFonts w:eastAsiaTheme="minorEastAsia"/>
        </w:rPr>
        <w:commentReference w:id="134"/>
      </w:r>
      <w:r w:rsidRPr="00BA4329">
        <w:rPr>
          <w:rFonts w:ascii="Times New Roman" w:hAnsi="Times New Roman" w:cs="Times New Roman"/>
        </w:rPr>
        <w:t xml:space="preserve">aim to test for the within RPA </w:t>
      </w:r>
      <w:commentRangeStart w:id="135"/>
      <w:ins w:id="136" w:author="Sheng-Feng Hsieh" w:date="2024-03-21T16:54:00Z">
        <w:r w:rsidR="00EA72FF">
          <w:rPr>
            <w:rFonts w:ascii="Times New Roman" w:hAnsi="Times New Roman" w:cs="Times New Roman"/>
          </w:rPr>
          <w:t>adopter</w:t>
        </w:r>
      </w:ins>
      <w:ins w:id="137" w:author="Sheng-Feng Hsieh" w:date="2024-03-21T16:53:00Z">
        <w:r w:rsidR="00EA72FF" w:rsidRPr="00BA4329">
          <w:rPr>
            <w:rFonts w:ascii="Times New Roman" w:hAnsi="Times New Roman" w:cs="Times New Roman"/>
          </w:rPr>
          <w:t xml:space="preserve"> </w:t>
        </w:r>
      </w:ins>
      <w:commentRangeEnd w:id="135"/>
      <w:ins w:id="138" w:author="Sheng-Feng Hsieh" w:date="2024-03-21T16:55:00Z">
        <w:r w:rsidR="00EA72FF">
          <w:rPr>
            <w:rStyle w:val="a6"/>
            <w:rFonts w:eastAsiaTheme="minorEastAsia"/>
          </w:rPr>
          <w:commentReference w:id="135"/>
        </w:r>
      </w:ins>
      <w:r w:rsidRPr="00BA4329">
        <w:rPr>
          <w:rFonts w:ascii="Times New Roman" w:hAnsi="Times New Roman" w:cs="Times New Roman"/>
        </w:rPr>
        <w:t xml:space="preserve">group: </w:t>
      </w:r>
    </w:p>
    <w:p w14:paraId="3BB36B5D" w14:textId="01FCA7E5" w:rsidR="004E51A8" w:rsidRPr="00F11C2C" w:rsidRDefault="007B0AC2" w:rsidP="00F33B9B">
      <w:pPr>
        <w:pStyle w:val="a3"/>
        <w:spacing w:line="360" w:lineRule="auto"/>
        <w:ind w:leftChars="0" w:left="992"/>
        <w:rPr>
          <w:rFonts w:ascii="Times New Roman" w:hAnsi="Times New Roman" w:cs="Times New Roman"/>
          <w:i/>
          <w:rPrChange w:id="139" w:author="Sheng-Feng Hsieh" w:date="2024-03-21T16:59:00Z">
            <w:rPr>
              <w:rFonts w:ascii="Times New Roman" w:hAnsi="Times New Roman" w:cs="Times New Roman"/>
            </w:rPr>
          </w:rPrChange>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5</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4CA402FD" w:rsidR="001F2099" w:rsidRPr="00BA4329" w:rsidRDefault="006579A3"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F170A46" w:rsidR="000919BC" w:rsidRPr="00BA4329" w:rsidRDefault="000919BC" w:rsidP="00FF0246">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simultaneous equations</w:t>
      </w:r>
      <w:r w:rsidR="0057183C" w:rsidRPr="00BA4329">
        <w:rPr>
          <w:rFonts w:ascii="Times New Roman" w:hAnsi="Times New Roman" w:cs="Times New Roman"/>
        </w:rPr>
        <w:t xml:space="preserve"> are</w:t>
      </w:r>
      <w:r w:rsidRPr="00BA4329">
        <w:rPr>
          <w:rFonts w:ascii="Times New Roman" w:hAnsi="Times New Roman" w:cs="Times New Roman"/>
        </w:rPr>
        <w:t xml:space="preserve"> for both </w:t>
      </w:r>
      <w:ins w:id="140"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2C4F4C63" w14:textId="6F361E4B" w:rsidR="000919BC" w:rsidRPr="00BA432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6FE419B8" w14:textId="611DECC1" w:rsidR="00FF0246" w:rsidRPr="00BA4329" w:rsidRDefault="006579A3"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74CFA2DB" w14:textId="1BBF2303"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Hausman test auxiliary equations aim to test for the within </w:t>
      </w:r>
      <w:ins w:id="141"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5CA79595" w14:textId="26D7E712"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51F10C30" w:rsidR="00BC43AF" w:rsidRPr="00BA4329" w:rsidRDefault="006579A3"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8</m:t>
                  </m:r>
                </m:sub>
              </m:sSub>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35ED036" w14:textId="739CCF70"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266C87" w:rsidRPr="00BA4329">
        <w:rPr>
          <w:rFonts w:ascii="Times New Roman" w:hAnsi="Times New Roman" w:cs="Times New Roman"/>
        </w:rPr>
        <w:t>Hausman test auxiliary equations</w:t>
      </w:r>
      <w:r w:rsidRPr="00BA4329">
        <w:rPr>
          <w:rFonts w:ascii="Times New Roman" w:hAnsi="Times New Roman" w:cs="Times New Roman"/>
        </w:rPr>
        <w:t xml:space="preserve"> are for both</w:t>
      </w:r>
      <w:r w:rsidRPr="00A70E09">
        <w:rPr>
          <w:rFonts w:ascii="Times New Roman" w:hAnsi="Times New Roman" w:cs="Times New Roman"/>
        </w:rPr>
        <w:t xml:space="preserve"> </w:t>
      </w:r>
      <w:ins w:id="142" w:author="Sheng-Feng Hsieh" w:date="2024-03-21T17:01:00Z">
        <w:r w:rsidR="00F11C2C" w:rsidRPr="00A70E09">
          <w:rPr>
            <w:rFonts w:ascii="Times New Roman" w:hAnsi="Times New Roman" w:cs="Times New Roman"/>
          </w:rPr>
          <w:t>RPA adopter</w:t>
        </w:r>
      </w:ins>
      <w:r w:rsidRPr="00BA4329">
        <w:rPr>
          <w:rFonts w:ascii="Times New Roman" w:hAnsi="Times New Roman" w:cs="Times New Roman"/>
        </w:rPr>
        <w:t xml:space="preserve"> group and control group: </w:t>
      </w:r>
    </w:p>
    <w:p w14:paraId="77669C47" w14:textId="7794C30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9</m:t>
              </m:r>
            </m:sub>
          </m:sSub>
          <m:r>
            <w:rPr>
              <w:rFonts w:ascii="Cambria Math" w:hAnsi="Cambria Math" w:cs="Times New Roman" w:hint="eastAsia"/>
            </w:rPr>
            <m:t>R</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8A6A798" w14:textId="5196ACA7" w:rsidR="00BC43AF" w:rsidRPr="00BA4329" w:rsidRDefault="006579A3"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hint="eastAsia"/>
                </w:rPr>
                <m:t>20</m:t>
              </m:r>
            </m:sub>
          </m:sSub>
          <m:r>
            <w:rPr>
              <w:rFonts w:ascii="Cambria Math" w:hAnsi="Cambria Math" w:cs="Times New Roman" w:hint="eastAsia"/>
            </w:rPr>
            <m:t>A</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D4AB708" w14:textId="4E16460D"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143"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714469F1"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rPr>
                <m:t>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F5E0DEB" w:rsidR="00BC43AF" w:rsidRPr="00BA4329" w:rsidRDefault="006579A3"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144"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20E456EB"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rPr>
                <m:t>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602FDC96" w:rsidR="00BC43AF" w:rsidRPr="00BA4329" w:rsidRDefault="006579A3"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r>
                <w:rPr>
                  <w:rFonts w:ascii="Cambria Math" w:hAnsi="Cambria Math" w:cs="Times New Roman"/>
                </w:rPr>
                <m:t>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45"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46"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47"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48"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49"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150"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51"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52"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153"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54"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 xml:space="preserve">Becker et al. </w:t>
      </w:r>
      <w:r w:rsidRPr="00BA4329">
        <w:rPr>
          <w:rFonts w:ascii="Times New Roman" w:hAnsi="Times New Roman" w:cs="Times New Roman"/>
          <w:color w:val="0070C0"/>
        </w:rPr>
        <w:lastRenderedPageBreak/>
        <w:t>(</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155"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56"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57"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158"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59"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60"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61"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62"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63"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64"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65"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04F3D97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 xml:space="preserve">25 </w:t>
      </w:r>
      <w:proofErr w:type="gramStart"/>
      <w:r w:rsidR="00F463A4">
        <w:rPr>
          <w:rFonts w:ascii="Times New Roman" w:eastAsiaTheme="minorEastAsia" w:hAnsi="Times New Roman" w:cs="Times New Roman"/>
        </w:rPr>
        <w:t>percentile</w:t>
      </w:r>
      <w:proofErr w:type="gramEnd"/>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w:t>
      </w:r>
      <w:r w:rsidR="007904B7" w:rsidRPr="00BA4329">
        <w:rPr>
          <w:rFonts w:ascii="Times New Roman" w:hAnsi="Times New Roman" w:cs="Times New Roman"/>
        </w:rPr>
        <w:lastRenderedPageBreak/>
        <w:t xml:space="preserve">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66"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w:t>
      </w:r>
      <w:r w:rsidR="00CC3C93" w:rsidRPr="00BA4329">
        <w:rPr>
          <w:rFonts w:ascii="Times New Roman" w:hAnsi="Times New Roman" w:cs="Times New Roman"/>
        </w:rPr>
        <w:lastRenderedPageBreak/>
        <w:t>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67"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01A8DF43" w:rsidR="008C24E3" w:rsidRPr="00BA4329" w:rsidRDefault="008C24E3" w:rsidP="008C24E3">
      <w:pPr>
        <w:pStyle w:val="31"/>
        <w:ind w:left="0" w:firstLine="425"/>
        <w:rPr>
          <w:rFonts w:ascii="Times New Roman" w:eastAsiaTheme="minorEastAsia"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Based on the testing procedure outlined in Section 3.5,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sidRPr="00BA4329">
        <w:rPr>
          <w:rFonts w:ascii="Times New Roman" w:hAnsi="Times New Roman" w:cs="Times New Roman"/>
        </w:rPr>
        <w:t xml:space="preserve">, which is presented by Table 6 and Table 7 since the coefficient of </w:t>
      </w:r>
      <w:proofErr w:type="spellStart"/>
      <w:r w:rsidR="004619BC" w:rsidRPr="00BA4329">
        <w:rPr>
          <w:rFonts w:ascii="Times New Roman" w:hAnsi="Times New Roman" w:cs="Times New Roman"/>
        </w:rPr>
        <w:t>AMres</w:t>
      </w:r>
      <w:proofErr w:type="spellEnd"/>
      <w:r w:rsidR="004619BC" w:rsidRPr="00BA4329">
        <w:rPr>
          <w:rFonts w:ascii="Times New Roman" w:hAnsi="Times New Roman" w:cs="Times New Roman"/>
        </w:rPr>
        <w:t xml:space="preserve"> and </w:t>
      </w:r>
      <w:proofErr w:type="spellStart"/>
      <w:r w:rsidR="004619BC" w:rsidRPr="00BA4329">
        <w:rPr>
          <w:rFonts w:ascii="Times New Roman" w:hAnsi="Times New Roman" w:cs="Times New Roman"/>
        </w:rPr>
        <w:t>RMres</w:t>
      </w:r>
      <w:proofErr w:type="spellEnd"/>
      <w:r w:rsidR="004619BC" w:rsidRPr="00BA4329">
        <w:rPr>
          <w:rFonts w:ascii="Times New Roman" w:hAnsi="Times New Roman" w:cs="Times New Roman"/>
        </w:rPr>
        <w:t xml:space="preserve"> are significant</w:t>
      </w:r>
      <w:r w:rsidR="00641311" w:rsidRPr="00BA4329">
        <w:rPr>
          <w:rFonts w:ascii="Times New Roman" w:hAnsi="Times New Roman" w:cs="Times New Roman"/>
        </w:rPr>
        <w:t xml:space="preserve">.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BA4329">
        <w:rPr>
          <w:rFonts w:ascii="Times New Roman" w:hAnsi="Times New Roman" w:cs="Times New Roman"/>
        </w:rPr>
        <w:t>4 and Table 5</w:t>
      </w:r>
      <w:r w:rsidR="00641311" w:rsidRPr="00BA4329">
        <w:rPr>
          <w:rFonts w:ascii="Times New Roman" w:hAnsi="Times New Roman" w:cs="Times New Roman"/>
        </w:rPr>
        <w:t xml:space="preserve"> presents the multivariate results of </w:t>
      </w:r>
      <w:r w:rsidR="00B373E2" w:rsidRPr="00BA4329">
        <w:rPr>
          <w:rFonts w:ascii="Times New Roman" w:hAnsi="Times New Roman" w:cs="Times New Roman"/>
        </w:rPr>
        <w:t>first stage</w:t>
      </w:r>
      <w:r w:rsidR="00641311" w:rsidRPr="00BA4329">
        <w:rPr>
          <w:rFonts w:ascii="Times New Roman" w:hAnsi="Times New Roman" w:cs="Times New Roman"/>
        </w:rPr>
        <w:t xml:space="preserve"> equation</w:t>
      </w:r>
      <w:r w:rsidR="00B373E2" w:rsidRPr="00BA4329">
        <w:rPr>
          <w:rFonts w:ascii="Times New Roman" w:hAnsi="Times New Roman" w:cs="Times New Roman"/>
        </w:rPr>
        <w:t>s</w:t>
      </w:r>
      <w:r w:rsidR="00641311" w:rsidRPr="00BA4329">
        <w:rPr>
          <w:rFonts w:ascii="Times New Roman" w:hAnsi="Times New Roman" w:cs="Times New Roman"/>
        </w:rPr>
        <w:t xml:space="preserve">. </w:t>
      </w:r>
      <w:r w:rsidR="00AB6C0E" w:rsidRPr="00BA4329">
        <w:rPr>
          <w:rFonts w:ascii="Times New Roman" w:eastAsiaTheme="minorEastAsia" w:hAnsi="Times New Roman" w:cs="Times New Roman"/>
        </w:rPr>
        <w:t xml:space="preserve">Table </w:t>
      </w:r>
      <w:r w:rsidR="00107B51" w:rsidRPr="00BA4329">
        <w:rPr>
          <w:rFonts w:ascii="Times New Roman" w:eastAsiaTheme="minorEastAsia" w:hAnsi="Times New Roman" w:cs="Times New Roman"/>
        </w:rPr>
        <w:t>6</w:t>
      </w:r>
      <w:r w:rsidR="00AB6C0E" w:rsidRPr="00BA4329">
        <w:rPr>
          <w:rFonts w:ascii="Times New Roman" w:eastAsiaTheme="minorEastAsia" w:hAnsi="Times New Roman" w:cs="Times New Roman"/>
        </w:rPr>
        <w:t xml:space="preserve"> and Table </w:t>
      </w:r>
      <w:r w:rsidR="00107B51" w:rsidRPr="00BA4329">
        <w:rPr>
          <w:rFonts w:ascii="Times New Roman" w:eastAsiaTheme="minorEastAsia" w:hAnsi="Times New Roman" w:cs="Times New Roman"/>
        </w:rPr>
        <w:t>7</w:t>
      </w:r>
      <w:r w:rsidR="00AB6C0E" w:rsidRPr="00BA4329">
        <w:rPr>
          <w:rFonts w:ascii="Times New Roman" w:eastAsiaTheme="minorEastAsia" w:hAnsi="Times New Roman" w:cs="Times New Roman"/>
        </w:rPr>
        <w:t xml:space="preserve"> show the results of the endogeneity tests for all models</w:t>
      </w:r>
      <w:r w:rsidR="00DF2378" w:rsidRPr="00BA4329">
        <w:rPr>
          <w:rFonts w:ascii="Times New Roman" w:eastAsiaTheme="minorEastAsia" w:hAnsi="Times New Roman" w:cs="Times New Roman"/>
        </w:rPr>
        <w:t xml:space="preserve"> via Hausman test auxiliary regression</w:t>
      </w:r>
      <w:r w:rsidR="00AB6C0E" w:rsidRPr="00BA4329">
        <w:rPr>
          <w:rFonts w:ascii="Times New Roman" w:eastAsiaTheme="minorEastAsia" w:hAnsi="Times New Roman" w:cs="Times New Roman"/>
        </w:rPr>
        <w:t>.</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RM since the significant coefficients of </w:t>
      </w:r>
      <w:proofErr w:type="spellStart"/>
      <w:r w:rsidR="00EC0618">
        <w:rPr>
          <w:rFonts w:ascii="Times New Roman" w:hAnsi="Times New Roman" w:cs="Times New Roman"/>
        </w:rPr>
        <w:t>AMres</w:t>
      </w:r>
      <w:proofErr w:type="spellEnd"/>
      <w:r w:rsidR="00EC0618">
        <w:rPr>
          <w:rFonts w:ascii="Times New Roman" w:hAnsi="Times New Roman" w:cs="Times New Roman"/>
        </w:rPr>
        <w:t xml:space="preserve"> and </w:t>
      </w:r>
      <w:proofErr w:type="spellStart"/>
      <w:r w:rsidR="00EC0618">
        <w:rPr>
          <w:rFonts w:ascii="Times New Roman" w:hAnsi="Times New Roman" w:cs="Times New Roman"/>
        </w:rPr>
        <w:t>RMres</w:t>
      </w:r>
      <w:proofErr w:type="spellEnd"/>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2797769A" w14:textId="77777777" w:rsidR="008C24E3" w:rsidRPr="00BA4329" w:rsidRDefault="008C24E3" w:rsidP="008C24E3">
      <w:pPr>
        <w:pStyle w:val="31"/>
        <w:ind w:left="0" w:firstLine="425"/>
        <w:rPr>
          <w:rFonts w:ascii="Times New Roman" w:eastAsiaTheme="minorEastAsia" w:hAnsi="Times New Roman" w:cs="Times New Roman"/>
        </w:rPr>
      </w:pPr>
    </w:p>
    <w:p w14:paraId="32636F65"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4 Here]</w:t>
      </w:r>
    </w:p>
    <w:p w14:paraId="58187123" w14:textId="0DA60F59" w:rsidR="008C24E3" w:rsidRPr="00BA4329" w:rsidRDefault="0026093E" w:rsidP="00AB6C0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5 Here]</w:t>
      </w:r>
    </w:p>
    <w:p w14:paraId="22A40522" w14:textId="7BE5A183"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6</w:t>
      </w:r>
      <w:r w:rsidRPr="00BA4329">
        <w:rPr>
          <w:rFonts w:ascii="Times New Roman" w:hAnsi="Times New Roman" w:cs="Times New Roman"/>
          <w:i/>
          <w:iCs/>
        </w:rPr>
        <w:t xml:space="preserve"> Here]</w:t>
      </w:r>
    </w:p>
    <w:p w14:paraId="08177909" w14:textId="68730488"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7</w:t>
      </w:r>
      <w:r w:rsidRPr="00BA4329">
        <w:rPr>
          <w:rFonts w:ascii="Times New Roman" w:hAnsi="Times New Roman" w:cs="Times New Roman"/>
          <w:i/>
          <w:iCs/>
        </w:rPr>
        <w:t xml:space="preserve"> Here]</w:t>
      </w:r>
    </w:p>
    <w:p w14:paraId="1F688733" w14:textId="77777777" w:rsidR="000C6A11" w:rsidRPr="00BA4329"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137F140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8</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4C52F9B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7D39CC4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w:t>
      </w:r>
      <w:r w:rsidRPr="00BA4329">
        <w:rPr>
          <w:rFonts w:ascii="Times New Roman" w:hAnsi="Times New Roman" w:cs="Times New Roman"/>
        </w:rPr>
        <w:lastRenderedPageBreak/>
        <w:t>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5293775A"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8</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53F9F4F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9</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POST_RPA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707657C5"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regression analysis also reveals a substitutive relationship between AM and RM, as indicated by the negative significance of the </w:t>
      </w:r>
      <w:proofErr w:type="spellStart"/>
      <w:r w:rsidRPr="00BA4329">
        <w:rPr>
          <w:rFonts w:ascii="Times New Roman" w:hAnsi="Times New Roman" w:cs="Times New Roman"/>
        </w:rPr>
        <w:t>RMhat</w:t>
      </w:r>
      <w:proofErr w:type="spellEnd"/>
      <w:r w:rsidRPr="00BA4329">
        <w:rPr>
          <w:rFonts w:ascii="Times New Roman" w:hAnsi="Times New Roman" w:cs="Times New Roman"/>
        </w:rPr>
        <w:t xml:space="preserve"> coefficient (P&lt;0.</w:t>
      </w:r>
      <w:r w:rsidR="00DE2455">
        <w:rPr>
          <w:rFonts w:ascii="Times New Roman" w:hAnsi="Times New Roman" w:cs="Times New Roman"/>
        </w:rPr>
        <w:t>1</w:t>
      </w:r>
      <w:r w:rsidRPr="00BA4329">
        <w:rPr>
          <w:rFonts w:ascii="Times New Roman" w:hAnsi="Times New Roman" w:cs="Times New Roman"/>
        </w:rPr>
        <w:t xml:space="preserve">) in the AM equation and the negative </w:t>
      </w:r>
      <w:r w:rsidRPr="00BA4329">
        <w:rPr>
          <w:rFonts w:ascii="Times New Roman" w:hAnsi="Times New Roman" w:cs="Times New Roman"/>
        </w:rPr>
        <w:lastRenderedPageBreak/>
        <w:t xml:space="preserve">significance of the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P&lt;0.05, &lt;0.01,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ABEXP, and RM equations respectively.</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5BEE915C"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9</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w:t>
      </w:r>
      <w:r w:rsidRPr="00BA4329">
        <w:rPr>
          <w:rFonts w:ascii="Times New Roman" w:hAnsi="Times New Roman" w:cs="Times New Roman"/>
        </w:rPr>
        <w:lastRenderedPageBreak/>
        <w:t>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68"/>
      <w:commentRangeStart w:id="169"/>
      <w:commentRangeStart w:id="170"/>
      <w:r w:rsidRPr="00BA4329">
        <w:rPr>
          <w:rFonts w:ascii="Times New Roman" w:hAnsi="Times New Roman" w:cs="Times New Roman"/>
          <w:sz w:val="24"/>
          <w:szCs w:val="24"/>
        </w:rPr>
        <w:lastRenderedPageBreak/>
        <w:t>REFERENCE</w:t>
      </w:r>
      <w:commentRangeEnd w:id="168"/>
      <w:r w:rsidR="003A0734" w:rsidRPr="00BA4329">
        <w:rPr>
          <w:rStyle w:val="a6"/>
          <w:rFonts w:ascii="Times New Roman" w:eastAsiaTheme="minorEastAsia" w:hAnsi="Times New Roman" w:cs="Times New Roman"/>
          <w:b w:val="0"/>
          <w:bCs w:val="0"/>
          <w:kern w:val="2"/>
        </w:rPr>
        <w:commentReference w:id="168"/>
      </w:r>
      <w:commentRangeEnd w:id="169"/>
      <w:r w:rsidR="00C4755C">
        <w:rPr>
          <w:rStyle w:val="a6"/>
          <w:rFonts w:asciiTheme="minorHAnsi" w:eastAsiaTheme="minorEastAsia" w:hAnsiTheme="minorHAnsi" w:cstheme="minorBidi"/>
          <w:b w:val="0"/>
          <w:bCs w:val="0"/>
          <w:kern w:val="2"/>
        </w:rPr>
        <w:commentReference w:id="169"/>
      </w:r>
      <w:commentRangeEnd w:id="170"/>
      <w:r w:rsidR="00C4755C">
        <w:rPr>
          <w:rStyle w:val="a6"/>
          <w:rFonts w:asciiTheme="minorHAnsi" w:eastAsiaTheme="minorEastAsia" w:hAnsiTheme="minorHAnsi" w:cstheme="minorBidi"/>
          <w:b w:val="0"/>
          <w:bCs w:val="0"/>
          <w:kern w:val="2"/>
        </w:rPr>
        <w:commentReference w:id="170"/>
      </w:r>
    </w:p>
    <w:p w14:paraId="24883EE8" w14:textId="77777777" w:rsidR="009B6AB0" w:rsidRPr="009B6AB0" w:rsidRDefault="009B6AB0" w:rsidP="009B6AB0">
      <w:pPr>
        <w:widowControl/>
        <w:rPr>
          <w:rFonts w:ascii="新細明體" w:eastAsia="新細明體" w:hAnsi="新細明體" w:cs="新細明體"/>
          <w:kern w:val="0"/>
        </w:rPr>
      </w:pPr>
      <w:r w:rsidRPr="009B6AB0">
        <w:rPr>
          <w:rFonts w:ascii="Times New Roman" w:eastAsia="新細明體" w:hAnsi="Times New Roman" w:cs="Times New Roman"/>
          <w:color w:val="000000"/>
          <w:kern w:val="0"/>
          <w:sz w:val="27"/>
          <w:szCs w:val="27"/>
        </w:rPr>
        <w:t xml:space="preserve">Al-Jabri, I. M., and N. </w:t>
      </w:r>
      <w:proofErr w:type="spellStart"/>
      <w:r w:rsidRPr="009B6AB0">
        <w:rPr>
          <w:rFonts w:ascii="Times New Roman" w:eastAsia="新細明體" w:hAnsi="Times New Roman" w:cs="Times New Roman"/>
          <w:color w:val="000000"/>
          <w:kern w:val="0"/>
          <w:sz w:val="27"/>
          <w:szCs w:val="27"/>
        </w:rPr>
        <w:t>Roztocki</w:t>
      </w:r>
      <w:proofErr w:type="spellEnd"/>
      <w:r w:rsidRPr="009B6AB0">
        <w:rPr>
          <w:rFonts w:ascii="Times New Roman" w:eastAsia="新細明體" w:hAnsi="Times New Roman" w:cs="Times New Roman"/>
          <w:color w:val="000000"/>
          <w:kern w:val="0"/>
          <w:sz w:val="27"/>
          <w:szCs w:val="27"/>
        </w:rPr>
        <w:t>. 2015. Adoption of ERP systems: Does information transparency matter? </w:t>
      </w:r>
      <w:r w:rsidRPr="009B6AB0">
        <w:rPr>
          <w:rFonts w:ascii="Times New Roman" w:eastAsia="新細明體" w:hAnsi="Times New Roman" w:cs="Times New Roman"/>
          <w:i/>
          <w:iCs/>
          <w:color w:val="000000"/>
          <w:kern w:val="0"/>
          <w:sz w:val="27"/>
          <w:szCs w:val="27"/>
        </w:rPr>
        <w:t>Telematics and Informatics</w:t>
      </w:r>
      <w:r w:rsidRPr="009B6AB0">
        <w:rPr>
          <w:rFonts w:ascii="Times New Roman" w:eastAsia="新細明體" w:hAnsi="Times New Roman" w:cs="Times New Roman"/>
          <w:color w:val="000000"/>
          <w:kern w:val="0"/>
          <w:sz w:val="27"/>
          <w:szCs w:val="27"/>
        </w:rPr>
        <w:t> 32 (2):300-310.</w:t>
      </w:r>
    </w:p>
    <w:p w14:paraId="19E20AA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Asatiani</w:t>
      </w:r>
      <w:proofErr w:type="spellEnd"/>
      <w:r w:rsidRPr="009B6AB0">
        <w:rPr>
          <w:rFonts w:ascii="Times New Roman" w:eastAsia="新細明體" w:hAnsi="Times New Roman" w:cs="Times New Roman"/>
          <w:color w:val="000000"/>
          <w:kern w:val="0"/>
          <w:sz w:val="27"/>
          <w:szCs w:val="27"/>
        </w:rPr>
        <w:t xml:space="preserve">, A., E. </w:t>
      </w:r>
      <w:proofErr w:type="spellStart"/>
      <w:r w:rsidRPr="009B6AB0">
        <w:rPr>
          <w:rFonts w:ascii="Times New Roman" w:eastAsia="新細明體" w:hAnsi="Times New Roman" w:cs="Times New Roman"/>
          <w:color w:val="000000"/>
          <w:kern w:val="0"/>
          <w:sz w:val="27"/>
          <w:szCs w:val="27"/>
        </w:rPr>
        <w:t>Penttinen</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Ruissalo</w:t>
      </w:r>
      <w:proofErr w:type="spellEnd"/>
      <w:r w:rsidRPr="009B6AB0">
        <w:rPr>
          <w:rFonts w:ascii="Times New Roman" w:eastAsia="新細明體" w:hAnsi="Times New Roman" w:cs="Times New Roman"/>
          <w:color w:val="000000"/>
          <w:kern w:val="0"/>
          <w:sz w:val="27"/>
          <w:szCs w:val="27"/>
        </w:rPr>
        <w:t xml:space="preserve">, and A. </w:t>
      </w:r>
      <w:proofErr w:type="spellStart"/>
      <w:r w:rsidRPr="009B6AB0">
        <w:rPr>
          <w:rFonts w:ascii="Times New Roman" w:eastAsia="新細明體" w:hAnsi="Times New Roman" w:cs="Times New Roman"/>
          <w:color w:val="000000"/>
          <w:kern w:val="0"/>
          <w:sz w:val="27"/>
          <w:szCs w:val="27"/>
        </w:rPr>
        <w:t>Salovaara</w:t>
      </w:r>
      <w:proofErr w:type="spellEnd"/>
      <w:r w:rsidRPr="009B6AB0">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9B6AB0">
        <w:rPr>
          <w:rFonts w:ascii="Times New Roman" w:eastAsia="新細明體" w:hAnsi="Times New Roman" w:cs="Times New Roman"/>
          <w:i/>
          <w:iCs/>
          <w:color w:val="000000"/>
          <w:kern w:val="0"/>
          <w:sz w:val="27"/>
          <w:szCs w:val="27"/>
        </w:rPr>
        <w:t>Information Systems Outsourcing: The Era of Digital Transformation</w:t>
      </w:r>
      <w:r w:rsidRPr="009B6AB0">
        <w:rPr>
          <w:rFonts w:ascii="Times New Roman" w:eastAsia="新細明體" w:hAnsi="Times New Roman" w:cs="Times New Roman"/>
          <w:color w:val="000000"/>
          <w:kern w:val="0"/>
          <w:sz w:val="27"/>
          <w:szCs w:val="27"/>
        </w:rPr>
        <w:t xml:space="preserve">, edited by R. </w:t>
      </w:r>
      <w:proofErr w:type="spellStart"/>
      <w:r w:rsidRPr="009B6AB0">
        <w:rPr>
          <w:rFonts w:ascii="Times New Roman" w:eastAsia="新細明體" w:hAnsi="Times New Roman" w:cs="Times New Roman"/>
          <w:color w:val="000000"/>
          <w:kern w:val="0"/>
          <w:sz w:val="27"/>
          <w:szCs w:val="27"/>
        </w:rPr>
        <w:t>Hirschheim</w:t>
      </w:r>
      <w:proofErr w:type="spellEnd"/>
      <w:r w:rsidRPr="009B6AB0">
        <w:rPr>
          <w:rFonts w:ascii="Times New Roman" w:eastAsia="新細明體" w:hAnsi="Times New Roman" w:cs="Times New Roman"/>
          <w:color w:val="000000"/>
          <w:kern w:val="0"/>
          <w:sz w:val="27"/>
          <w:szCs w:val="27"/>
        </w:rPr>
        <w:t xml:space="preserve">, A. </w:t>
      </w:r>
      <w:proofErr w:type="spellStart"/>
      <w:r w:rsidRPr="009B6AB0">
        <w:rPr>
          <w:rFonts w:ascii="Times New Roman" w:eastAsia="新細明體" w:hAnsi="Times New Roman" w:cs="Times New Roman"/>
          <w:color w:val="000000"/>
          <w:kern w:val="0"/>
          <w:sz w:val="27"/>
          <w:szCs w:val="27"/>
        </w:rPr>
        <w:t>Heinzl</w:t>
      </w:r>
      <w:proofErr w:type="spellEnd"/>
      <w:r w:rsidRPr="009B6AB0">
        <w:rPr>
          <w:rFonts w:ascii="Times New Roman" w:eastAsia="新細明體" w:hAnsi="Times New Roman" w:cs="Times New Roman"/>
          <w:color w:val="000000"/>
          <w:kern w:val="0"/>
          <w:sz w:val="27"/>
          <w:szCs w:val="27"/>
        </w:rPr>
        <w:t xml:space="preserve"> and J. </w:t>
      </w:r>
      <w:proofErr w:type="spellStart"/>
      <w:r w:rsidRPr="009B6AB0">
        <w:rPr>
          <w:rFonts w:ascii="Times New Roman" w:eastAsia="新細明體" w:hAnsi="Times New Roman" w:cs="Times New Roman"/>
          <w:color w:val="000000"/>
          <w:kern w:val="0"/>
          <w:sz w:val="27"/>
          <w:szCs w:val="27"/>
        </w:rPr>
        <w:t>Dibbern</w:t>
      </w:r>
      <w:proofErr w:type="spellEnd"/>
      <w:r w:rsidRPr="009B6AB0">
        <w:rPr>
          <w:rFonts w:ascii="Times New Roman" w:eastAsia="新細明體" w:hAnsi="Times New Roman" w:cs="Times New Roman"/>
          <w:color w:val="000000"/>
          <w:kern w:val="0"/>
          <w:sz w:val="27"/>
          <w:szCs w:val="27"/>
        </w:rPr>
        <w:t>. Cham: Springer International Publishing, 413-452.</w:t>
      </w:r>
    </w:p>
    <w:p w14:paraId="0FBF36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Ashraf, M. 2024. Does Automation Improve Financial Reporting? Evidence from Internal Controls. </w:t>
      </w:r>
      <w:r w:rsidRPr="009B6AB0">
        <w:rPr>
          <w:rFonts w:ascii="Times New Roman" w:eastAsia="新細明體" w:hAnsi="Times New Roman" w:cs="Times New Roman"/>
          <w:i/>
          <w:iCs/>
          <w:color w:val="000000"/>
          <w:kern w:val="0"/>
          <w:sz w:val="27"/>
          <w:szCs w:val="27"/>
        </w:rPr>
        <w:t>Review of Accounting Studies, Forthcoming</w:t>
      </w:r>
      <w:r w:rsidRPr="009B6AB0">
        <w:rPr>
          <w:rFonts w:ascii="Times New Roman" w:eastAsia="新細明體" w:hAnsi="Times New Roman" w:cs="Times New Roman"/>
          <w:color w:val="000000"/>
          <w:kern w:val="0"/>
          <w:sz w:val="27"/>
          <w:szCs w:val="27"/>
        </w:rPr>
        <w:t>.</w:t>
      </w:r>
    </w:p>
    <w:p w14:paraId="35AA296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Becker, C. L., M. L. </w:t>
      </w:r>
      <w:proofErr w:type="spellStart"/>
      <w:r w:rsidRPr="009B6AB0">
        <w:rPr>
          <w:rFonts w:ascii="Times New Roman" w:eastAsia="新細明體" w:hAnsi="Times New Roman" w:cs="Times New Roman"/>
          <w:color w:val="000000"/>
          <w:kern w:val="0"/>
          <w:sz w:val="27"/>
          <w:szCs w:val="27"/>
        </w:rPr>
        <w:t>Defond</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Jiambalvo</w:t>
      </w:r>
      <w:proofErr w:type="spellEnd"/>
      <w:r w:rsidRPr="009B6AB0">
        <w:rPr>
          <w:rFonts w:ascii="Times New Roman" w:eastAsia="新細明體" w:hAnsi="Times New Roman" w:cs="Times New Roman"/>
          <w:color w:val="000000"/>
          <w:kern w:val="0"/>
          <w:sz w:val="27"/>
          <w:szCs w:val="27"/>
        </w:rPr>
        <w:t>, and K. R. Subramanyam. 2010. The Effect of Audit Quality on Earnings Management*. </w:t>
      </w:r>
      <w:r w:rsidRPr="009B6AB0">
        <w:rPr>
          <w:rFonts w:ascii="Times New Roman" w:eastAsia="新細明體" w:hAnsi="Times New Roman" w:cs="Times New Roman"/>
          <w:i/>
          <w:iCs/>
          <w:color w:val="000000"/>
          <w:kern w:val="0"/>
          <w:sz w:val="27"/>
          <w:szCs w:val="27"/>
        </w:rPr>
        <w:t>Contemporary Accounting Research</w:t>
      </w:r>
      <w:r w:rsidRPr="009B6AB0">
        <w:rPr>
          <w:rFonts w:ascii="Times New Roman" w:eastAsia="新細明體" w:hAnsi="Times New Roman" w:cs="Times New Roman"/>
          <w:color w:val="000000"/>
          <w:kern w:val="0"/>
          <w:sz w:val="27"/>
          <w:szCs w:val="27"/>
        </w:rPr>
        <w:t> 15 (1):1-24.</w:t>
      </w:r>
    </w:p>
    <w:p w14:paraId="5C02A34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Brazel</w:t>
      </w:r>
      <w:proofErr w:type="spellEnd"/>
      <w:r w:rsidRPr="009B6AB0">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22 (2):1-21.</w:t>
      </w:r>
    </w:p>
    <w:p w14:paraId="6C3E3B8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9B6AB0">
        <w:rPr>
          <w:rFonts w:ascii="Times New Roman" w:eastAsia="新細明體" w:hAnsi="Times New Roman" w:cs="Times New Roman"/>
          <w:i/>
          <w:iCs/>
          <w:color w:val="000000"/>
          <w:kern w:val="0"/>
          <w:sz w:val="27"/>
          <w:szCs w:val="27"/>
        </w:rPr>
        <w:t>AUDITING: A Journal of Practice &amp; Theory</w:t>
      </w:r>
      <w:r w:rsidRPr="009B6AB0">
        <w:rPr>
          <w:rFonts w:ascii="Times New Roman" w:eastAsia="新細明體" w:hAnsi="Times New Roman" w:cs="Times New Roman"/>
          <w:color w:val="000000"/>
          <w:kern w:val="0"/>
          <w:sz w:val="27"/>
          <w:szCs w:val="27"/>
        </w:rPr>
        <w:t> 27 (2):161-179.</w:t>
      </w:r>
    </w:p>
    <w:p w14:paraId="2A7F4D8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9B6AB0">
        <w:rPr>
          <w:rFonts w:ascii="Times New Roman" w:eastAsia="新細明體" w:hAnsi="Times New Roman" w:cs="Times New Roman"/>
          <w:i/>
          <w:iCs/>
          <w:color w:val="000000"/>
          <w:kern w:val="0"/>
          <w:sz w:val="27"/>
          <w:szCs w:val="27"/>
        </w:rPr>
        <w:t>Journal of Economic Policy Reform</w:t>
      </w:r>
      <w:r w:rsidRPr="009B6AB0">
        <w:rPr>
          <w:rFonts w:ascii="Times New Roman" w:eastAsia="新細明體" w:hAnsi="Times New Roman" w:cs="Times New Roman"/>
          <w:color w:val="000000"/>
          <w:kern w:val="0"/>
          <w:sz w:val="27"/>
          <w:szCs w:val="27"/>
        </w:rPr>
        <w:t> 15 (2):93-108.</w:t>
      </w:r>
    </w:p>
    <w:p w14:paraId="70CD8A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Chouaibi</w:t>
      </w:r>
      <w:proofErr w:type="spellEnd"/>
      <w:r w:rsidRPr="009B6AB0">
        <w:rPr>
          <w:rFonts w:ascii="Times New Roman" w:eastAsia="新細明體" w:hAnsi="Times New Roman" w:cs="Times New Roman"/>
          <w:color w:val="000000"/>
          <w:kern w:val="0"/>
          <w:sz w:val="27"/>
          <w:szCs w:val="27"/>
        </w:rPr>
        <w:t xml:space="preserve">, J., G. </w:t>
      </w:r>
      <w:proofErr w:type="spellStart"/>
      <w:r w:rsidRPr="009B6AB0">
        <w:rPr>
          <w:rFonts w:ascii="Times New Roman" w:eastAsia="新細明體" w:hAnsi="Times New Roman" w:cs="Times New Roman"/>
          <w:color w:val="000000"/>
          <w:kern w:val="0"/>
          <w:sz w:val="27"/>
          <w:szCs w:val="27"/>
        </w:rPr>
        <w:t>Zouari</w:t>
      </w:r>
      <w:proofErr w:type="spellEnd"/>
      <w:r w:rsidRPr="009B6AB0">
        <w:rPr>
          <w:rFonts w:ascii="Times New Roman" w:eastAsia="新細明體" w:hAnsi="Times New Roman" w:cs="Times New Roman"/>
          <w:color w:val="000000"/>
          <w:kern w:val="0"/>
          <w:sz w:val="27"/>
          <w:szCs w:val="27"/>
        </w:rPr>
        <w:t xml:space="preserve">, and S. </w:t>
      </w:r>
      <w:proofErr w:type="spellStart"/>
      <w:r w:rsidRPr="009B6AB0">
        <w:rPr>
          <w:rFonts w:ascii="Times New Roman" w:eastAsia="新細明體" w:hAnsi="Times New Roman" w:cs="Times New Roman"/>
          <w:color w:val="000000"/>
          <w:kern w:val="0"/>
          <w:sz w:val="27"/>
          <w:szCs w:val="27"/>
        </w:rPr>
        <w:t>Khlifi</w:t>
      </w:r>
      <w:proofErr w:type="spellEnd"/>
      <w:r w:rsidRPr="009B6AB0">
        <w:rPr>
          <w:rFonts w:ascii="Times New Roman" w:eastAsia="新細明體" w:hAnsi="Times New Roman" w:cs="Times New Roman"/>
          <w:color w:val="000000"/>
          <w:kern w:val="0"/>
          <w:sz w:val="27"/>
          <w:szCs w:val="27"/>
        </w:rPr>
        <w:t>. 2019. How does the real earnings management affect firms innovative? Evidence from US firms. </w:t>
      </w:r>
      <w:r w:rsidRPr="009B6AB0">
        <w:rPr>
          <w:rFonts w:ascii="Times New Roman" w:eastAsia="新細明體" w:hAnsi="Times New Roman" w:cs="Times New Roman"/>
          <w:i/>
          <w:iCs/>
          <w:color w:val="000000"/>
          <w:kern w:val="0"/>
          <w:sz w:val="27"/>
          <w:szCs w:val="27"/>
        </w:rPr>
        <w:t>International Journal of Law and Management</w:t>
      </w:r>
      <w:r w:rsidRPr="009B6AB0">
        <w:rPr>
          <w:rFonts w:ascii="Times New Roman" w:eastAsia="新細明體" w:hAnsi="Times New Roman" w:cs="Times New Roman"/>
          <w:color w:val="000000"/>
          <w:kern w:val="0"/>
          <w:sz w:val="27"/>
          <w:szCs w:val="27"/>
        </w:rPr>
        <w:t> 61 (1):151-169.</w:t>
      </w:r>
    </w:p>
    <w:p w14:paraId="1856CAD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Cohen, D. A., and P. </w:t>
      </w:r>
      <w:proofErr w:type="spellStart"/>
      <w:r w:rsidRPr="009B6AB0">
        <w:rPr>
          <w:rFonts w:ascii="Times New Roman" w:eastAsia="新細明體" w:hAnsi="Times New Roman" w:cs="Times New Roman"/>
          <w:color w:val="000000"/>
          <w:kern w:val="0"/>
          <w:sz w:val="27"/>
          <w:szCs w:val="27"/>
        </w:rPr>
        <w:t>Zarowin</w:t>
      </w:r>
      <w:proofErr w:type="spellEnd"/>
      <w:r w:rsidRPr="009B6AB0">
        <w:rPr>
          <w:rFonts w:ascii="Times New Roman" w:eastAsia="新細明體" w:hAnsi="Times New Roman" w:cs="Times New Roman"/>
          <w:color w:val="000000"/>
          <w:kern w:val="0"/>
          <w:sz w:val="27"/>
          <w:szCs w:val="27"/>
        </w:rPr>
        <w:t>. 2010. Accrual-based and real earnings management activities around seasoned equity offerings.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50 (1):2-19.</w:t>
      </w:r>
    </w:p>
    <w:p w14:paraId="54B0449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Fernandez, D., and A. Aman. 2018. Impacts of Robotic Process Automation on Global Accounting Services. </w:t>
      </w:r>
      <w:r w:rsidRPr="009B6AB0">
        <w:rPr>
          <w:rFonts w:ascii="Times New Roman" w:eastAsia="新細明體" w:hAnsi="Times New Roman" w:cs="Times New Roman"/>
          <w:i/>
          <w:iCs/>
          <w:color w:val="000000"/>
          <w:kern w:val="0"/>
          <w:sz w:val="27"/>
          <w:szCs w:val="27"/>
        </w:rPr>
        <w:t>Asian Journal of Accounting and Governance</w:t>
      </w:r>
      <w:r w:rsidRPr="009B6AB0">
        <w:rPr>
          <w:rFonts w:ascii="Times New Roman" w:eastAsia="新細明體" w:hAnsi="Times New Roman" w:cs="Times New Roman"/>
          <w:color w:val="000000"/>
          <w:kern w:val="0"/>
          <w:sz w:val="27"/>
          <w:szCs w:val="27"/>
        </w:rPr>
        <w:t> 9:123-132.</w:t>
      </w:r>
    </w:p>
    <w:p w14:paraId="09442E5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Graham, J. R., J. L. Koski, and U. Loewenstein. 2006. Information flow and liquidity around anticipated and unanticipated dividend announcements. </w:t>
      </w:r>
      <w:r w:rsidRPr="009B6AB0">
        <w:rPr>
          <w:rFonts w:ascii="Times New Roman" w:eastAsia="新細明體" w:hAnsi="Times New Roman" w:cs="Times New Roman"/>
          <w:i/>
          <w:iCs/>
          <w:color w:val="000000"/>
          <w:kern w:val="0"/>
          <w:sz w:val="27"/>
          <w:szCs w:val="27"/>
        </w:rPr>
        <w:t>The Journal of Business</w:t>
      </w:r>
      <w:r w:rsidRPr="009B6AB0">
        <w:rPr>
          <w:rFonts w:ascii="Times New Roman" w:eastAsia="新細明體" w:hAnsi="Times New Roman" w:cs="Times New Roman"/>
          <w:color w:val="000000"/>
          <w:kern w:val="0"/>
          <w:sz w:val="27"/>
          <w:szCs w:val="27"/>
        </w:rPr>
        <w:t> 79 (5):2301-2336.</w:t>
      </w:r>
    </w:p>
    <w:p w14:paraId="17B1D4F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Hayes, D. C., J. E. </w:t>
      </w: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2001. Market reaction to ERP implementation announcements.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15 (1):3-18.</w:t>
      </w:r>
    </w:p>
    <w:p w14:paraId="1C448F2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Healy, P. M., and J. M. </w:t>
      </w:r>
      <w:proofErr w:type="spellStart"/>
      <w:r w:rsidRPr="009B6AB0">
        <w:rPr>
          <w:rFonts w:ascii="Times New Roman" w:eastAsia="新細明體" w:hAnsi="Times New Roman" w:cs="Times New Roman"/>
          <w:color w:val="000000"/>
          <w:kern w:val="0"/>
          <w:sz w:val="27"/>
          <w:szCs w:val="27"/>
        </w:rPr>
        <w:t>Wahlen</w:t>
      </w:r>
      <w:proofErr w:type="spellEnd"/>
      <w:r w:rsidRPr="009B6AB0">
        <w:rPr>
          <w:rFonts w:ascii="Times New Roman" w:eastAsia="新細明體" w:hAnsi="Times New Roman" w:cs="Times New Roman"/>
          <w:color w:val="000000"/>
          <w:kern w:val="0"/>
          <w:sz w:val="27"/>
          <w:szCs w:val="27"/>
        </w:rPr>
        <w:t>. 1999. A review of the earnings management literature and its implications for standard setting. </w:t>
      </w:r>
      <w:r w:rsidRPr="009B6AB0">
        <w:rPr>
          <w:rFonts w:ascii="Times New Roman" w:eastAsia="新細明體" w:hAnsi="Times New Roman" w:cs="Times New Roman"/>
          <w:i/>
          <w:iCs/>
          <w:color w:val="000000"/>
          <w:kern w:val="0"/>
          <w:sz w:val="27"/>
          <w:szCs w:val="27"/>
        </w:rPr>
        <w:t>Accounting Horizons</w:t>
      </w:r>
      <w:r w:rsidRPr="009B6AB0">
        <w:rPr>
          <w:rFonts w:ascii="Times New Roman" w:eastAsia="新細明體" w:hAnsi="Times New Roman" w:cs="Times New Roman"/>
          <w:color w:val="000000"/>
          <w:kern w:val="0"/>
          <w:sz w:val="27"/>
          <w:szCs w:val="27"/>
        </w:rPr>
        <w:t> 13 (4):365-383.</w:t>
      </w:r>
    </w:p>
    <w:p w14:paraId="0D35A41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Hill, R. C., W. E. Griffiths, and G. C. Lim. 2018. </w:t>
      </w:r>
      <w:r w:rsidRPr="009B6AB0">
        <w:rPr>
          <w:rFonts w:ascii="Times New Roman" w:eastAsia="新細明體" w:hAnsi="Times New Roman" w:cs="Times New Roman"/>
          <w:i/>
          <w:iCs/>
          <w:color w:val="000000"/>
          <w:kern w:val="0"/>
          <w:sz w:val="27"/>
          <w:szCs w:val="27"/>
        </w:rPr>
        <w:t>Principles of econometrics</w:t>
      </w:r>
      <w:r w:rsidRPr="009B6AB0">
        <w:rPr>
          <w:rFonts w:ascii="Times New Roman" w:eastAsia="新細明體" w:hAnsi="Times New Roman" w:cs="Times New Roman"/>
          <w:color w:val="000000"/>
          <w:kern w:val="0"/>
          <w:sz w:val="27"/>
          <w:szCs w:val="27"/>
        </w:rPr>
        <w:t>: John Wiley &amp; Sons.</w:t>
      </w:r>
    </w:p>
    <w:p w14:paraId="5DE3D72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Hitt</w:t>
      </w:r>
      <w:proofErr w:type="spellEnd"/>
      <w:r w:rsidRPr="009B6AB0">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9B6AB0">
        <w:rPr>
          <w:rFonts w:ascii="Times New Roman" w:eastAsia="新細明體" w:hAnsi="Times New Roman" w:cs="Times New Roman"/>
          <w:i/>
          <w:iCs/>
          <w:color w:val="000000"/>
          <w:kern w:val="0"/>
          <w:sz w:val="27"/>
          <w:szCs w:val="27"/>
        </w:rPr>
        <w:t>Journal of Management Information Systems</w:t>
      </w:r>
      <w:r w:rsidRPr="009B6AB0">
        <w:rPr>
          <w:rFonts w:ascii="Times New Roman" w:eastAsia="新細明體" w:hAnsi="Times New Roman" w:cs="Times New Roman"/>
          <w:color w:val="000000"/>
          <w:kern w:val="0"/>
          <w:sz w:val="27"/>
          <w:szCs w:val="27"/>
        </w:rPr>
        <w:t> 19 (1):71-98.</w:t>
      </w:r>
    </w:p>
    <w:p w14:paraId="08C299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Hong, B., M. Ly, and H. Lin. 2023. Robotic Process Automation Risk Management: Points to Consider.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20 (1):125-145.</w:t>
      </w:r>
    </w:p>
    <w:p w14:paraId="2C7E76D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J. E., B. Lippincott,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2003. Enterprise resource planning systems: comparing firm performance of adopters and nonadopters.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4 (3):165-184.</w:t>
      </w:r>
    </w:p>
    <w:p w14:paraId="0AA28F65"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Jędrzejka</w:t>
      </w:r>
      <w:proofErr w:type="spellEnd"/>
      <w:r w:rsidRPr="009B6AB0">
        <w:rPr>
          <w:rFonts w:ascii="Times New Roman" w:eastAsia="新細明體" w:hAnsi="Times New Roman" w:cs="Times New Roman"/>
          <w:color w:val="000000"/>
          <w:kern w:val="0"/>
          <w:sz w:val="27"/>
          <w:szCs w:val="27"/>
        </w:rPr>
        <w:t>, D. 2019. Robotic process automation and its impact on accounting. </w:t>
      </w:r>
      <w:proofErr w:type="spellStart"/>
      <w:r w:rsidRPr="009B6AB0">
        <w:rPr>
          <w:rFonts w:ascii="Times New Roman" w:eastAsia="新細明體" w:hAnsi="Times New Roman" w:cs="Times New Roman"/>
          <w:i/>
          <w:iCs/>
          <w:color w:val="000000"/>
          <w:kern w:val="0"/>
          <w:sz w:val="27"/>
          <w:szCs w:val="27"/>
        </w:rPr>
        <w:t>Zeszyty</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Teoretyczne</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Rachunkowości</w:t>
      </w:r>
      <w:proofErr w:type="spellEnd"/>
      <w:r w:rsidRPr="009B6AB0">
        <w:rPr>
          <w:rFonts w:ascii="Times New Roman" w:eastAsia="新細明體" w:hAnsi="Times New Roman" w:cs="Times New Roman"/>
          <w:color w:val="000000"/>
          <w:kern w:val="0"/>
          <w:sz w:val="27"/>
          <w:szCs w:val="27"/>
        </w:rPr>
        <w:t> 2019 (105 (161)):137-166.</w:t>
      </w:r>
    </w:p>
    <w:p w14:paraId="1963D56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Jones, J. J. 1991. Earnings management during import relief investigations. </w:t>
      </w:r>
      <w:r w:rsidRPr="009B6AB0">
        <w:rPr>
          <w:rFonts w:ascii="Times New Roman" w:eastAsia="新細明體" w:hAnsi="Times New Roman" w:cs="Times New Roman"/>
          <w:i/>
          <w:iCs/>
          <w:color w:val="000000"/>
          <w:kern w:val="0"/>
          <w:sz w:val="27"/>
          <w:szCs w:val="27"/>
        </w:rPr>
        <w:t>Journal of accounting research</w:t>
      </w:r>
      <w:r w:rsidRPr="009B6AB0">
        <w:rPr>
          <w:rFonts w:ascii="Times New Roman" w:eastAsia="新細明體" w:hAnsi="Times New Roman" w:cs="Times New Roman"/>
          <w:color w:val="000000"/>
          <w:kern w:val="0"/>
          <w:sz w:val="27"/>
          <w:szCs w:val="27"/>
        </w:rPr>
        <w:t> 29 (2):193-228.</w:t>
      </w:r>
    </w:p>
    <w:p w14:paraId="25FDD33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Kanellou</w:t>
      </w:r>
      <w:proofErr w:type="spellEnd"/>
      <w:r w:rsidRPr="009B6AB0">
        <w:rPr>
          <w:rFonts w:ascii="Times New Roman" w:eastAsia="新細明體" w:hAnsi="Times New Roman" w:cs="Times New Roman"/>
          <w:color w:val="000000"/>
          <w:kern w:val="0"/>
          <w:sz w:val="27"/>
          <w:szCs w:val="27"/>
        </w:rPr>
        <w:t xml:space="preserve">, A., and C. </w:t>
      </w:r>
      <w:proofErr w:type="spellStart"/>
      <w:r w:rsidRPr="009B6AB0">
        <w:rPr>
          <w:rFonts w:ascii="Times New Roman" w:eastAsia="新細明體" w:hAnsi="Times New Roman" w:cs="Times New Roman"/>
          <w:color w:val="000000"/>
          <w:kern w:val="0"/>
          <w:sz w:val="27"/>
          <w:szCs w:val="27"/>
        </w:rPr>
        <w:t>Spathis</w:t>
      </w:r>
      <w:proofErr w:type="spellEnd"/>
      <w:r w:rsidRPr="009B6AB0">
        <w:rPr>
          <w:rFonts w:ascii="Times New Roman" w:eastAsia="新細明體" w:hAnsi="Times New Roman" w:cs="Times New Roman"/>
          <w:color w:val="000000"/>
          <w:kern w:val="0"/>
          <w:sz w:val="27"/>
          <w:szCs w:val="27"/>
        </w:rPr>
        <w:t>. 2013. Accounting benefits and satisfaction in an ERP environment.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14 (3):209-234.</w:t>
      </w:r>
    </w:p>
    <w:p w14:paraId="159CAAD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Kim, Y., M. S. Park, and B. </w:t>
      </w:r>
      <w:proofErr w:type="spellStart"/>
      <w:r w:rsidRPr="009B6AB0">
        <w:rPr>
          <w:rFonts w:ascii="Times New Roman" w:eastAsia="新細明體" w:hAnsi="Times New Roman" w:cs="Times New Roman"/>
          <w:color w:val="000000"/>
          <w:kern w:val="0"/>
          <w:sz w:val="27"/>
          <w:szCs w:val="27"/>
        </w:rPr>
        <w:t>Wier</w:t>
      </w:r>
      <w:proofErr w:type="spellEnd"/>
      <w:r w:rsidRPr="009B6AB0">
        <w:rPr>
          <w:rFonts w:ascii="Times New Roman" w:eastAsia="新細明體" w:hAnsi="Times New Roman" w:cs="Times New Roman"/>
          <w:color w:val="000000"/>
          <w:kern w:val="0"/>
          <w:sz w:val="27"/>
          <w:szCs w:val="27"/>
        </w:rPr>
        <w:t>. 2012. Is Earnings Quality Associated with Corporate Social Responsibility?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(3):761-796.</w:t>
      </w:r>
    </w:p>
    <w:p w14:paraId="3651D27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Kothari, S. P., A. J. Leone, and C. E. </w:t>
      </w:r>
      <w:proofErr w:type="spellStart"/>
      <w:r w:rsidRPr="009B6AB0">
        <w:rPr>
          <w:rFonts w:ascii="Times New Roman" w:eastAsia="新細明體" w:hAnsi="Times New Roman" w:cs="Times New Roman"/>
          <w:color w:val="000000"/>
          <w:kern w:val="0"/>
          <w:sz w:val="27"/>
          <w:szCs w:val="27"/>
        </w:rPr>
        <w:t>Wasley</w:t>
      </w:r>
      <w:proofErr w:type="spellEnd"/>
      <w:r w:rsidRPr="009B6AB0">
        <w:rPr>
          <w:rFonts w:ascii="Times New Roman" w:eastAsia="新細明體" w:hAnsi="Times New Roman" w:cs="Times New Roman"/>
          <w:color w:val="000000"/>
          <w:kern w:val="0"/>
          <w:sz w:val="27"/>
          <w:szCs w:val="27"/>
        </w:rPr>
        <w:t>. 2005. Performance matched discretionary accrual measures.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39 (1):163-197.</w:t>
      </w:r>
    </w:p>
    <w:p w14:paraId="7C04F8F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Kuhn, J. R., and S. G. Sutton. 2010. Continuous Auditing in ERP System Environments: The Current State and Future Directions.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24 (1):91-112.</w:t>
      </w:r>
    </w:p>
    <w:p w14:paraId="65CF5F90"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 xml:space="preserve">Le Clair, C., A. Cullen, and M. King. 2017. The </w:t>
      </w:r>
      <w:proofErr w:type="spellStart"/>
      <w:r w:rsidRPr="009B6AB0">
        <w:rPr>
          <w:rFonts w:ascii="Times New Roman" w:eastAsia="新細明體" w:hAnsi="Times New Roman" w:cs="Times New Roman"/>
          <w:color w:val="000000"/>
          <w:kern w:val="0"/>
          <w:sz w:val="27"/>
          <w:szCs w:val="27"/>
        </w:rPr>
        <w:t>forrester</w:t>
      </w:r>
      <w:proofErr w:type="spellEnd"/>
      <w:r w:rsidRPr="009B6AB0">
        <w:rPr>
          <w:rFonts w:ascii="Times New Roman" w:eastAsia="新細明體" w:hAnsi="Times New Roman" w:cs="Times New Roman"/>
          <w:color w:val="000000"/>
          <w:kern w:val="0"/>
          <w:sz w:val="27"/>
          <w:szCs w:val="27"/>
        </w:rPr>
        <w:t xml:space="preserve"> wave™: Robotic process automation, q1 2017. </w:t>
      </w:r>
      <w:r w:rsidRPr="009B6AB0">
        <w:rPr>
          <w:rFonts w:ascii="Times New Roman" w:eastAsia="新細明體" w:hAnsi="Times New Roman" w:cs="Times New Roman"/>
          <w:i/>
          <w:iCs/>
          <w:color w:val="000000"/>
          <w:kern w:val="0"/>
          <w:sz w:val="27"/>
          <w:szCs w:val="27"/>
        </w:rPr>
        <w:t>Forrester Research</w:t>
      </w:r>
      <w:r w:rsidRPr="009B6AB0">
        <w:rPr>
          <w:rFonts w:ascii="Times New Roman" w:eastAsia="新細明體" w:hAnsi="Times New Roman" w:cs="Times New Roman"/>
          <w:color w:val="000000"/>
          <w:kern w:val="0"/>
          <w:sz w:val="27"/>
          <w:szCs w:val="27"/>
        </w:rPr>
        <w:t> 770.</w:t>
      </w:r>
    </w:p>
    <w:p w14:paraId="5F91F6B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Lenard, M. J., K. A. </w:t>
      </w:r>
      <w:proofErr w:type="spellStart"/>
      <w:r w:rsidRPr="009B6AB0">
        <w:rPr>
          <w:rFonts w:ascii="Times New Roman" w:eastAsia="新細明體" w:hAnsi="Times New Roman" w:cs="Times New Roman"/>
          <w:color w:val="000000"/>
          <w:kern w:val="0"/>
          <w:sz w:val="27"/>
          <w:szCs w:val="27"/>
        </w:rPr>
        <w:t>Petruska</w:t>
      </w:r>
      <w:proofErr w:type="spellEnd"/>
      <w:r w:rsidRPr="009B6AB0">
        <w:rPr>
          <w:rFonts w:ascii="Times New Roman" w:eastAsia="新細明體" w:hAnsi="Times New Roman" w:cs="Times New Roman"/>
          <w:color w:val="000000"/>
          <w:kern w:val="0"/>
          <w:sz w:val="27"/>
          <w:szCs w:val="27"/>
        </w:rPr>
        <w:t xml:space="preserve">, P. </w:t>
      </w:r>
      <w:proofErr w:type="spellStart"/>
      <w:r w:rsidRPr="009B6AB0">
        <w:rPr>
          <w:rFonts w:ascii="Times New Roman" w:eastAsia="新細明體" w:hAnsi="Times New Roman" w:cs="Times New Roman"/>
          <w:color w:val="000000"/>
          <w:kern w:val="0"/>
          <w:sz w:val="27"/>
          <w:szCs w:val="27"/>
        </w:rPr>
        <w:t>Alam</w:t>
      </w:r>
      <w:proofErr w:type="spellEnd"/>
      <w:r w:rsidRPr="009B6AB0">
        <w:rPr>
          <w:rFonts w:ascii="Times New Roman" w:eastAsia="新細明體" w:hAnsi="Times New Roman" w:cs="Times New Roman"/>
          <w:color w:val="000000"/>
          <w:kern w:val="0"/>
          <w:sz w:val="27"/>
          <w:szCs w:val="27"/>
        </w:rPr>
        <w:t>, and B. Yu. 2016. Internal control weaknesses and evidence of real activities manipulation. </w:t>
      </w:r>
      <w:r w:rsidRPr="009B6AB0">
        <w:rPr>
          <w:rFonts w:ascii="Times New Roman" w:eastAsia="新細明體" w:hAnsi="Times New Roman" w:cs="Times New Roman"/>
          <w:i/>
          <w:iCs/>
          <w:color w:val="000000"/>
          <w:kern w:val="0"/>
          <w:sz w:val="27"/>
          <w:szCs w:val="27"/>
        </w:rPr>
        <w:t>Advances in Accounting</w:t>
      </w:r>
      <w:r w:rsidRPr="009B6AB0">
        <w:rPr>
          <w:rFonts w:ascii="Times New Roman" w:eastAsia="新細明體" w:hAnsi="Times New Roman" w:cs="Times New Roman"/>
          <w:color w:val="000000"/>
          <w:kern w:val="0"/>
          <w:sz w:val="27"/>
          <w:szCs w:val="27"/>
        </w:rPr>
        <w:t> 33:47-58.</w:t>
      </w:r>
    </w:p>
    <w:p w14:paraId="7DB1ED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Moffitt, K. C., A. M. </w:t>
      </w:r>
      <w:proofErr w:type="spellStart"/>
      <w:r w:rsidRPr="009B6AB0">
        <w:rPr>
          <w:rFonts w:ascii="Times New Roman" w:eastAsia="新細明體" w:hAnsi="Times New Roman" w:cs="Times New Roman"/>
          <w:color w:val="000000"/>
          <w:kern w:val="0"/>
          <w:sz w:val="27"/>
          <w:szCs w:val="27"/>
        </w:rPr>
        <w:t>Rozario</w:t>
      </w:r>
      <w:proofErr w:type="spellEnd"/>
      <w:r w:rsidRPr="009B6AB0">
        <w:rPr>
          <w:rFonts w:ascii="Times New Roman" w:eastAsia="新細明體" w:hAnsi="Times New Roman" w:cs="Times New Roman"/>
          <w:color w:val="000000"/>
          <w:kern w:val="0"/>
          <w:sz w:val="27"/>
          <w:szCs w:val="27"/>
        </w:rPr>
        <w:t xml:space="preserve">, and M. A. </w:t>
      </w:r>
      <w:proofErr w:type="spellStart"/>
      <w:r w:rsidRPr="009B6AB0">
        <w:rPr>
          <w:rFonts w:ascii="Times New Roman" w:eastAsia="新細明體" w:hAnsi="Times New Roman" w:cs="Times New Roman"/>
          <w:color w:val="000000"/>
          <w:kern w:val="0"/>
          <w:sz w:val="27"/>
          <w:szCs w:val="27"/>
        </w:rPr>
        <w:t>Vasarhelyi</w:t>
      </w:r>
      <w:proofErr w:type="spellEnd"/>
      <w:r w:rsidRPr="009B6AB0">
        <w:rPr>
          <w:rFonts w:ascii="Times New Roman" w:eastAsia="新細明體" w:hAnsi="Times New Roman" w:cs="Times New Roman"/>
          <w:color w:val="000000"/>
          <w:kern w:val="0"/>
          <w:sz w:val="27"/>
          <w:szCs w:val="27"/>
        </w:rPr>
        <w:t>. 2018. Robotic Process Automation for Auditing.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15 (1):1-10.</w:t>
      </w:r>
    </w:p>
    <w:p w14:paraId="2DE84B6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Moll, J., and O. </w:t>
      </w:r>
      <w:proofErr w:type="spellStart"/>
      <w:r w:rsidRPr="009B6AB0">
        <w:rPr>
          <w:rFonts w:ascii="Times New Roman" w:eastAsia="新細明體" w:hAnsi="Times New Roman" w:cs="Times New Roman"/>
          <w:color w:val="000000"/>
          <w:kern w:val="0"/>
          <w:sz w:val="27"/>
          <w:szCs w:val="27"/>
        </w:rPr>
        <w:t>Yigitbasioglu</w:t>
      </w:r>
      <w:proofErr w:type="spellEnd"/>
      <w:r w:rsidRPr="009B6AB0">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9B6AB0">
        <w:rPr>
          <w:rFonts w:ascii="Times New Roman" w:eastAsia="新細明體" w:hAnsi="Times New Roman" w:cs="Times New Roman"/>
          <w:i/>
          <w:iCs/>
          <w:color w:val="000000"/>
          <w:kern w:val="0"/>
          <w:sz w:val="27"/>
          <w:szCs w:val="27"/>
        </w:rPr>
        <w:t>The British Accounting Review</w:t>
      </w:r>
      <w:r w:rsidRPr="009B6AB0">
        <w:rPr>
          <w:rFonts w:ascii="Times New Roman" w:eastAsia="新細明體" w:hAnsi="Times New Roman" w:cs="Times New Roman"/>
          <w:color w:val="000000"/>
          <w:kern w:val="0"/>
          <w:sz w:val="27"/>
          <w:szCs w:val="27"/>
        </w:rPr>
        <w:t> 51 (6).</w:t>
      </w:r>
    </w:p>
    <w:p w14:paraId="43A1987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25 (1):129-157.</w:t>
      </w:r>
    </w:p>
    <w:p w14:paraId="296201B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Morris, J. J., and I. </w:t>
      </w:r>
      <w:proofErr w:type="spellStart"/>
      <w:r w:rsidRPr="009B6AB0">
        <w:rPr>
          <w:rFonts w:ascii="Times New Roman" w:eastAsia="新細明體" w:hAnsi="Times New Roman" w:cs="Times New Roman"/>
          <w:color w:val="000000"/>
          <w:kern w:val="0"/>
          <w:sz w:val="27"/>
          <w:szCs w:val="27"/>
        </w:rPr>
        <w:t>Laksmana</w:t>
      </w:r>
      <w:proofErr w:type="spellEnd"/>
      <w:r w:rsidRPr="009B6AB0">
        <w:rPr>
          <w:rFonts w:ascii="Times New Roman" w:eastAsia="新細明體" w:hAnsi="Times New Roman" w:cs="Times New Roman"/>
          <w:color w:val="000000"/>
          <w:kern w:val="0"/>
          <w:sz w:val="27"/>
          <w:szCs w:val="27"/>
        </w:rPr>
        <w:t>. 2010. Measuring the Impact of Enterprise Resource Planning (ERP) Systems on Earnings Management.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7 (1):47-71.</w:t>
      </w:r>
    </w:p>
    <w:p w14:paraId="2FE89B1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Nicolaou</w:t>
      </w:r>
      <w:proofErr w:type="spellEnd"/>
      <w:r w:rsidRPr="009B6AB0">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9 (1):43-60.</w:t>
      </w:r>
    </w:p>
    <w:p w14:paraId="099220B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Papanastasopoulos</w:t>
      </w:r>
      <w:proofErr w:type="spellEnd"/>
      <w:r w:rsidRPr="009B6AB0">
        <w:rPr>
          <w:rFonts w:ascii="Times New Roman" w:eastAsia="新細明體" w:hAnsi="Times New Roman" w:cs="Times New Roman"/>
          <w:color w:val="000000"/>
          <w:kern w:val="0"/>
          <w:sz w:val="27"/>
          <w:szCs w:val="27"/>
        </w:rPr>
        <w:t xml:space="preserve">, G., D. </w:t>
      </w:r>
      <w:proofErr w:type="spellStart"/>
      <w:r w:rsidRPr="009B6AB0">
        <w:rPr>
          <w:rFonts w:ascii="Times New Roman" w:eastAsia="新細明體" w:hAnsi="Times New Roman" w:cs="Times New Roman"/>
          <w:color w:val="000000"/>
          <w:kern w:val="0"/>
          <w:sz w:val="27"/>
          <w:szCs w:val="27"/>
        </w:rPr>
        <w:t>Thomakos</w:t>
      </w:r>
      <w:proofErr w:type="spellEnd"/>
      <w:r w:rsidRPr="009B6AB0">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9B6AB0">
        <w:rPr>
          <w:rFonts w:ascii="Times New Roman" w:eastAsia="新細明體" w:hAnsi="Times New Roman" w:cs="Times New Roman"/>
          <w:i/>
          <w:iCs/>
          <w:color w:val="000000"/>
          <w:kern w:val="0"/>
          <w:sz w:val="27"/>
          <w:szCs w:val="27"/>
        </w:rPr>
        <w:t>International Review of Financial Analysis</w:t>
      </w:r>
      <w:r w:rsidRPr="009B6AB0">
        <w:rPr>
          <w:rFonts w:ascii="Times New Roman" w:eastAsia="新細明體" w:hAnsi="Times New Roman" w:cs="Times New Roman"/>
          <w:color w:val="000000"/>
          <w:kern w:val="0"/>
          <w:sz w:val="27"/>
          <w:szCs w:val="27"/>
        </w:rPr>
        <w:t> 20 (5):269-282.</w:t>
      </w:r>
    </w:p>
    <w:p w14:paraId="45FCD249"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32 (3):65-89.</w:t>
      </w:r>
    </w:p>
    <w:p w14:paraId="0F1C05E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Poston, R., and S. </w:t>
      </w:r>
      <w:proofErr w:type="spellStart"/>
      <w:r w:rsidRPr="009B6AB0">
        <w:rPr>
          <w:rFonts w:ascii="Times New Roman" w:eastAsia="新細明體" w:hAnsi="Times New Roman" w:cs="Times New Roman"/>
          <w:color w:val="000000"/>
          <w:kern w:val="0"/>
          <w:sz w:val="27"/>
          <w:szCs w:val="27"/>
        </w:rPr>
        <w:t>Grabski</w:t>
      </w:r>
      <w:proofErr w:type="spellEnd"/>
      <w:r w:rsidRPr="009B6AB0">
        <w:rPr>
          <w:rFonts w:ascii="Times New Roman" w:eastAsia="新細明體" w:hAnsi="Times New Roman" w:cs="Times New Roman"/>
          <w:color w:val="000000"/>
          <w:kern w:val="0"/>
          <w:sz w:val="27"/>
          <w:szCs w:val="27"/>
        </w:rPr>
        <w:t>. 2001. Financial impacts of enterprise resource planning implementations.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2 (4):271-294.</w:t>
      </w:r>
    </w:p>
    <w:p w14:paraId="411B180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Roychowdhury</w:t>
      </w:r>
      <w:proofErr w:type="spellEnd"/>
      <w:r w:rsidRPr="009B6AB0">
        <w:rPr>
          <w:rFonts w:ascii="Times New Roman" w:eastAsia="新細明體" w:hAnsi="Times New Roman" w:cs="Times New Roman"/>
          <w:color w:val="000000"/>
          <w:kern w:val="0"/>
          <w:sz w:val="27"/>
          <w:szCs w:val="27"/>
        </w:rPr>
        <w:t>, S. 2006. Earnings management through real activities manipulation.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42 (3):335-370.</w:t>
      </w:r>
    </w:p>
    <w:p w14:paraId="4776A03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lastRenderedPageBreak/>
        <w:t>Scapens</w:t>
      </w:r>
      <w:proofErr w:type="spellEnd"/>
      <w:r w:rsidRPr="009B6AB0">
        <w:rPr>
          <w:rFonts w:ascii="Times New Roman" w:eastAsia="新細明體" w:hAnsi="Times New Roman" w:cs="Times New Roman"/>
          <w:color w:val="000000"/>
          <w:kern w:val="0"/>
          <w:sz w:val="27"/>
          <w:szCs w:val="27"/>
        </w:rPr>
        <w:t xml:space="preserve">, R. W., and M. </w:t>
      </w:r>
      <w:proofErr w:type="spellStart"/>
      <w:r w:rsidRPr="009B6AB0">
        <w:rPr>
          <w:rFonts w:ascii="Times New Roman" w:eastAsia="新細明體" w:hAnsi="Times New Roman" w:cs="Times New Roman"/>
          <w:color w:val="000000"/>
          <w:kern w:val="0"/>
          <w:sz w:val="27"/>
          <w:szCs w:val="27"/>
        </w:rPr>
        <w:t>Jazayeri</w:t>
      </w:r>
      <w:proofErr w:type="spellEnd"/>
      <w:r w:rsidRPr="009B6AB0">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9B6AB0">
        <w:rPr>
          <w:rFonts w:ascii="Times New Roman" w:eastAsia="新細明體" w:hAnsi="Times New Roman" w:cs="Times New Roman"/>
          <w:color w:val="000000"/>
          <w:kern w:val="0"/>
          <w:sz w:val="27"/>
          <w:szCs w:val="27"/>
        </w:rPr>
        <w:t>note</w:t>
      </w:r>
      <w:proofErr w:type="gramEnd"/>
      <w:r w:rsidRPr="009B6AB0">
        <w:rPr>
          <w:rFonts w:ascii="Times New Roman" w:eastAsia="新細明體" w:hAnsi="Times New Roman" w:cs="Times New Roman"/>
          <w:color w:val="000000"/>
          <w:kern w:val="0"/>
          <w:sz w:val="27"/>
          <w:szCs w:val="27"/>
        </w:rPr>
        <w:t>. </w:t>
      </w:r>
      <w:r w:rsidRPr="009B6AB0">
        <w:rPr>
          <w:rFonts w:ascii="Times New Roman" w:eastAsia="新細明體" w:hAnsi="Times New Roman" w:cs="Times New Roman"/>
          <w:i/>
          <w:iCs/>
          <w:color w:val="000000"/>
          <w:kern w:val="0"/>
          <w:sz w:val="27"/>
          <w:szCs w:val="27"/>
        </w:rPr>
        <w:t>European Accounting Review</w:t>
      </w:r>
      <w:r w:rsidRPr="009B6AB0">
        <w:rPr>
          <w:rFonts w:ascii="Times New Roman" w:eastAsia="新細明體" w:hAnsi="Times New Roman" w:cs="Times New Roman"/>
          <w:color w:val="000000"/>
          <w:kern w:val="0"/>
          <w:sz w:val="27"/>
          <w:szCs w:val="27"/>
        </w:rPr>
        <w:t> 12 (1):201-233.</w:t>
      </w:r>
    </w:p>
    <w:p w14:paraId="2CED0A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Shehab, E. M., M. W. Sharp, L. </w:t>
      </w:r>
      <w:proofErr w:type="spellStart"/>
      <w:r w:rsidRPr="009B6AB0">
        <w:rPr>
          <w:rFonts w:ascii="Times New Roman" w:eastAsia="新細明體" w:hAnsi="Times New Roman" w:cs="Times New Roman"/>
          <w:color w:val="000000"/>
          <w:kern w:val="0"/>
          <w:sz w:val="27"/>
          <w:szCs w:val="27"/>
        </w:rPr>
        <w:t>Supramaniam</w:t>
      </w:r>
      <w:proofErr w:type="spellEnd"/>
      <w:r w:rsidRPr="009B6AB0">
        <w:rPr>
          <w:rFonts w:ascii="Times New Roman" w:eastAsia="新細明體" w:hAnsi="Times New Roman" w:cs="Times New Roman"/>
          <w:color w:val="000000"/>
          <w:kern w:val="0"/>
          <w:sz w:val="27"/>
          <w:szCs w:val="27"/>
        </w:rPr>
        <w:t xml:space="preserve">, and T. A. </w:t>
      </w:r>
      <w:proofErr w:type="spellStart"/>
      <w:r w:rsidRPr="009B6AB0">
        <w:rPr>
          <w:rFonts w:ascii="Times New Roman" w:eastAsia="新細明體" w:hAnsi="Times New Roman" w:cs="Times New Roman"/>
          <w:color w:val="000000"/>
          <w:kern w:val="0"/>
          <w:sz w:val="27"/>
          <w:szCs w:val="27"/>
        </w:rPr>
        <w:t>Spedding</w:t>
      </w:r>
      <w:proofErr w:type="spellEnd"/>
      <w:r w:rsidRPr="009B6AB0">
        <w:rPr>
          <w:rFonts w:ascii="Times New Roman" w:eastAsia="新細明體" w:hAnsi="Times New Roman" w:cs="Times New Roman"/>
          <w:color w:val="000000"/>
          <w:kern w:val="0"/>
          <w:sz w:val="27"/>
          <w:szCs w:val="27"/>
        </w:rPr>
        <w:t>. 2004. Enterprise resource planning. </w:t>
      </w:r>
      <w:r w:rsidRPr="009B6AB0">
        <w:rPr>
          <w:rFonts w:ascii="Times New Roman" w:eastAsia="新細明體" w:hAnsi="Times New Roman" w:cs="Times New Roman"/>
          <w:i/>
          <w:iCs/>
          <w:color w:val="000000"/>
          <w:kern w:val="0"/>
          <w:sz w:val="27"/>
          <w:szCs w:val="27"/>
        </w:rPr>
        <w:t>Business Process Management Journal</w:t>
      </w:r>
      <w:r w:rsidRPr="009B6AB0">
        <w:rPr>
          <w:rFonts w:ascii="Times New Roman" w:eastAsia="新細明體" w:hAnsi="Times New Roman" w:cs="Times New Roman"/>
          <w:color w:val="000000"/>
          <w:kern w:val="0"/>
          <w:sz w:val="27"/>
          <w:szCs w:val="27"/>
        </w:rPr>
        <w:t> 10 (4):359-386.</w:t>
      </w:r>
    </w:p>
    <w:p w14:paraId="1CAF939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Stravinskienė</w:t>
      </w:r>
      <w:proofErr w:type="spellEnd"/>
      <w:r w:rsidRPr="009B6AB0">
        <w:rPr>
          <w:rFonts w:ascii="Times New Roman" w:eastAsia="新細明體" w:hAnsi="Times New Roman" w:cs="Times New Roman"/>
          <w:color w:val="000000"/>
          <w:kern w:val="0"/>
          <w:sz w:val="27"/>
          <w:szCs w:val="27"/>
        </w:rPr>
        <w:t xml:space="preserve">, I., and D. </w:t>
      </w:r>
      <w:proofErr w:type="spellStart"/>
      <w:r w:rsidRPr="009B6AB0">
        <w:rPr>
          <w:rFonts w:ascii="Times New Roman" w:eastAsia="新細明體" w:hAnsi="Times New Roman" w:cs="Times New Roman"/>
          <w:color w:val="000000"/>
          <w:kern w:val="0"/>
          <w:sz w:val="27"/>
          <w:szCs w:val="27"/>
        </w:rPr>
        <w:t>Serafinas</w:t>
      </w:r>
      <w:proofErr w:type="spellEnd"/>
      <w:r w:rsidRPr="009B6AB0">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9B6AB0">
        <w:rPr>
          <w:rFonts w:ascii="Times New Roman" w:eastAsia="新細明體" w:hAnsi="Times New Roman" w:cs="Times New Roman"/>
          <w:i/>
          <w:iCs/>
          <w:color w:val="000000"/>
          <w:kern w:val="0"/>
          <w:sz w:val="27"/>
          <w:szCs w:val="27"/>
        </w:rPr>
        <w:t>Management of Organizations: Systematic Research</w:t>
      </w:r>
      <w:r w:rsidRPr="009B6AB0">
        <w:rPr>
          <w:rFonts w:ascii="Times New Roman" w:eastAsia="新細明體" w:hAnsi="Times New Roman" w:cs="Times New Roman"/>
          <w:color w:val="000000"/>
          <w:kern w:val="0"/>
          <w:sz w:val="27"/>
          <w:szCs w:val="27"/>
        </w:rPr>
        <w:t> 85 (1):87-106.</w:t>
      </w:r>
    </w:p>
    <w:p w14:paraId="16BDED3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Tanveer, M., M. Altaf, Z. A. Akbar, and U. Nisar. 2022. Influence of Advertising Intensity on Real Earnings Management: Evidence from Four Sectors of Pakistan. </w:t>
      </w:r>
      <w:r w:rsidRPr="009B6AB0">
        <w:rPr>
          <w:rFonts w:ascii="Times New Roman" w:eastAsia="新細明體" w:hAnsi="Times New Roman" w:cs="Times New Roman"/>
          <w:i/>
          <w:iCs/>
          <w:color w:val="000000"/>
          <w:kern w:val="0"/>
          <w:sz w:val="27"/>
          <w:szCs w:val="27"/>
        </w:rPr>
        <w:t>Journal of Economic Impact</w:t>
      </w:r>
      <w:r w:rsidRPr="009B6AB0">
        <w:rPr>
          <w:rFonts w:ascii="Times New Roman" w:eastAsia="新細明體" w:hAnsi="Times New Roman" w:cs="Times New Roman"/>
          <w:color w:val="000000"/>
          <w:kern w:val="0"/>
          <w:sz w:val="27"/>
          <w:szCs w:val="27"/>
        </w:rPr>
        <w:t> 4 (1):158-164.</w:t>
      </w:r>
    </w:p>
    <w:p w14:paraId="0F42E76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Tiron</w:t>
      </w:r>
      <w:proofErr w:type="spellEnd"/>
      <w:r w:rsidRPr="009B6AB0">
        <w:rPr>
          <w:rFonts w:ascii="Times New Roman" w:eastAsia="新細明體" w:hAnsi="Times New Roman" w:cs="Times New Roman"/>
          <w:color w:val="000000"/>
          <w:kern w:val="0"/>
          <w:sz w:val="27"/>
          <w:szCs w:val="27"/>
        </w:rPr>
        <w:t xml:space="preserve">‐Tudor, A., R. </w:t>
      </w:r>
      <w:proofErr w:type="spellStart"/>
      <w:r w:rsidRPr="009B6AB0">
        <w:rPr>
          <w:rFonts w:ascii="Times New Roman" w:eastAsia="新細明體" w:hAnsi="Times New Roman" w:cs="Times New Roman"/>
          <w:color w:val="000000"/>
          <w:kern w:val="0"/>
          <w:sz w:val="27"/>
          <w:szCs w:val="27"/>
        </w:rPr>
        <w:t>Lacurezeanu</w:t>
      </w:r>
      <w:proofErr w:type="spellEnd"/>
      <w:r w:rsidRPr="009B6AB0">
        <w:rPr>
          <w:rFonts w:ascii="Times New Roman" w:eastAsia="新細明體" w:hAnsi="Times New Roman" w:cs="Times New Roman"/>
          <w:color w:val="000000"/>
          <w:kern w:val="0"/>
          <w:sz w:val="27"/>
          <w:szCs w:val="27"/>
        </w:rPr>
        <w:t xml:space="preserve">, V. P. </w:t>
      </w:r>
      <w:proofErr w:type="spellStart"/>
      <w:r w:rsidRPr="009B6AB0">
        <w:rPr>
          <w:rFonts w:ascii="Times New Roman" w:eastAsia="新細明體" w:hAnsi="Times New Roman" w:cs="Times New Roman"/>
          <w:color w:val="000000"/>
          <w:kern w:val="0"/>
          <w:sz w:val="27"/>
          <w:szCs w:val="27"/>
        </w:rPr>
        <w:t>Bresfelean</w:t>
      </w:r>
      <w:proofErr w:type="spellEnd"/>
      <w:r w:rsidRPr="009B6AB0">
        <w:rPr>
          <w:rFonts w:ascii="Times New Roman" w:eastAsia="新細明體" w:hAnsi="Times New Roman" w:cs="Times New Roman"/>
          <w:color w:val="000000"/>
          <w:kern w:val="0"/>
          <w:sz w:val="27"/>
          <w:szCs w:val="27"/>
        </w:rPr>
        <w:t xml:space="preserve">, and A. N. </w:t>
      </w:r>
      <w:proofErr w:type="spellStart"/>
      <w:r w:rsidRPr="009B6AB0">
        <w:rPr>
          <w:rFonts w:ascii="Times New Roman" w:eastAsia="新細明體" w:hAnsi="Times New Roman" w:cs="Times New Roman"/>
          <w:color w:val="000000"/>
          <w:kern w:val="0"/>
          <w:sz w:val="27"/>
          <w:szCs w:val="27"/>
        </w:rPr>
        <w:t>Dontu</w:t>
      </w:r>
      <w:proofErr w:type="spellEnd"/>
      <w:r w:rsidRPr="009B6AB0">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9B6AB0">
        <w:rPr>
          <w:rFonts w:ascii="Times New Roman" w:eastAsia="新細明體" w:hAnsi="Times New Roman" w:cs="Times New Roman"/>
          <w:i/>
          <w:iCs/>
          <w:color w:val="000000"/>
          <w:kern w:val="0"/>
          <w:sz w:val="27"/>
          <w:szCs w:val="27"/>
        </w:rPr>
        <w:t>Accounting Perspectives</w:t>
      </w:r>
      <w:r w:rsidRPr="009B6AB0">
        <w:rPr>
          <w:rFonts w:ascii="Times New Roman" w:eastAsia="新細明體" w:hAnsi="Times New Roman" w:cs="Times New Roman"/>
          <w:color w:val="000000"/>
          <w:kern w:val="0"/>
          <w:sz w:val="27"/>
          <w:szCs w:val="27"/>
        </w:rPr>
        <w:t> 23 (1):7-38.</w:t>
      </w:r>
    </w:p>
    <w:p w14:paraId="14B4DEC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(2):675-703.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6D299D31" w:rsidR="001F06D2" w:rsidRDefault="001F06D2" w:rsidP="004B5BEA">
      <w:pPr>
        <w:widowControl/>
        <w:shd w:val="clear" w:color="auto" w:fill="FFFFFF"/>
        <w:spacing w:after="173"/>
        <w:ind w:left="450" w:hanging="450"/>
        <w:rPr>
          <w:rFonts w:ascii="Times New Roman" w:hAnsi="Times New Roman" w:cs="Times New Roman"/>
        </w:rPr>
      </w:pPr>
    </w:p>
    <w:p w14:paraId="708044AD" w14:textId="03D7A600" w:rsidR="00C4755C" w:rsidRDefault="00C4755C" w:rsidP="004B5BEA">
      <w:pPr>
        <w:widowControl/>
        <w:shd w:val="clear" w:color="auto" w:fill="FFFFFF"/>
        <w:spacing w:after="173"/>
        <w:ind w:left="450" w:hanging="450"/>
        <w:rPr>
          <w:rFonts w:ascii="Times New Roman" w:hAnsi="Times New Roman" w:cs="Times New Roman"/>
        </w:rPr>
      </w:pPr>
    </w:p>
    <w:p w14:paraId="0307F8F0" w14:textId="63E5C5BC" w:rsidR="00C4755C" w:rsidRDefault="00C4755C" w:rsidP="004B5BEA">
      <w:pPr>
        <w:widowControl/>
        <w:shd w:val="clear" w:color="auto" w:fill="FFFFFF"/>
        <w:spacing w:after="173"/>
        <w:ind w:left="450" w:hanging="450"/>
        <w:rPr>
          <w:rFonts w:ascii="Times New Roman" w:hAnsi="Times New Roman" w:cs="Times New Roman"/>
        </w:rPr>
      </w:pPr>
    </w:p>
    <w:p w14:paraId="00DFA022" w14:textId="1E0EF2DF" w:rsidR="00C4755C" w:rsidRDefault="00C4755C" w:rsidP="004B5BEA">
      <w:pPr>
        <w:widowControl/>
        <w:shd w:val="clear" w:color="auto" w:fill="FFFFFF"/>
        <w:spacing w:after="173"/>
        <w:ind w:left="450" w:hanging="450"/>
        <w:rPr>
          <w:rFonts w:ascii="Times New Roman" w:hAnsi="Times New Roman" w:cs="Times New Roman"/>
        </w:rPr>
      </w:pPr>
    </w:p>
    <w:p w14:paraId="3E882988" w14:textId="08AE278E" w:rsidR="00C4755C" w:rsidRDefault="00C4755C" w:rsidP="004B5BEA">
      <w:pPr>
        <w:widowControl/>
        <w:shd w:val="clear" w:color="auto" w:fill="FFFFFF"/>
        <w:spacing w:after="173"/>
        <w:ind w:left="450" w:hanging="450"/>
        <w:rPr>
          <w:rFonts w:ascii="Times New Roman" w:hAnsi="Times New Roman" w:cs="Times New Roman"/>
        </w:rPr>
      </w:pPr>
    </w:p>
    <w:p w14:paraId="1C3025FD" w14:textId="7E2E259C" w:rsidR="00C4755C" w:rsidRDefault="00C4755C" w:rsidP="004B5BEA">
      <w:pPr>
        <w:widowControl/>
        <w:shd w:val="clear" w:color="auto" w:fill="FFFFFF"/>
        <w:spacing w:after="173"/>
        <w:ind w:left="450" w:hanging="450"/>
        <w:rPr>
          <w:rFonts w:ascii="Times New Roman" w:hAnsi="Times New Roman" w:cs="Times New Roman"/>
        </w:rPr>
      </w:pPr>
    </w:p>
    <w:p w14:paraId="4B65D58C" w14:textId="1CBE29B6" w:rsidR="00C4755C" w:rsidRDefault="00C4755C" w:rsidP="004B5BEA">
      <w:pPr>
        <w:widowControl/>
        <w:shd w:val="clear" w:color="auto" w:fill="FFFFFF"/>
        <w:spacing w:after="173"/>
        <w:ind w:left="450" w:hanging="450"/>
        <w:rPr>
          <w:rFonts w:ascii="Times New Roman" w:hAnsi="Times New Roman" w:cs="Times New Roman"/>
        </w:rPr>
      </w:pPr>
    </w:p>
    <w:p w14:paraId="4652FA64" w14:textId="785CAEE8" w:rsidR="00C4755C" w:rsidRDefault="00C4755C" w:rsidP="004B5BEA">
      <w:pPr>
        <w:widowControl/>
        <w:shd w:val="clear" w:color="auto" w:fill="FFFFFF"/>
        <w:spacing w:after="173"/>
        <w:ind w:left="450" w:hanging="450"/>
        <w:rPr>
          <w:rFonts w:ascii="Times New Roman" w:hAnsi="Times New Roman" w:cs="Times New Roman"/>
        </w:rPr>
      </w:pPr>
    </w:p>
    <w:p w14:paraId="16AEFFA8" w14:textId="77777777" w:rsidR="00C4755C" w:rsidRPr="00BA4329" w:rsidRDefault="00C4755C" w:rsidP="004B5BEA">
      <w:pPr>
        <w:widowControl/>
        <w:shd w:val="clear" w:color="auto" w:fill="FFFFFF"/>
        <w:spacing w:after="173"/>
        <w:ind w:left="450" w:hanging="450"/>
        <w:rPr>
          <w:rFonts w:ascii="Times New Roman" w:hAnsi="Times New Roman" w:cs="Times New Roman" w:hint="eastAsia"/>
        </w:rPr>
      </w:pPr>
      <w:bookmarkStart w:id="171" w:name="_GoBack"/>
      <w:bookmarkEnd w:id="171"/>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72"/>
      <w:commentRangeStart w:id="173"/>
      <w:commentRangeStart w:id="174"/>
      <w:r w:rsidRPr="00BA4329">
        <w:rPr>
          <w:rFonts w:ascii="Times New Roman" w:hAnsi="Times New Roman" w:cs="Times New Roman"/>
          <w:b/>
          <w:bCs/>
        </w:rPr>
        <w:t>Panel A: Selection Procedure</w:t>
      </w:r>
      <w:commentRangeEnd w:id="172"/>
      <w:r w:rsidR="00EC6172">
        <w:rPr>
          <w:rStyle w:val="a6"/>
        </w:rPr>
        <w:commentReference w:id="172"/>
      </w:r>
      <w:commentRangeEnd w:id="173"/>
      <w:r w:rsidR="00870B72">
        <w:rPr>
          <w:rStyle w:val="a6"/>
        </w:rPr>
        <w:commentReference w:id="173"/>
      </w:r>
      <w:commentRangeEnd w:id="174"/>
      <w:r w:rsidR="003274A3">
        <w:rPr>
          <w:rStyle w:val="a6"/>
        </w:rPr>
        <w:commentReference w:id="174"/>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 RPA not the abbreviation for robotic process automation</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75"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75"/>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6B1041B2" w14:textId="6AF527A5" w:rsidR="001F06D2"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4 First </w:t>
      </w:r>
      <w:r w:rsidR="00A034E0" w:rsidRPr="00BA4329">
        <w:rPr>
          <w:rFonts w:ascii="Times New Roman" w:hAnsi="Times New Roman" w:cs="Times New Roman"/>
          <w:sz w:val="24"/>
          <w:szCs w:val="24"/>
        </w:rPr>
        <w:t>S</w:t>
      </w:r>
      <w:r w:rsidRPr="00BA4329">
        <w:rPr>
          <w:rFonts w:ascii="Times New Roman" w:hAnsi="Times New Roman" w:cs="Times New Roman"/>
          <w:sz w:val="24"/>
          <w:szCs w:val="24"/>
        </w:rPr>
        <w:t xml:space="preserve">tage </w:t>
      </w:r>
      <w:r w:rsidR="00FA6EED" w:rsidRPr="00BA4329">
        <w:rPr>
          <w:rFonts w:ascii="Times New Roman" w:hAnsi="Times New Roman" w:cs="Times New Roman"/>
          <w:sz w:val="24"/>
          <w:szCs w:val="24"/>
        </w:rPr>
        <w:t>Equations</w:t>
      </w:r>
      <w:r w:rsidRPr="00BA4329">
        <w:rPr>
          <w:rFonts w:ascii="Times New Roman" w:hAnsi="Times New Roman" w:cs="Times New Roman"/>
          <w:sz w:val="24"/>
          <w:szCs w:val="24"/>
        </w:rPr>
        <w:t xml:space="preserve">: Pre- vs. Post-Implementation for </w:t>
      </w:r>
      <w:r w:rsidR="00A034E0" w:rsidRPr="00BA4329">
        <w:rPr>
          <w:rFonts w:ascii="Times New Roman" w:hAnsi="Times New Roman" w:cs="Times New Roman"/>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0"/>
        <w:gridCol w:w="1796"/>
        <w:gridCol w:w="1907"/>
        <w:gridCol w:w="1907"/>
        <w:gridCol w:w="2496"/>
      </w:tblGrid>
      <w:tr w:rsidR="00517CE0" w:rsidRPr="00517CE0" w14:paraId="785D353E" w14:textId="77777777" w:rsidTr="00517CE0">
        <w:trPr>
          <w:tblCellSpacing w:w="15" w:type="dxa"/>
        </w:trPr>
        <w:tc>
          <w:tcPr>
            <w:tcW w:w="4969" w:type="pct"/>
            <w:gridSpan w:val="5"/>
            <w:tcBorders>
              <w:bottom w:val="single" w:sz="6" w:space="0" w:color="000000"/>
            </w:tcBorders>
            <w:vAlign w:val="center"/>
            <w:hideMark/>
          </w:tcPr>
          <w:p w14:paraId="69C652A3" w14:textId="77777777" w:rsidR="00517CE0" w:rsidRPr="00517CE0" w:rsidRDefault="00517CE0" w:rsidP="00517CE0">
            <w:pPr>
              <w:widowControl/>
              <w:rPr>
                <w:rFonts w:ascii="Times New Roman" w:eastAsia="新細明體" w:hAnsi="Times New Roman" w:cs="Times New Roman"/>
                <w:kern w:val="0"/>
                <w:sz w:val="20"/>
                <w:szCs w:val="20"/>
              </w:rPr>
            </w:pPr>
          </w:p>
        </w:tc>
      </w:tr>
      <w:tr w:rsidR="00517CE0" w:rsidRPr="00517CE0" w14:paraId="54D9B2AE" w14:textId="77777777" w:rsidTr="00517CE0">
        <w:trPr>
          <w:tblCellSpacing w:w="15" w:type="dxa"/>
        </w:trPr>
        <w:tc>
          <w:tcPr>
            <w:tcW w:w="829" w:type="pct"/>
            <w:vAlign w:val="center"/>
            <w:hideMark/>
          </w:tcPr>
          <w:p w14:paraId="2AD0794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4125" w:type="pct"/>
            <w:gridSpan w:val="4"/>
            <w:vAlign w:val="center"/>
            <w:hideMark/>
          </w:tcPr>
          <w:p w14:paraId="1ACA102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i/>
                <w:iCs/>
                <w:kern w:val="0"/>
                <w:sz w:val="20"/>
                <w:szCs w:val="20"/>
              </w:rPr>
              <w:t>Dependent variable:</w:t>
            </w:r>
          </w:p>
        </w:tc>
      </w:tr>
      <w:tr w:rsidR="00517CE0" w:rsidRPr="00517CE0" w14:paraId="4DD27496" w14:textId="77777777" w:rsidTr="00517CE0">
        <w:trPr>
          <w:tblCellSpacing w:w="15" w:type="dxa"/>
        </w:trPr>
        <w:tc>
          <w:tcPr>
            <w:tcW w:w="829" w:type="pct"/>
            <w:vAlign w:val="center"/>
            <w:hideMark/>
          </w:tcPr>
          <w:p w14:paraId="3EA89E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4125" w:type="pct"/>
            <w:gridSpan w:val="4"/>
            <w:tcBorders>
              <w:bottom w:val="single" w:sz="6" w:space="0" w:color="000000"/>
            </w:tcBorders>
            <w:vAlign w:val="center"/>
            <w:hideMark/>
          </w:tcPr>
          <w:p w14:paraId="65CB92F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EDFE831" w14:textId="77777777" w:rsidTr="00517CE0">
        <w:trPr>
          <w:tblCellSpacing w:w="15" w:type="dxa"/>
        </w:trPr>
        <w:tc>
          <w:tcPr>
            <w:tcW w:w="829" w:type="pct"/>
            <w:vAlign w:val="center"/>
            <w:hideMark/>
          </w:tcPr>
          <w:p w14:paraId="1DCF6A5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392E9E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ABSDA</w:t>
            </w:r>
          </w:p>
        </w:tc>
        <w:tc>
          <w:tcPr>
            <w:tcW w:w="975" w:type="pct"/>
            <w:vAlign w:val="center"/>
            <w:hideMark/>
          </w:tcPr>
          <w:p w14:paraId="4C8C6F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RM</w:t>
            </w:r>
          </w:p>
        </w:tc>
        <w:tc>
          <w:tcPr>
            <w:tcW w:w="975" w:type="pct"/>
            <w:vAlign w:val="center"/>
            <w:hideMark/>
          </w:tcPr>
          <w:p w14:paraId="428D675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ABEXP</w:t>
            </w:r>
          </w:p>
        </w:tc>
        <w:tc>
          <w:tcPr>
            <w:tcW w:w="1212" w:type="pct"/>
            <w:vAlign w:val="center"/>
            <w:hideMark/>
          </w:tcPr>
          <w:p w14:paraId="45C26D1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ABPROD</w:t>
            </w:r>
          </w:p>
        </w:tc>
      </w:tr>
      <w:tr w:rsidR="00517CE0" w:rsidRPr="00517CE0" w14:paraId="736D6082" w14:textId="77777777" w:rsidTr="00517CE0">
        <w:trPr>
          <w:tblCellSpacing w:w="15" w:type="dxa"/>
        </w:trPr>
        <w:tc>
          <w:tcPr>
            <w:tcW w:w="829" w:type="pct"/>
            <w:vAlign w:val="center"/>
            <w:hideMark/>
          </w:tcPr>
          <w:p w14:paraId="7EDB7BA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523F6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w:t>
            </w:r>
          </w:p>
        </w:tc>
        <w:tc>
          <w:tcPr>
            <w:tcW w:w="975" w:type="pct"/>
            <w:vAlign w:val="center"/>
            <w:hideMark/>
          </w:tcPr>
          <w:p w14:paraId="0FBE4D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w:t>
            </w:r>
          </w:p>
        </w:tc>
        <w:tc>
          <w:tcPr>
            <w:tcW w:w="975" w:type="pct"/>
            <w:vAlign w:val="center"/>
            <w:hideMark/>
          </w:tcPr>
          <w:p w14:paraId="12BA112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(3)</w:t>
            </w:r>
          </w:p>
        </w:tc>
        <w:tc>
          <w:tcPr>
            <w:tcW w:w="1212" w:type="pct"/>
            <w:vAlign w:val="center"/>
            <w:hideMark/>
          </w:tcPr>
          <w:p w14:paraId="0730BA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w:t>
            </w:r>
          </w:p>
        </w:tc>
      </w:tr>
      <w:tr w:rsidR="00517CE0" w:rsidRPr="00517CE0" w14:paraId="458843C4" w14:textId="77777777" w:rsidTr="00517CE0">
        <w:trPr>
          <w:tblCellSpacing w:w="15" w:type="dxa"/>
        </w:trPr>
        <w:tc>
          <w:tcPr>
            <w:tcW w:w="4969" w:type="pct"/>
            <w:gridSpan w:val="5"/>
            <w:tcBorders>
              <w:bottom w:val="single" w:sz="6" w:space="0" w:color="000000"/>
            </w:tcBorders>
            <w:vAlign w:val="center"/>
            <w:hideMark/>
          </w:tcPr>
          <w:p w14:paraId="461C44CD" w14:textId="77777777" w:rsidR="00517CE0" w:rsidRPr="00517CE0" w:rsidRDefault="00517CE0" w:rsidP="00517CE0">
            <w:pPr>
              <w:widowControl/>
              <w:jc w:val="center"/>
              <w:rPr>
                <w:rFonts w:ascii="Times New Roman" w:eastAsia="新細明體" w:hAnsi="Times New Roman" w:cs="Times New Roman"/>
                <w:kern w:val="0"/>
                <w:sz w:val="20"/>
                <w:szCs w:val="20"/>
              </w:rPr>
            </w:pPr>
          </w:p>
        </w:tc>
      </w:tr>
      <w:tr w:rsidR="00517CE0" w:rsidRPr="00517CE0" w14:paraId="1E1440AE" w14:textId="77777777" w:rsidTr="00517CE0">
        <w:trPr>
          <w:tblCellSpacing w:w="15" w:type="dxa"/>
        </w:trPr>
        <w:tc>
          <w:tcPr>
            <w:tcW w:w="829" w:type="pct"/>
            <w:vAlign w:val="center"/>
            <w:hideMark/>
          </w:tcPr>
          <w:p w14:paraId="179C8122" w14:textId="4A658555"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POST</w:t>
            </w:r>
          </w:p>
        </w:tc>
        <w:tc>
          <w:tcPr>
            <w:tcW w:w="917" w:type="pct"/>
            <w:vAlign w:val="center"/>
            <w:hideMark/>
          </w:tcPr>
          <w:p w14:paraId="6A12C16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C92744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9834B7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4CF2EA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0.023</w:t>
            </w:r>
            <w:r w:rsidRPr="00517CE0">
              <w:rPr>
                <w:rFonts w:ascii="Times New Roman" w:eastAsia="新細明體" w:hAnsi="Times New Roman" w:cs="Times New Roman"/>
                <w:kern w:val="0"/>
                <w:sz w:val="20"/>
                <w:szCs w:val="20"/>
                <w:vertAlign w:val="superscript"/>
              </w:rPr>
              <w:t>**</w:t>
            </w:r>
          </w:p>
        </w:tc>
      </w:tr>
      <w:tr w:rsidR="00517CE0" w:rsidRPr="00517CE0" w14:paraId="63457CBA" w14:textId="77777777" w:rsidTr="00517CE0">
        <w:trPr>
          <w:tblCellSpacing w:w="15" w:type="dxa"/>
        </w:trPr>
        <w:tc>
          <w:tcPr>
            <w:tcW w:w="829" w:type="pct"/>
            <w:vAlign w:val="center"/>
            <w:hideMark/>
          </w:tcPr>
          <w:p w14:paraId="0A0214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CD847D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2.155</w:t>
            </w:r>
          </w:p>
        </w:tc>
        <w:tc>
          <w:tcPr>
            <w:tcW w:w="975" w:type="pct"/>
            <w:vAlign w:val="center"/>
            <w:hideMark/>
          </w:tcPr>
          <w:p w14:paraId="6047D8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2.893</w:t>
            </w:r>
          </w:p>
        </w:tc>
        <w:tc>
          <w:tcPr>
            <w:tcW w:w="975" w:type="pct"/>
            <w:vAlign w:val="center"/>
            <w:hideMark/>
          </w:tcPr>
          <w:p w14:paraId="3F5A82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2.573</w:t>
            </w:r>
          </w:p>
        </w:tc>
        <w:tc>
          <w:tcPr>
            <w:tcW w:w="1212" w:type="pct"/>
            <w:vAlign w:val="center"/>
            <w:hideMark/>
          </w:tcPr>
          <w:p w14:paraId="0E47604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2.556</w:t>
            </w:r>
          </w:p>
        </w:tc>
      </w:tr>
      <w:tr w:rsidR="00517CE0" w:rsidRPr="00517CE0" w14:paraId="7D7A4D2A" w14:textId="77777777" w:rsidTr="00517CE0">
        <w:trPr>
          <w:tblCellSpacing w:w="15" w:type="dxa"/>
        </w:trPr>
        <w:tc>
          <w:tcPr>
            <w:tcW w:w="829" w:type="pct"/>
            <w:vAlign w:val="center"/>
            <w:hideMark/>
          </w:tcPr>
          <w:p w14:paraId="7BCECBD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6F53B2"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4EAA3E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89F101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5939122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2BF3F2F" w14:textId="77777777" w:rsidTr="00517CE0">
        <w:trPr>
          <w:tblCellSpacing w:w="15" w:type="dxa"/>
        </w:trPr>
        <w:tc>
          <w:tcPr>
            <w:tcW w:w="829" w:type="pct"/>
            <w:vAlign w:val="center"/>
            <w:hideMark/>
          </w:tcPr>
          <w:p w14:paraId="57EF2CC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LEV</w:t>
            </w:r>
          </w:p>
        </w:tc>
        <w:tc>
          <w:tcPr>
            <w:tcW w:w="917" w:type="pct"/>
            <w:vAlign w:val="center"/>
            <w:hideMark/>
          </w:tcPr>
          <w:p w14:paraId="0D95DD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495E95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4CAB2B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1212" w:type="pct"/>
            <w:vAlign w:val="center"/>
            <w:hideMark/>
          </w:tcPr>
          <w:p w14:paraId="5DB924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p>
        </w:tc>
      </w:tr>
      <w:tr w:rsidR="00517CE0" w:rsidRPr="00517CE0" w14:paraId="269FF307" w14:textId="77777777" w:rsidTr="00517CE0">
        <w:trPr>
          <w:tblCellSpacing w:w="15" w:type="dxa"/>
        </w:trPr>
        <w:tc>
          <w:tcPr>
            <w:tcW w:w="829" w:type="pct"/>
            <w:vAlign w:val="center"/>
            <w:hideMark/>
          </w:tcPr>
          <w:p w14:paraId="1DE7A9D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B6C818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-1.084</w:t>
            </w:r>
          </w:p>
        </w:tc>
        <w:tc>
          <w:tcPr>
            <w:tcW w:w="975" w:type="pct"/>
            <w:vAlign w:val="center"/>
            <w:hideMark/>
          </w:tcPr>
          <w:p w14:paraId="6CB267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0.107</w:t>
            </w:r>
          </w:p>
        </w:tc>
        <w:tc>
          <w:tcPr>
            <w:tcW w:w="975" w:type="pct"/>
            <w:vAlign w:val="center"/>
            <w:hideMark/>
          </w:tcPr>
          <w:p w14:paraId="133751D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0.715</w:t>
            </w:r>
          </w:p>
        </w:tc>
        <w:tc>
          <w:tcPr>
            <w:tcW w:w="1212" w:type="pct"/>
            <w:vAlign w:val="center"/>
            <w:hideMark/>
          </w:tcPr>
          <w:p w14:paraId="4C4C4F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-0.453</w:t>
            </w:r>
          </w:p>
        </w:tc>
      </w:tr>
      <w:tr w:rsidR="00517CE0" w:rsidRPr="00517CE0" w14:paraId="1A058E60" w14:textId="77777777" w:rsidTr="00517CE0">
        <w:trPr>
          <w:tblCellSpacing w:w="15" w:type="dxa"/>
        </w:trPr>
        <w:tc>
          <w:tcPr>
            <w:tcW w:w="829" w:type="pct"/>
            <w:vAlign w:val="center"/>
            <w:hideMark/>
          </w:tcPr>
          <w:p w14:paraId="613B1A0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633BA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0F3D10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A6DA3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00DBC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CB3246B" w14:textId="77777777" w:rsidTr="00517CE0">
        <w:trPr>
          <w:tblCellSpacing w:w="15" w:type="dxa"/>
        </w:trPr>
        <w:tc>
          <w:tcPr>
            <w:tcW w:w="829" w:type="pct"/>
            <w:vAlign w:val="center"/>
            <w:hideMark/>
          </w:tcPr>
          <w:p w14:paraId="6233AB1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OCF</w:t>
            </w:r>
          </w:p>
        </w:tc>
        <w:tc>
          <w:tcPr>
            <w:tcW w:w="917" w:type="pct"/>
            <w:vAlign w:val="center"/>
            <w:hideMark/>
          </w:tcPr>
          <w:p w14:paraId="73385C8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54417E4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-0.226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F974E1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-0.034</w:t>
            </w:r>
          </w:p>
        </w:tc>
        <w:tc>
          <w:tcPr>
            <w:tcW w:w="1212" w:type="pct"/>
            <w:vAlign w:val="center"/>
            <w:hideMark/>
          </w:tcPr>
          <w:p w14:paraId="1A9B23A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-0.182</w:t>
            </w:r>
            <w:r w:rsidRPr="00517CE0">
              <w:rPr>
                <w:rFonts w:ascii="Times New Roman" w:eastAsia="新細明體" w:hAnsi="Times New Roman" w:cs="Times New Roman"/>
                <w:kern w:val="0"/>
                <w:sz w:val="20"/>
                <w:szCs w:val="20"/>
                <w:vertAlign w:val="superscript"/>
              </w:rPr>
              <w:t>***</w:t>
            </w:r>
          </w:p>
        </w:tc>
      </w:tr>
      <w:tr w:rsidR="00517CE0" w:rsidRPr="00517CE0" w14:paraId="667F86B1" w14:textId="77777777" w:rsidTr="00517CE0">
        <w:trPr>
          <w:tblCellSpacing w:w="15" w:type="dxa"/>
        </w:trPr>
        <w:tc>
          <w:tcPr>
            <w:tcW w:w="829" w:type="pct"/>
            <w:vAlign w:val="center"/>
            <w:hideMark/>
          </w:tcPr>
          <w:p w14:paraId="0F88EE8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33423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-0.504</w:t>
            </w:r>
          </w:p>
        </w:tc>
        <w:tc>
          <w:tcPr>
            <w:tcW w:w="975" w:type="pct"/>
            <w:vAlign w:val="center"/>
            <w:hideMark/>
          </w:tcPr>
          <w:p w14:paraId="525189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-3.043</w:t>
            </w:r>
          </w:p>
        </w:tc>
        <w:tc>
          <w:tcPr>
            <w:tcW w:w="975" w:type="pct"/>
            <w:vAlign w:val="center"/>
            <w:hideMark/>
          </w:tcPr>
          <w:p w14:paraId="1D1C17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-0.974</w:t>
            </w:r>
          </w:p>
        </w:tc>
        <w:tc>
          <w:tcPr>
            <w:tcW w:w="1212" w:type="pct"/>
            <w:vAlign w:val="center"/>
            <w:hideMark/>
          </w:tcPr>
          <w:p w14:paraId="59AD40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-3.432</w:t>
            </w:r>
          </w:p>
        </w:tc>
      </w:tr>
      <w:tr w:rsidR="00517CE0" w:rsidRPr="00517CE0" w14:paraId="39EC9201" w14:textId="77777777" w:rsidTr="00517CE0">
        <w:trPr>
          <w:tblCellSpacing w:w="15" w:type="dxa"/>
        </w:trPr>
        <w:tc>
          <w:tcPr>
            <w:tcW w:w="829" w:type="pct"/>
            <w:vAlign w:val="center"/>
            <w:hideMark/>
          </w:tcPr>
          <w:p w14:paraId="455F2F2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FA1F3B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0FA4E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A36CBD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338178F"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0FCEB5F" w14:textId="77777777" w:rsidTr="00517CE0">
        <w:trPr>
          <w:tblCellSpacing w:w="15" w:type="dxa"/>
        </w:trPr>
        <w:tc>
          <w:tcPr>
            <w:tcW w:w="829" w:type="pct"/>
            <w:vAlign w:val="center"/>
            <w:hideMark/>
          </w:tcPr>
          <w:p w14:paraId="43AA0E0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MTB</w:t>
            </w:r>
          </w:p>
        </w:tc>
        <w:tc>
          <w:tcPr>
            <w:tcW w:w="917" w:type="pct"/>
            <w:vAlign w:val="center"/>
            <w:hideMark/>
          </w:tcPr>
          <w:p w14:paraId="6DE8D7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18B20C2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18808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5ACC76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-0.005</w:t>
            </w:r>
          </w:p>
        </w:tc>
      </w:tr>
      <w:tr w:rsidR="00517CE0" w:rsidRPr="00517CE0" w14:paraId="6137B01A" w14:textId="77777777" w:rsidTr="00517CE0">
        <w:trPr>
          <w:tblCellSpacing w:w="15" w:type="dxa"/>
        </w:trPr>
        <w:tc>
          <w:tcPr>
            <w:tcW w:w="829" w:type="pct"/>
            <w:vAlign w:val="center"/>
            <w:hideMark/>
          </w:tcPr>
          <w:p w14:paraId="31DE9AA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3E04F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3.878</w:t>
            </w:r>
          </w:p>
        </w:tc>
        <w:tc>
          <w:tcPr>
            <w:tcW w:w="975" w:type="pct"/>
            <w:vAlign w:val="center"/>
            <w:hideMark/>
          </w:tcPr>
          <w:p w14:paraId="0F44FF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-2.092</w:t>
            </w:r>
          </w:p>
        </w:tc>
        <w:tc>
          <w:tcPr>
            <w:tcW w:w="975" w:type="pct"/>
            <w:vAlign w:val="center"/>
            <w:hideMark/>
          </w:tcPr>
          <w:p w14:paraId="651C45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-2.125</w:t>
            </w:r>
          </w:p>
        </w:tc>
        <w:tc>
          <w:tcPr>
            <w:tcW w:w="1212" w:type="pct"/>
            <w:vAlign w:val="center"/>
            <w:hideMark/>
          </w:tcPr>
          <w:p w14:paraId="0898992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-1.460</w:t>
            </w:r>
          </w:p>
        </w:tc>
      </w:tr>
      <w:tr w:rsidR="00517CE0" w:rsidRPr="00517CE0" w14:paraId="12CDE05E" w14:textId="77777777" w:rsidTr="00517CE0">
        <w:trPr>
          <w:tblCellSpacing w:w="15" w:type="dxa"/>
        </w:trPr>
        <w:tc>
          <w:tcPr>
            <w:tcW w:w="829" w:type="pct"/>
            <w:vAlign w:val="center"/>
            <w:hideMark/>
          </w:tcPr>
          <w:p w14:paraId="306BADDD"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DF9B7A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007364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FB9BC2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374CC4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7B58B13" w14:textId="77777777" w:rsidTr="00517CE0">
        <w:trPr>
          <w:tblCellSpacing w:w="15" w:type="dxa"/>
        </w:trPr>
        <w:tc>
          <w:tcPr>
            <w:tcW w:w="829" w:type="pct"/>
            <w:vAlign w:val="center"/>
            <w:hideMark/>
          </w:tcPr>
          <w:p w14:paraId="7F25337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MS</w:t>
            </w:r>
          </w:p>
        </w:tc>
        <w:tc>
          <w:tcPr>
            <w:tcW w:w="917" w:type="pct"/>
            <w:vAlign w:val="center"/>
            <w:hideMark/>
          </w:tcPr>
          <w:p w14:paraId="51333FD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p>
        </w:tc>
        <w:tc>
          <w:tcPr>
            <w:tcW w:w="975" w:type="pct"/>
            <w:vAlign w:val="center"/>
            <w:hideMark/>
          </w:tcPr>
          <w:p w14:paraId="36258B4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c>
          <w:tcPr>
            <w:tcW w:w="975" w:type="pct"/>
            <w:vAlign w:val="center"/>
            <w:hideMark/>
          </w:tcPr>
          <w:p w14:paraId="595BF6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-0.00001</w:t>
            </w:r>
          </w:p>
        </w:tc>
        <w:tc>
          <w:tcPr>
            <w:tcW w:w="1212" w:type="pct"/>
            <w:vAlign w:val="center"/>
            <w:hideMark/>
          </w:tcPr>
          <w:p w14:paraId="37FF498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r>
      <w:tr w:rsidR="00517CE0" w:rsidRPr="00517CE0" w14:paraId="29D3E084" w14:textId="77777777" w:rsidTr="00517CE0">
        <w:trPr>
          <w:tblCellSpacing w:w="15" w:type="dxa"/>
        </w:trPr>
        <w:tc>
          <w:tcPr>
            <w:tcW w:w="829" w:type="pct"/>
            <w:vAlign w:val="center"/>
            <w:hideMark/>
          </w:tcPr>
          <w:p w14:paraId="6AA5447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40B7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0.863</w:t>
            </w:r>
          </w:p>
        </w:tc>
        <w:tc>
          <w:tcPr>
            <w:tcW w:w="975" w:type="pct"/>
            <w:vAlign w:val="center"/>
            <w:hideMark/>
          </w:tcPr>
          <w:p w14:paraId="0AC749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-0.105</w:t>
            </w:r>
          </w:p>
        </w:tc>
        <w:tc>
          <w:tcPr>
            <w:tcW w:w="975" w:type="pct"/>
            <w:vAlign w:val="center"/>
            <w:hideMark/>
          </w:tcPr>
          <w:p w14:paraId="1A63F70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-0.031</w:t>
            </w:r>
          </w:p>
        </w:tc>
        <w:tc>
          <w:tcPr>
            <w:tcW w:w="1212" w:type="pct"/>
            <w:vAlign w:val="center"/>
            <w:hideMark/>
          </w:tcPr>
          <w:p w14:paraId="0807AF1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-0.139</w:t>
            </w:r>
          </w:p>
        </w:tc>
      </w:tr>
      <w:tr w:rsidR="00517CE0" w:rsidRPr="00517CE0" w14:paraId="536C2721" w14:textId="77777777" w:rsidTr="00517CE0">
        <w:trPr>
          <w:tblCellSpacing w:w="15" w:type="dxa"/>
        </w:trPr>
        <w:tc>
          <w:tcPr>
            <w:tcW w:w="829" w:type="pct"/>
            <w:vAlign w:val="center"/>
            <w:hideMark/>
          </w:tcPr>
          <w:p w14:paraId="4058EA6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E25C2C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79ADC65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1AA01D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0B90F7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A7A72B5" w14:textId="77777777" w:rsidTr="00517CE0">
        <w:trPr>
          <w:tblCellSpacing w:w="15" w:type="dxa"/>
        </w:trPr>
        <w:tc>
          <w:tcPr>
            <w:tcW w:w="829" w:type="pct"/>
            <w:vAlign w:val="center"/>
            <w:hideMark/>
          </w:tcPr>
          <w:p w14:paraId="7725F4E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INST</w:t>
            </w:r>
          </w:p>
        </w:tc>
        <w:tc>
          <w:tcPr>
            <w:tcW w:w="917" w:type="pct"/>
            <w:vAlign w:val="center"/>
            <w:hideMark/>
          </w:tcPr>
          <w:p w14:paraId="063038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0.009</w:t>
            </w:r>
          </w:p>
        </w:tc>
        <w:tc>
          <w:tcPr>
            <w:tcW w:w="975" w:type="pct"/>
            <w:vAlign w:val="center"/>
            <w:hideMark/>
          </w:tcPr>
          <w:p w14:paraId="02E31C2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5DBC8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0.008</w:t>
            </w:r>
          </w:p>
        </w:tc>
        <w:tc>
          <w:tcPr>
            <w:tcW w:w="1212" w:type="pct"/>
            <w:vAlign w:val="center"/>
            <w:hideMark/>
          </w:tcPr>
          <w:p w14:paraId="24CC3E3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r>
      <w:tr w:rsidR="00517CE0" w:rsidRPr="00517CE0" w14:paraId="6CA5A929" w14:textId="77777777" w:rsidTr="00517CE0">
        <w:trPr>
          <w:tblCellSpacing w:w="15" w:type="dxa"/>
        </w:trPr>
        <w:tc>
          <w:tcPr>
            <w:tcW w:w="829" w:type="pct"/>
            <w:vAlign w:val="center"/>
            <w:hideMark/>
          </w:tcPr>
          <w:p w14:paraId="568F573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41245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0.812</w:t>
            </w:r>
          </w:p>
        </w:tc>
        <w:tc>
          <w:tcPr>
            <w:tcW w:w="975" w:type="pct"/>
            <w:vAlign w:val="center"/>
            <w:hideMark/>
          </w:tcPr>
          <w:p w14:paraId="5BF6B7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-0.033</w:t>
            </w:r>
          </w:p>
        </w:tc>
        <w:tc>
          <w:tcPr>
            <w:tcW w:w="975" w:type="pct"/>
            <w:vAlign w:val="center"/>
            <w:hideMark/>
          </w:tcPr>
          <w:p w14:paraId="22E13C1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0.509</w:t>
            </w:r>
          </w:p>
        </w:tc>
        <w:tc>
          <w:tcPr>
            <w:tcW w:w="1212" w:type="pct"/>
            <w:vAlign w:val="center"/>
            <w:hideMark/>
          </w:tcPr>
          <w:p w14:paraId="35CBF5E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-0.345</w:t>
            </w:r>
          </w:p>
        </w:tc>
      </w:tr>
      <w:tr w:rsidR="00517CE0" w:rsidRPr="00517CE0" w14:paraId="01CD2AC1" w14:textId="77777777" w:rsidTr="00517CE0">
        <w:trPr>
          <w:tblCellSpacing w:w="15" w:type="dxa"/>
        </w:trPr>
        <w:tc>
          <w:tcPr>
            <w:tcW w:w="829" w:type="pct"/>
            <w:vAlign w:val="center"/>
            <w:hideMark/>
          </w:tcPr>
          <w:p w14:paraId="2A57689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654CC8F"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E388A6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A216B9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29CDE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593E5" w14:textId="77777777" w:rsidTr="00517CE0">
        <w:trPr>
          <w:tblCellSpacing w:w="15" w:type="dxa"/>
        </w:trPr>
        <w:tc>
          <w:tcPr>
            <w:tcW w:w="829" w:type="pct"/>
            <w:vAlign w:val="center"/>
            <w:hideMark/>
          </w:tcPr>
          <w:p w14:paraId="36EDF02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CYCLE</w:t>
            </w:r>
          </w:p>
        </w:tc>
        <w:tc>
          <w:tcPr>
            <w:tcW w:w="917" w:type="pct"/>
            <w:vAlign w:val="center"/>
            <w:hideMark/>
          </w:tcPr>
          <w:p w14:paraId="6121D67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-0.00000</w:t>
            </w:r>
          </w:p>
        </w:tc>
        <w:tc>
          <w:tcPr>
            <w:tcW w:w="975" w:type="pct"/>
            <w:vAlign w:val="center"/>
            <w:hideMark/>
          </w:tcPr>
          <w:p w14:paraId="6A2C7D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7CCDB2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-0.00005</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016D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r w:rsidRPr="00517CE0">
              <w:rPr>
                <w:rFonts w:ascii="Times New Roman" w:eastAsia="新細明體" w:hAnsi="Times New Roman" w:cs="Times New Roman"/>
                <w:kern w:val="0"/>
                <w:sz w:val="20"/>
                <w:szCs w:val="20"/>
                <w:vertAlign w:val="superscript"/>
              </w:rPr>
              <w:t>***</w:t>
            </w:r>
          </w:p>
        </w:tc>
      </w:tr>
      <w:tr w:rsidR="00517CE0" w:rsidRPr="00517CE0" w14:paraId="1F0068A0" w14:textId="77777777" w:rsidTr="00517CE0">
        <w:trPr>
          <w:tblCellSpacing w:w="15" w:type="dxa"/>
        </w:trPr>
        <w:tc>
          <w:tcPr>
            <w:tcW w:w="829" w:type="pct"/>
            <w:vAlign w:val="center"/>
            <w:hideMark/>
          </w:tcPr>
          <w:p w14:paraId="1067A4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3148F2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-0.213</w:t>
            </w:r>
          </w:p>
        </w:tc>
        <w:tc>
          <w:tcPr>
            <w:tcW w:w="975" w:type="pct"/>
            <w:vAlign w:val="center"/>
            <w:hideMark/>
          </w:tcPr>
          <w:p w14:paraId="76C4A09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-4.409</w:t>
            </w:r>
          </w:p>
        </w:tc>
        <w:tc>
          <w:tcPr>
            <w:tcW w:w="975" w:type="pct"/>
            <w:vAlign w:val="center"/>
            <w:hideMark/>
          </w:tcPr>
          <w:p w14:paraId="7051770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-2.526</w:t>
            </w:r>
          </w:p>
        </w:tc>
        <w:tc>
          <w:tcPr>
            <w:tcW w:w="1212" w:type="pct"/>
            <w:vAlign w:val="center"/>
            <w:hideMark/>
          </w:tcPr>
          <w:p w14:paraId="00502D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-4.702</w:t>
            </w:r>
          </w:p>
        </w:tc>
      </w:tr>
      <w:tr w:rsidR="00517CE0" w:rsidRPr="00517CE0" w14:paraId="371C3ABB" w14:textId="77777777" w:rsidTr="00517CE0">
        <w:trPr>
          <w:tblCellSpacing w:w="15" w:type="dxa"/>
        </w:trPr>
        <w:tc>
          <w:tcPr>
            <w:tcW w:w="829" w:type="pct"/>
            <w:vAlign w:val="center"/>
            <w:hideMark/>
          </w:tcPr>
          <w:p w14:paraId="6DBA7A5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5F38CDC"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B6F8B2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39DF4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436D87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F0E5B23" w14:textId="77777777" w:rsidTr="00517CE0">
        <w:trPr>
          <w:tblCellSpacing w:w="15" w:type="dxa"/>
        </w:trPr>
        <w:tc>
          <w:tcPr>
            <w:tcW w:w="829" w:type="pct"/>
            <w:vAlign w:val="center"/>
            <w:hideMark/>
          </w:tcPr>
          <w:p w14:paraId="5105F36C"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NOA</w:t>
            </w:r>
          </w:p>
        </w:tc>
        <w:tc>
          <w:tcPr>
            <w:tcW w:w="917" w:type="pct"/>
            <w:vAlign w:val="center"/>
            <w:hideMark/>
          </w:tcPr>
          <w:p w14:paraId="6C5847C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p>
        </w:tc>
        <w:tc>
          <w:tcPr>
            <w:tcW w:w="975" w:type="pct"/>
            <w:vAlign w:val="center"/>
            <w:hideMark/>
          </w:tcPr>
          <w:p w14:paraId="11C5A8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0.109</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6EE890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0.021</w:t>
            </w:r>
          </w:p>
        </w:tc>
        <w:tc>
          <w:tcPr>
            <w:tcW w:w="1212" w:type="pct"/>
            <w:vAlign w:val="center"/>
            <w:hideMark/>
          </w:tcPr>
          <w:p w14:paraId="680ABD5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0.094</w:t>
            </w:r>
            <w:r w:rsidRPr="00517CE0">
              <w:rPr>
                <w:rFonts w:ascii="Times New Roman" w:eastAsia="新細明體" w:hAnsi="Times New Roman" w:cs="Times New Roman"/>
                <w:kern w:val="0"/>
                <w:sz w:val="20"/>
                <w:szCs w:val="20"/>
                <w:vertAlign w:val="superscript"/>
              </w:rPr>
              <w:t>***</w:t>
            </w:r>
          </w:p>
        </w:tc>
      </w:tr>
      <w:tr w:rsidR="00517CE0" w:rsidRPr="00517CE0" w14:paraId="5A3F79BF" w14:textId="77777777" w:rsidTr="00517CE0">
        <w:trPr>
          <w:tblCellSpacing w:w="15" w:type="dxa"/>
        </w:trPr>
        <w:tc>
          <w:tcPr>
            <w:tcW w:w="829" w:type="pct"/>
            <w:vAlign w:val="center"/>
            <w:hideMark/>
          </w:tcPr>
          <w:p w14:paraId="64CB582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802D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0.933</w:t>
            </w:r>
          </w:p>
        </w:tc>
        <w:tc>
          <w:tcPr>
            <w:tcW w:w="975" w:type="pct"/>
            <w:vAlign w:val="center"/>
            <w:hideMark/>
          </w:tcPr>
          <w:p w14:paraId="4EFEE46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3.523</w:t>
            </w:r>
          </w:p>
        </w:tc>
        <w:tc>
          <w:tcPr>
            <w:tcW w:w="975" w:type="pct"/>
            <w:vAlign w:val="center"/>
            <w:hideMark/>
          </w:tcPr>
          <w:p w14:paraId="238D44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1.461</w:t>
            </w:r>
          </w:p>
        </w:tc>
        <w:tc>
          <w:tcPr>
            <w:tcW w:w="1212" w:type="pct"/>
            <w:vAlign w:val="center"/>
            <w:hideMark/>
          </w:tcPr>
          <w:p w14:paraId="7D9BBA1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4.132</w:t>
            </w:r>
          </w:p>
        </w:tc>
      </w:tr>
      <w:tr w:rsidR="00517CE0" w:rsidRPr="00517CE0" w14:paraId="3D25DEC3" w14:textId="77777777" w:rsidTr="00517CE0">
        <w:trPr>
          <w:tblCellSpacing w:w="15" w:type="dxa"/>
        </w:trPr>
        <w:tc>
          <w:tcPr>
            <w:tcW w:w="829" w:type="pct"/>
            <w:vAlign w:val="center"/>
            <w:hideMark/>
          </w:tcPr>
          <w:p w14:paraId="502E696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F8F810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F5571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6BECA5C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9FCA6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47EBEE4" w14:textId="77777777" w:rsidTr="00517CE0">
        <w:trPr>
          <w:tblCellSpacing w:w="15" w:type="dxa"/>
        </w:trPr>
        <w:tc>
          <w:tcPr>
            <w:tcW w:w="829" w:type="pct"/>
            <w:vAlign w:val="center"/>
            <w:hideMark/>
          </w:tcPr>
          <w:p w14:paraId="70DFC1F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ZSCORE</w:t>
            </w:r>
          </w:p>
        </w:tc>
        <w:tc>
          <w:tcPr>
            <w:tcW w:w="917" w:type="pct"/>
            <w:vAlign w:val="center"/>
            <w:hideMark/>
          </w:tcPr>
          <w:p w14:paraId="53212C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3AC24E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0.014</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B3A5FE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0.010</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7D3C4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r>
      <w:tr w:rsidR="00517CE0" w:rsidRPr="00517CE0" w14:paraId="75A16228" w14:textId="77777777" w:rsidTr="00517CE0">
        <w:trPr>
          <w:tblCellSpacing w:w="15" w:type="dxa"/>
        </w:trPr>
        <w:tc>
          <w:tcPr>
            <w:tcW w:w="829" w:type="pct"/>
            <w:vAlign w:val="center"/>
            <w:hideMark/>
          </w:tcPr>
          <w:p w14:paraId="3D6E332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AC4E0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-1.671</w:t>
            </w:r>
          </w:p>
        </w:tc>
        <w:tc>
          <w:tcPr>
            <w:tcW w:w="975" w:type="pct"/>
            <w:vAlign w:val="center"/>
            <w:hideMark/>
          </w:tcPr>
          <w:p w14:paraId="383A68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3.479</w:t>
            </w:r>
          </w:p>
        </w:tc>
        <w:tc>
          <w:tcPr>
            <w:tcW w:w="975" w:type="pct"/>
            <w:vAlign w:val="center"/>
            <w:hideMark/>
          </w:tcPr>
          <w:p w14:paraId="33D9A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5.422</w:t>
            </w:r>
          </w:p>
        </w:tc>
        <w:tc>
          <w:tcPr>
            <w:tcW w:w="1212" w:type="pct"/>
            <w:vAlign w:val="center"/>
            <w:hideMark/>
          </w:tcPr>
          <w:p w14:paraId="3EE86C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1.449</w:t>
            </w:r>
          </w:p>
        </w:tc>
      </w:tr>
      <w:tr w:rsidR="00517CE0" w:rsidRPr="00517CE0" w14:paraId="4F3C0523" w14:textId="77777777" w:rsidTr="00517CE0">
        <w:trPr>
          <w:tblCellSpacing w:w="15" w:type="dxa"/>
        </w:trPr>
        <w:tc>
          <w:tcPr>
            <w:tcW w:w="829" w:type="pct"/>
            <w:vAlign w:val="center"/>
            <w:hideMark/>
          </w:tcPr>
          <w:p w14:paraId="4B3F994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E7553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2BCE977"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551C7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32282C"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C52BAFD" w14:textId="77777777" w:rsidTr="00517CE0">
        <w:trPr>
          <w:tblCellSpacing w:w="15" w:type="dxa"/>
        </w:trPr>
        <w:tc>
          <w:tcPr>
            <w:tcW w:w="829" w:type="pct"/>
            <w:vAlign w:val="center"/>
            <w:hideMark/>
          </w:tcPr>
          <w:p w14:paraId="4C9DF1F2"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CL</w:t>
            </w:r>
          </w:p>
        </w:tc>
        <w:tc>
          <w:tcPr>
            <w:tcW w:w="917" w:type="pct"/>
            <w:vAlign w:val="center"/>
            <w:hideMark/>
          </w:tcPr>
          <w:p w14:paraId="6257AFC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58FF171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0.051</w:t>
            </w:r>
          </w:p>
        </w:tc>
        <w:tc>
          <w:tcPr>
            <w:tcW w:w="975" w:type="pct"/>
            <w:vAlign w:val="center"/>
            <w:hideMark/>
          </w:tcPr>
          <w:p w14:paraId="4D26D2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-0.043</w:t>
            </w:r>
          </w:p>
        </w:tc>
        <w:tc>
          <w:tcPr>
            <w:tcW w:w="1212" w:type="pct"/>
            <w:vAlign w:val="center"/>
            <w:hideMark/>
          </w:tcPr>
          <w:p w14:paraId="655656F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0.101</w:t>
            </w:r>
            <w:r w:rsidRPr="00517CE0">
              <w:rPr>
                <w:rFonts w:ascii="Times New Roman" w:eastAsia="新細明體" w:hAnsi="Times New Roman" w:cs="Times New Roman"/>
                <w:kern w:val="0"/>
                <w:sz w:val="20"/>
                <w:szCs w:val="20"/>
                <w:vertAlign w:val="superscript"/>
              </w:rPr>
              <w:t>***</w:t>
            </w:r>
          </w:p>
        </w:tc>
      </w:tr>
      <w:tr w:rsidR="00517CE0" w:rsidRPr="00517CE0" w14:paraId="05B5D269" w14:textId="77777777" w:rsidTr="00517CE0">
        <w:trPr>
          <w:tblCellSpacing w:w="15" w:type="dxa"/>
        </w:trPr>
        <w:tc>
          <w:tcPr>
            <w:tcW w:w="829" w:type="pct"/>
            <w:vAlign w:val="center"/>
            <w:hideMark/>
          </w:tcPr>
          <w:p w14:paraId="4CDC486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9D2CF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2.703</w:t>
            </w:r>
          </w:p>
        </w:tc>
        <w:tc>
          <w:tcPr>
            <w:tcW w:w="975" w:type="pct"/>
            <w:vAlign w:val="center"/>
            <w:hideMark/>
          </w:tcPr>
          <w:p w14:paraId="676D00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0.842</w:t>
            </w:r>
          </w:p>
        </w:tc>
        <w:tc>
          <w:tcPr>
            <w:tcW w:w="975" w:type="pct"/>
            <w:vAlign w:val="center"/>
            <w:hideMark/>
          </w:tcPr>
          <w:p w14:paraId="5BA924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-1.605</w:t>
            </w:r>
          </w:p>
        </w:tc>
        <w:tc>
          <w:tcPr>
            <w:tcW w:w="1212" w:type="pct"/>
            <w:vAlign w:val="center"/>
            <w:hideMark/>
          </w:tcPr>
          <w:p w14:paraId="02E0D0C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2.648</w:t>
            </w:r>
          </w:p>
        </w:tc>
      </w:tr>
      <w:tr w:rsidR="00517CE0" w:rsidRPr="00517CE0" w14:paraId="203BB314" w14:textId="77777777" w:rsidTr="00517CE0">
        <w:trPr>
          <w:tblCellSpacing w:w="15" w:type="dxa"/>
        </w:trPr>
        <w:tc>
          <w:tcPr>
            <w:tcW w:w="829" w:type="pct"/>
            <w:vAlign w:val="center"/>
            <w:hideMark/>
          </w:tcPr>
          <w:p w14:paraId="2B55CC8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59350D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F91067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9B291F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9744E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5558525" w14:textId="77777777" w:rsidTr="00517CE0">
        <w:trPr>
          <w:tblCellSpacing w:w="15" w:type="dxa"/>
        </w:trPr>
        <w:tc>
          <w:tcPr>
            <w:tcW w:w="829" w:type="pct"/>
            <w:vAlign w:val="center"/>
            <w:hideMark/>
          </w:tcPr>
          <w:p w14:paraId="2D51D99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ADJROA</w:t>
            </w:r>
          </w:p>
        </w:tc>
        <w:tc>
          <w:tcPr>
            <w:tcW w:w="917" w:type="pct"/>
            <w:vAlign w:val="center"/>
            <w:hideMark/>
          </w:tcPr>
          <w:p w14:paraId="381528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0.019</w:t>
            </w:r>
          </w:p>
        </w:tc>
        <w:tc>
          <w:tcPr>
            <w:tcW w:w="975" w:type="pct"/>
            <w:vAlign w:val="center"/>
            <w:hideMark/>
          </w:tcPr>
          <w:p w14:paraId="1EC8749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-0.910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B2D72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698DF0A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-0.641</w:t>
            </w:r>
            <w:r w:rsidRPr="00517CE0">
              <w:rPr>
                <w:rFonts w:ascii="Times New Roman" w:eastAsia="新細明體" w:hAnsi="Times New Roman" w:cs="Times New Roman"/>
                <w:kern w:val="0"/>
                <w:sz w:val="20"/>
                <w:szCs w:val="20"/>
                <w:vertAlign w:val="superscript"/>
              </w:rPr>
              <w:t>***</w:t>
            </w:r>
          </w:p>
        </w:tc>
      </w:tr>
      <w:tr w:rsidR="00517CE0" w:rsidRPr="00517CE0" w14:paraId="076A25CE" w14:textId="77777777" w:rsidTr="00517CE0">
        <w:trPr>
          <w:tblCellSpacing w:w="15" w:type="dxa"/>
        </w:trPr>
        <w:tc>
          <w:tcPr>
            <w:tcW w:w="829" w:type="pct"/>
            <w:vAlign w:val="center"/>
            <w:hideMark/>
          </w:tcPr>
          <w:p w14:paraId="3CE18D7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FC205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0.280</w:t>
            </w:r>
          </w:p>
        </w:tc>
        <w:tc>
          <w:tcPr>
            <w:tcW w:w="975" w:type="pct"/>
            <w:vAlign w:val="center"/>
            <w:hideMark/>
          </w:tcPr>
          <w:p w14:paraId="6A7064F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-7.643</w:t>
            </w:r>
          </w:p>
        </w:tc>
        <w:tc>
          <w:tcPr>
            <w:tcW w:w="975" w:type="pct"/>
            <w:vAlign w:val="center"/>
            <w:hideMark/>
          </w:tcPr>
          <w:p w14:paraId="74DF4C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-5.216</w:t>
            </w:r>
          </w:p>
        </w:tc>
        <w:tc>
          <w:tcPr>
            <w:tcW w:w="1212" w:type="pct"/>
            <w:vAlign w:val="center"/>
            <w:hideMark/>
          </w:tcPr>
          <w:p w14:paraId="3586976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-7.729</w:t>
            </w:r>
          </w:p>
        </w:tc>
      </w:tr>
      <w:tr w:rsidR="00517CE0" w:rsidRPr="00517CE0" w14:paraId="21C42628" w14:textId="77777777" w:rsidTr="00517CE0">
        <w:trPr>
          <w:tblCellSpacing w:w="15" w:type="dxa"/>
        </w:trPr>
        <w:tc>
          <w:tcPr>
            <w:tcW w:w="829" w:type="pct"/>
            <w:vAlign w:val="center"/>
            <w:hideMark/>
          </w:tcPr>
          <w:p w14:paraId="0E3900D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BE20A01"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9A6904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35FA757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4796FD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11ED2A5" w14:textId="77777777" w:rsidTr="00517CE0">
        <w:trPr>
          <w:tblCellSpacing w:w="15" w:type="dxa"/>
        </w:trPr>
        <w:tc>
          <w:tcPr>
            <w:tcW w:w="829" w:type="pct"/>
            <w:vAlign w:val="center"/>
            <w:hideMark/>
          </w:tcPr>
          <w:p w14:paraId="7CF895F5" w14:textId="77777777" w:rsidR="00517CE0" w:rsidRPr="00517CE0" w:rsidRDefault="00517CE0" w:rsidP="00517CE0">
            <w:pPr>
              <w:widowControl/>
              <w:rPr>
                <w:rFonts w:ascii="Times New Roman" w:eastAsia="新細明體" w:hAnsi="Times New Roman" w:cs="Times New Roman"/>
                <w:kern w:val="0"/>
                <w:sz w:val="20"/>
                <w:szCs w:val="20"/>
              </w:rPr>
            </w:pPr>
            <w:proofErr w:type="spellStart"/>
            <w:r w:rsidRPr="00517CE0">
              <w:rPr>
                <w:rFonts w:ascii="Times New Roman" w:eastAsia="新細明體" w:hAnsi="Times New Roman" w:cs="Times New Roman"/>
                <w:kern w:val="0"/>
                <w:sz w:val="20"/>
                <w:szCs w:val="20"/>
              </w:rPr>
              <w:t>ADJROA_sq</w:t>
            </w:r>
            <w:proofErr w:type="spellEnd"/>
          </w:p>
        </w:tc>
        <w:tc>
          <w:tcPr>
            <w:tcW w:w="917" w:type="pct"/>
            <w:vAlign w:val="center"/>
            <w:hideMark/>
          </w:tcPr>
          <w:p w14:paraId="679DD88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1.211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D87BA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0.233</w:t>
            </w:r>
          </w:p>
        </w:tc>
        <w:tc>
          <w:tcPr>
            <w:tcW w:w="975" w:type="pct"/>
            <w:vAlign w:val="center"/>
            <w:hideMark/>
          </w:tcPr>
          <w:p w14:paraId="4B09F6E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0.199</w:t>
            </w:r>
          </w:p>
        </w:tc>
        <w:tc>
          <w:tcPr>
            <w:tcW w:w="1212" w:type="pct"/>
            <w:vAlign w:val="center"/>
            <w:hideMark/>
          </w:tcPr>
          <w:p w14:paraId="5852875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0.273</w:t>
            </w:r>
          </w:p>
        </w:tc>
      </w:tr>
      <w:tr w:rsidR="00517CE0" w:rsidRPr="00517CE0" w14:paraId="3A5D4F72" w14:textId="77777777" w:rsidTr="00517CE0">
        <w:trPr>
          <w:tblCellSpacing w:w="15" w:type="dxa"/>
        </w:trPr>
        <w:tc>
          <w:tcPr>
            <w:tcW w:w="829" w:type="pct"/>
            <w:vAlign w:val="center"/>
            <w:hideMark/>
          </w:tcPr>
          <w:p w14:paraId="4683ED1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E2A790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3.713</w:t>
            </w:r>
          </w:p>
        </w:tc>
        <w:tc>
          <w:tcPr>
            <w:tcW w:w="975" w:type="pct"/>
            <w:vAlign w:val="center"/>
            <w:hideMark/>
          </w:tcPr>
          <w:p w14:paraId="4E719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0.343</w:t>
            </w:r>
          </w:p>
        </w:tc>
        <w:tc>
          <w:tcPr>
            <w:tcW w:w="975" w:type="pct"/>
            <w:vAlign w:val="center"/>
            <w:hideMark/>
          </w:tcPr>
          <w:p w14:paraId="76F323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0.751</w:t>
            </w:r>
          </w:p>
        </w:tc>
        <w:tc>
          <w:tcPr>
            <w:tcW w:w="1212" w:type="pct"/>
            <w:vAlign w:val="center"/>
            <w:hideMark/>
          </w:tcPr>
          <w:p w14:paraId="68AFC67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0.553</w:t>
            </w:r>
          </w:p>
        </w:tc>
      </w:tr>
      <w:tr w:rsidR="00517CE0" w:rsidRPr="00517CE0" w14:paraId="48F65F23" w14:textId="77777777" w:rsidTr="00517CE0">
        <w:trPr>
          <w:tblCellSpacing w:w="15" w:type="dxa"/>
        </w:trPr>
        <w:tc>
          <w:tcPr>
            <w:tcW w:w="829" w:type="pct"/>
            <w:vAlign w:val="center"/>
            <w:hideMark/>
          </w:tcPr>
          <w:p w14:paraId="28BD933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BC4A3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1B8CAE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94C361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BC4D39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794B431" w14:textId="77777777" w:rsidTr="00517CE0">
        <w:trPr>
          <w:tblCellSpacing w:w="15" w:type="dxa"/>
        </w:trPr>
        <w:tc>
          <w:tcPr>
            <w:tcW w:w="829" w:type="pct"/>
            <w:vAlign w:val="center"/>
            <w:hideMark/>
          </w:tcPr>
          <w:p w14:paraId="2EAC915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SIZE</w:t>
            </w:r>
          </w:p>
        </w:tc>
        <w:tc>
          <w:tcPr>
            <w:tcW w:w="917" w:type="pct"/>
            <w:vAlign w:val="center"/>
            <w:hideMark/>
          </w:tcPr>
          <w:p w14:paraId="2D5179D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9BC4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-0.003</w:t>
            </w:r>
          </w:p>
        </w:tc>
        <w:tc>
          <w:tcPr>
            <w:tcW w:w="975" w:type="pct"/>
            <w:vAlign w:val="center"/>
            <w:hideMark/>
          </w:tcPr>
          <w:p w14:paraId="369299C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1212" w:type="pct"/>
            <w:vAlign w:val="center"/>
            <w:hideMark/>
          </w:tcPr>
          <w:p w14:paraId="312305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B46C5BA" w14:textId="77777777" w:rsidTr="00517CE0">
        <w:trPr>
          <w:tblCellSpacing w:w="15" w:type="dxa"/>
        </w:trPr>
        <w:tc>
          <w:tcPr>
            <w:tcW w:w="829" w:type="pct"/>
            <w:vAlign w:val="center"/>
            <w:hideMark/>
          </w:tcPr>
          <w:p w14:paraId="0ED1841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6C5E48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-2.991</w:t>
            </w:r>
          </w:p>
        </w:tc>
        <w:tc>
          <w:tcPr>
            <w:tcW w:w="975" w:type="pct"/>
            <w:vAlign w:val="center"/>
            <w:hideMark/>
          </w:tcPr>
          <w:p w14:paraId="40DC54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-0.631</w:t>
            </w:r>
          </w:p>
        </w:tc>
        <w:tc>
          <w:tcPr>
            <w:tcW w:w="975" w:type="pct"/>
            <w:vAlign w:val="center"/>
            <w:hideMark/>
          </w:tcPr>
          <w:p w14:paraId="5F97F85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-0.454</w:t>
            </w:r>
          </w:p>
        </w:tc>
        <w:tc>
          <w:tcPr>
            <w:tcW w:w="1212" w:type="pct"/>
            <w:vAlign w:val="center"/>
            <w:hideMark/>
          </w:tcPr>
          <w:p w14:paraId="641F993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-0.641</w:t>
            </w:r>
          </w:p>
        </w:tc>
      </w:tr>
      <w:tr w:rsidR="00517CE0" w:rsidRPr="00517CE0" w14:paraId="1A078BD1" w14:textId="77777777" w:rsidTr="00517CE0">
        <w:trPr>
          <w:tblCellSpacing w:w="15" w:type="dxa"/>
        </w:trPr>
        <w:tc>
          <w:tcPr>
            <w:tcW w:w="829" w:type="pct"/>
            <w:vAlign w:val="center"/>
            <w:hideMark/>
          </w:tcPr>
          <w:p w14:paraId="551C41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7FAFFD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3633E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170DE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14FBA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9206C30" w14:textId="77777777" w:rsidTr="00517CE0">
        <w:trPr>
          <w:tblCellSpacing w:w="15" w:type="dxa"/>
        </w:trPr>
        <w:tc>
          <w:tcPr>
            <w:tcW w:w="829" w:type="pct"/>
            <w:vAlign w:val="center"/>
            <w:hideMark/>
          </w:tcPr>
          <w:p w14:paraId="2E8B8959" w14:textId="1CC19B0A"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BIG4</w:t>
            </w:r>
          </w:p>
        </w:tc>
        <w:tc>
          <w:tcPr>
            <w:tcW w:w="917" w:type="pct"/>
            <w:vAlign w:val="center"/>
            <w:hideMark/>
          </w:tcPr>
          <w:p w14:paraId="3A20EC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1C1FD98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0CE8F6F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0585E24"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FA22D" w14:textId="77777777" w:rsidTr="00517CE0">
        <w:trPr>
          <w:tblCellSpacing w:w="15" w:type="dxa"/>
        </w:trPr>
        <w:tc>
          <w:tcPr>
            <w:tcW w:w="829" w:type="pct"/>
            <w:vAlign w:val="center"/>
            <w:hideMark/>
          </w:tcPr>
          <w:p w14:paraId="2BE3308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45C867C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0.897</w:t>
            </w:r>
          </w:p>
        </w:tc>
        <w:tc>
          <w:tcPr>
            <w:tcW w:w="975" w:type="pct"/>
            <w:vAlign w:val="center"/>
            <w:hideMark/>
          </w:tcPr>
          <w:p w14:paraId="34422FD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6A32DA5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BEF507D"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1B1CF0F" w14:textId="77777777" w:rsidTr="00517CE0">
        <w:trPr>
          <w:tblCellSpacing w:w="15" w:type="dxa"/>
        </w:trPr>
        <w:tc>
          <w:tcPr>
            <w:tcW w:w="829" w:type="pct"/>
            <w:vAlign w:val="center"/>
            <w:hideMark/>
          </w:tcPr>
          <w:p w14:paraId="122D7F3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7676969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E7C9D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DB479E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1FB519F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93CBD8A" w14:textId="77777777" w:rsidTr="00517CE0">
        <w:trPr>
          <w:tblCellSpacing w:w="15" w:type="dxa"/>
        </w:trPr>
        <w:tc>
          <w:tcPr>
            <w:tcW w:w="829" w:type="pct"/>
            <w:vAlign w:val="center"/>
            <w:hideMark/>
          </w:tcPr>
          <w:p w14:paraId="1D611A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ADV</w:t>
            </w:r>
          </w:p>
        </w:tc>
        <w:tc>
          <w:tcPr>
            <w:tcW w:w="917" w:type="pct"/>
            <w:vAlign w:val="center"/>
            <w:hideMark/>
          </w:tcPr>
          <w:p w14:paraId="312FBB56"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0F329F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-1.138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417C94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-0.633</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3F91D8F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-0.514</w:t>
            </w:r>
            <w:r w:rsidRPr="00517CE0">
              <w:rPr>
                <w:rFonts w:ascii="Times New Roman" w:eastAsia="新細明體" w:hAnsi="Times New Roman" w:cs="Times New Roman"/>
                <w:kern w:val="0"/>
                <w:sz w:val="20"/>
                <w:szCs w:val="20"/>
                <w:vertAlign w:val="superscript"/>
              </w:rPr>
              <w:t>***</w:t>
            </w:r>
          </w:p>
        </w:tc>
      </w:tr>
      <w:tr w:rsidR="00517CE0" w:rsidRPr="00517CE0" w14:paraId="01BA0A1D" w14:textId="77777777" w:rsidTr="00517CE0">
        <w:trPr>
          <w:tblCellSpacing w:w="15" w:type="dxa"/>
        </w:trPr>
        <w:tc>
          <w:tcPr>
            <w:tcW w:w="829" w:type="pct"/>
            <w:vAlign w:val="center"/>
            <w:hideMark/>
          </w:tcPr>
          <w:p w14:paraId="0A403A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D02425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AB84C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-9.836</w:t>
            </w:r>
          </w:p>
        </w:tc>
        <w:tc>
          <w:tcPr>
            <w:tcW w:w="975" w:type="pct"/>
            <w:vAlign w:val="center"/>
            <w:hideMark/>
          </w:tcPr>
          <w:p w14:paraId="4B49F13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-10.814</w:t>
            </w:r>
          </w:p>
        </w:tc>
        <w:tc>
          <w:tcPr>
            <w:tcW w:w="1212" w:type="pct"/>
            <w:vAlign w:val="center"/>
            <w:hideMark/>
          </w:tcPr>
          <w:p w14:paraId="6EB71B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-7.416</w:t>
            </w:r>
          </w:p>
        </w:tc>
      </w:tr>
      <w:tr w:rsidR="00517CE0" w:rsidRPr="00517CE0" w14:paraId="3492414C" w14:textId="77777777" w:rsidTr="00517CE0">
        <w:trPr>
          <w:tblCellSpacing w:w="15" w:type="dxa"/>
        </w:trPr>
        <w:tc>
          <w:tcPr>
            <w:tcW w:w="829" w:type="pct"/>
            <w:vAlign w:val="center"/>
            <w:hideMark/>
          </w:tcPr>
          <w:p w14:paraId="5922B36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349717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392435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D2F008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35232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0F11A3A" w14:textId="77777777" w:rsidTr="00517CE0">
        <w:trPr>
          <w:tblCellSpacing w:w="15" w:type="dxa"/>
        </w:trPr>
        <w:tc>
          <w:tcPr>
            <w:tcW w:w="829" w:type="pct"/>
            <w:vAlign w:val="center"/>
            <w:hideMark/>
          </w:tcPr>
          <w:p w14:paraId="69DFC8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RD</w:t>
            </w:r>
          </w:p>
        </w:tc>
        <w:tc>
          <w:tcPr>
            <w:tcW w:w="917" w:type="pct"/>
            <w:vAlign w:val="center"/>
            <w:hideMark/>
          </w:tcPr>
          <w:p w14:paraId="49091F43"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7E0137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-0.143</w:t>
            </w:r>
          </w:p>
        </w:tc>
        <w:tc>
          <w:tcPr>
            <w:tcW w:w="975" w:type="pct"/>
            <w:vAlign w:val="center"/>
            <w:hideMark/>
          </w:tcPr>
          <w:p w14:paraId="0FAA45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-0.060</w:t>
            </w:r>
          </w:p>
        </w:tc>
        <w:tc>
          <w:tcPr>
            <w:tcW w:w="1212" w:type="pct"/>
            <w:vAlign w:val="center"/>
            <w:hideMark/>
          </w:tcPr>
          <w:p w14:paraId="124AF6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-0.083</w:t>
            </w:r>
          </w:p>
        </w:tc>
      </w:tr>
      <w:tr w:rsidR="00517CE0" w:rsidRPr="00517CE0" w14:paraId="7B9074C4" w14:textId="77777777" w:rsidTr="00517CE0">
        <w:trPr>
          <w:tblCellSpacing w:w="15" w:type="dxa"/>
        </w:trPr>
        <w:tc>
          <w:tcPr>
            <w:tcW w:w="829" w:type="pct"/>
            <w:vAlign w:val="center"/>
            <w:hideMark/>
          </w:tcPr>
          <w:p w14:paraId="1C87FB43"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7BF0B2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71C0B3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-1.559</w:t>
            </w:r>
          </w:p>
        </w:tc>
        <w:tc>
          <w:tcPr>
            <w:tcW w:w="975" w:type="pct"/>
            <w:vAlign w:val="center"/>
            <w:hideMark/>
          </w:tcPr>
          <w:p w14:paraId="39E74FB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-1.173</w:t>
            </w:r>
          </w:p>
        </w:tc>
        <w:tc>
          <w:tcPr>
            <w:tcW w:w="1212" w:type="pct"/>
            <w:vAlign w:val="center"/>
            <w:hideMark/>
          </w:tcPr>
          <w:p w14:paraId="79E905C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-1.617</w:t>
            </w:r>
          </w:p>
        </w:tc>
      </w:tr>
      <w:tr w:rsidR="00517CE0" w:rsidRPr="00517CE0" w14:paraId="64443082" w14:textId="77777777" w:rsidTr="00517CE0">
        <w:trPr>
          <w:tblCellSpacing w:w="15" w:type="dxa"/>
        </w:trPr>
        <w:tc>
          <w:tcPr>
            <w:tcW w:w="829" w:type="pct"/>
            <w:vAlign w:val="center"/>
            <w:hideMark/>
          </w:tcPr>
          <w:p w14:paraId="6FDC879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A4AF7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8FD8B5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1D7E1D3"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1FF253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A83E114" w14:textId="77777777" w:rsidTr="00517CE0">
        <w:trPr>
          <w:tblCellSpacing w:w="15" w:type="dxa"/>
        </w:trPr>
        <w:tc>
          <w:tcPr>
            <w:tcW w:w="829" w:type="pct"/>
            <w:vAlign w:val="center"/>
            <w:hideMark/>
          </w:tcPr>
          <w:p w14:paraId="2705D09B"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YEAR</w:t>
            </w:r>
          </w:p>
        </w:tc>
        <w:tc>
          <w:tcPr>
            <w:tcW w:w="917" w:type="pct"/>
            <w:vAlign w:val="center"/>
            <w:hideMark/>
          </w:tcPr>
          <w:p w14:paraId="25209A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6EE487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c>
          <w:tcPr>
            <w:tcW w:w="975" w:type="pct"/>
            <w:vAlign w:val="center"/>
            <w:hideMark/>
          </w:tcPr>
          <w:p w14:paraId="502A9C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c>
          <w:tcPr>
            <w:tcW w:w="1212" w:type="pct"/>
            <w:vAlign w:val="center"/>
            <w:hideMark/>
          </w:tcPr>
          <w:p w14:paraId="0DB597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8A9B186" w14:textId="77777777" w:rsidTr="00517CE0">
        <w:trPr>
          <w:tblCellSpacing w:w="15" w:type="dxa"/>
        </w:trPr>
        <w:tc>
          <w:tcPr>
            <w:tcW w:w="829" w:type="pct"/>
            <w:vAlign w:val="center"/>
            <w:hideMark/>
          </w:tcPr>
          <w:p w14:paraId="005E82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4C03D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0.706</w:t>
            </w:r>
          </w:p>
        </w:tc>
        <w:tc>
          <w:tcPr>
            <w:tcW w:w="975" w:type="pct"/>
            <w:vAlign w:val="center"/>
            <w:hideMark/>
          </w:tcPr>
          <w:p w14:paraId="1DFEF7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-1.093</w:t>
            </w:r>
          </w:p>
        </w:tc>
        <w:tc>
          <w:tcPr>
            <w:tcW w:w="975" w:type="pct"/>
            <w:vAlign w:val="center"/>
            <w:hideMark/>
          </w:tcPr>
          <w:p w14:paraId="59723B6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-1.203</w:t>
            </w:r>
          </w:p>
        </w:tc>
        <w:tc>
          <w:tcPr>
            <w:tcW w:w="1212" w:type="pct"/>
            <w:vAlign w:val="center"/>
            <w:hideMark/>
          </w:tcPr>
          <w:p w14:paraId="0E5D3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-0.950</w:t>
            </w:r>
          </w:p>
        </w:tc>
      </w:tr>
      <w:tr w:rsidR="00517CE0" w:rsidRPr="00517CE0" w14:paraId="04987651" w14:textId="77777777" w:rsidTr="00517CE0">
        <w:trPr>
          <w:tblCellSpacing w:w="15" w:type="dxa"/>
        </w:trPr>
        <w:tc>
          <w:tcPr>
            <w:tcW w:w="829" w:type="pct"/>
            <w:vAlign w:val="center"/>
            <w:hideMark/>
          </w:tcPr>
          <w:p w14:paraId="110C1F5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91B5F9E"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A2FF2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C7380F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6271689"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16044D06" w14:textId="77777777" w:rsidTr="00517CE0">
        <w:trPr>
          <w:tblCellSpacing w:w="15" w:type="dxa"/>
        </w:trPr>
        <w:tc>
          <w:tcPr>
            <w:tcW w:w="829" w:type="pct"/>
            <w:vAlign w:val="center"/>
            <w:hideMark/>
          </w:tcPr>
          <w:p w14:paraId="67FFAE2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Constant</w:t>
            </w:r>
          </w:p>
        </w:tc>
        <w:tc>
          <w:tcPr>
            <w:tcW w:w="917" w:type="pct"/>
            <w:vAlign w:val="center"/>
            <w:hideMark/>
          </w:tcPr>
          <w:p w14:paraId="56C91F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-2.121</w:t>
            </w:r>
          </w:p>
        </w:tc>
        <w:tc>
          <w:tcPr>
            <w:tcW w:w="975" w:type="pct"/>
            <w:vAlign w:val="center"/>
            <w:hideMark/>
          </w:tcPr>
          <w:p w14:paraId="7CBFE7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8.715</w:t>
            </w:r>
          </w:p>
        </w:tc>
        <w:tc>
          <w:tcPr>
            <w:tcW w:w="975" w:type="pct"/>
            <w:vAlign w:val="center"/>
            <w:hideMark/>
          </w:tcPr>
          <w:p w14:paraId="691109D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4.359</w:t>
            </w:r>
          </w:p>
        </w:tc>
        <w:tc>
          <w:tcPr>
            <w:tcW w:w="1212" w:type="pct"/>
            <w:vAlign w:val="center"/>
            <w:hideMark/>
          </w:tcPr>
          <w:p w14:paraId="4DB439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4.979</w:t>
            </w:r>
          </w:p>
        </w:tc>
      </w:tr>
      <w:tr w:rsidR="00517CE0" w:rsidRPr="00517CE0" w14:paraId="496CB0C5" w14:textId="77777777" w:rsidTr="00517CE0">
        <w:trPr>
          <w:tblCellSpacing w:w="15" w:type="dxa"/>
        </w:trPr>
        <w:tc>
          <w:tcPr>
            <w:tcW w:w="829" w:type="pct"/>
            <w:vAlign w:val="center"/>
            <w:hideMark/>
          </w:tcPr>
          <w:p w14:paraId="3E0BA8A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05322A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-0.673</w:t>
            </w:r>
          </w:p>
        </w:tc>
        <w:tc>
          <w:tcPr>
            <w:tcW w:w="975" w:type="pct"/>
            <w:vAlign w:val="center"/>
            <w:hideMark/>
          </w:tcPr>
          <w:p w14:paraId="706656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1.100</w:t>
            </w:r>
          </w:p>
        </w:tc>
        <w:tc>
          <w:tcPr>
            <w:tcW w:w="975" w:type="pct"/>
            <w:vAlign w:val="center"/>
            <w:hideMark/>
          </w:tcPr>
          <w:p w14:paraId="211674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1.212</w:t>
            </w:r>
          </w:p>
        </w:tc>
        <w:tc>
          <w:tcPr>
            <w:tcW w:w="1212" w:type="pct"/>
            <w:vAlign w:val="center"/>
            <w:hideMark/>
          </w:tcPr>
          <w:p w14:paraId="757FF8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0.953</w:t>
            </w:r>
          </w:p>
        </w:tc>
      </w:tr>
      <w:tr w:rsidR="00517CE0" w:rsidRPr="00517CE0" w14:paraId="3E590A54" w14:textId="77777777" w:rsidTr="00517CE0">
        <w:trPr>
          <w:tblCellSpacing w:w="15" w:type="dxa"/>
        </w:trPr>
        <w:tc>
          <w:tcPr>
            <w:tcW w:w="829" w:type="pct"/>
            <w:vAlign w:val="center"/>
            <w:hideMark/>
          </w:tcPr>
          <w:p w14:paraId="69C65BF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9C404B9"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FF62B2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E2AAC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BE30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EC6B97" w14:textId="77777777" w:rsidTr="00517CE0">
        <w:trPr>
          <w:tblCellSpacing w:w="15" w:type="dxa"/>
        </w:trPr>
        <w:tc>
          <w:tcPr>
            <w:tcW w:w="4969" w:type="pct"/>
            <w:gridSpan w:val="5"/>
            <w:tcBorders>
              <w:bottom w:val="single" w:sz="6" w:space="0" w:color="000000"/>
            </w:tcBorders>
            <w:vAlign w:val="center"/>
            <w:hideMark/>
          </w:tcPr>
          <w:p w14:paraId="78EE1D71"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C4AC31" w14:textId="77777777" w:rsidTr="00517CE0">
        <w:trPr>
          <w:tblCellSpacing w:w="15" w:type="dxa"/>
        </w:trPr>
        <w:tc>
          <w:tcPr>
            <w:tcW w:w="829" w:type="pct"/>
            <w:vAlign w:val="center"/>
            <w:hideMark/>
          </w:tcPr>
          <w:p w14:paraId="45E85D4A"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Observations</w:t>
            </w:r>
          </w:p>
        </w:tc>
        <w:tc>
          <w:tcPr>
            <w:tcW w:w="917" w:type="pct"/>
            <w:vAlign w:val="center"/>
            <w:hideMark/>
          </w:tcPr>
          <w:p w14:paraId="7E4FCD2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567D3E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1DCF15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1212" w:type="pct"/>
            <w:vAlign w:val="center"/>
            <w:hideMark/>
          </w:tcPr>
          <w:p w14:paraId="2C87689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r>
      <w:tr w:rsidR="00517CE0" w:rsidRPr="00517CE0" w14:paraId="1EC9051B" w14:textId="77777777" w:rsidTr="00517CE0">
        <w:trPr>
          <w:tblCellSpacing w:w="15" w:type="dxa"/>
        </w:trPr>
        <w:tc>
          <w:tcPr>
            <w:tcW w:w="829" w:type="pct"/>
            <w:vAlign w:val="center"/>
            <w:hideMark/>
          </w:tcPr>
          <w:p w14:paraId="510EC23F"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E3EBA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0.192</w:t>
            </w:r>
          </w:p>
        </w:tc>
        <w:tc>
          <w:tcPr>
            <w:tcW w:w="975" w:type="pct"/>
            <w:vAlign w:val="center"/>
            <w:hideMark/>
          </w:tcPr>
          <w:p w14:paraId="078CB69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0.444</w:t>
            </w:r>
          </w:p>
        </w:tc>
        <w:tc>
          <w:tcPr>
            <w:tcW w:w="975" w:type="pct"/>
            <w:vAlign w:val="center"/>
            <w:hideMark/>
          </w:tcPr>
          <w:p w14:paraId="3C44E79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0.442</w:t>
            </w:r>
          </w:p>
        </w:tc>
        <w:tc>
          <w:tcPr>
            <w:tcW w:w="1212" w:type="pct"/>
            <w:vAlign w:val="center"/>
            <w:hideMark/>
          </w:tcPr>
          <w:p w14:paraId="3A7468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0.418</w:t>
            </w:r>
          </w:p>
        </w:tc>
      </w:tr>
      <w:tr w:rsidR="00517CE0" w:rsidRPr="00517CE0" w14:paraId="38ADF24E" w14:textId="77777777" w:rsidTr="00517CE0">
        <w:trPr>
          <w:tblCellSpacing w:w="15" w:type="dxa"/>
        </w:trPr>
        <w:tc>
          <w:tcPr>
            <w:tcW w:w="829" w:type="pct"/>
            <w:vAlign w:val="center"/>
            <w:hideMark/>
          </w:tcPr>
          <w:p w14:paraId="20D5A7B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Adjusted 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F90C9B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0.168</w:t>
            </w:r>
          </w:p>
        </w:tc>
        <w:tc>
          <w:tcPr>
            <w:tcW w:w="975" w:type="pct"/>
            <w:vAlign w:val="center"/>
            <w:hideMark/>
          </w:tcPr>
          <w:p w14:paraId="309732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0.426</w:t>
            </w:r>
          </w:p>
        </w:tc>
        <w:tc>
          <w:tcPr>
            <w:tcW w:w="975" w:type="pct"/>
            <w:vAlign w:val="center"/>
            <w:hideMark/>
          </w:tcPr>
          <w:p w14:paraId="338B24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0.424</w:t>
            </w:r>
          </w:p>
        </w:tc>
        <w:tc>
          <w:tcPr>
            <w:tcW w:w="1212" w:type="pct"/>
            <w:vAlign w:val="center"/>
            <w:hideMark/>
          </w:tcPr>
          <w:p w14:paraId="7C03CBC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0.399</w:t>
            </w:r>
          </w:p>
        </w:tc>
      </w:tr>
      <w:tr w:rsidR="00517CE0" w:rsidRPr="00517CE0" w14:paraId="4F5DE634" w14:textId="77777777" w:rsidTr="00517CE0">
        <w:trPr>
          <w:tblCellSpacing w:w="15" w:type="dxa"/>
        </w:trPr>
        <w:tc>
          <w:tcPr>
            <w:tcW w:w="829" w:type="pct"/>
            <w:vAlign w:val="center"/>
            <w:hideMark/>
          </w:tcPr>
          <w:p w14:paraId="74C4C6A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F Statistic</w:t>
            </w:r>
          </w:p>
        </w:tc>
        <w:tc>
          <w:tcPr>
            <w:tcW w:w="917" w:type="pct"/>
            <w:vAlign w:val="center"/>
            <w:hideMark/>
          </w:tcPr>
          <w:p w14:paraId="3C04DD17" w14:textId="52334F08"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7.928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1A283AA" w14:textId="156BBDE0"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24.916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975" w:type="pct"/>
            <w:vAlign w:val="center"/>
            <w:hideMark/>
          </w:tcPr>
          <w:p w14:paraId="72A1CF18" w14:textId="615FF74A"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24.698</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1212" w:type="pct"/>
            <w:vAlign w:val="center"/>
            <w:hideMark/>
          </w:tcPr>
          <w:p w14:paraId="4492D0B7" w14:textId="399EC593"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22.376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r>
      <w:tr w:rsidR="00517CE0" w:rsidRPr="00517CE0" w14:paraId="413A0E14" w14:textId="77777777" w:rsidTr="00517CE0">
        <w:trPr>
          <w:tblCellSpacing w:w="15" w:type="dxa"/>
        </w:trPr>
        <w:tc>
          <w:tcPr>
            <w:tcW w:w="4969" w:type="pct"/>
            <w:gridSpan w:val="5"/>
            <w:tcBorders>
              <w:bottom w:val="single" w:sz="6" w:space="0" w:color="000000"/>
            </w:tcBorders>
            <w:vAlign w:val="center"/>
            <w:hideMark/>
          </w:tcPr>
          <w:p w14:paraId="60553E0B" w14:textId="77777777" w:rsidR="00517CE0" w:rsidRPr="00517CE0" w:rsidRDefault="00517CE0" w:rsidP="00517CE0">
            <w:pPr>
              <w:widowControl/>
              <w:jc w:val="center"/>
              <w:rPr>
                <w:rFonts w:ascii="Times New Roman" w:eastAsia="新細明體" w:hAnsi="Times New Roman" w:cs="Times New Roman"/>
                <w:kern w:val="0"/>
                <w:sz w:val="20"/>
                <w:szCs w:val="20"/>
              </w:rPr>
            </w:pPr>
          </w:p>
        </w:tc>
      </w:tr>
    </w:tbl>
    <w:p w14:paraId="3CF54A4D" w14:textId="4E834DC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C5D6973" w14:textId="77777777" w:rsidR="001F06D2" w:rsidRPr="00BA4329" w:rsidRDefault="001F06D2" w:rsidP="001F06D2">
      <w:pPr>
        <w:rPr>
          <w:rFonts w:ascii="Times New Roman" w:hAnsi="Times New Roman" w:cs="Times New Roman"/>
        </w:rPr>
      </w:pPr>
    </w:p>
    <w:p w14:paraId="70621343" w14:textId="77777777" w:rsidR="001F06D2" w:rsidRPr="00BA4329" w:rsidRDefault="001F06D2" w:rsidP="001F06D2">
      <w:pPr>
        <w:rPr>
          <w:rFonts w:ascii="Times New Roman" w:hAnsi="Times New Roman" w:cs="Times New Roman"/>
        </w:rPr>
      </w:pPr>
    </w:p>
    <w:p w14:paraId="334515BE"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9776B6" w:rsidRPr="009776B6" w14:paraId="0532189F" w14:textId="77777777" w:rsidTr="009776B6">
        <w:trPr>
          <w:tblCellSpacing w:w="15" w:type="dxa"/>
        </w:trPr>
        <w:tc>
          <w:tcPr>
            <w:tcW w:w="4969" w:type="pct"/>
            <w:gridSpan w:val="5"/>
            <w:tcBorders>
              <w:bottom w:val="single" w:sz="6" w:space="0" w:color="000000"/>
            </w:tcBorders>
            <w:vAlign w:val="center"/>
            <w:hideMark/>
          </w:tcPr>
          <w:p w14:paraId="18F4DF95" w14:textId="419B0307" w:rsidR="009776B6" w:rsidRPr="009776B6" w:rsidRDefault="00EE7731" w:rsidP="00326DB2">
            <w:pPr>
              <w:pStyle w:val="2"/>
              <w:spacing w:line="240" w:lineRule="auto"/>
              <w:rPr>
                <w:rFonts w:ascii="Times New Roman" w:eastAsia="新細明體" w:hAnsi="Times New Roman" w:cs="Times New Roman"/>
                <w:kern w:val="0"/>
                <w:sz w:val="20"/>
                <w:szCs w:val="20"/>
              </w:rPr>
            </w:pPr>
            <w:r w:rsidRPr="00326DB2">
              <w:rPr>
                <w:rFonts w:ascii="Times New Roman" w:hAnsi="Times New Roman" w:cs="Times New Roman"/>
                <w:sz w:val="24"/>
                <w:szCs w:val="24"/>
              </w:rPr>
              <w:lastRenderedPageBreak/>
              <w:t xml:space="preserve">Table 5 First </w:t>
            </w:r>
            <w:r w:rsidR="00A828AE" w:rsidRPr="00326DB2">
              <w:rPr>
                <w:rFonts w:ascii="Times New Roman" w:hAnsi="Times New Roman" w:cs="Times New Roman" w:hint="eastAsia"/>
                <w:sz w:val="24"/>
                <w:szCs w:val="24"/>
              </w:rPr>
              <w:t>S</w:t>
            </w:r>
            <w:r w:rsidRPr="00326DB2">
              <w:rPr>
                <w:rFonts w:ascii="Times New Roman" w:hAnsi="Times New Roman" w:cs="Times New Roman"/>
                <w:sz w:val="24"/>
                <w:szCs w:val="24"/>
              </w:rPr>
              <w:t xml:space="preserve">tage </w:t>
            </w:r>
            <w:r w:rsidR="00A828AE" w:rsidRPr="00326DB2">
              <w:rPr>
                <w:rFonts w:ascii="Times New Roman" w:hAnsi="Times New Roman" w:cs="Times New Roman" w:hint="eastAsia"/>
                <w:sz w:val="24"/>
                <w:szCs w:val="24"/>
              </w:rPr>
              <w:t>E</w:t>
            </w:r>
            <w:r w:rsidRPr="00326DB2">
              <w:rPr>
                <w:rFonts w:ascii="Times New Roman" w:hAnsi="Times New Roman" w:cs="Times New Roman"/>
                <w:sz w:val="24"/>
                <w:szCs w:val="24"/>
              </w:rPr>
              <w:t xml:space="preserve">quations: Pre- vs. Post-Implementation for </w:t>
            </w:r>
            <w:r w:rsidR="00A828AE"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r w:rsidR="009776B6" w:rsidRPr="009776B6">
              <w:rPr>
                <w:rFonts w:ascii="Times New Roman" w:hAnsi="Times New Roman" w:cs="Times New Roman"/>
                <w:sz w:val="20"/>
                <w:szCs w:val="20"/>
              </w:rPr>
              <w:br/>
            </w:r>
          </w:p>
        </w:tc>
      </w:tr>
      <w:tr w:rsidR="009776B6" w:rsidRPr="009776B6" w14:paraId="72F01E8B" w14:textId="77777777" w:rsidTr="009776B6">
        <w:trPr>
          <w:tblCellSpacing w:w="15" w:type="dxa"/>
        </w:trPr>
        <w:tc>
          <w:tcPr>
            <w:tcW w:w="819" w:type="pct"/>
            <w:vAlign w:val="center"/>
            <w:hideMark/>
          </w:tcPr>
          <w:p w14:paraId="6DE735C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5A07A92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i/>
                <w:iCs/>
                <w:kern w:val="0"/>
                <w:sz w:val="20"/>
                <w:szCs w:val="20"/>
              </w:rPr>
              <w:t>Dependent variable:</w:t>
            </w:r>
          </w:p>
        </w:tc>
      </w:tr>
      <w:tr w:rsidR="009776B6" w:rsidRPr="009776B6" w14:paraId="45091E02" w14:textId="77777777" w:rsidTr="009776B6">
        <w:trPr>
          <w:tblCellSpacing w:w="15" w:type="dxa"/>
        </w:trPr>
        <w:tc>
          <w:tcPr>
            <w:tcW w:w="819" w:type="pct"/>
            <w:vAlign w:val="center"/>
            <w:hideMark/>
          </w:tcPr>
          <w:p w14:paraId="00D0A63F"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5F867A27"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3E8A31" w14:textId="77777777" w:rsidTr="009776B6">
        <w:trPr>
          <w:tblCellSpacing w:w="15" w:type="dxa"/>
        </w:trPr>
        <w:tc>
          <w:tcPr>
            <w:tcW w:w="819" w:type="pct"/>
            <w:vAlign w:val="center"/>
            <w:hideMark/>
          </w:tcPr>
          <w:p w14:paraId="09D110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8580B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ABSDA</w:t>
            </w:r>
          </w:p>
        </w:tc>
        <w:tc>
          <w:tcPr>
            <w:tcW w:w="978" w:type="pct"/>
            <w:vAlign w:val="center"/>
            <w:hideMark/>
          </w:tcPr>
          <w:p w14:paraId="00A7DF4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RM</w:t>
            </w:r>
          </w:p>
        </w:tc>
        <w:tc>
          <w:tcPr>
            <w:tcW w:w="978" w:type="pct"/>
            <w:vAlign w:val="center"/>
            <w:hideMark/>
          </w:tcPr>
          <w:p w14:paraId="432D3E6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ABEXP</w:t>
            </w:r>
          </w:p>
        </w:tc>
        <w:tc>
          <w:tcPr>
            <w:tcW w:w="1155" w:type="pct"/>
            <w:vAlign w:val="center"/>
            <w:hideMark/>
          </w:tcPr>
          <w:p w14:paraId="39BF8AD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ABPROD</w:t>
            </w:r>
          </w:p>
        </w:tc>
      </w:tr>
      <w:tr w:rsidR="009776B6" w:rsidRPr="009776B6" w14:paraId="5720B829" w14:textId="77777777" w:rsidTr="009776B6">
        <w:trPr>
          <w:tblCellSpacing w:w="15" w:type="dxa"/>
        </w:trPr>
        <w:tc>
          <w:tcPr>
            <w:tcW w:w="819" w:type="pct"/>
            <w:vAlign w:val="center"/>
            <w:hideMark/>
          </w:tcPr>
          <w:p w14:paraId="6E4827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29180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w:t>
            </w:r>
          </w:p>
        </w:tc>
        <w:tc>
          <w:tcPr>
            <w:tcW w:w="978" w:type="pct"/>
            <w:vAlign w:val="center"/>
            <w:hideMark/>
          </w:tcPr>
          <w:p w14:paraId="008BE8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(2)</w:t>
            </w:r>
          </w:p>
        </w:tc>
        <w:tc>
          <w:tcPr>
            <w:tcW w:w="978" w:type="pct"/>
            <w:vAlign w:val="center"/>
            <w:hideMark/>
          </w:tcPr>
          <w:p w14:paraId="126B66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w:t>
            </w:r>
          </w:p>
        </w:tc>
        <w:tc>
          <w:tcPr>
            <w:tcW w:w="1155" w:type="pct"/>
            <w:vAlign w:val="center"/>
            <w:hideMark/>
          </w:tcPr>
          <w:p w14:paraId="3D5A95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w:t>
            </w:r>
          </w:p>
        </w:tc>
      </w:tr>
      <w:tr w:rsidR="009776B6" w:rsidRPr="009776B6" w14:paraId="1B03DF34" w14:textId="77777777" w:rsidTr="009776B6">
        <w:trPr>
          <w:tblCellSpacing w:w="15" w:type="dxa"/>
        </w:trPr>
        <w:tc>
          <w:tcPr>
            <w:tcW w:w="4969" w:type="pct"/>
            <w:gridSpan w:val="5"/>
            <w:tcBorders>
              <w:bottom w:val="single" w:sz="6" w:space="0" w:color="000000"/>
            </w:tcBorders>
            <w:vAlign w:val="center"/>
            <w:hideMark/>
          </w:tcPr>
          <w:p w14:paraId="1D45D4DD" w14:textId="77777777" w:rsidR="009776B6" w:rsidRPr="009776B6" w:rsidRDefault="009776B6" w:rsidP="009776B6">
            <w:pPr>
              <w:widowControl/>
              <w:jc w:val="center"/>
              <w:rPr>
                <w:rFonts w:ascii="Times New Roman" w:eastAsia="新細明體" w:hAnsi="Times New Roman" w:cs="Times New Roman"/>
                <w:kern w:val="0"/>
                <w:sz w:val="20"/>
                <w:szCs w:val="20"/>
              </w:rPr>
            </w:pPr>
          </w:p>
        </w:tc>
      </w:tr>
      <w:tr w:rsidR="009776B6" w:rsidRPr="009776B6" w14:paraId="64F9A5D7" w14:textId="77777777" w:rsidTr="009776B6">
        <w:trPr>
          <w:tblCellSpacing w:w="15" w:type="dxa"/>
        </w:trPr>
        <w:tc>
          <w:tcPr>
            <w:tcW w:w="819" w:type="pct"/>
            <w:vAlign w:val="center"/>
            <w:hideMark/>
          </w:tcPr>
          <w:p w14:paraId="7E969B37" w14:textId="109E1CC0"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w:t>
            </w:r>
          </w:p>
        </w:tc>
        <w:tc>
          <w:tcPr>
            <w:tcW w:w="978" w:type="pct"/>
            <w:vAlign w:val="center"/>
            <w:hideMark/>
          </w:tcPr>
          <w:p w14:paraId="72CD7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-0.009</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4F893A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0.020</w:t>
            </w:r>
          </w:p>
        </w:tc>
        <w:tc>
          <w:tcPr>
            <w:tcW w:w="978" w:type="pct"/>
            <w:vAlign w:val="center"/>
            <w:hideMark/>
          </w:tcPr>
          <w:p w14:paraId="5E8428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0F0C468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8F0089D" w14:textId="77777777" w:rsidTr="009776B6">
        <w:trPr>
          <w:tblCellSpacing w:w="15" w:type="dxa"/>
        </w:trPr>
        <w:tc>
          <w:tcPr>
            <w:tcW w:w="819" w:type="pct"/>
            <w:vAlign w:val="center"/>
            <w:hideMark/>
          </w:tcPr>
          <w:p w14:paraId="585C274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25BF0D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7C3423D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1.605</w:t>
            </w:r>
          </w:p>
        </w:tc>
        <w:tc>
          <w:tcPr>
            <w:tcW w:w="978" w:type="pct"/>
            <w:vAlign w:val="center"/>
            <w:hideMark/>
          </w:tcPr>
          <w:p w14:paraId="77504C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2.020</w:t>
            </w:r>
          </w:p>
        </w:tc>
        <w:tc>
          <w:tcPr>
            <w:tcW w:w="1155" w:type="pct"/>
            <w:vAlign w:val="center"/>
            <w:hideMark/>
          </w:tcPr>
          <w:p w14:paraId="5E9A1A4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1.088</w:t>
            </w:r>
          </w:p>
        </w:tc>
      </w:tr>
      <w:tr w:rsidR="009776B6" w:rsidRPr="009776B6" w14:paraId="06FCD249" w14:textId="77777777" w:rsidTr="009776B6">
        <w:trPr>
          <w:tblCellSpacing w:w="15" w:type="dxa"/>
        </w:trPr>
        <w:tc>
          <w:tcPr>
            <w:tcW w:w="819" w:type="pct"/>
            <w:vAlign w:val="center"/>
            <w:hideMark/>
          </w:tcPr>
          <w:p w14:paraId="0B87468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FAA6F0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873522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B22F1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9ED923"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CCE630A" w14:textId="77777777" w:rsidTr="009776B6">
        <w:trPr>
          <w:tblCellSpacing w:w="15" w:type="dxa"/>
        </w:trPr>
        <w:tc>
          <w:tcPr>
            <w:tcW w:w="819" w:type="pct"/>
            <w:vAlign w:val="center"/>
            <w:hideMark/>
          </w:tcPr>
          <w:p w14:paraId="2C1BE155" w14:textId="74EF04F5"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RPA</w:t>
            </w:r>
          </w:p>
        </w:tc>
        <w:tc>
          <w:tcPr>
            <w:tcW w:w="978" w:type="pct"/>
            <w:vAlign w:val="center"/>
            <w:hideMark/>
          </w:tcPr>
          <w:p w14:paraId="44A0572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978" w:type="pct"/>
            <w:vAlign w:val="center"/>
            <w:hideMark/>
          </w:tcPr>
          <w:p w14:paraId="563CC59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-0.016</w:t>
            </w:r>
          </w:p>
        </w:tc>
        <w:tc>
          <w:tcPr>
            <w:tcW w:w="978" w:type="pct"/>
            <w:vAlign w:val="center"/>
            <w:hideMark/>
          </w:tcPr>
          <w:p w14:paraId="74742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1155" w:type="pct"/>
            <w:vAlign w:val="center"/>
            <w:hideMark/>
          </w:tcPr>
          <w:p w14:paraId="2715078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7DC276A2" w14:textId="77777777" w:rsidTr="009776B6">
        <w:trPr>
          <w:tblCellSpacing w:w="15" w:type="dxa"/>
        </w:trPr>
        <w:tc>
          <w:tcPr>
            <w:tcW w:w="819" w:type="pct"/>
            <w:vAlign w:val="center"/>
            <w:hideMark/>
          </w:tcPr>
          <w:p w14:paraId="44BA5BC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C6010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-1.338</w:t>
            </w:r>
          </w:p>
        </w:tc>
        <w:tc>
          <w:tcPr>
            <w:tcW w:w="978" w:type="pct"/>
            <w:vAlign w:val="center"/>
            <w:hideMark/>
          </w:tcPr>
          <w:p w14:paraId="4C5C4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-1.487</w:t>
            </w:r>
          </w:p>
        </w:tc>
        <w:tc>
          <w:tcPr>
            <w:tcW w:w="978" w:type="pct"/>
            <w:vAlign w:val="center"/>
            <w:hideMark/>
          </w:tcPr>
          <w:p w14:paraId="0AFA785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-0.785</w:t>
            </w:r>
          </w:p>
        </w:tc>
        <w:tc>
          <w:tcPr>
            <w:tcW w:w="1155" w:type="pct"/>
            <w:vAlign w:val="center"/>
            <w:hideMark/>
          </w:tcPr>
          <w:p w14:paraId="45E8599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-1.193</w:t>
            </w:r>
          </w:p>
        </w:tc>
      </w:tr>
      <w:tr w:rsidR="009776B6" w:rsidRPr="009776B6" w14:paraId="69D7D75D" w14:textId="77777777" w:rsidTr="009776B6">
        <w:trPr>
          <w:tblCellSpacing w:w="15" w:type="dxa"/>
        </w:trPr>
        <w:tc>
          <w:tcPr>
            <w:tcW w:w="819" w:type="pct"/>
            <w:vAlign w:val="center"/>
            <w:hideMark/>
          </w:tcPr>
          <w:p w14:paraId="284E113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5F69E2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1F1D9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1BEB2E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BE2E0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D0C4A3D" w14:textId="77777777" w:rsidTr="009776B6">
        <w:trPr>
          <w:tblCellSpacing w:w="15" w:type="dxa"/>
        </w:trPr>
        <w:tc>
          <w:tcPr>
            <w:tcW w:w="819" w:type="pct"/>
            <w:vAlign w:val="center"/>
            <w:hideMark/>
          </w:tcPr>
          <w:p w14:paraId="186E0D63" w14:textId="2E28F941"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POST_RPA</w:t>
            </w:r>
          </w:p>
        </w:tc>
        <w:tc>
          <w:tcPr>
            <w:tcW w:w="978" w:type="pct"/>
            <w:vAlign w:val="center"/>
            <w:hideMark/>
          </w:tcPr>
          <w:p w14:paraId="5104597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EE8330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0.012</w:t>
            </w:r>
          </w:p>
        </w:tc>
        <w:tc>
          <w:tcPr>
            <w:tcW w:w="978" w:type="pct"/>
            <w:vAlign w:val="center"/>
            <w:hideMark/>
          </w:tcPr>
          <w:p w14:paraId="1CFA21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42D1FE0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F1F8B25" w14:textId="77777777" w:rsidTr="009776B6">
        <w:trPr>
          <w:tblCellSpacing w:w="15" w:type="dxa"/>
        </w:trPr>
        <w:tc>
          <w:tcPr>
            <w:tcW w:w="819" w:type="pct"/>
            <w:vAlign w:val="center"/>
            <w:hideMark/>
          </w:tcPr>
          <w:p w14:paraId="2B88AFE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5D0C4B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3.043</w:t>
            </w:r>
          </w:p>
        </w:tc>
        <w:tc>
          <w:tcPr>
            <w:tcW w:w="978" w:type="pct"/>
            <w:vAlign w:val="center"/>
            <w:hideMark/>
          </w:tcPr>
          <w:p w14:paraId="2516DF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0.822</w:t>
            </w:r>
          </w:p>
        </w:tc>
        <w:tc>
          <w:tcPr>
            <w:tcW w:w="978" w:type="pct"/>
            <w:vAlign w:val="center"/>
            <w:hideMark/>
          </w:tcPr>
          <w:p w14:paraId="797879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0.232</w:t>
            </w:r>
          </w:p>
        </w:tc>
        <w:tc>
          <w:tcPr>
            <w:tcW w:w="1155" w:type="pct"/>
            <w:vAlign w:val="center"/>
            <w:hideMark/>
          </w:tcPr>
          <w:p w14:paraId="1DD713C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0.811</w:t>
            </w:r>
          </w:p>
        </w:tc>
      </w:tr>
      <w:tr w:rsidR="009776B6" w:rsidRPr="009776B6" w14:paraId="3C5185D2" w14:textId="77777777" w:rsidTr="009776B6">
        <w:trPr>
          <w:tblCellSpacing w:w="15" w:type="dxa"/>
        </w:trPr>
        <w:tc>
          <w:tcPr>
            <w:tcW w:w="819" w:type="pct"/>
            <w:vAlign w:val="center"/>
            <w:hideMark/>
          </w:tcPr>
          <w:p w14:paraId="5829E4F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A414EAA"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73AA6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E5DC2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0837C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90FC59C" w14:textId="77777777" w:rsidTr="009776B6">
        <w:trPr>
          <w:tblCellSpacing w:w="15" w:type="dxa"/>
        </w:trPr>
        <w:tc>
          <w:tcPr>
            <w:tcW w:w="819" w:type="pct"/>
            <w:vAlign w:val="center"/>
            <w:hideMark/>
          </w:tcPr>
          <w:p w14:paraId="1E8794A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LEV</w:t>
            </w:r>
          </w:p>
        </w:tc>
        <w:tc>
          <w:tcPr>
            <w:tcW w:w="978" w:type="pct"/>
            <w:vAlign w:val="center"/>
            <w:hideMark/>
          </w:tcPr>
          <w:p w14:paraId="525F33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0.018</w:t>
            </w:r>
          </w:p>
        </w:tc>
        <w:tc>
          <w:tcPr>
            <w:tcW w:w="978" w:type="pct"/>
            <w:vAlign w:val="center"/>
            <w:hideMark/>
          </w:tcPr>
          <w:p w14:paraId="294C29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EFBC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-0.026</w:t>
            </w:r>
          </w:p>
        </w:tc>
        <w:tc>
          <w:tcPr>
            <w:tcW w:w="1155" w:type="pct"/>
            <w:vAlign w:val="center"/>
            <w:hideMark/>
          </w:tcPr>
          <w:p w14:paraId="2D10656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-0.061</w:t>
            </w:r>
            <w:r w:rsidRPr="009776B6">
              <w:rPr>
                <w:rFonts w:ascii="Times New Roman" w:eastAsia="新細明體" w:hAnsi="Times New Roman" w:cs="Times New Roman"/>
                <w:kern w:val="0"/>
                <w:sz w:val="20"/>
                <w:szCs w:val="20"/>
                <w:vertAlign w:val="superscript"/>
              </w:rPr>
              <w:t>***</w:t>
            </w:r>
          </w:p>
        </w:tc>
      </w:tr>
      <w:tr w:rsidR="009776B6" w:rsidRPr="009776B6" w14:paraId="6C730FAB" w14:textId="77777777" w:rsidTr="009776B6">
        <w:trPr>
          <w:tblCellSpacing w:w="15" w:type="dxa"/>
        </w:trPr>
        <w:tc>
          <w:tcPr>
            <w:tcW w:w="819" w:type="pct"/>
            <w:vAlign w:val="center"/>
            <w:hideMark/>
          </w:tcPr>
          <w:p w14:paraId="1D1CE8A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165F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1.204</w:t>
            </w:r>
          </w:p>
        </w:tc>
        <w:tc>
          <w:tcPr>
            <w:tcW w:w="978" w:type="pct"/>
            <w:vAlign w:val="center"/>
            <w:hideMark/>
          </w:tcPr>
          <w:p w14:paraId="6A6BF53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-1.946</w:t>
            </w:r>
          </w:p>
        </w:tc>
        <w:tc>
          <w:tcPr>
            <w:tcW w:w="978" w:type="pct"/>
            <w:vAlign w:val="center"/>
            <w:hideMark/>
          </w:tcPr>
          <w:p w14:paraId="4AAA6C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-1.253</w:t>
            </w:r>
          </w:p>
        </w:tc>
        <w:tc>
          <w:tcPr>
            <w:tcW w:w="1155" w:type="pct"/>
            <w:vAlign w:val="center"/>
            <w:hideMark/>
          </w:tcPr>
          <w:p w14:paraId="07052BE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-2.608</w:t>
            </w:r>
          </w:p>
        </w:tc>
      </w:tr>
      <w:tr w:rsidR="009776B6" w:rsidRPr="009776B6" w14:paraId="6811363A" w14:textId="77777777" w:rsidTr="009776B6">
        <w:trPr>
          <w:tblCellSpacing w:w="15" w:type="dxa"/>
        </w:trPr>
        <w:tc>
          <w:tcPr>
            <w:tcW w:w="819" w:type="pct"/>
            <w:vAlign w:val="center"/>
            <w:hideMark/>
          </w:tcPr>
          <w:p w14:paraId="152CF4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8ADBDF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C5DFE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D0BB10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493758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A65E60F" w14:textId="77777777" w:rsidTr="009776B6">
        <w:trPr>
          <w:tblCellSpacing w:w="15" w:type="dxa"/>
        </w:trPr>
        <w:tc>
          <w:tcPr>
            <w:tcW w:w="819" w:type="pct"/>
            <w:vAlign w:val="center"/>
            <w:hideMark/>
          </w:tcPr>
          <w:p w14:paraId="775A3C0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OCF</w:t>
            </w:r>
          </w:p>
        </w:tc>
        <w:tc>
          <w:tcPr>
            <w:tcW w:w="978" w:type="pct"/>
            <w:vAlign w:val="center"/>
            <w:hideMark/>
          </w:tcPr>
          <w:p w14:paraId="5BBD43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D2B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-0.312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F7D3B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-0.032</w:t>
            </w:r>
          </w:p>
        </w:tc>
        <w:tc>
          <w:tcPr>
            <w:tcW w:w="1155" w:type="pct"/>
            <w:vAlign w:val="center"/>
            <w:hideMark/>
          </w:tcPr>
          <w:p w14:paraId="498264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-0.277</w:t>
            </w:r>
            <w:r w:rsidRPr="009776B6">
              <w:rPr>
                <w:rFonts w:ascii="Times New Roman" w:eastAsia="新細明體" w:hAnsi="Times New Roman" w:cs="Times New Roman"/>
                <w:kern w:val="0"/>
                <w:sz w:val="20"/>
                <w:szCs w:val="20"/>
                <w:vertAlign w:val="superscript"/>
              </w:rPr>
              <w:t>***</w:t>
            </w:r>
          </w:p>
        </w:tc>
      </w:tr>
      <w:tr w:rsidR="009776B6" w:rsidRPr="009776B6" w14:paraId="3A8F0468" w14:textId="77777777" w:rsidTr="009776B6">
        <w:trPr>
          <w:tblCellSpacing w:w="15" w:type="dxa"/>
        </w:trPr>
        <w:tc>
          <w:tcPr>
            <w:tcW w:w="819" w:type="pct"/>
            <w:vAlign w:val="center"/>
            <w:hideMark/>
          </w:tcPr>
          <w:p w14:paraId="223795C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78F1D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-2.773</w:t>
            </w:r>
          </w:p>
        </w:tc>
        <w:tc>
          <w:tcPr>
            <w:tcW w:w="978" w:type="pct"/>
            <w:vAlign w:val="center"/>
            <w:hideMark/>
          </w:tcPr>
          <w:p w14:paraId="3FE1BD8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-5.011</w:t>
            </w:r>
          </w:p>
        </w:tc>
        <w:tc>
          <w:tcPr>
            <w:tcW w:w="978" w:type="pct"/>
            <w:vAlign w:val="center"/>
            <w:hideMark/>
          </w:tcPr>
          <w:p w14:paraId="523200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-0.912</w:t>
            </w:r>
          </w:p>
        </w:tc>
        <w:tc>
          <w:tcPr>
            <w:tcW w:w="1155" w:type="pct"/>
            <w:vAlign w:val="center"/>
            <w:hideMark/>
          </w:tcPr>
          <w:p w14:paraId="634DCBC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-6.801</w:t>
            </w:r>
          </w:p>
        </w:tc>
      </w:tr>
      <w:tr w:rsidR="009776B6" w:rsidRPr="009776B6" w14:paraId="03690ACF" w14:textId="77777777" w:rsidTr="009776B6">
        <w:trPr>
          <w:tblCellSpacing w:w="15" w:type="dxa"/>
        </w:trPr>
        <w:tc>
          <w:tcPr>
            <w:tcW w:w="819" w:type="pct"/>
            <w:vAlign w:val="center"/>
            <w:hideMark/>
          </w:tcPr>
          <w:p w14:paraId="1BA8DA5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7CCAC7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2015D4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9640C9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42CAC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CCA3311" w14:textId="77777777" w:rsidTr="009776B6">
        <w:trPr>
          <w:tblCellSpacing w:w="15" w:type="dxa"/>
        </w:trPr>
        <w:tc>
          <w:tcPr>
            <w:tcW w:w="819" w:type="pct"/>
            <w:vAlign w:val="center"/>
            <w:hideMark/>
          </w:tcPr>
          <w:p w14:paraId="6FD05F9E"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MTB</w:t>
            </w:r>
          </w:p>
        </w:tc>
        <w:tc>
          <w:tcPr>
            <w:tcW w:w="978" w:type="pct"/>
            <w:vAlign w:val="center"/>
            <w:hideMark/>
          </w:tcPr>
          <w:p w14:paraId="27F127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97C4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7E59D6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781774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00262C74" w14:textId="77777777" w:rsidTr="009776B6">
        <w:trPr>
          <w:tblCellSpacing w:w="15" w:type="dxa"/>
        </w:trPr>
        <w:tc>
          <w:tcPr>
            <w:tcW w:w="819" w:type="pct"/>
            <w:vAlign w:val="center"/>
            <w:hideMark/>
          </w:tcPr>
          <w:p w14:paraId="1415DD3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5D3FF6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2.746</w:t>
            </w:r>
          </w:p>
        </w:tc>
        <w:tc>
          <w:tcPr>
            <w:tcW w:w="978" w:type="pct"/>
            <w:vAlign w:val="center"/>
            <w:hideMark/>
          </w:tcPr>
          <w:p w14:paraId="50FA521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2E2BE1E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-1.866</w:t>
            </w:r>
          </w:p>
        </w:tc>
        <w:tc>
          <w:tcPr>
            <w:tcW w:w="1155" w:type="pct"/>
            <w:vAlign w:val="center"/>
            <w:hideMark/>
          </w:tcPr>
          <w:p w14:paraId="6485E81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-0.721</w:t>
            </w:r>
          </w:p>
        </w:tc>
      </w:tr>
      <w:tr w:rsidR="009776B6" w:rsidRPr="009776B6" w14:paraId="7BD281EA" w14:textId="77777777" w:rsidTr="009776B6">
        <w:trPr>
          <w:tblCellSpacing w:w="15" w:type="dxa"/>
        </w:trPr>
        <w:tc>
          <w:tcPr>
            <w:tcW w:w="819" w:type="pct"/>
            <w:vAlign w:val="center"/>
            <w:hideMark/>
          </w:tcPr>
          <w:p w14:paraId="53840D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BF553F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5DA2DAF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BB7CE7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5795C3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23CC7E4" w14:textId="77777777" w:rsidTr="009776B6">
        <w:trPr>
          <w:tblCellSpacing w:w="15" w:type="dxa"/>
        </w:trPr>
        <w:tc>
          <w:tcPr>
            <w:tcW w:w="819" w:type="pct"/>
            <w:vAlign w:val="center"/>
            <w:hideMark/>
          </w:tcPr>
          <w:p w14:paraId="55CEDE1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MS</w:t>
            </w:r>
          </w:p>
        </w:tc>
        <w:tc>
          <w:tcPr>
            <w:tcW w:w="978" w:type="pct"/>
            <w:vAlign w:val="center"/>
            <w:hideMark/>
          </w:tcPr>
          <w:p w14:paraId="7C2B5B1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0.00004</w:t>
            </w:r>
          </w:p>
        </w:tc>
        <w:tc>
          <w:tcPr>
            <w:tcW w:w="978" w:type="pct"/>
            <w:vAlign w:val="center"/>
            <w:hideMark/>
          </w:tcPr>
          <w:p w14:paraId="265284C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46BCB7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c>
          <w:tcPr>
            <w:tcW w:w="1155" w:type="pct"/>
            <w:vAlign w:val="center"/>
            <w:hideMark/>
          </w:tcPr>
          <w:p w14:paraId="50CD623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r w:rsidRPr="009776B6">
              <w:rPr>
                <w:rFonts w:ascii="Times New Roman" w:eastAsia="新細明體" w:hAnsi="Times New Roman" w:cs="Times New Roman"/>
                <w:kern w:val="0"/>
                <w:sz w:val="20"/>
                <w:szCs w:val="20"/>
                <w:vertAlign w:val="superscript"/>
              </w:rPr>
              <w:t>*</w:t>
            </w:r>
          </w:p>
        </w:tc>
      </w:tr>
      <w:tr w:rsidR="009776B6" w:rsidRPr="009776B6" w14:paraId="2B618369" w14:textId="77777777" w:rsidTr="009776B6">
        <w:trPr>
          <w:tblCellSpacing w:w="15" w:type="dxa"/>
        </w:trPr>
        <w:tc>
          <w:tcPr>
            <w:tcW w:w="819" w:type="pct"/>
            <w:vAlign w:val="center"/>
            <w:hideMark/>
          </w:tcPr>
          <w:p w14:paraId="20CD6AB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383D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0.171</w:t>
            </w:r>
          </w:p>
        </w:tc>
        <w:tc>
          <w:tcPr>
            <w:tcW w:w="978" w:type="pct"/>
            <w:vAlign w:val="center"/>
            <w:hideMark/>
          </w:tcPr>
          <w:p w14:paraId="73B9AB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-1.644</w:t>
            </w:r>
          </w:p>
        </w:tc>
        <w:tc>
          <w:tcPr>
            <w:tcW w:w="978" w:type="pct"/>
            <w:vAlign w:val="center"/>
            <w:hideMark/>
          </w:tcPr>
          <w:p w14:paraId="34FB7B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-0.572</w:t>
            </w:r>
          </w:p>
        </w:tc>
        <w:tc>
          <w:tcPr>
            <w:tcW w:w="1155" w:type="pct"/>
            <w:vAlign w:val="center"/>
            <w:hideMark/>
          </w:tcPr>
          <w:p w14:paraId="2EAFDA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-1.807</w:t>
            </w:r>
          </w:p>
        </w:tc>
      </w:tr>
      <w:tr w:rsidR="009776B6" w:rsidRPr="009776B6" w14:paraId="59C45A69" w14:textId="77777777" w:rsidTr="009776B6">
        <w:trPr>
          <w:tblCellSpacing w:w="15" w:type="dxa"/>
        </w:trPr>
        <w:tc>
          <w:tcPr>
            <w:tcW w:w="819" w:type="pct"/>
            <w:vAlign w:val="center"/>
            <w:hideMark/>
          </w:tcPr>
          <w:p w14:paraId="56FB219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B44A4D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3760B5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29E5DC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0806C38"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769CCE" w14:textId="77777777" w:rsidTr="009776B6">
        <w:trPr>
          <w:tblCellSpacing w:w="15" w:type="dxa"/>
        </w:trPr>
        <w:tc>
          <w:tcPr>
            <w:tcW w:w="819" w:type="pct"/>
            <w:vAlign w:val="center"/>
            <w:hideMark/>
          </w:tcPr>
          <w:p w14:paraId="5CCD659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INST</w:t>
            </w:r>
          </w:p>
        </w:tc>
        <w:tc>
          <w:tcPr>
            <w:tcW w:w="978" w:type="pct"/>
            <w:vAlign w:val="center"/>
            <w:hideMark/>
          </w:tcPr>
          <w:p w14:paraId="4EBED8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0.0003</w:t>
            </w:r>
          </w:p>
        </w:tc>
        <w:tc>
          <w:tcPr>
            <w:tcW w:w="978" w:type="pct"/>
            <w:vAlign w:val="center"/>
            <w:hideMark/>
          </w:tcPr>
          <w:p w14:paraId="0A884CC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29F58C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0.007</w:t>
            </w:r>
          </w:p>
        </w:tc>
        <w:tc>
          <w:tcPr>
            <w:tcW w:w="1155" w:type="pct"/>
            <w:vAlign w:val="center"/>
            <w:hideMark/>
          </w:tcPr>
          <w:p w14:paraId="4C2AB5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-0.006</w:t>
            </w:r>
          </w:p>
        </w:tc>
      </w:tr>
      <w:tr w:rsidR="009776B6" w:rsidRPr="009776B6" w14:paraId="7DCB58D9" w14:textId="77777777" w:rsidTr="009776B6">
        <w:trPr>
          <w:tblCellSpacing w:w="15" w:type="dxa"/>
        </w:trPr>
        <w:tc>
          <w:tcPr>
            <w:tcW w:w="819" w:type="pct"/>
            <w:vAlign w:val="center"/>
            <w:hideMark/>
          </w:tcPr>
          <w:p w14:paraId="6A6A498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94815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0.031</w:t>
            </w:r>
          </w:p>
        </w:tc>
        <w:tc>
          <w:tcPr>
            <w:tcW w:w="978" w:type="pct"/>
            <w:vAlign w:val="center"/>
            <w:hideMark/>
          </w:tcPr>
          <w:p w14:paraId="7E32954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0.088</w:t>
            </w:r>
          </w:p>
        </w:tc>
        <w:tc>
          <w:tcPr>
            <w:tcW w:w="978" w:type="pct"/>
            <w:vAlign w:val="center"/>
            <w:hideMark/>
          </w:tcPr>
          <w:p w14:paraId="7595F19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0.556</w:t>
            </w:r>
          </w:p>
        </w:tc>
        <w:tc>
          <w:tcPr>
            <w:tcW w:w="1155" w:type="pct"/>
            <w:vAlign w:val="center"/>
            <w:hideMark/>
          </w:tcPr>
          <w:p w14:paraId="14618F8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-0.423</w:t>
            </w:r>
          </w:p>
        </w:tc>
      </w:tr>
      <w:tr w:rsidR="009776B6" w:rsidRPr="009776B6" w14:paraId="5EC60371" w14:textId="77777777" w:rsidTr="009776B6">
        <w:trPr>
          <w:tblCellSpacing w:w="15" w:type="dxa"/>
        </w:trPr>
        <w:tc>
          <w:tcPr>
            <w:tcW w:w="819" w:type="pct"/>
            <w:vAlign w:val="center"/>
            <w:hideMark/>
          </w:tcPr>
          <w:p w14:paraId="7D1C68E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5F056E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41D92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93521E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61BE1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545B6D33" w14:textId="77777777" w:rsidTr="009776B6">
        <w:trPr>
          <w:tblCellSpacing w:w="15" w:type="dxa"/>
        </w:trPr>
        <w:tc>
          <w:tcPr>
            <w:tcW w:w="819" w:type="pct"/>
            <w:vAlign w:val="center"/>
            <w:hideMark/>
          </w:tcPr>
          <w:p w14:paraId="6D7F01C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CYCLE</w:t>
            </w:r>
          </w:p>
        </w:tc>
        <w:tc>
          <w:tcPr>
            <w:tcW w:w="978" w:type="pct"/>
            <w:vAlign w:val="center"/>
            <w:hideMark/>
          </w:tcPr>
          <w:p w14:paraId="3C734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D2CA1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0.00000</w:t>
            </w:r>
          </w:p>
        </w:tc>
        <w:tc>
          <w:tcPr>
            <w:tcW w:w="978" w:type="pct"/>
            <w:vAlign w:val="center"/>
            <w:hideMark/>
          </w:tcPr>
          <w:p w14:paraId="244116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006EA6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p>
        </w:tc>
      </w:tr>
      <w:tr w:rsidR="009776B6" w:rsidRPr="009776B6" w14:paraId="12E507AA" w14:textId="77777777" w:rsidTr="009776B6">
        <w:trPr>
          <w:tblCellSpacing w:w="15" w:type="dxa"/>
        </w:trPr>
        <w:tc>
          <w:tcPr>
            <w:tcW w:w="819" w:type="pct"/>
            <w:vAlign w:val="center"/>
            <w:hideMark/>
          </w:tcPr>
          <w:p w14:paraId="52791A1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E9BE2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-1.739</w:t>
            </w:r>
          </w:p>
        </w:tc>
        <w:tc>
          <w:tcPr>
            <w:tcW w:w="978" w:type="pct"/>
            <w:vAlign w:val="center"/>
            <w:hideMark/>
          </w:tcPr>
          <w:p w14:paraId="44312FB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0.194</w:t>
            </w:r>
          </w:p>
        </w:tc>
        <w:tc>
          <w:tcPr>
            <w:tcW w:w="978" w:type="pct"/>
            <w:vAlign w:val="center"/>
            <w:hideMark/>
          </w:tcPr>
          <w:p w14:paraId="2E0167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2.314</w:t>
            </w:r>
          </w:p>
        </w:tc>
        <w:tc>
          <w:tcPr>
            <w:tcW w:w="1155" w:type="pct"/>
            <w:vAlign w:val="center"/>
            <w:hideMark/>
          </w:tcPr>
          <w:p w14:paraId="06F57DB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-1.414</w:t>
            </w:r>
          </w:p>
        </w:tc>
      </w:tr>
      <w:tr w:rsidR="009776B6" w:rsidRPr="009776B6" w14:paraId="18C5BD5C" w14:textId="77777777" w:rsidTr="009776B6">
        <w:trPr>
          <w:tblCellSpacing w:w="15" w:type="dxa"/>
        </w:trPr>
        <w:tc>
          <w:tcPr>
            <w:tcW w:w="819" w:type="pct"/>
            <w:vAlign w:val="center"/>
            <w:hideMark/>
          </w:tcPr>
          <w:p w14:paraId="7763B5F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7496B5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66A817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914E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849E9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266C0FD" w14:textId="77777777" w:rsidTr="009776B6">
        <w:trPr>
          <w:tblCellSpacing w:w="15" w:type="dxa"/>
        </w:trPr>
        <w:tc>
          <w:tcPr>
            <w:tcW w:w="819" w:type="pct"/>
            <w:vAlign w:val="center"/>
            <w:hideMark/>
          </w:tcPr>
          <w:p w14:paraId="74FE4178"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NOA</w:t>
            </w:r>
          </w:p>
        </w:tc>
        <w:tc>
          <w:tcPr>
            <w:tcW w:w="978" w:type="pct"/>
            <w:vAlign w:val="center"/>
            <w:hideMark/>
          </w:tcPr>
          <w:p w14:paraId="59228AA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0.013</w:t>
            </w:r>
          </w:p>
        </w:tc>
        <w:tc>
          <w:tcPr>
            <w:tcW w:w="978" w:type="pct"/>
            <w:vAlign w:val="center"/>
            <w:hideMark/>
          </w:tcPr>
          <w:p w14:paraId="1D2D546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0AB3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p>
        </w:tc>
        <w:tc>
          <w:tcPr>
            <w:tcW w:w="1155" w:type="pct"/>
            <w:vAlign w:val="center"/>
            <w:hideMark/>
          </w:tcPr>
          <w:p w14:paraId="08933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0.056</w:t>
            </w:r>
            <w:r w:rsidRPr="009776B6">
              <w:rPr>
                <w:rFonts w:ascii="Times New Roman" w:eastAsia="新細明體" w:hAnsi="Times New Roman" w:cs="Times New Roman"/>
                <w:kern w:val="0"/>
                <w:sz w:val="20"/>
                <w:szCs w:val="20"/>
                <w:vertAlign w:val="superscript"/>
              </w:rPr>
              <w:t>***</w:t>
            </w:r>
          </w:p>
        </w:tc>
      </w:tr>
      <w:tr w:rsidR="009776B6" w:rsidRPr="009776B6" w14:paraId="21E41D53" w14:textId="77777777" w:rsidTr="009776B6">
        <w:trPr>
          <w:tblCellSpacing w:w="15" w:type="dxa"/>
        </w:trPr>
        <w:tc>
          <w:tcPr>
            <w:tcW w:w="819" w:type="pct"/>
            <w:vAlign w:val="center"/>
            <w:hideMark/>
          </w:tcPr>
          <w:p w14:paraId="0B06632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F16C6A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1.392</w:t>
            </w:r>
          </w:p>
        </w:tc>
        <w:tc>
          <w:tcPr>
            <w:tcW w:w="978" w:type="pct"/>
            <w:vAlign w:val="center"/>
            <w:hideMark/>
          </w:tcPr>
          <w:p w14:paraId="77D0D0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3.014</w:t>
            </w:r>
          </w:p>
        </w:tc>
        <w:tc>
          <w:tcPr>
            <w:tcW w:w="978" w:type="pct"/>
            <w:vAlign w:val="center"/>
            <w:hideMark/>
          </w:tcPr>
          <w:p w14:paraId="20CF862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0.973</w:t>
            </w:r>
          </w:p>
        </w:tc>
        <w:tc>
          <w:tcPr>
            <w:tcW w:w="1155" w:type="pct"/>
            <w:vAlign w:val="center"/>
            <w:hideMark/>
          </w:tcPr>
          <w:p w14:paraId="545A290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3.495</w:t>
            </w:r>
          </w:p>
        </w:tc>
      </w:tr>
      <w:tr w:rsidR="009776B6" w:rsidRPr="009776B6" w14:paraId="4508DE04" w14:textId="77777777" w:rsidTr="009776B6">
        <w:trPr>
          <w:tblCellSpacing w:w="15" w:type="dxa"/>
        </w:trPr>
        <w:tc>
          <w:tcPr>
            <w:tcW w:w="819" w:type="pct"/>
            <w:vAlign w:val="center"/>
            <w:hideMark/>
          </w:tcPr>
          <w:p w14:paraId="4745CCB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BCAB6C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AD3FD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01B0798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A33171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56544B3" w14:textId="77777777" w:rsidTr="009776B6">
        <w:trPr>
          <w:tblCellSpacing w:w="15" w:type="dxa"/>
        </w:trPr>
        <w:tc>
          <w:tcPr>
            <w:tcW w:w="819" w:type="pct"/>
            <w:vAlign w:val="center"/>
            <w:hideMark/>
          </w:tcPr>
          <w:p w14:paraId="003A0D15"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ZSCORE</w:t>
            </w:r>
          </w:p>
        </w:tc>
        <w:tc>
          <w:tcPr>
            <w:tcW w:w="978" w:type="pct"/>
            <w:vAlign w:val="center"/>
            <w:hideMark/>
          </w:tcPr>
          <w:p w14:paraId="4E1498F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3E5B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7E4C4F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08EE7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r>
      <w:tr w:rsidR="009776B6" w:rsidRPr="009776B6" w14:paraId="52EB2EA8" w14:textId="77777777" w:rsidTr="009776B6">
        <w:trPr>
          <w:tblCellSpacing w:w="15" w:type="dxa"/>
        </w:trPr>
        <w:tc>
          <w:tcPr>
            <w:tcW w:w="819" w:type="pct"/>
            <w:vAlign w:val="center"/>
            <w:hideMark/>
          </w:tcPr>
          <w:p w14:paraId="69093E5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2A8D1F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-1.817</w:t>
            </w:r>
          </w:p>
        </w:tc>
        <w:tc>
          <w:tcPr>
            <w:tcW w:w="978" w:type="pct"/>
            <w:vAlign w:val="center"/>
            <w:hideMark/>
          </w:tcPr>
          <w:p w14:paraId="418AD19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0.355</w:t>
            </w:r>
          </w:p>
        </w:tc>
        <w:tc>
          <w:tcPr>
            <w:tcW w:w="978" w:type="pct"/>
            <w:vAlign w:val="center"/>
            <w:hideMark/>
          </w:tcPr>
          <w:p w14:paraId="0597227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1.784</w:t>
            </w:r>
          </w:p>
        </w:tc>
        <w:tc>
          <w:tcPr>
            <w:tcW w:w="1155" w:type="pct"/>
            <w:vAlign w:val="center"/>
            <w:hideMark/>
          </w:tcPr>
          <w:p w14:paraId="1211E0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-1.428</w:t>
            </w:r>
          </w:p>
        </w:tc>
      </w:tr>
      <w:tr w:rsidR="009776B6" w:rsidRPr="009776B6" w14:paraId="5D55BE2D" w14:textId="77777777" w:rsidTr="009776B6">
        <w:trPr>
          <w:tblCellSpacing w:w="15" w:type="dxa"/>
        </w:trPr>
        <w:tc>
          <w:tcPr>
            <w:tcW w:w="819" w:type="pct"/>
            <w:vAlign w:val="center"/>
            <w:hideMark/>
          </w:tcPr>
          <w:p w14:paraId="2369D6B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E5F3C1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902F3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7139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6C7780F"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06D5F2" w14:textId="77777777" w:rsidTr="009776B6">
        <w:trPr>
          <w:tblCellSpacing w:w="15" w:type="dxa"/>
        </w:trPr>
        <w:tc>
          <w:tcPr>
            <w:tcW w:w="819" w:type="pct"/>
            <w:vAlign w:val="center"/>
            <w:hideMark/>
          </w:tcPr>
          <w:p w14:paraId="3D6D9F6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CL</w:t>
            </w:r>
          </w:p>
        </w:tc>
        <w:tc>
          <w:tcPr>
            <w:tcW w:w="978" w:type="pct"/>
            <w:vAlign w:val="center"/>
            <w:hideMark/>
          </w:tcPr>
          <w:p w14:paraId="3188670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0.023</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8E5CE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0.110</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33BD5C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-0.019</w:t>
            </w:r>
          </w:p>
        </w:tc>
        <w:tc>
          <w:tcPr>
            <w:tcW w:w="1155" w:type="pct"/>
            <w:vAlign w:val="center"/>
            <w:hideMark/>
          </w:tcPr>
          <w:p w14:paraId="298539C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0.128</w:t>
            </w:r>
            <w:r w:rsidRPr="009776B6">
              <w:rPr>
                <w:rFonts w:ascii="Times New Roman" w:eastAsia="新細明體" w:hAnsi="Times New Roman" w:cs="Times New Roman"/>
                <w:kern w:val="0"/>
                <w:sz w:val="20"/>
                <w:szCs w:val="20"/>
                <w:vertAlign w:val="superscript"/>
              </w:rPr>
              <w:t>***</w:t>
            </w:r>
          </w:p>
        </w:tc>
      </w:tr>
      <w:tr w:rsidR="009776B6" w:rsidRPr="009776B6" w14:paraId="670891A4" w14:textId="77777777" w:rsidTr="009776B6">
        <w:trPr>
          <w:tblCellSpacing w:w="15" w:type="dxa"/>
        </w:trPr>
        <w:tc>
          <w:tcPr>
            <w:tcW w:w="819" w:type="pct"/>
            <w:vAlign w:val="center"/>
            <w:hideMark/>
          </w:tcPr>
          <w:p w14:paraId="5C4A946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42C3E6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1.679</w:t>
            </w:r>
          </w:p>
        </w:tc>
        <w:tc>
          <w:tcPr>
            <w:tcW w:w="978" w:type="pct"/>
            <w:vAlign w:val="center"/>
            <w:hideMark/>
          </w:tcPr>
          <w:p w14:paraId="206319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2.707</w:t>
            </w:r>
          </w:p>
        </w:tc>
        <w:tc>
          <w:tcPr>
            <w:tcW w:w="978" w:type="pct"/>
            <w:vAlign w:val="center"/>
            <w:hideMark/>
          </w:tcPr>
          <w:p w14:paraId="14E207F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-0.942</w:t>
            </w:r>
          </w:p>
        </w:tc>
        <w:tc>
          <w:tcPr>
            <w:tcW w:w="1155" w:type="pct"/>
            <w:vAlign w:val="center"/>
            <w:hideMark/>
          </w:tcPr>
          <w:p w14:paraId="3E5892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4.929</w:t>
            </w:r>
          </w:p>
        </w:tc>
      </w:tr>
      <w:tr w:rsidR="009776B6" w:rsidRPr="009776B6" w14:paraId="140E7517" w14:textId="77777777" w:rsidTr="009776B6">
        <w:trPr>
          <w:tblCellSpacing w:w="15" w:type="dxa"/>
        </w:trPr>
        <w:tc>
          <w:tcPr>
            <w:tcW w:w="819" w:type="pct"/>
            <w:vAlign w:val="center"/>
            <w:hideMark/>
          </w:tcPr>
          <w:p w14:paraId="4EC825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F5C5903"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4CFBF6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0EDA64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811F5C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F61D2E" w14:textId="77777777" w:rsidTr="009776B6">
        <w:trPr>
          <w:tblCellSpacing w:w="15" w:type="dxa"/>
        </w:trPr>
        <w:tc>
          <w:tcPr>
            <w:tcW w:w="819" w:type="pct"/>
            <w:vAlign w:val="center"/>
            <w:hideMark/>
          </w:tcPr>
          <w:p w14:paraId="09AEA3C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ADJROA</w:t>
            </w:r>
          </w:p>
        </w:tc>
        <w:tc>
          <w:tcPr>
            <w:tcW w:w="978" w:type="pct"/>
            <w:vAlign w:val="center"/>
            <w:hideMark/>
          </w:tcPr>
          <w:p w14:paraId="0BCD305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9C4D59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430D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-0.149</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A67B77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-0.452</w:t>
            </w:r>
            <w:r w:rsidRPr="009776B6">
              <w:rPr>
                <w:rFonts w:ascii="Times New Roman" w:eastAsia="新細明體" w:hAnsi="Times New Roman" w:cs="Times New Roman"/>
                <w:kern w:val="0"/>
                <w:sz w:val="20"/>
                <w:szCs w:val="20"/>
                <w:vertAlign w:val="superscript"/>
              </w:rPr>
              <w:t>***</w:t>
            </w:r>
          </w:p>
        </w:tc>
      </w:tr>
      <w:tr w:rsidR="009776B6" w:rsidRPr="009776B6" w14:paraId="357BC3B7" w14:textId="77777777" w:rsidTr="009776B6">
        <w:trPr>
          <w:tblCellSpacing w:w="15" w:type="dxa"/>
        </w:trPr>
        <w:tc>
          <w:tcPr>
            <w:tcW w:w="819" w:type="pct"/>
            <w:vAlign w:val="center"/>
            <w:hideMark/>
          </w:tcPr>
          <w:p w14:paraId="37CA5C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94C99C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2.853</w:t>
            </w:r>
          </w:p>
        </w:tc>
        <w:tc>
          <w:tcPr>
            <w:tcW w:w="978" w:type="pct"/>
            <w:vAlign w:val="center"/>
            <w:hideMark/>
          </w:tcPr>
          <w:p w14:paraId="3AB384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-6.619</w:t>
            </w:r>
          </w:p>
        </w:tc>
        <w:tc>
          <w:tcPr>
            <w:tcW w:w="978" w:type="pct"/>
            <w:vAlign w:val="center"/>
            <w:hideMark/>
          </w:tcPr>
          <w:p w14:paraId="13FBEC0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-2.855</w:t>
            </w:r>
          </w:p>
        </w:tc>
        <w:tc>
          <w:tcPr>
            <w:tcW w:w="1155" w:type="pct"/>
            <w:vAlign w:val="center"/>
            <w:hideMark/>
          </w:tcPr>
          <w:p w14:paraId="429A535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-8.046</w:t>
            </w:r>
          </w:p>
        </w:tc>
      </w:tr>
      <w:tr w:rsidR="009776B6" w:rsidRPr="009776B6" w14:paraId="16221BB9" w14:textId="77777777" w:rsidTr="009776B6">
        <w:trPr>
          <w:tblCellSpacing w:w="15" w:type="dxa"/>
        </w:trPr>
        <w:tc>
          <w:tcPr>
            <w:tcW w:w="819" w:type="pct"/>
            <w:vAlign w:val="center"/>
            <w:hideMark/>
          </w:tcPr>
          <w:p w14:paraId="6810032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56719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450C06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8F2876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B42A0DE"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5456AC9" w14:textId="77777777" w:rsidTr="009776B6">
        <w:trPr>
          <w:tblCellSpacing w:w="15" w:type="dxa"/>
        </w:trPr>
        <w:tc>
          <w:tcPr>
            <w:tcW w:w="819" w:type="pct"/>
            <w:vAlign w:val="center"/>
            <w:hideMark/>
          </w:tcPr>
          <w:p w14:paraId="358E4F17" w14:textId="77777777" w:rsidR="009776B6" w:rsidRPr="009776B6" w:rsidRDefault="009776B6" w:rsidP="009776B6">
            <w:pPr>
              <w:widowControl/>
              <w:rPr>
                <w:rFonts w:ascii="Times New Roman" w:eastAsia="新細明體" w:hAnsi="Times New Roman" w:cs="Times New Roman"/>
                <w:kern w:val="0"/>
                <w:sz w:val="20"/>
                <w:szCs w:val="20"/>
              </w:rPr>
            </w:pPr>
            <w:proofErr w:type="spellStart"/>
            <w:r w:rsidRPr="009776B6">
              <w:rPr>
                <w:rFonts w:ascii="Times New Roman" w:eastAsia="新細明體" w:hAnsi="Times New Roman" w:cs="Times New Roman"/>
                <w:kern w:val="0"/>
                <w:sz w:val="20"/>
                <w:szCs w:val="20"/>
              </w:rPr>
              <w:lastRenderedPageBreak/>
              <w:t>ADJROA_sq</w:t>
            </w:r>
            <w:proofErr w:type="spellEnd"/>
          </w:p>
        </w:tc>
        <w:tc>
          <w:tcPr>
            <w:tcW w:w="978" w:type="pct"/>
            <w:vAlign w:val="center"/>
            <w:hideMark/>
          </w:tcPr>
          <w:p w14:paraId="2F7CF8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0.945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85FBDF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-0.568</w:t>
            </w:r>
          </w:p>
        </w:tc>
        <w:tc>
          <w:tcPr>
            <w:tcW w:w="978" w:type="pct"/>
            <w:vAlign w:val="center"/>
            <w:hideMark/>
          </w:tcPr>
          <w:p w14:paraId="3C07428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-0.361</w:t>
            </w:r>
          </w:p>
        </w:tc>
        <w:tc>
          <w:tcPr>
            <w:tcW w:w="1155" w:type="pct"/>
            <w:vAlign w:val="center"/>
            <w:hideMark/>
          </w:tcPr>
          <w:p w14:paraId="7D90562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-0.083</w:t>
            </w:r>
          </w:p>
        </w:tc>
      </w:tr>
      <w:tr w:rsidR="009776B6" w:rsidRPr="009776B6" w14:paraId="4C41329D" w14:textId="77777777" w:rsidTr="009776B6">
        <w:trPr>
          <w:tblCellSpacing w:w="15" w:type="dxa"/>
        </w:trPr>
        <w:tc>
          <w:tcPr>
            <w:tcW w:w="819" w:type="pct"/>
            <w:vAlign w:val="center"/>
            <w:hideMark/>
          </w:tcPr>
          <w:p w14:paraId="731E746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264E6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5.452</w:t>
            </w:r>
          </w:p>
        </w:tc>
        <w:tc>
          <w:tcPr>
            <w:tcW w:w="978" w:type="pct"/>
            <w:vAlign w:val="center"/>
            <w:hideMark/>
          </w:tcPr>
          <w:p w14:paraId="23F3DD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-1.376</w:t>
            </w:r>
          </w:p>
        </w:tc>
        <w:tc>
          <w:tcPr>
            <w:tcW w:w="978" w:type="pct"/>
            <w:vAlign w:val="center"/>
            <w:hideMark/>
          </w:tcPr>
          <w:p w14:paraId="5D72908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-1.526</w:t>
            </w:r>
          </w:p>
        </w:tc>
        <w:tc>
          <w:tcPr>
            <w:tcW w:w="1155" w:type="pct"/>
            <w:vAlign w:val="center"/>
            <w:hideMark/>
          </w:tcPr>
          <w:p w14:paraId="0F1FA6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-0.296</w:t>
            </w:r>
          </w:p>
        </w:tc>
      </w:tr>
      <w:tr w:rsidR="009776B6" w:rsidRPr="009776B6" w14:paraId="7C8B4D9A" w14:textId="77777777" w:rsidTr="009776B6">
        <w:trPr>
          <w:tblCellSpacing w:w="15" w:type="dxa"/>
        </w:trPr>
        <w:tc>
          <w:tcPr>
            <w:tcW w:w="819" w:type="pct"/>
            <w:vAlign w:val="center"/>
            <w:hideMark/>
          </w:tcPr>
          <w:p w14:paraId="7C3F8AA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CB6E570"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F8CB92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4A7E13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778B382"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D0DCF9E" w14:textId="77777777" w:rsidTr="009776B6">
        <w:trPr>
          <w:tblCellSpacing w:w="15" w:type="dxa"/>
        </w:trPr>
        <w:tc>
          <w:tcPr>
            <w:tcW w:w="819" w:type="pct"/>
            <w:vAlign w:val="center"/>
            <w:hideMark/>
          </w:tcPr>
          <w:p w14:paraId="072D02D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SIZE</w:t>
            </w:r>
          </w:p>
        </w:tc>
        <w:tc>
          <w:tcPr>
            <w:tcW w:w="978" w:type="pct"/>
            <w:vAlign w:val="center"/>
            <w:hideMark/>
          </w:tcPr>
          <w:p w14:paraId="64D18E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650B8A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c>
          <w:tcPr>
            <w:tcW w:w="978" w:type="pct"/>
            <w:vAlign w:val="center"/>
            <w:hideMark/>
          </w:tcPr>
          <w:p w14:paraId="71C95B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1155" w:type="pct"/>
            <w:vAlign w:val="center"/>
            <w:hideMark/>
          </w:tcPr>
          <w:p w14:paraId="54BE8C0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667DAF5F" w14:textId="77777777" w:rsidTr="009776B6">
        <w:trPr>
          <w:tblCellSpacing w:w="15" w:type="dxa"/>
        </w:trPr>
        <w:tc>
          <w:tcPr>
            <w:tcW w:w="819" w:type="pct"/>
            <w:vAlign w:val="center"/>
            <w:hideMark/>
          </w:tcPr>
          <w:p w14:paraId="05E29E4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DF58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-3.282</w:t>
            </w:r>
          </w:p>
        </w:tc>
        <w:tc>
          <w:tcPr>
            <w:tcW w:w="978" w:type="pct"/>
            <w:vAlign w:val="center"/>
            <w:hideMark/>
          </w:tcPr>
          <w:p w14:paraId="5042868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0.690</w:t>
            </w:r>
          </w:p>
        </w:tc>
        <w:tc>
          <w:tcPr>
            <w:tcW w:w="978" w:type="pct"/>
            <w:vAlign w:val="center"/>
            <w:hideMark/>
          </w:tcPr>
          <w:p w14:paraId="2330AB2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0.668</w:t>
            </w:r>
          </w:p>
        </w:tc>
        <w:tc>
          <w:tcPr>
            <w:tcW w:w="1155" w:type="pct"/>
            <w:vAlign w:val="center"/>
            <w:hideMark/>
          </w:tcPr>
          <w:p w14:paraId="1D2318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0.648</w:t>
            </w:r>
          </w:p>
        </w:tc>
      </w:tr>
      <w:tr w:rsidR="009776B6" w:rsidRPr="009776B6" w14:paraId="02500A08" w14:textId="77777777" w:rsidTr="009776B6">
        <w:trPr>
          <w:tblCellSpacing w:w="15" w:type="dxa"/>
        </w:trPr>
        <w:tc>
          <w:tcPr>
            <w:tcW w:w="819" w:type="pct"/>
            <w:vAlign w:val="center"/>
            <w:hideMark/>
          </w:tcPr>
          <w:p w14:paraId="7EBDCE9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2AB531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19F8A4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0886F01"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D174F7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8FB74EB" w14:textId="77777777" w:rsidTr="009776B6">
        <w:trPr>
          <w:tblCellSpacing w:w="15" w:type="dxa"/>
        </w:trPr>
        <w:tc>
          <w:tcPr>
            <w:tcW w:w="819" w:type="pct"/>
            <w:vAlign w:val="center"/>
            <w:hideMark/>
          </w:tcPr>
          <w:p w14:paraId="539D962B" w14:textId="47AC0AD9"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BIG4</w:t>
            </w:r>
          </w:p>
        </w:tc>
        <w:tc>
          <w:tcPr>
            <w:tcW w:w="978" w:type="pct"/>
            <w:vAlign w:val="center"/>
            <w:hideMark/>
          </w:tcPr>
          <w:p w14:paraId="5F96D17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37EF2EB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DDF931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51BDD0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3FCD828" w14:textId="77777777" w:rsidTr="009776B6">
        <w:trPr>
          <w:tblCellSpacing w:w="15" w:type="dxa"/>
        </w:trPr>
        <w:tc>
          <w:tcPr>
            <w:tcW w:w="819" w:type="pct"/>
            <w:vAlign w:val="center"/>
            <w:hideMark/>
          </w:tcPr>
          <w:p w14:paraId="31C11C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865F55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0.336</w:t>
            </w:r>
          </w:p>
        </w:tc>
        <w:tc>
          <w:tcPr>
            <w:tcW w:w="978" w:type="pct"/>
            <w:vAlign w:val="center"/>
            <w:hideMark/>
          </w:tcPr>
          <w:p w14:paraId="5A8274A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9C3222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2E0153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B5D1F82" w14:textId="77777777" w:rsidTr="009776B6">
        <w:trPr>
          <w:tblCellSpacing w:w="15" w:type="dxa"/>
        </w:trPr>
        <w:tc>
          <w:tcPr>
            <w:tcW w:w="819" w:type="pct"/>
            <w:vAlign w:val="center"/>
            <w:hideMark/>
          </w:tcPr>
          <w:p w14:paraId="15FD271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2BD1457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61E0B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3F665B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EA998F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032D6A6" w14:textId="77777777" w:rsidTr="009776B6">
        <w:trPr>
          <w:tblCellSpacing w:w="15" w:type="dxa"/>
        </w:trPr>
        <w:tc>
          <w:tcPr>
            <w:tcW w:w="819" w:type="pct"/>
            <w:vAlign w:val="center"/>
            <w:hideMark/>
          </w:tcPr>
          <w:p w14:paraId="2E8E7C6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ADV</w:t>
            </w:r>
          </w:p>
        </w:tc>
        <w:tc>
          <w:tcPr>
            <w:tcW w:w="978" w:type="pct"/>
            <w:vAlign w:val="center"/>
            <w:hideMark/>
          </w:tcPr>
          <w:p w14:paraId="2B47E592"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003EDD9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-0.964</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6E1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-0.528</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16B6DC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-0.466</w:t>
            </w:r>
            <w:r w:rsidRPr="009776B6">
              <w:rPr>
                <w:rFonts w:ascii="Times New Roman" w:eastAsia="新細明體" w:hAnsi="Times New Roman" w:cs="Times New Roman"/>
                <w:kern w:val="0"/>
                <w:sz w:val="20"/>
                <w:szCs w:val="20"/>
                <w:vertAlign w:val="superscript"/>
              </w:rPr>
              <w:t>***</w:t>
            </w:r>
          </w:p>
        </w:tc>
      </w:tr>
      <w:tr w:rsidR="009776B6" w:rsidRPr="009776B6" w14:paraId="6D22D790" w14:textId="77777777" w:rsidTr="009776B6">
        <w:trPr>
          <w:tblCellSpacing w:w="15" w:type="dxa"/>
        </w:trPr>
        <w:tc>
          <w:tcPr>
            <w:tcW w:w="819" w:type="pct"/>
            <w:vAlign w:val="center"/>
            <w:hideMark/>
          </w:tcPr>
          <w:p w14:paraId="3961441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37E9EE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BA3FC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-12.577</w:t>
            </w:r>
          </w:p>
        </w:tc>
        <w:tc>
          <w:tcPr>
            <w:tcW w:w="978" w:type="pct"/>
            <w:vAlign w:val="center"/>
            <w:hideMark/>
          </w:tcPr>
          <w:p w14:paraId="2D0F5E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-10.661</w:t>
            </w:r>
          </w:p>
        </w:tc>
        <w:tc>
          <w:tcPr>
            <w:tcW w:w="1155" w:type="pct"/>
            <w:vAlign w:val="center"/>
            <w:hideMark/>
          </w:tcPr>
          <w:p w14:paraId="41B23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-10.855</w:t>
            </w:r>
          </w:p>
        </w:tc>
      </w:tr>
      <w:tr w:rsidR="009776B6" w:rsidRPr="009776B6" w14:paraId="2B1C1895" w14:textId="77777777" w:rsidTr="009776B6">
        <w:trPr>
          <w:tblCellSpacing w:w="15" w:type="dxa"/>
        </w:trPr>
        <w:tc>
          <w:tcPr>
            <w:tcW w:w="819" w:type="pct"/>
            <w:vAlign w:val="center"/>
            <w:hideMark/>
          </w:tcPr>
          <w:p w14:paraId="6CB4A3C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8FAE114"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B999E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F624CF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930AA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9F436B2" w14:textId="77777777" w:rsidTr="009776B6">
        <w:trPr>
          <w:tblCellSpacing w:w="15" w:type="dxa"/>
        </w:trPr>
        <w:tc>
          <w:tcPr>
            <w:tcW w:w="819" w:type="pct"/>
            <w:vAlign w:val="center"/>
            <w:hideMark/>
          </w:tcPr>
          <w:p w14:paraId="6FE7C4D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RD</w:t>
            </w:r>
          </w:p>
        </w:tc>
        <w:tc>
          <w:tcPr>
            <w:tcW w:w="978" w:type="pct"/>
            <w:vAlign w:val="center"/>
            <w:hideMark/>
          </w:tcPr>
          <w:p w14:paraId="2977A5EE"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6E2560E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B03FFD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-0.067</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379FD3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-0.044</w:t>
            </w:r>
          </w:p>
        </w:tc>
      </w:tr>
      <w:tr w:rsidR="009776B6" w:rsidRPr="009776B6" w14:paraId="59B92B8C" w14:textId="77777777" w:rsidTr="009776B6">
        <w:trPr>
          <w:tblCellSpacing w:w="15" w:type="dxa"/>
        </w:trPr>
        <w:tc>
          <w:tcPr>
            <w:tcW w:w="819" w:type="pct"/>
            <w:vAlign w:val="center"/>
            <w:hideMark/>
          </w:tcPr>
          <w:p w14:paraId="78E30CF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975A325"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0091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-1.975</w:t>
            </w:r>
          </w:p>
        </w:tc>
        <w:tc>
          <w:tcPr>
            <w:tcW w:w="978" w:type="pct"/>
            <w:vAlign w:val="center"/>
            <w:hideMark/>
          </w:tcPr>
          <w:p w14:paraId="3DDA5A7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-1.682</w:t>
            </w:r>
          </w:p>
        </w:tc>
        <w:tc>
          <w:tcPr>
            <w:tcW w:w="1155" w:type="pct"/>
            <w:vAlign w:val="center"/>
            <w:hideMark/>
          </w:tcPr>
          <w:p w14:paraId="7CCCD94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-1.360</w:t>
            </w:r>
          </w:p>
        </w:tc>
      </w:tr>
      <w:tr w:rsidR="009776B6" w:rsidRPr="009776B6" w14:paraId="28963F09" w14:textId="77777777" w:rsidTr="009776B6">
        <w:trPr>
          <w:tblCellSpacing w:w="15" w:type="dxa"/>
        </w:trPr>
        <w:tc>
          <w:tcPr>
            <w:tcW w:w="819" w:type="pct"/>
            <w:vAlign w:val="center"/>
            <w:hideMark/>
          </w:tcPr>
          <w:p w14:paraId="2FC88C4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BBA414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367378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CB189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F7BB9D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126D54A" w14:textId="77777777" w:rsidTr="009776B6">
        <w:trPr>
          <w:tblCellSpacing w:w="15" w:type="dxa"/>
        </w:trPr>
        <w:tc>
          <w:tcPr>
            <w:tcW w:w="819" w:type="pct"/>
            <w:vAlign w:val="center"/>
            <w:hideMark/>
          </w:tcPr>
          <w:p w14:paraId="26FCF76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YEAR</w:t>
            </w:r>
          </w:p>
        </w:tc>
        <w:tc>
          <w:tcPr>
            <w:tcW w:w="978" w:type="pct"/>
            <w:vAlign w:val="center"/>
            <w:hideMark/>
          </w:tcPr>
          <w:p w14:paraId="51AB76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39FBFDB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1340170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1CBFB24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r>
      <w:tr w:rsidR="009776B6" w:rsidRPr="009776B6" w14:paraId="3B17601F" w14:textId="77777777" w:rsidTr="009776B6">
        <w:trPr>
          <w:tblCellSpacing w:w="15" w:type="dxa"/>
        </w:trPr>
        <w:tc>
          <w:tcPr>
            <w:tcW w:w="819" w:type="pct"/>
            <w:vAlign w:val="center"/>
            <w:hideMark/>
          </w:tcPr>
          <w:p w14:paraId="49D131A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6AAF3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2.089</w:t>
            </w:r>
          </w:p>
        </w:tc>
        <w:tc>
          <w:tcPr>
            <w:tcW w:w="978" w:type="pct"/>
            <w:vAlign w:val="center"/>
            <w:hideMark/>
          </w:tcPr>
          <w:p w14:paraId="0CD14E6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-0.724</w:t>
            </w:r>
          </w:p>
        </w:tc>
        <w:tc>
          <w:tcPr>
            <w:tcW w:w="978" w:type="pct"/>
            <w:vAlign w:val="center"/>
            <w:hideMark/>
          </w:tcPr>
          <w:p w14:paraId="54B911C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-1.413</w:t>
            </w:r>
          </w:p>
        </w:tc>
        <w:tc>
          <w:tcPr>
            <w:tcW w:w="1155" w:type="pct"/>
            <w:vAlign w:val="center"/>
            <w:hideMark/>
          </w:tcPr>
          <w:p w14:paraId="5AEC6C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-0.092</w:t>
            </w:r>
          </w:p>
        </w:tc>
      </w:tr>
      <w:tr w:rsidR="009776B6" w:rsidRPr="009776B6" w14:paraId="03FADAA3" w14:textId="77777777" w:rsidTr="009776B6">
        <w:trPr>
          <w:tblCellSpacing w:w="15" w:type="dxa"/>
        </w:trPr>
        <w:tc>
          <w:tcPr>
            <w:tcW w:w="819" w:type="pct"/>
            <w:vAlign w:val="center"/>
            <w:hideMark/>
          </w:tcPr>
          <w:p w14:paraId="0ACF691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1FE88EB"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CD76DB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F9A121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4B44D0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38C15F4E" w14:textId="77777777" w:rsidTr="009776B6">
        <w:trPr>
          <w:tblCellSpacing w:w="15" w:type="dxa"/>
        </w:trPr>
        <w:tc>
          <w:tcPr>
            <w:tcW w:w="819" w:type="pct"/>
            <w:vAlign w:val="center"/>
            <w:hideMark/>
          </w:tcPr>
          <w:p w14:paraId="49A2465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Constant</w:t>
            </w:r>
          </w:p>
        </w:tc>
        <w:tc>
          <w:tcPr>
            <w:tcW w:w="978" w:type="pct"/>
            <w:vAlign w:val="center"/>
            <w:hideMark/>
          </w:tcPr>
          <w:p w14:paraId="7170D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-4.776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1100E6E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4.311</w:t>
            </w:r>
          </w:p>
        </w:tc>
        <w:tc>
          <w:tcPr>
            <w:tcW w:w="978" w:type="pct"/>
            <w:vAlign w:val="center"/>
            <w:hideMark/>
          </w:tcPr>
          <w:p w14:paraId="6AA66F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4.203</w:t>
            </w:r>
          </w:p>
        </w:tc>
        <w:tc>
          <w:tcPr>
            <w:tcW w:w="1155" w:type="pct"/>
            <w:vAlign w:val="center"/>
            <w:hideMark/>
          </w:tcPr>
          <w:p w14:paraId="0E14385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0.355</w:t>
            </w:r>
          </w:p>
        </w:tc>
      </w:tr>
      <w:tr w:rsidR="009776B6" w:rsidRPr="009776B6" w14:paraId="387880C9" w14:textId="77777777" w:rsidTr="009776B6">
        <w:trPr>
          <w:tblCellSpacing w:w="15" w:type="dxa"/>
        </w:trPr>
        <w:tc>
          <w:tcPr>
            <w:tcW w:w="819" w:type="pct"/>
            <w:vAlign w:val="center"/>
            <w:hideMark/>
          </w:tcPr>
          <w:p w14:paraId="6D7212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C2B209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-2.046</w:t>
            </w:r>
          </w:p>
        </w:tc>
        <w:tc>
          <w:tcPr>
            <w:tcW w:w="978" w:type="pct"/>
            <w:vAlign w:val="center"/>
            <w:hideMark/>
          </w:tcPr>
          <w:p w14:paraId="2D8F012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0.729</w:t>
            </w:r>
          </w:p>
        </w:tc>
        <w:tc>
          <w:tcPr>
            <w:tcW w:w="978" w:type="pct"/>
            <w:vAlign w:val="center"/>
            <w:hideMark/>
          </w:tcPr>
          <w:p w14:paraId="622CE28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1.422</w:t>
            </w:r>
          </w:p>
        </w:tc>
        <w:tc>
          <w:tcPr>
            <w:tcW w:w="1155" w:type="pct"/>
            <w:vAlign w:val="center"/>
            <w:hideMark/>
          </w:tcPr>
          <w:p w14:paraId="6EFB44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0.095</w:t>
            </w:r>
          </w:p>
        </w:tc>
      </w:tr>
      <w:tr w:rsidR="009776B6" w:rsidRPr="009776B6" w14:paraId="34F6F063" w14:textId="77777777" w:rsidTr="009776B6">
        <w:trPr>
          <w:tblCellSpacing w:w="15" w:type="dxa"/>
        </w:trPr>
        <w:tc>
          <w:tcPr>
            <w:tcW w:w="819" w:type="pct"/>
            <w:vAlign w:val="center"/>
            <w:hideMark/>
          </w:tcPr>
          <w:p w14:paraId="01F1830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93D500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331EB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2F2A7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07D60CA"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411F48" w14:textId="77777777" w:rsidTr="009776B6">
        <w:trPr>
          <w:tblCellSpacing w:w="15" w:type="dxa"/>
        </w:trPr>
        <w:tc>
          <w:tcPr>
            <w:tcW w:w="4969" w:type="pct"/>
            <w:gridSpan w:val="5"/>
            <w:tcBorders>
              <w:bottom w:val="single" w:sz="6" w:space="0" w:color="000000"/>
            </w:tcBorders>
            <w:vAlign w:val="center"/>
            <w:hideMark/>
          </w:tcPr>
          <w:p w14:paraId="0070D8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4C65FB" w14:textId="77777777" w:rsidTr="009776B6">
        <w:trPr>
          <w:tblCellSpacing w:w="15" w:type="dxa"/>
        </w:trPr>
        <w:tc>
          <w:tcPr>
            <w:tcW w:w="819" w:type="pct"/>
            <w:vAlign w:val="center"/>
            <w:hideMark/>
          </w:tcPr>
          <w:p w14:paraId="5159B79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Observations</w:t>
            </w:r>
          </w:p>
        </w:tc>
        <w:tc>
          <w:tcPr>
            <w:tcW w:w="978" w:type="pct"/>
            <w:vAlign w:val="center"/>
            <w:hideMark/>
          </w:tcPr>
          <w:p w14:paraId="79E413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3DD3677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7235A3E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1155" w:type="pct"/>
            <w:vAlign w:val="center"/>
            <w:hideMark/>
          </w:tcPr>
          <w:p w14:paraId="0EDF084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r>
      <w:tr w:rsidR="009776B6" w:rsidRPr="009776B6" w14:paraId="5F8E860F" w14:textId="77777777" w:rsidTr="009776B6">
        <w:trPr>
          <w:tblCellSpacing w:w="15" w:type="dxa"/>
        </w:trPr>
        <w:tc>
          <w:tcPr>
            <w:tcW w:w="819" w:type="pct"/>
            <w:vAlign w:val="center"/>
            <w:hideMark/>
          </w:tcPr>
          <w:p w14:paraId="16F102C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3704A02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0.157</w:t>
            </w:r>
          </w:p>
        </w:tc>
        <w:tc>
          <w:tcPr>
            <w:tcW w:w="978" w:type="pct"/>
            <w:vAlign w:val="center"/>
            <w:hideMark/>
          </w:tcPr>
          <w:p w14:paraId="477FD3E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0.425</w:t>
            </w:r>
          </w:p>
        </w:tc>
        <w:tc>
          <w:tcPr>
            <w:tcW w:w="978" w:type="pct"/>
            <w:vAlign w:val="center"/>
            <w:hideMark/>
          </w:tcPr>
          <w:p w14:paraId="0DF1FEF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0.356</w:t>
            </w:r>
          </w:p>
        </w:tc>
        <w:tc>
          <w:tcPr>
            <w:tcW w:w="1155" w:type="pct"/>
            <w:vAlign w:val="center"/>
            <w:hideMark/>
          </w:tcPr>
          <w:p w14:paraId="17CE47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0.441</w:t>
            </w:r>
          </w:p>
        </w:tc>
      </w:tr>
      <w:tr w:rsidR="009776B6" w:rsidRPr="009776B6" w14:paraId="151EDFBE" w14:textId="77777777" w:rsidTr="009776B6">
        <w:trPr>
          <w:tblCellSpacing w:w="15" w:type="dxa"/>
        </w:trPr>
        <w:tc>
          <w:tcPr>
            <w:tcW w:w="819" w:type="pct"/>
            <w:vAlign w:val="center"/>
            <w:hideMark/>
          </w:tcPr>
          <w:p w14:paraId="79B9C41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Adjusted 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66A399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0.143</w:t>
            </w:r>
          </w:p>
        </w:tc>
        <w:tc>
          <w:tcPr>
            <w:tcW w:w="978" w:type="pct"/>
            <w:vAlign w:val="center"/>
            <w:hideMark/>
          </w:tcPr>
          <w:p w14:paraId="2D35DE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0.415</w:t>
            </w:r>
          </w:p>
        </w:tc>
        <w:tc>
          <w:tcPr>
            <w:tcW w:w="978" w:type="pct"/>
            <w:vAlign w:val="center"/>
            <w:hideMark/>
          </w:tcPr>
          <w:p w14:paraId="06AF57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0.345</w:t>
            </w:r>
          </w:p>
        </w:tc>
        <w:tc>
          <w:tcPr>
            <w:tcW w:w="1155" w:type="pct"/>
            <w:vAlign w:val="center"/>
            <w:hideMark/>
          </w:tcPr>
          <w:p w14:paraId="0FB105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0.431</w:t>
            </w:r>
          </w:p>
        </w:tc>
      </w:tr>
      <w:tr w:rsidR="009776B6" w:rsidRPr="009776B6" w14:paraId="5F3BEBA8" w14:textId="77777777" w:rsidTr="009776B6">
        <w:trPr>
          <w:tblCellSpacing w:w="15" w:type="dxa"/>
        </w:trPr>
        <w:tc>
          <w:tcPr>
            <w:tcW w:w="819" w:type="pct"/>
            <w:vAlign w:val="center"/>
            <w:hideMark/>
          </w:tcPr>
          <w:p w14:paraId="3B86AB2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F Statistic</w:t>
            </w:r>
          </w:p>
        </w:tc>
        <w:tc>
          <w:tcPr>
            <w:tcW w:w="978" w:type="pct"/>
            <w:vAlign w:val="center"/>
            <w:hideMark/>
          </w:tcPr>
          <w:p w14:paraId="385FDF37" w14:textId="05C133A8"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11.122</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51030CBB" w14:textId="5FE76555"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41.648</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7D0C5445" w14:textId="3FF3CD1E"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31.166</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1155" w:type="pct"/>
            <w:vAlign w:val="center"/>
            <w:hideMark/>
          </w:tcPr>
          <w:p w14:paraId="5D09E24F" w14:textId="0710BB43"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44.347</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r>
      <w:tr w:rsidR="009776B6" w:rsidRPr="009776B6" w14:paraId="74D748E5" w14:textId="77777777" w:rsidTr="009776B6">
        <w:trPr>
          <w:tblCellSpacing w:w="15" w:type="dxa"/>
        </w:trPr>
        <w:tc>
          <w:tcPr>
            <w:tcW w:w="4969" w:type="pct"/>
            <w:gridSpan w:val="5"/>
            <w:tcBorders>
              <w:bottom w:val="single" w:sz="6" w:space="0" w:color="000000"/>
            </w:tcBorders>
            <w:vAlign w:val="center"/>
            <w:hideMark/>
          </w:tcPr>
          <w:p w14:paraId="18CC68A5" w14:textId="77777777" w:rsidR="009776B6" w:rsidRPr="009776B6" w:rsidRDefault="009776B6" w:rsidP="009776B6">
            <w:pPr>
              <w:widowControl/>
              <w:jc w:val="center"/>
              <w:rPr>
                <w:rFonts w:ascii="Times New Roman" w:eastAsia="新細明體" w:hAnsi="Times New Roman" w:cs="Times New Roman"/>
                <w:kern w:val="0"/>
                <w:sz w:val="20"/>
                <w:szCs w:val="20"/>
              </w:rPr>
            </w:pPr>
          </w:p>
        </w:tc>
      </w:tr>
    </w:tbl>
    <w:p w14:paraId="0CDB7F31" w14:textId="365F6BC1" w:rsidR="001F06D2" w:rsidRPr="00BA4329" w:rsidRDefault="001F06D2" w:rsidP="001F06D2">
      <w:pPr>
        <w:rPr>
          <w:rFonts w:ascii="Times New Roman" w:hAnsi="Times New Roman" w:cs="Times New Roman"/>
        </w:rPr>
      </w:pPr>
      <w:r w:rsidRPr="00BA4329">
        <w:rPr>
          <w:rFonts w:ascii="Times New Roman" w:hAnsi="Times New Roman" w:cs="Times New Roman"/>
          <w:kern w:val="0"/>
          <w:sz w:val="18"/>
          <w:szCs w:val="18"/>
        </w:rPr>
        <w:t xml:space="preserve">*, **, ***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7AACE8C"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D1768D6" w14:textId="24737C0D"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6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0455A4" w:rsidRPr="000455A4" w14:paraId="245C55B5" w14:textId="77777777" w:rsidTr="000455A4">
        <w:trPr>
          <w:tblCellSpacing w:w="15" w:type="dxa"/>
        </w:trPr>
        <w:tc>
          <w:tcPr>
            <w:tcW w:w="4969" w:type="pct"/>
            <w:gridSpan w:val="5"/>
            <w:tcBorders>
              <w:bottom w:val="single" w:sz="6" w:space="0" w:color="000000"/>
            </w:tcBorders>
            <w:vAlign w:val="center"/>
            <w:hideMark/>
          </w:tcPr>
          <w:p w14:paraId="3EF050E6" w14:textId="77777777" w:rsidR="000455A4" w:rsidRPr="000455A4" w:rsidRDefault="000455A4" w:rsidP="000455A4">
            <w:pPr>
              <w:widowControl/>
              <w:rPr>
                <w:rFonts w:ascii="Times New Roman" w:eastAsia="新細明體" w:hAnsi="Times New Roman" w:cs="Times New Roman"/>
                <w:kern w:val="0"/>
                <w:sz w:val="20"/>
                <w:szCs w:val="20"/>
              </w:rPr>
            </w:pPr>
          </w:p>
        </w:tc>
      </w:tr>
      <w:tr w:rsidR="000455A4" w:rsidRPr="000455A4" w14:paraId="37D02AF1" w14:textId="77777777" w:rsidTr="00CD4C14">
        <w:trPr>
          <w:tblCellSpacing w:w="15" w:type="dxa"/>
        </w:trPr>
        <w:tc>
          <w:tcPr>
            <w:tcW w:w="840" w:type="pct"/>
            <w:vAlign w:val="center"/>
            <w:hideMark/>
          </w:tcPr>
          <w:p w14:paraId="0550C58B"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06B70F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i/>
                <w:iCs/>
                <w:kern w:val="0"/>
                <w:sz w:val="20"/>
                <w:szCs w:val="20"/>
              </w:rPr>
              <w:t>Dependent variable:</w:t>
            </w:r>
          </w:p>
        </w:tc>
      </w:tr>
      <w:tr w:rsidR="000455A4" w:rsidRPr="000455A4" w14:paraId="5CCE8303" w14:textId="77777777" w:rsidTr="00CD4C14">
        <w:trPr>
          <w:tblCellSpacing w:w="15" w:type="dxa"/>
        </w:trPr>
        <w:tc>
          <w:tcPr>
            <w:tcW w:w="840" w:type="pct"/>
            <w:vAlign w:val="center"/>
            <w:hideMark/>
          </w:tcPr>
          <w:p w14:paraId="480C37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7BD861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C86B43" w14:textId="77777777" w:rsidTr="00CD4C14">
        <w:trPr>
          <w:tblCellSpacing w:w="15" w:type="dxa"/>
        </w:trPr>
        <w:tc>
          <w:tcPr>
            <w:tcW w:w="840" w:type="pct"/>
            <w:vAlign w:val="center"/>
            <w:hideMark/>
          </w:tcPr>
          <w:p w14:paraId="7984F5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7CD234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87" w:type="pct"/>
            <w:vAlign w:val="center"/>
            <w:hideMark/>
          </w:tcPr>
          <w:p w14:paraId="273440E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87" w:type="pct"/>
            <w:vAlign w:val="center"/>
            <w:hideMark/>
          </w:tcPr>
          <w:p w14:paraId="1AAABF4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ABEXP</w:t>
            </w:r>
          </w:p>
        </w:tc>
        <w:tc>
          <w:tcPr>
            <w:tcW w:w="1167" w:type="pct"/>
            <w:vAlign w:val="center"/>
            <w:hideMark/>
          </w:tcPr>
          <w:p w14:paraId="2377D2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ABPROD</w:t>
            </w:r>
          </w:p>
        </w:tc>
      </w:tr>
      <w:tr w:rsidR="000455A4" w:rsidRPr="000455A4" w14:paraId="232FC938" w14:textId="77777777" w:rsidTr="00CD4C14">
        <w:trPr>
          <w:tblCellSpacing w:w="15" w:type="dxa"/>
        </w:trPr>
        <w:tc>
          <w:tcPr>
            <w:tcW w:w="840" w:type="pct"/>
            <w:vAlign w:val="center"/>
            <w:hideMark/>
          </w:tcPr>
          <w:p w14:paraId="11C7B6A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5B782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w:t>
            </w:r>
          </w:p>
        </w:tc>
        <w:tc>
          <w:tcPr>
            <w:tcW w:w="987" w:type="pct"/>
            <w:vAlign w:val="center"/>
            <w:hideMark/>
          </w:tcPr>
          <w:p w14:paraId="5C28AE4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w:t>
            </w:r>
          </w:p>
        </w:tc>
        <w:tc>
          <w:tcPr>
            <w:tcW w:w="987" w:type="pct"/>
            <w:vAlign w:val="center"/>
            <w:hideMark/>
          </w:tcPr>
          <w:p w14:paraId="1FB1A9A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w:t>
            </w:r>
          </w:p>
        </w:tc>
        <w:tc>
          <w:tcPr>
            <w:tcW w:w="1167" w:type="pct"/>
            <w:vAlign w:val="center"/>
            <w:hideMark/>
          </w:tcPr>
          <w:p w14:paraId="7DC5AAA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w:t>
            </w:r>
          </w:p>
        </w:tc>
      </w:tr>
      <w:tr w:rsidR="000455A4" w:rsidRPr="000455A4" w14:paraId="725773E4" w14:textId="77777777" w:rsidTr="000455A4">
        <w:trPr>
          <w:tblCellSpacing w:w="15" w:type="dxa"/>
        </w:trPr>
        <w:tc>
          <w:tcPr>
            <w:tcW w:w="4969" w:type="pct"/>
            <w:gridSpan w:val="5"/>
            <w:tcBorders>
              <w:bottom w:val="single" w:sz="6" w:space="0" w:color="000000"/>
            </w:tcBorders>
            <w:vAlign w:val="center"/>
            <w:hideMark/>
          </w:tcPr>
          <w:p w14:paraId="7B471E04" w14:textId="77777777" w:rsidR="000455A4" w:rsidRPr="000455A4" w:rsidRDefault="000455A4" w:rsidP="000455A4">
            <w:pPr>
              <w:widowControl/>
              <w:jc w:val="center"/>
              <w:rPr>
                <w:rFonts w:ascii="Times New Roman" w:eastAsia="新細明體" w:hAnsi="Times New Roman" w:cs="Times New Roman"/>
                <w:kern w:val="0"/>
                <w:sz w:val="20"/>
                <w:szCs w:val="20"/>
              </w:rPr>
            </w:pPr>
          </w:p>
        </w:tc>
      </w:tr>
      <w:tr w:rsidR="000455A4" w:rsidRPr="000455A4" w14:paraId="3C128496" w14:textId="77777777" w:rsidTr="00CD4C14">
        <w:trPr>
          <w:tblCellSpacing w:w="15" w:type="dxa"/>
        </w:trPr>
        <w:tc>
          <w:tcPr>
            <w:tcW w:w="840" w:type="pct"/>
            <w:vAlign w:val="center"/>
            <w:hideMark/>
          </w:tcPr>
          <w:p w14:paraId="2005D629"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RMres</w:t>
            </w:r>
            <w:proofErr w:type="spellEnd"/>
          </w:p>
        </w:tc>
        <w:tc>
          <w:tcPr>
            <w:tcW w:w="928" w:type="pct"/>
            <w:vAlign w:val="center"/>
            <w:hideMark/>
          </w:tcPr>
          <w:p w14:paraId="1AF59E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BD87DB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1B5B14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0237A2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0F9157D" w14:textId="77777777" w:rsidTr="00CD4C14">
        <w:trPr>
          <w:tblCellSpacing w:w="15" w:type="dxa"/>
        </w:trPr>
        <w:tc>
          <w:tcPr>
            <w:tcW w:w="840" w:type="pct"/>
            <w:vAlign w:val="center"/>
            <w:hideMark/>
          </w:tcPr>
          <w:p w14:paraId="2D75347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46AF8D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1.852</w:t>
            </w:r>
          </w:p>
        </w:tc>
        <w:tc>
          <w:tcPr>
            <w:tcW w:w="987" w:type="pct"/>
            <w:vAlign w:val="center"/>
            <w:hideMark/>
          </w:tcPr>
          <w:p w14:paraId="16D87B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0A0A078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DCF9E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905D98E" w14:textId="77777777" w:rsidTr="00CD4C14">
        <w:trPr>
          <w:tblCellSpacing w:w="15" w:type="dxa"/>
        </w:trPr>
        <w:tc>
          <w:tcPr>
            <w:tcW w:w="840" w:type="pct"/>
            <w:vAlign w:val="center"/>
            <w:hideMark/>
          </w:tcPr>
          <w:p w14:paraId="4EBA3F9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5A2756C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23819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35743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B7821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210897A" w14:textId="77777777" w:rsidTr="00CD4C14">
        <w:trPr>
          <w:tblCellSpacing w:w="15" w:type="dxa"/>
        </w:trPr>
        <w:tc>
          <w:tcPr>
            <w:tcW w:w="840" w:type="pct"/>
            <w:vAlign w:val="center"/>
            <w:hideMark/>
          </w:tcPr>
          <w:p w14:paraId="707827E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28" w:type="pct"/>
            <w:vAlign w:val="center"/>
            <w:hideMark/>
          </w:tcPr>
          <w:p w14:paraId="4C9EAF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-0.051</w:t>
            </w:r>
          </w:p>
        </w:tc>
        <w:tc>
          <w:tcPr>
            <w:tcW w:w="987" w:type="pct"/>
            <w:vAlign w:val="center"/>
            <w:hideMark/>
          </w:tcPr>
          <w:p w14:paraId="7ED2613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7E9435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C8527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5A18A37" w14:textId="77777777" w:rsidTr="00CD4C14">
        <w:trPr>
          <w:tblCellSpacing w:w="15" w:type="dxa"/>
        </w:trPr>
        <w:tc>
          <w:tcPr>
            <w:tcW w:w="840" w:type="pct"/>
            <w:vAlign w:val="center"/>
            <w:hideMark/>
          </w:tcPr>
          <w:p w14:paraId="7F76FD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12D63BE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-1.541</w:t>
            </w:r>
          </w:p>
        </w:tc>
        <w:tc>
          <w:tcPr>
            <w:tcW w:w="987" w:type="pct"/>
            <w:vAlign w:val="center"/>
            <w:hideMark/>
          </w:tcPr>
          <w:p w14:paraId="3FC3F91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5C378C5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A10E80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8AA9D67" w14:textId="77777777" w:rsidTr="00CD4C14">
        <w:trPr>
          <w:tblCellSpacing w:w="15" w:type="dxa"/>
        </w:trPr>
        <w:tc>
          <w:tcPr>
            <w:tcW w:w="840" w:type="pct"/>
            <w:vAlign w:val="center"/>
            <w:hideMark/>
          </w:tcPr>
          <w:p w14:paraId="314032A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6E30B6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3847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D1259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3F63DB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B63E5FC" w14:textId="77777777" w:rsidTr="00CD4C14">
        <w:trPr>
          <w:tblCellSpacing w:w="15" w:type="dxa"/>
        </w:trPr>
        <w:tc>
          <w:tcPr>
            <w:tcW w:w="840" w:type="pct"/>
            <w:vAlign w:val="center"/>
            <w:hideMark/>
          </w:tcPr>
          <w:p w14:paraId="64653EE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28" w:type="pct"/>
            <w:vAlign w:val="center"/>
            <w:hideMark/>
          </w:tcPr>
          <w:p w14:paraId="1B2BE104"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7D6424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-9.268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5E8929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-5.443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464BF78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-3.913</w:t>
            </w:r>
            <w:r w:rsidRPr="000455A4">
              <w:rPr>
                <w:rFonts w:ascii="Times New Roman" w:eastAsia="新細明體" w:hAnsi="Times New Roman" w:cs="Times New Roman"/>
                <w:kern w:val="0"/>
                <w:sz w:val="20"/>
                <w:szCs w:val="20"/>
                <w:vertAlign w:val="superscript"/>
              </w:rPr>
              <w:t>**</w:t>
            </w:r>
          </w:p>
        </w:tc>
      </w:tr>
      <w:tr w:rsidR="000455A4" w:rsidRPr="000455A4" w14:paraId="2700F458" w14:textId="77777777" w:rsidTr="00CD4C14">
        <w:trPr>
          <w:tblCellSpacing w:w="15" w:type="dxa"/>
        </w:trPr>
        <w:tc>
          <w:tcPr>
            <w:tcW w:w="840" w:type="pct"/>
            <w:vAlign w:val="center"/>
            <w:hideMark/>
          </w:tcPr>
          <w:p w14:paraId="727ADC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E6EA52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C226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-3.546</w:t>
            </w:r>
          </w:p>
        </w:tc>
        <w:tc>
          <w:tcPr>
            <w:tcW w:w="987" w:type="pct"/>
            <w:vAlign w:val="center"/>
            <w:hideMark/>
          </w:tcPr>
          <w:p w14:paraId="24566B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-5.395</w:t>
            </w:r>
          </w:p>
        </w:tc>
        <w:tc>
          <w:tcPr>
            <w:tcW w:w="1167" w:type="pct"/>
            <w:vAlign w:val="center"/>
            <w:hideMark/>
          </w:tcPr>
          <w:p w14:paraId="227614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-2.040</w:t>
            </w:r>
          </w:p>
        </w:tc>
      </w:tr>
      <w:tr w:rsidR="000455A4" w:rsidRPr="000455A4" w14:paraId="3E5C9617" w14:textId="77777777" w:rsidTr="00CD4C14">
        <w:trPr>
          <w:tblCellSpacing w:w="15" w:type="dxa"/>
        </w:trPr>
        <w:tc>
          <w:tcPr>
            <w:tcW w:w="840" w:type="pct"/>
            <w:vAlign w:val="center"/>
            <w:hideMark/>
          </w:tcPr>
          <w:p w14:paraId="6AAAA7B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FF1DA59"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5256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C3F8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21658E1"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491FC6" w14:textId="77777777" w:rsidTr="00CD4C14">
        <w:trPr>
          <w:tblCellSpacing w:w="15" w:type="dxa"/>
        </w:trPr>
        <w:tc>
          <w:tcPr>
            <w:tcW w:w="840" w:type="pct"/>
            <w:vAlign w:val="center"/>
            <w:hideMark/>
          </w:tcPr>
          <w:p w14:paraId="00F6CED8"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AMres</w:t>
            </w:r>
            <w:proofErr w:type="spellEnd"/>
          </w:p>
        </w:tc>
        <w:tc>
          <w:tcPr>
            <w:tcW w:w="928" w:type="pct"/>
            <w:vAlign w:val="center"/>
            <w:hideMark/>
          </w:tcPr>
          <w:p w14:paraId="1769E9D2"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53BDD5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9.390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4A7B6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5.421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116E48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4.043</w:t>
            </w:r>
            <w:r w:rsidRPr="000455A4">
              <w:rPr>
                <w:rFonts w:ascii="Times New Roman" w:eastAsia="新細明體" w:hAnsi="Times New Roman" w:cs="Times New Roman"/>
                <w:kern w:val="0"/>
                <w:sz w:val="20"/>
                <w:szCs w:val="20"/>
                <w:vertAlign w:val="superscript"/>
              </w:rPr>
              <w:t>**</w:t>
            </w:r>
          </w:p>
        </w:tc>
      </w:tr>
      <w:tr w:rsidR="000455A4" w:rsidRPr="000455A4" w14:paraId="416A1808" w14:textId="77777777" w:rsidTr="00CD4C14">
        <w:trPr>
          <w:tblCellSpacing w:w="15" w:type="dxa"/>
        </w:trPr>
        <w:tc>
          <w:tcPr>
            <w:tcW w:w="840" w:type="pct"/>
            <w:vAlign w:val="center"/>
            <w:hideMark/>
          </w:tcPr>
          <w:p w14:paraId="7E54D2E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2B0D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BC77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3.591</w:t>
            </w:r>
          </w:p>
        </w:tc>
        <w:tc>
          <w:tcPr>
            <w:tcW w:w="987" w:type="pct"/>
            <w:vAlign w:val="center"/>
            <w:hideMark/>
          </w:tcPr>
          <w:p w14:paraId="7E4F3A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5.371</w:t>
            </w:r>
          </w:p>
        </w:tc>
        <w:tc>
          <w:tcPr>
            <w:tcW w:w="1167" w:type="pct"/>
            <w:vAlign w:val="center"/>
            <w:hideMark/>
          </w:tcPr>
          <w:p w14:paraId="408B77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2.101</w:t>
            </w:r>
          </w:p>
        </w:tc>
      </w:tr>
      <w:tr w:rsidR="000455A4" w:rsidRPr="000455A4" w14:paraId="6ED85548" w14:textId="77777777" w:rsidTr="00CD4C14">
        <w:trPr>
          <w:tblCellSpacing w:w="15" w:type="dxa"/>
        </w:trPr>
        <w:tc>
          <w:tcPr>
            <w:tcW w:w="840" w:type="pct"/>
            <w:vAlign w:val="center"/>
            <w:hideMark/>
          </w:tcPr>
          <w:p w14:paraId="1E28BF9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C4A4DF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9E7F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089AD5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CCBBB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3CE7953" w14:textId="77777777" w:rsidTr="00CD4C14">
        <w:trPr>
          <w:tblCellSpacing w:w="15" w:type="dxa"/>
        </w:trPr>
        <w:tc>
          <w:tcPr>
            <w:tcW w:w="840" w:type="pct"/>
            <w:vAlign w:val="center"/>
            <w:hideMark/>
          </w:tcPr>
          <w:p w14:paraId="7C4CAFB3" w14:textId="3A0E0A40"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POST</w:t>
            </w:r>
          </w:p>
        </w:tc>
        <w:tc>
          <w:tcPr>
            <w:tcW w:w="928" w:type="pct"/>
            <w:vAlign w:val="center"/>
            <w:hideMark/>
          </w:tcPr>
          <w:p w14:paraId="24FD72A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A24E1B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3F3E9E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F61BE4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r>
      <w:tr w:rsidR="000455A4" w:rsidRPr="000455A4" w14:paraId="7FCBBD87" w14:textId="77777777" w:rsidTr="00CD4C14">
        <w:trPr>
          <w:tblCellSpacing w:w="15" w:type="dxa"/>
        </w:trPr>
        <w:tc>
          <w:tcPr>
            <w:tcW w:w="840" w:type="pct"/>
            <w:vAlign w:val="center"/>
            <w:hideMark/>
          </w:tcPr>
          <w:p w14:paraId="2311277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423D0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2.328</w:t>
            </w:r>
          </w:p>
        </w:tc>
        <w:tc>
          <w:tcPr>
            <w:tcW w:w="987" w:type="pct"/>
            <w:vAlign w:val="center"/>
            <w:hideMark/>
          </w:tcPr>
          <w:p w14:paraId="4D04A6A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4.407</w:t>
            </w:r>
          </w:p>
        </w:tc>
        <w:tc>
          <w:tcPr>
            <w:tcW w:w="987" w:type="pct"/>
            <w:vAlign w:val="center"/>
            <w:hideMark/>
          </w:tcPr>
          <w:p w14:paraId="467986E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5.985</w:t>
            </w:r>
          </w:p>
        </w:tc>
        <w:tc>
          <w:tcPr>
            <w:tcW w:w="1167" w:type="pct"/>
            <w:vAlign w:val="center"/>
            <w:hideMark/>
          </w:tcPr>
          <w:p w14:paraId="3F38C43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2.887</w:t>
            </w:r>
          </w:p>
        </w:tc>
      </w:tr>
      <w:tr w:rsidR="000455A4" w:rsidRPr="000455A4" w14:paraId="642E81CE" w14:textId="77777777" w:rsidTr="00CD4C14">
        <w:trPr>
          <w:tblCellSpacing w:w="15" w:type="dxa"/>
        </w:trPr>
        <w:tc>
          <w:tcPr>
            <w:tcW w:w="840" w:type="pct"/>
            <w:vAlign w:val="center"/>
            <w:hideMark/>
          </w:tcPr>
          <w:p w14:paraId="4632DE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890A077"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68B5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F0883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A25F4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0BCC25A" w14:textId="77777777" w:rsidTr="00CD4C14">
        <w:trPr>
          <w:tblCellSpacing w:w="15" w:type="dxa"/>
        </w:trPr>
        <w:tc>
          <w:tcPr>
            <w:tcW w:w="840" w:type="pct"/>
            <w:vAlign w:val="center"/>
            <w:hideMark/>
          </w:tcPr>
          <w:p w14:paraId="6736B99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LEV</w:t>
            </w:r>
          </w:p>
        </w:tc>
        <w:tc>
          <w:tcPr>
            <w:tcW w:w="928" w:type="pct"/>
            <w:vAlign w:val="center"/>
            <w:hideMark/>
          </w:tcPr>
          <w:p w14:paraId="3979C1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-0.015</w:t>
            </w:r>
          </w:p>
        </w:tc>
        <w:tc>
          <w:tcPr>
            <w:tcW w:w="987" w:type="pct"/>
            <w:vAlign w:val="center"/>
            <w:hideMark/>
          </w:tcPr>
          <w:p w14:paraId="0F03EC5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-0.210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48E61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53015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-0.109</w:t>
            </w:r>
            <w:r w:rsidRPr="000455A4">
              <w:rPr>
                <w:rFonts w:ascii="Times New Roman" w:eastAsia="新細明體" w:hAnsi="Times New Roman" w:cs="Times New Roman"/>
                <w:kern w:val="0"/>
                <w:sz w:val="20"/>
                <w:szCs w:val="20"/>
                <w:vertAlign w:val="superscript"/>
              </w:rPr>
              <w:t>*</w:t>
            </w:r>
          </w:p>
        </w:tc>
      </w:tr>
      <w:tr w:rsidR="000455A4" w:rsidRPr="000455A4" w14:paraId="50FF4332" w14:textId="77777777" w:rsidTr="00CD4C14">
        <w:trPr>
          <w:tblCellSpacing w:w="15" w:type="dxa"/>
        </w:trPr>
        <w:tc>
          <w:tcPr>
            <w:tcW w:w="840" w:type="pct"/>
            <w:vAlign w:val="center"/>
            <w:hideMark/>
          </w:tcPr>
          <w:p w14:paraId="0478C02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76F65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779FD76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4A16B9D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-2.489</w:t>
            </w:r>
          </w:p>
        </w:tc>
        <w:tc>
          <w:tcPr>
            <w:tcW w:w="1167" w:type="pct"/>
            <w:vAlign w:val="center"/>
            <w:hideMark/>
          </w:tcPr>
          <w:p w14:paraId="64E56FC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-1.748</w:t>
            </w:r>
          </w:p>
        </w:tc>
      </w:tr>
      <w:tr w:rsidR="000455A4" w:rsidRPr="000455A4" w14:paraId="0836E72B" w14:textId="77777777" w:rsidTr="00CD4C14">
        <w:trPr>
          <w:tblCellSpacing w:w="15" w:type="dxa"/>
        </w:trPr>
        <w:tc>
          <w:tcPr>
            <w:tcW w:w="840" w:type="pct"/>
            <w:vAlign w:val="center"/>
            <w:hideMark/>
          </w:tcPr>
          <w:p w14:paraId="6BC1BDB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296F1B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73C2C46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1F4961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F2F64B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C6F0906" w14:textId="77777777" w:rsidTr="00CD4C14">
        <w:trPr>
          <w:tblCellSpacing w:w="15" w:type="dxa"/>
        </w:trPr>
        <w:tc>
          <w:tcPr>
            <w:tcW w:w="840" w:type="pct"/>
            <w:vAlign w:val="center"/>
            <w:hideMark/>
          </w:tcPr>
          <w:p w14:paraId="3D4F22A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OCF</w:t>
            </w:r>
          </w:p>
        </w:tc>
        <w:tc>
          <w:tcPr>
            <w:tcW w:w="928" w:type="pct"/>
            <w:vAlign w:val="center"/>
            <w:hideMark/>
          </w:tcPr>
          <w:p w14:paraId="1FF240A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-0.030</w:t>
            </w:r>
          </w:p>
        </w:tc>
        <w:tc>
          <w:tcPr>
            <w:tcW w:w="987" w:type="pct"/>
            <w:vAlign w:val="center"/>
            <w:hideMark/>
          </w:tcPr>
          <w:p w14:paraId="2BA83A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FD4C6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-0.150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0CB259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-0.266</w:t>
            </w:r>
            <w:r w:rsidRPr="000455A4">
              <w:rPr>
                <w:rFonts w:ascii="Times New Roman" w:eastAsia="新細明體" w:hAnsi="Times New Roman" w:cs="Times New Roman"/>
                <w:kern w:val="0"/>
                <w:sz w:val="20"/>
                <w:szCs w:val="20"/>
                <w:vertAlign w:val="superscript"/>
              </w:rPr>
              <w:t>***</w:t>
            </w:r>
          </w:p>
        </w:tc>
      </w:tr>
      <w:tr w:rsidR="000455A4" w:rsidRPr="000455A4" w14:paraId="6236D8AB" w14:textId="77777777" w:rsidTr="00CD4C14">
        <w:trPr>
          <w:tblCellSpacing w:w="15" w:type="dxa"/>
        </w:trPr>
        <w:tc>
          <w:tcPr>
            <w:tcW w:w="840" w:type="pct"/>
            <w:vAlign w:val="center"/>
            <w:hideMark/>
          </w:tcPr>
          <w:p w14:paraId="6AB9F0D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A5A25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6F54EA3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-4.693</w:t>
            </w:r>
          </w:p>
        </w:tc>
        <w:tc>
          <w:tcPr>
            <w:tcW w:w="987" w:type="pct"/>
            <w:vAlign w:val="center"/>
            <w:hideMark/>
          </w:tcPr>
          <w:p w14:paraId="27A9F6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-3.692</w:t>
            </w:r>
          </w:p>
        </w:tc>
        <w:tc>
          <w:tcPr>
            <w:tcW w:w="1167" w:type="pct"/>
            <w:vAlign w:val="center"/>
            <w:hideMark/>
          </w:tcPr>
          <w:p w14:paraId="3E551C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-4.045</w:t>
            </w:r>
          </w:p>
        </w:tc>
      </w:tr>
      <w:tr w:rsidR="000455A4" w:rsidRPr="000455A4" w14:paraId="3A6B00B1" w14:textId="77777777" w:rsidTr="00CD4C14">
        <w:trPr>
          <w:tblCellSpacing w:w="15" w:type="dxa"/>
        </w:trPr>
        <w:tc>
          <w:tcPr>
            <w:tcW w:w="840" w:type="pct"/>
            <w:vAlign w:val="center"/>
            <w:hideMark/>
          </w:tcPr>
          <w:p w14:paraId="6D2316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612BDB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80484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0552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DCE3244"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71BAEEF" w14:textId="77777777" w:rsidTr="00CD4C14">
        <w:trPr>
          <w:tblCellSpacing w:w="15" w:type="dxa"/>
        </w:trPr>
        <w:tc>
          <w:tcPr>
            <w:tcW w:w="840" w:type="pct"/>
            <w:vAlign w:val="center"/>
            <w:hideMark/>
          </w:tcPr>
          <w:p w14:paraId="360663A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MTB</w:t>
            </w:r>
          </w:p>
        </w:tc>
        <w:tc>
          <w:tcPr>
            <w:tcW w:w="928" w:type="pct"/>
            <w:vAlign w:val="center"/>
            <w:hideMark/>
          </w:tcPr>
          <w:p w14:paraId="2E2A30A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39A0E0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817F5D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A3ED2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0.023</w:t>
            </w:r>
          </w:p>
        </w:tc>
      </w:tr>
      <w:tr w:rsidR="000455A4" w:rsidRPr="000455A4" w14:paraId="67A8D51C" w14:textId="77777777" w:rsidTr="00CD4C14">
        <w:trPr>
          <w:tblCellSpacing w:w="15" w:type="dxa"/>
        </w:trPr>
        <w:tc>
          <w:tcPr>
            <w:tcW w:w="840" w:type="pct"/>
            <w:vAlign w:val="center"/>
            <w:hideMark/>
          </w:tcPr>
          <w:p w14:paraId="5C12F31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04CB9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2.890</w:t>
            </w:r>
          </w:p>
        </w:tc>
        <w:tc>
          <w:tcPr>
            <w:tcW w:w="987" w:type="pct"/>
            <w:vAlign w:val="center"/>
            <w:hideMark/>
          </w:tcPr>
          <w:p w14:paraId="7904357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2.841</w:t>
            </w:r>
          </w:p>
        </w:tc>
        <w:tc>
          <w:tcPr>
            <w:tcW w:w="987" w:type="pct"/>
            <w:vAlign w:val="center"/>
            <w:hideMark/>
          </w:tcPr>
          <w:p w14:paraId="318380C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4.175</w:t>
            </w:r>
          </w:p>
        </w:tc>
        <w:tc>
          <w:tcPr>
            <w:tcW w:w="1167" w:type="pct"/>
            <w:vAlign w:val="center"/>
            <w:hideMark/>
          </w:tcPr>
          <w:p w14:paraId="1CF1146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1.594</w:t>
            </w:r>
          </w:p>
        </w:tc>
      </w:tr>
      <w:tr w:rsidR="000455A4" w:rsidRPr="000455A4" w14:paraId="3A5D9194" w14:textId="77777777" w:rsidTr="00CD4C14">
        <w:trPr>
          <w:tblCellSpacing w:w="15" w:type="dxa"/>
        </w:trPr>
        <w:tc>
          <w:tcPr>
            <w:tcW w:w="840" w:type="pct"/>
            <w:vAlign w:val="center"/>
            <w:hideMark/>
          </w:tcPr>
          <w:p w14:paraId="530492A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179DCD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B1A00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8BFA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816B65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86325C7" w14:textId="77777777" w:rsidTr="00CD4C14">
        <w:trPr>
          <w:tblCellSpacing w:w="15" w:type="dxa"/>
        </w:trPr>
        <w:tc>
          <w:tcPr>
            <w:tcW w:w="840" w:type="pct"/>
            <w:vAlign w:val="center"/>
            <w:hideMark/>
          </w:tcPr>
          <w:p w14:paraId="32A6A52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MS</w:t>
            </w:r>
          </w:p>
        </w:tc>
        <w:tc>
          <w:tcPr>
            <w:tcW w:w="928" w:type="pct"/>
            <w:vAlign w:val="center"/>
            <w:hideMark/>
          </w:tcPr>
          <w:p w14:paraId="3E1B4A9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380A941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8E050D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208AD03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r>
      <w:tr w:rsidR="000455A4" w:rsidRPr="000455A4" w14:paraId="612BCF65" w14:textId="77777777" w:rsidTr="00CD4C14">
        <w:trPr>
          <w:tblCellSpacing w:w="15" w:type="dxa"/>
        </w:trPr>
        <w:tc>
          <w:tcPr>
            <w:tcW w:w="840" w:type="pct"/>
            <w:vAlign w:val="center"/>
            <w:hideMark/>
          </w:tcPr>
          <w:p w14:paraId="5EACFB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3BACF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0.060</w:t>
            </w:r>
          </w:p>
        </w:tc>
        <w:tc>
          <w:tcPr>
            <w:tcW w:w="987" w:type="pct"/>
            <w:vAlign w:val="center"/>
            <w:hideMark/>
          </w:tcPr>
          <w:p w14:paraId="656737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2.087</w:t>
            </w:r>
          </w:p>
        </w:tc>
        <w:tc>
          <w:tcPr>
            <w:tcW w:w="987" w:type="pct"/>
            <w:vAlign w:val="center"/>
            <w:hideMark/>
          </w:tcPr>
          <w:p w14:paraId="43CB026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2.449</w:t>
            </w:r>
          </w:p>
        </w:tc>
        <w:tc>
          <w:tcPr>
            <w:tcW w:w="1167" w:type="pct"/>
            <w:vAlign w:val="center"/>
            <w:hideMark/>
          </w:tcPr>
          <w:p w14:paraId="5E28E02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1.330</w:t>
            </w:r>
          </w:p>
        </w:tc>
      </w:tr>
      <w:tr w:rsidR="000455A4" w:rsidRPr="000455A4" w14:paraId="7FBD2120" w14:textId="77777777" w:rsidTr="00CD4C14">
        <w:trPr>
          <w:tblCellSpacing w:w="15" w:type="dxa"/>
        </w:trPr>
        <w:tc>
          <w:tcPr>
            <w:tcW w:w="840" w:type="pct"/>
            <w:vAlign w:val="center"/>
            <w:hideMark/>
          </w:tcPr>
          <w:p w14:paraId="68C03B5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1B271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BEA16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D41E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9FC1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7C3B172" w14:textId="77777777" w:rsidTr="00CD4C14">
        <w:trPr>
          <w:tblCellSpacing w:w="15" w:type="dxa"/>
        </w:trPr>
        <w:tc>
          <w:tcPr>
            <w:tcW w:w="840" w:type="pct"/>
            <w:vAlign w:val="center"/>
            <w:hideMark/>
          </w:tcPr>
          <w:p w14:paraId="15ACC4E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INST</w:t>
            </w:r>
          </w:p>
        </w:tc>
        <w:tc>
          <w:tcPr>
            <w:tcW w:w="928" w:type="pct"/>
            <w:vAlign w:val="center"/>
            <w:hideMark/>
          </w:tcPr>
          <w:p w14:paraId="200BC57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0.009</w:t>
            </w:r>
          </w:p>
        </w:tc>
        <w:tc>
          <w:tcPr>
            <w:tcW w:w="987" w:type="pct"/>
            <w:vAlign w:val="center"/>
            <w:hideMark/>
          </w:tcPr>
          <w:p w14:paraId="7EA41CE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8F4E7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65220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p>
        </w:tc>
      </w:tr>
      <w:tr w:rsidR="000455A4" w:rsidRPr="000455A4" w14:paraId="30196B82" w14:textId="77777777" w:rsidTr="00CD4C14">
        <w:trPr>
          <w:tblCellSpacing w:w="15" w:type="dxa"/>
        </w:trPr>
        <w:tc>
          <w:tcPr>
            <w:tcW w:w="840" w:type="pct"/>
            <w:vAlign w:val="center"/>
            <w:hideMark/>
          </w:tcPr>
          <w:p w14:paraId="297B699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8E6D0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0.814</w:t>
            </w:r>
          </w:p>
        </w:tc>
        <w:tc>
          <w:tcPr>
            <w:tcW w:w="987" w:type="pct"/>
            <w:vAlign w:val="center"/>
            <w:hideMark/>
          </w:tcPr>
          <w:p w14:paraId="38FA18C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6D94BBB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3.343</w:t>
            </w:r>
          </w:p>
        </w:tc>
        <w:tc>
          <w:tcPr>
            <w:tcW w:w="1167" w:type="pct"/>
            <w:vAlign w:val="center"/>
            <w:hideMark/>
          </w:tcPr>
          <w:p w14:paraId="7DF160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1.161</w:t>
            </w:r>
          </w:p>
        </w:tc>
      </w:tr>
      <w:tr w:rsidR="000455A4" w:rsidRPr="000455A4" w14:paraId="221B4781" w14:textId="77777777" w:rsidTr="00CD4C14">
        <w:trPr>
          <w:tblCellSpacing w:w="15" w:type="dxa"/>
        </w:trPr>
        <w:tc>
          <w:tcPr>
            <w:tcW w:w="840" w:type="pct"/>
            <w:vAlign w:val="center"/>
            <w:hideMark/>
          </w:tcPr>
          <w:p w14:paraId="5A3E384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0013A9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A3225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0C6134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9DEC4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F5E5694" w14:textId="77777777" w:rsidTr="00CD4C14">
        <w:trPr>
          <w:tblCellSpacing w:w="15" w:type="dxa"/>
        </w:trPr>
        <w:tc>
          <w:tcPr>
            <w:tcW w:w="840" w:type="pct"/>
            <w:vAlign w:val="center"/>
            <w:hideMark/>
          </w:tcPr>
          <w:p w14:paraId="0B92F68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CYCLE</w:t>
            </w:r>
          </w:p>
        </w:tc>
        <w:tc>
          <w:tcPr>
            <w:tcW w:w="928" w:type="pct"/>
            <w:vAlign w:val="center"/>
            <w:hideMark/>
          </w:tcPr>
          <w:p w14:paraId="2009857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28531FC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17F7939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FE641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r>
      <w:tr w:rsidR="000455A4" w:rsidRPr="000455A4" w14:paraId="7F742F0A" w14:textId="77777777" w:rsidTr="00CD4C14">
        <w:trPr>
          <w:tblCellSpacing w:w="15" w:type="dxa"/>
        </w:trPr>
        <w:tc>
          <w:tcPr>
            <w:tcW w:w="840" w:type="pct"/>
            <w:vAlign w:val="center"/>
            <w:hideMark/>
          </w:tcPr>
          <w:p w14:paraId="312C245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57AD66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-0.856</w:t>
            </w:r>
          </w:p>
        </w:tc>
        <w:tc>
          <w:tcPr>
            <w:tcW w:w="987" w:type="pct"/>
            <w:vAlign w:val="center"/>
            <w:hideMark/>
          </w:tcPr>
          <w:p w14:paraId="547FFB1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-5.043</w:t>
            </w:r>
          </w:p>
        </w:tc>
        <w:tc>
          <w:tcPr>
            <w:tcW w:w="987" w:type="pct"/>
            <w:vAlign w:val="center"/>
            <w:hideMark/>
          </w:tcPr>
          <w:p w14:paraId="4CD195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-3.597</w:t>
            </w:r>
          </w:p>
        </w:tc>
        <w:tc>
          <w:tcPr>
            <w:tcW w:w="1167" w:type="pct"/>
            <w:vAlign w:val="center"/>
            <w:hideMark/>
          </w:tcPr>
          <w:p w14:paraId="1F64F76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-4.950</w:t>
            </w:r>
          </w:p>
        </w:tc>
      </w:tr>
      <w:tr w:rsidR="000455A4" w:rsidRPr="000455A4" w14:paraId="3DD36233" w14:textId="77777777" w:rsidTr="00CD4C14">
        <w:trPr>
          <w:tblCellSpacing w:w="15" w:type="dxa"/>
        </w:trPr>
        <w:tc>
          <w:tcPr>
            <w:tcW w:w="840" w:type="pct"/>
            <w:vAlign w:val="center"/>
            <w:hideMark/>
          </w:tcPr>
          <w:p w14:paraId="273D7FC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D5CCE5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64A48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C0920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523E9F6"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DB375FC" w14:textId="77777777" w:rsidTr="00CD4C14">
        <w:trPr>
          <w:tblCellSpacing w:w="15" w:type="dxa"/>
        </w:trPr>
        <w:tc>
          <w:tcPr>
            <w:tcW w:w="840" w:type="pct"/>
            <w:vAlign w:val="center"/>
            <w:hideMark/>
          </w:tcPr>
          <w:p w14:paraId="716B2494"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NOA</w:t>
            </w:r>
          </w:p>
        </w:tc>
        <w:tc>
          <w:tcPr>
            <w:tcW w:w="928" w:type="pct"/>
            <w:vAlign w:val="center"/>
            <w:hideMark/>
          </w:tcPr>
          <w:p w14:paraId="36672AB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0.016</w:t>
            </w:r>
          </w:p>
        </w:tc>
        <w:tc>
          <w:tcPr>
            <w:tcW w:w="987" w:type="pct"/>
            <w:vAlign w:val="center"/>
            <w:hideMark/>
          </w:tcPr>
          <w:p w14:paraId="2EDF80E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0.227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F62165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10090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0.144</w:t>
            </w:r>
            <w:r w:rsidRPr="000455A4">
              <w:rPr>
                <w:rFonts w:ascii="Times New Roman" w:eastAsia="新細明體" w:hAnsi="Times New Roman" w:cs="Times New Roman"/>
                <w:kern w:val="0"/>
                <w:sz w:val="20"/>
                <w:szCs w:val="20"/>
                <w:vertAlign w:val="superscript"/>
              </w:rPr>
              <w:t>***</w:t>
            </w:r>
          </w:p>
        </w:tc>
      </w:tr>
      <w:tr w:rsidR="000455A4" w:rsidRPr="000455A4" w14:paraId="0757A10A" w14:textId="77777777" w:rsidTr="00CD4C14">
        <w:trPr>
          <w:tblCellSpacing w:w="15" w:type="dxa"/>
        </w:trPr>
        <w:tc>
          <w:tcPr>
            <w:tcW w:w="840" w:type="pct"/>
            <w:vAlign w:val="center"/>
            <w:hideMark/>
          </w:tcPr>
          <w:p w14:paraId="38C1F9F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49F97F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1.322</w:t>
            </w:r>
          </w:p>
        </w:tc>
        <w:tc>
          <w:tcPr>
            <w:tcW w:w="987" w:type="pct"/>
            <w:vAlign w:val="center"/>
            <w:hideMark/>
          </w:tcPr>
          <w:p w14:paraId="7996B4D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4.695</w:t>
            </w:r>
          </w:p>
        </w:tc>
        <w:tc>
          <w:tcPr>
            <w:tcW w:w="987" w:type="pct"/>
            <w:vAlign w:val="center"/>
            <w:hideMark/>
          </w:tcPr>
          <w:p w14:paraId="25A4F7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4.409</w:t>
            </w:r>
          </w:p>
        </w:tc>
        <w:tc>
          <w:tcPr>
            <w:tcW w:w="1167" w:type="pct"/>
            <w:vAlign w:val="center"/>
            <w:hideMark/>
          </w:tcPr>
          <w:p w14:paraId="44AEF77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4.050</w:t>
            </w:r>
          </w:p>
        </w:tc>
      </w:tr>
      <w:tr w:rsidR="000455A4" w:rsidRPr="000455A4" w14:paraId="3A842598" w14:textId="77777777" w:rsidTr="00CD4C14">
        <w:trPr>
          <w:tblCellSpacing w:w="15" w:type="dxa"/>
        </w:trPr>
        <w:tc>
          <w:tcPr>
            <w:tcW w:w="840" w:type="pct"/>
            <w:vAlign w:val="center"/>
            <w:hideMark/>
          </w:tcPr>
          <w:p w14:paraId="47C9C13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205565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1CECDE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5BEFA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9829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4E9EDB2" w14:textId="77777777" w:rsidTr="00CD4C14">
        <w:trPr>
          <w:tblCellSpacing w:w="15" w:type="dxa"/>
        </w:trPr>
        <w:tc>
          <w:tcPr>
            <w:tcW w:w="840" w:type="pct"/>
            <w:vAlign w:val="center"/>
            <w:hideMark/>
          </w:tcPr>
          <w:p w14:paraId="7AA31E58"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ZSCORE</w:t>
            </w:r>
          </w:p>
        </w:tc>
        <w:tc>
          <w:tcPr>
            <w:tcW w:w="928" w:type="pct"/>
            <w:vAlign w:val="center"/>
            <w:hideMark/>
          </w:tcPr>
          <w:p w14:paraId="5ED005E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987" w:type="pct"/>
            <w:vAlign w:val="center"/>
            <w:hideMark/>
          </w:tcPr>
          <w:p w14:paraId="6D7FA3D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54BE6E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1167" w:type="pct"/>
            <w:vAlign w:val="center"/>
            <w:hideMark/>
          </w:tcPr>
          <w:p w14:paraId="28B0E2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p>
        </w:tc>
      </w:tr>
      <w:tr w:rsidR="000455A4" w:rsidRPr="000455A4" w14:paraId="0678A75A" w14:textId="77777777" w:rsidTr="00CD4C14">
        <w:trPr>
          <w:tblCellSpacing w:w="15" w:type="dxa"/>
        </w:trPr>
        <w:tc>
          <w:tcPr>
            <w:tcW w:w="840" w:type="pct"/>
            <w:vAlign w:val="center"/>
            <w:hideMark/>
          </w:tcPr>
          <w:p w14:paraId="3D5097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7D3373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-1.274</w:t>
            </w:r>
          </w:p>
        </w:tc>
        <w:tc>
          <w:tcPr>
            <w:tcW w:w="987" w:type="pct"/>
            <w:vAlign w:val="center"/>
            <w:hideMark/>
          </w:tcPr>
          <w:p w14:paraId="5CFB2D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-1.025</w:t>
            </w:r>
          </w:p>
        </w:tc>
        <w:tc>
          <w:tcPr>
            <w:tcW w:w="987" w:type="pct"/>
            <w:vAlign w:val="center"/>
            <w:hideMark/>
          </w:tcPr>
          <w:p w14:paraId="2B16EB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-0.789</w:t>
            </w:r>
          </w:p>
        </w:tc>
        <w:tc>
          <w:tcPr>
            <w:tcW w:w="1167" w:type="pct"/>
            <w:vAlign w:val="center"/>
            <w:hideMark/>
          </w:tcPr>
          <w:p w14:paraId="295A40E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-0.958</w:t>
            </w:r>
          </w:p>
        </w:tc>
      </w:tr>
      <w:tr w:rsidR="000455A4" w:rsidRPr="000455A4" w14:paraId="27F443D5" w14:textId="77777777" w:rsidTr="00CD4C14">
        <w:trPr>
          <w:tblCellSpacing w:w="15" w:type="dxa"/>
        </w:trPr>
        <w:tc>
          <w:tcPr>
            <w:tcW w:w="840" w:type="pct"/>
            <w:vAlign w:val="center"/>
            <w:hideMark/>
          </w:tcPr>
          <w:p w14:paraId="5DB8DB7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C8782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0B5C5F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879244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A714F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539219D" w14:textId="77777777" w:rsidTr="00CD4C14">
        <w:trPr>
          <w:tblCellSpacing w:w="15" w:type="dxa"/>
        </w:trPr>
        <w:tc>
          <w:tcPr>
            <w:tcW w:w="840" w:type="pct"/>
            <w:vAlign w:val="center"/>
            <w:hideMark/>
          </w:tcPr>
          <w:p w14:paraId="60DAFC5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CL</w:t>
            </w:r>
          </w:p>
        </w:tc>
        <w:tc>
          <w:tcPr>
            <w:tcW w:w="928" w:type="pct"/>
            <w:vAlign w:val="center"/>
            <w:hideMark/>
          </w:tcPr>
          <w:p w14:paraId="4C10B8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0.054</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895415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0F7628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0.257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D8B54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0.317</w:t>
            </w:r>
            <w:r w:rsidRPr="000455A4">
              <w:rPr>
                <w:rFonts w:ascii="Times New Roman" w:eastAsia="新細明體" w:hAnsi="Times New Roman" w:cs="Times New Roman"/>
                <w:kern w:val="0"/>
                <w:sz w:val="20"/>
                <w:szCs w:val="20"/>
                <w:vertAlign w:val="superscript"/>
              </w:rPr>
              <w:t>***</w:t>
            </w:r>
          </w:p>
        </w:tc>
      </w:tr>
      <w:tr w:rsidR="000455A4" w:rsidRPr="000455A4" w14:paraId="53944F9B" w14:textId="77777777" w:rsidTr="00CD4C14">
        <w:trPr>
          <w:tblCellSpacing w:w="15" w:type="dxa"/>
        </w:trPr>
        <w:tc>
          <w:tcPr>
            <w:tcW w:w="840" w:type="pct"/>
            <w:vAlign w:val="center"/>
            <w:hideMark/>
          </w:tcPr>
          <w:p w14:paraId="1BCB48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98B1A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2.837</w:t>
            </w:r>
          </w:p>
        </w:tc>
        <w:tc>
          <w:tcPr>
            <w:tcW w:w="987" w:type="pct"/>
            <w:vAlign w:val="center"/>
            <w:hideMark/>
          </w:tcPr>
          <w:p w14:paraId="5CE5439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3.375</w:t>
            </w:r>
          </w:p>
        </w:tc>
        <w:tc>
          <w:tcPr>
            <w:tcW w:w="987" w:type="pct"/>
            <w:vAlign w:val="center"/>
            <w:hideMark/>
          </w:tcPr>
          <w:p w14:paraId="625DE5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3.816</w:t>
            </w:r>
          </w:p>
        </w:tc>
        <w:tc>
          <w:tcPr>
            <w:tcW w:w="1167" w:type="pct"/>
            <w:vAlign w:val="center"/>
            <w:hideMark/>
          </w:tcPr>
          <w:p w14:paraId="474C423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2.690</w:t>
            </w:r>
          </w:p>
        </w:tc>
      </w:tr>
      <w:tr w:rsidR="000455A4" w:rsidRPr="000455A4" w14:paraId="5F29259A" w14:textId="77777777" w:rsidTr="00CD4C14">
        <w:trPr>
          <w:tblCellSpacing w:w="15" w:type="dxa"/>
        </w:trPr>
        <w:tc>
          <w:tcPr>
            <w:tcW w:w="840" w:type="pct"/>
            <w:vAlign w:val="center"/>
            <w:hideMark/>
          </w:tcPr>
          <w:p w14:paraId="7BBEC62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C5702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116C9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DF19C9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910A8D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9224569" w14:textId="77777777" w:rsidTr="00CD4C14">
        <w:trPr>
          <w:tblCellSpacing w:w="15" w:type="dxa"/>
        </w:trPr>
        <w:tc>
          <w:tcPr>
            <w:tcW w:w="840" w:type="pct"/>
            <w:vAlign w:val="center"/>
            <w:hideMark/>
          </w:tcPr>
          <w:p w14:paraId="48947051"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ADJROA</w:t>
            </w:r>
          </w:p>
        </w:tc>
        <w:tc>
          <w:tcPr>
            <w:tcW w:w="928" w:type="pct"/>
            <w:vAlign w:val="center"/>
            <w:hideMark/>
          </w:tcPr>
          <w:p w14:paraId="01A5B86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-0.010</w:t>
            </w:r>
          </w:p>
        </w:tc>
        <w:tc>
          <w:tcPr>
            <w:tcW w:w="987" w:type="pct"/>
            <w:vAlign w:val="center"/>
            <w:hideMark/>
          </w:tcPr>
          <w:p w14:paraId="4DA128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-0.762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A8C6CF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-0.188</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3D779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-0.580</w:t>
            </w:r>
            <w:r w:rsidRPr="000455A4">
              <w:rPr>
                <w:rFonts w:ascii="Times New Roman" w:eastAsia="新細明體" w:hAnsi="Times New Roman" w:cs="Times New Roman"/>
                <w:kern w:val="0"/>
                <w:sz w:val="20"/>
                <w:szCs w:val="20"/>
                <w:vertAlign w:val="superscript"/>
              </w:rPr>
              <w:t>***</w:t>
            </w:r>
          </w:p>
        </w:tc>
      </w:tr>
      <w:tr w:rsidR="000455A4" w:rsidRPr="000455A4" w14:paraId="76B00EE0" w14:textId="77777777" w:rsidTr="00CD4C14">
        <w:trPr>
          <w:tblCellSpacing w:w="15" w:type="dxa"/>
        </w:trPr>
        <w:tc>
          <w:tcPr>
            <w:tcW w:w="840" w:type="pct"/>
            <w:vAlign w:val="center"/>
            <w:hideMark/>
          </w:tcPr>
          <w:p w14:paraId="22CD874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1CBF9E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-0.157</w:t>
            </w:r>
          </w:p>
        </w:tc>
        <w:tc>
          <w:tcPr>
            <w:tcW w:w="987" w:type="pct"/>
            <w:vAlign w:val="center"/>
            <w:hideMark/>
          </w:tcPr>
          <w:p w14:paraId="493FBC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-6.237</w:t>
            </w:r>
          </w:p>
        </w:tc>
        <w:tc>
          <w:tcPr>
            <w:tcW w:w="987" w:type="pct"/>
            <w:vAlign w:val="center"/>
            <w:hideMark/>
          </w:tcPr>
          <w:p w14:paraId="2D41D8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-3.494</w:t>
            </w:r>
          </w:p>
        </w:tc>
        <w:tc>
          <w:tcPr>
            <w:tcW w:w="1167" w:type="pct"/>
            <w:vAlign w:val="center"/>
            <w:hideMark/>
          </w:tcPr>
          <w:p w14:paraId="5225295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-6.727</w:t>
            </w:r>
          </w:p>
        </w:tc>
      </w:tr>
      <w:tr w:rsidR="000455A4" w:rsidRPr="000455A4" w14:paraId="6B144F16" w14:textId="77777777" w:rsidTr="00CD4C14">
        <w:trPr>
          <w:tblCellSpacing w:w="15" w:type="dxa"/>
        </w:trPr>
        <w:tc>
          <w:tcPr>
            <w:tcW w:w="840" w:type="pct"/>
            <w:vAlign w:val="center"/>
            <w:hideMark/>
          </w:tcPr>
          <w:p w14:paraId="5B37958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6FE9C0"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6774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9E0748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2E44ABE"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EF77E3" w14:textId="77777777" w:rsidTr="00CD4C14">
        <w:trPr>
          <w:tblCellSpacing w:w="15" w:type="dxa"/>
        </w:trPr>
        <w:tc>
          <w:tcPr>
            <w:tcW w:w="840" w:type="pct"/>
            <w:vAlign w:val="center"/>
            <w:hideMark/>
          </w:tcPr>
          <w:p w14:paraId="052AE6B2"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ADJROA_sq</w:t>
            </w:r>
            <w:proofErr w:type="spellEnd"/>
          </w:p>
        </w:tc>
        <w:tc>
          <w:tcPr>
            <w:tcW w:w="928" w:type="pct"/>
            <w:vAlign w:val="center"/>
            <w:hideMark/>
          </w:tcPr>
          <w:p w14:paraId="59E0FD2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1.192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75B92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11.396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F1ED54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6.751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CE8AAD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4.989</w:t>
            </w:r>
            <w:r w:rsidRPr="000455A4">
              <w:rPr>
                <w:rFonts w:ascii="Times New Roman" w:eastAsia="新細明體" w:hAnsi="Times New Roman" w:cs="Times New Roman"/>
                <w:kern w:val="0"/>
                <w:sz w:val="20"/>
                <w:szCs w:val="20"/>
                <w:vertAlign w:val="superscript"/>
              </w:rPr>
              <w:t>**</w:t>
            </w:r>
          </w:p>
        </w:tc>
      </w:tr>
      <w:tr w:rsidR="000455A4" w:rsidRPr="000455A4" w14:paraId="7D6EACFA" w14:textId="77777777" w:rsidTr="00CD4C14">
        <w:trPr>
          <w:tblCellSpacing w:w="15" w:type="dxa"/>
        </w:trPr>
        <w:tc>
          <w:tcPr>
            <w:tcW w:w="840" w:type="pct"/>
            <w:vAlign w:val="center"/>
            <w:hideMark/>
          </w:tcPr>
          <w:p w14:paraId="51D721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31A8A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3.581</w:t>
            </w:r>
          </w:p>
        </w:tc>
        <w:tc>
          <w:tcPr>
            <w:tcW w:w="987" w:type="pct"/>
            <w:vAlign w:val="center"/>
            <w:hideMark/>
          </w:tcPr>
          <w:p w14:paraId="1D1FEA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3.609</w:t>
            </w:r>
          </w:p>
        </w:tc>
        <w:tc>
          <w:tcPr>
            <w:tcW w:w="987" w:type="pct"/>
            <w:vAlign w:val="center"/>
            <w:hideMark/>
          </w:tcPr>
          <w:p w14:paraId="6C8670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5.548</w:t>
            </w:r>
          </w:p>
        </w:tc>
        <w:tc>
          <w:tcPr>
            <w:tcW w:w="1167" w:type="pct"/>
            <w:vAlign w:val="center"/>
            <w:hideMark/>
          </w:tcPr>
          <w:p w14:paraId="7C9BBB5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2.153</w:t>
            </w:r>
          </w:p>
        </w:tc>
      </w:tr>
      <w:tr w:rsidR="000455A4" w:rsidRPr="000455A4" w14:paraId="6AE8D634" w14:textId="77777777" w:rsidTr="00CD4C14">
        <w:trPr>
          <w:tblCellSpacing w:w="15" w:type="dxa"/>
        </w:trPr>
        <w:tc>
          <w:tcPr>
            <w:tcW w:w="840" w:type="pct"/>
            <w:vAlign w:val="center"/>
            <w:hideMark/>
          </w:tcPr>
          <w:p w14:paraId="19EEF1D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C000FE"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F30C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528118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D34BAA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25E1D2B" w14:textId="77777777" w:rsidTr="00CD4C14">
        <w:trPr>
          <w:tblCellSpacing w:w="15" w:type="dxa"/>
        </w:trPr>
        <w:tc>
          <w:tcPr>
            <w:tcW w:w="840" w:type="pct"/>
            <w:vAlign w:val="center"/>
            <w:hideMark/>
          </w:tcPr>
          <w:p w14:paraId="016E84C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SIZE</w:t>
            </w:r>
          </w:p>
        </w:tc>
        <w:tc>
          <w:tcPr>
            <w:tcW w:w="928" w:type="pct"/>
            <w:vAlign w:val="center"/>
            <w:hideMark/>
          </w:tcPr>
          <w:p w14:paraId="07E776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5CBCAE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634F2B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-0.032</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4FA44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-0.024</w:t>
            </w:r>
            <w:r w:rsidRPr="000455A4">
              <w:rPr>
                <w:rFonts w:ascii="Times New Roman" w:eastAsia="新細明體" w:hAnsi="Times New Roman" w:cs="Times New Roman"/>
                <w:kern w:val="0"/>
                <w:sz w:val="20"/>
                <w:szCs w:val="20"/>
                <w:vertAlign w:val="superscript"/>
              </w:rPr>
              <w:t>**</w:t>
            </w:r>
          </w:p>
        </w:tc>
      </w:tr>
      <w:tr w:rsidR="000455A4" w:rsidRPr="000455A4" w14:paraId="00FBF8DB" w14:textId="77777777" w:rsidTr="00CD4C14">
        <w:trPr>
          <w:tblCellSpacing w:w="15" w:type="dxa"/>
        </w:trPr>
        <w:tc>
          <w:tcPr>
            <w:tcW w:w="840" w:type="pct"/>
            <w:vAlign w:val="center"/>
            <w:hideMark/>
          </w:tcPr>
          <w:p w14:paraId="4F91F19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CEEB2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-2.550</w:t>
            </w:r>
          </w:p>
        </w:tc>
        <w:tc>
          <w:tcPr>
            <w:tcW w:w="987" w:type="pct"/>
            <w:vAlign w:val="center"/>
            <w:hideMark/>
          </w:tcPr>
          <w:p w14:paraId="5C3862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-3.659</w:t>
            </w:r>
          </w:p>
        </w:tc>
        <w:tc>
          <w:tcPr>
            <w:tcW w:w="987" w:type="pct"/>
            <w:vAlign w:val="center"/>
            <w:hideMark/>
          </w:tcPr>
          <w:p w14:paraId="7A3A70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-5.276</w:t>
            </w:r>
          </w:p>
        </w:tc>
        <w:tc>
          <w:tcPr>
            <w:tcW w:w="1167" w:type="pct"/>
            <w:vAlign w:val="center"/>
            <w:hideMark/>
          </w:tcPr>
          <w:p w14:paraId="2F057F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-2.181</w:t>
            </w:r>
          </w:p>
        </w:tc>
      </w:tr>
      <w:tr w:rsidR="000455A4" w:rsidRPr="000455A4" w14:paraId="0861A9DA" w14:textId="77777777" w:rsidTr="00CD4C14">
        <w:trPr>
          <w:tblCellSpacing w:w="15" w:type="dxa"/>
        </w:trPr>
        <w:tc>
          <w:tcPr>
            <w:tcW w:w="840" w:type="pct"/>
            <w:vAlign w:val="center"/>
            <w:hideMark/>
          </w:tcPr>
          <w:p w14:paraId="5D86A3D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148C82D"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0342D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CC0A3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54AF9E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D6EE727" w14:textId="77777777" w:rsidTr="00CD4C14">
        <w:trPr>
          <w:tblCellSpacing w:w="15" w:type="dxa"/>
        </w:trPr>
        <w:tc>
          <w:tcPr>
            <w:tcW w:w="840" w:type="pct"/>
            <w:vAlign w:val="center"/>
            <w:hideMark/>
          </w:tcPr>
          <w:p w14:paraId="25BDB3A3" w14:textId="270D088E"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BIG4</w:t>
            </w:r>
          </w:p>
        </w:tc>
        <w:tc>
          <w:tcPr>
            <w:tcW w:w="928" w:type="pct"/>
            <w:vAlign w:val="center"/>
            <w:hideMark/>
          </w:tcPr>
          <w:p w14:paraId="79A14AD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3BC0A652"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8B962A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B0A190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9F08B1D" w14:textId="77777777" w:rsidTr="00CD4C14">
        <w:trPr>
          <w:tblCellSpacing w:w="15" w:type="dxa"/>
        </w:trPr>
        <w:tc>
          <w:tcPr>
            <w:tcW w:w="840" w:type="pct"/>
            <w:vAlign w:val="center"/>
            <w:hideMark/>
          </w:tcPr>
          <w:p w14:paraId="62A6933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2B69985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1.101</w:t>
            </w:r>
          </w:p>
        </w:tc>
        <w:tc>
          <w:tcPr>
            <w:tcW w:w="987" w:type="pct"/>
            <w:vAlign w:val="center"/>
            <w:hideMark/>
          </w:tcPr>
          <w:p w14:paraId="0D061DC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3EB0D21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07815F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7692E14" w14:textId="77777777" w:rsidTr="00CD4C14">
        <w:trPr>
          <w:tblCellSpacing w:w="15" w:type="dxa"/>
        </w:trPr>
        <w:tc>
          <w:tcPr>
            <w:tcW w:w="840" w:type="pct"/>
            <w:vAlign w:val="center"/>
            <w:hideMark/>
          </w:tcPr>
          <w:p w14:paraId="5C15A9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46092F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759B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CE8C5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1EC0AD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A1AB6A5" w14:textId="77777777" w:rsidTr="00CD4C14">
        <w:trPr>
          <w:tblCellSpacing w:w="15" w:type="dxa"/>
        </w:trPr>
        <w:tc>
          <w:tcPr>
            <w:tcW w:w="840" w:type="pct"/>
            <w:vAlign w:val="center"/>
            <w:hideMark/>
          </w:tcPr>
          <w:p w14:paraId="091989C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ADV</w:t>
            </w:r>
          </w:p>
        </w:tc>
        <w:tc>
          <w:tcPr>
            <w:tcW w:w="928" w:type="pct"/>
            <w:vAlign w:val="center"/>
            <w:hideMark/>
          </w:tcPr>
          <w:p w14:paraId="33C7B9AA"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102A79D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-1.153</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890E0B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-0.637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90A458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-0.524</w:t>
            </w:r>
            <w:r w:rsidRPr="000455A4">
              <w:rPr>
                <w:rFonts w:ascii="Times New Roman" w:eastAsia="新細明體" w:hAnsi="Times New Roman" w:cs="Times New Roman"/>
                <w:kern w:val="0"/>
                <w:sz w:val="20"/>
                <w:szCs w:val="20"/>
                <w:vertAlign w:val="superscript"/>
              </w:rPr>
              <w:t>***</w:t>
            </w:r>
          </w:p>
        </w:tc>
      </w:tr>
      <w:tr w:rsidR="000455A4" w:rsidRPr="000455A4" w14:paraId="6692C8A2" w14:textId="77777777" w:rsidTr="00CD4C14">
        <w:trPr>
          <w:tblCellSpacing w:w="15" w:type="dxa"/>
        </w:trPr>
        <w:tc>
          <w:tcPr>
            <w:tcW w:w="840" w:type="pct"/>
            <w:vAlign w:val="center"/>
            <w:hideMark/>
          </w:tcPr>
          <w:p w14:paraId="0DDDA6F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B5C29F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C23A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-10.035</w:t>
            </w:r>
          </w:p>
        </w:tc>
        <w:tc>
          <w:tcPr>
            <w:tcW w:w="987" w:type="pct"/>
            <w:vAlign w:val="center"/>
            <w:hideMark/>
          </w:tcPr>
          <w:p w14:paraId="5B50D7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-10.873</w:t>
            </w:r>
          </w:p>
        </w:tc>
        <w:tc>
          <w:tcPr>
            <w:tcW w:w="1167" w:type="pct"/>
            <w:vAlign w:val="center"/>
            <w:hideMark/>
          </w:tcPr>
          <w:p w14:paraId="4760C5D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-7.603</w:t>
            </w:r>
          </w:p>
        </w:tc>
      </w:tr>
      <w:tr w:rsidR="000455A4" w:rsidRPr="000455A4" w14:paraId="2A091FA6" w14:textId="77777777" w:rsidTr="00CD4C14">
        <w:trPr>
          <w:tblCellSpacing w:w="15" w:type="dxa"/>
        </w:trPr>
        <w:tc>
          <w:tcPr>
            <w:tcW w:w="840" w:type="pct"/>
            <w:vAlign w:val="center"/>
            <w:hideMark/>
          </w:tcPr>
          <w:p w14:paraId="2827CE8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A2B35E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6BF10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AE1DED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2FFCF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A431D0" w14:textId="77777777" w:rsidTr="00CD4C14">
        <w:trPr>
          <w:tblCellSpacing w:w="15" w:type="dxa"/>
        </w:trPr>
        <w:tc>
          <w:tcPr>
            <w:tcW w:w="840" w:type="pct"/>
            <w:vAlign w:val="center"/>
            <w:hideMark/>
          </w:tcPr>
          <w:p w14:paraId="3B0FDD86"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RD</w:t>
            </w:r>
          </w:p>
        </w:tc>
        <w:tc>
          <w:tcPr>
            <w:tcW w:w="928" w:type="pct"/>
            <w:vAlign w:val="center"/>
            <w:hideMark/>
          </w:tcPr>
          <w:p w14:paraId="6AB23CB0"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2CF121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-0.139</w:t>
            </w:r>
          </w:p>
        </w:tc>
        <w:tc>
          <w:tcPr>
            <w:tcW w:w="987" w:type="pct"/>
            <w:vAlign w:val="center"/>
            <w:hideMark/>
          </w:tcPr>
          <w:p w14:paraId="6CF4DF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p>
        </w:tc>
        <w:tc>
          <w:tcPr>
            <w:tcW w:w="1167" w:type="pct"/>
            <w:vAlign w:val="center"/>
            <w:hideMark/>
          </w:tcPr>
          <w:p w14:paraId="0938D73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-0.083</w:t>
            </w:r>
          </w:p>
        </w:tc>
      </w:tr>
      <w:tr w:rsidR="000455A4" w:rsidRPr="000455A4" w14:paraId="60530CF7" w14:textId="77777777" w:rsidTr="00CD4C14">
        <w:trPr>
          <w:tblCellSpacing w:w="15" w:type="dxa"/>
        </w:trPr>
        <w:tc>
          <w:tcPr>
            <w:tcW w:w="840" w:type="pct"/>
            <w:vAlign w:val="center"/>
            <w:hideMark/>
          </w:tcPr>
          <w:p w14:paraId="0A17EF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34DB8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7B6B23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-1.511</w:t>
            </w:r>
          </w:p>
        </w:tc>
        <w:tc>
          <w:tcPr>
            <w:tcW w:w="987" w:type="pct"/>
            <w:vAlign w:val="center"/>
            <w:hideMark/>
          </w:tcPr>
          <w:p w14:paraId="66DFAE7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-1.115</w:t>
            </w:r>
          </w:p>
        </w:tc>
        <w:tc>
          <w:tcPr>
            <w:tcW w:w="1167" w:type="pct"/>
            <w:vAlign w:val="center"/>
            <w:hideMark/>
          </w:tcPr>
          <w:p w14:paraId="2E35C85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-1.603</w:t>
            </w:r>
          </w:p>
        </w:tc>
      </w:tr>
      <w:tr w:rsidR="000455A4" w:rsidRPr="000455A4" w14:paraId="31FB91DC" w14:textId="77777777" w:rsidTr="00CD4C14">
        <w:trPr>
          <w:tblCellSpacing w:w="15" w:type="dxa"/>
        </w:trPr>
        <w:tc>
          <w:tcPr>
            <w:tcW w:w="840" w:type="pct"/>
            <w:vAlign w:val="center"/>
            <w:hideMark/>
          </w:tcPr>
          <w:p w14:paraId="6D25406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923FBF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4852EA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45ACDC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A95055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DF1B9B0" w14:textId="77777777" w:rsidTr="00CD4C14">
        <w:trPr>
          <w:tblCellSpacing w:w="15" w:type="dxa"/>
        </w:trPr>
        <w:tc>
          <w:tcPr>
            <w:tcW w:w="840" w:type="pct"/>
            <w:vAlign w:val="center"/>
            <w:hideMark/>
          </w:tcPr>
          <w:p w14:paraId="1B176CE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YEAR</w:t>
            </w:r>
          </w:p>
        </w:tc>
        <w:tc>
          <w:tcPr>
            <w:tcW w:w="928" w:type="pct"/>
            <w:vAlign w:val="center"/>
            <w:hideMark/>
          </w:tcPr>
          <w:p w14:paraId="6CBAAF4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c>
          <w:tcPr>
            <w:tcW w:w="987" w:type="pct"/>
            <w:vAlign w:val="center"/>
            <w:hideMark/>
          </w:tcPr>
          <w:p w14:paraId="50E3990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p>
        </w:tc>
        <w:tc>
          <w:tcPr>
            <w:tcW w:w="987" w:type="pct"/>
            <w:vAlign w:val="center"/>
            <w:hideMark/>
          </w:tcPr>
          <w:p w14:paraId="46717D3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0.004</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ADDE6F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r>
      <w:tr w:rsidR="000455A4" w:rsidRPr="000455A4" w14:paraId="48523AD2" w14:textId="77777777" w:rsidTr="00CD4C14">
        <w:trPr>
          <w:tblCellSpacing w:w="15" w:type="dxa"/>
        </w:trPr>
        <w:tc>
          <w:tcPr>
            <w:tcW w:w="840" w:type="pct"/>
            <w:vAlign w:val="center"/>
            <w:hideMark/>
          </w:tcPr>
          <w:p w14:paraId="3D6D84B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89D41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0.715</w:t>
            </w:r>
          </w:p>
        </w:tc>
        <w:tc>
          <w:tcPr>
            <w:tcW w:w="987" w:type="pct"/>
            <w:vAlign w:val="center"/>
            <w:hideMark/>
          </w:tcPr>
          <w:p w14:paraId="1B99A4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1.241</w:t>
            </w:r>
          </w:p>
        </w:tc>
        <w:tc>
          <w:tcPr>
            <w:tcW w:w="987" w:type="pct"/>
            <w:vAlign w:val="center"/>
            <w:hideMark/>
          </w:tcPr>
          <w:p w14:paraId="7038A8E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1.826</w:t>
            </w:r>
          </w:p>
        </w:tc>
        <w:tc>
          <w:tcPr>
            <w:tcW w:w="1167" w:type="pct"/>
            <w:vAlign w:val="center"/>
            <w:hideMark/>
          </w:tcPr>
          <w:p w14:paraId="48B44F4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0.578</w:t>
            </w:r>
          </w:p>
        </w:tc>
      </w:tr>
      <w:tr w:rsidR="000455A4" w:rsidRPr="000455A4" w14:paraId="428D7D12" w14:textId="77777777" w:rsidTr="00CD4C14">
        <w:trPr>
          <w:tblCellSpacing w:w="15" w:type="dxa"/>
        </w:trPr>
        <w:tc>
          <w:tcPr>
            <w:tcW w:w="840" w:type="pct"/>
            <w:vAlign w:val="center"/>
            <w:hideMark/>
          </w:tcPr>
          <w:p w14:paraId="15A776F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48A973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3D75A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7B19B2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3997E4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90B09A0" w14:textId="77777777" w:rsidTr="00CD4C14">
        <w:trPr>
          <w:tblCellSpacing w:w="15" w:type="dxa"/>
        </w:trPr>
        <w:tc>
          <w:tcPr>
            <w:tcW w:w="840" w:type="pct"/>
            <w:vAlign w:val="center"/>
            <w:hideMark/>
          </w:tcPr>
          <w:p w14:paraId="4904063D"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Constant</w:t>
            </w:r>
          </w:p>
        </w:tc>
        <w:tc>
          <w:tcPr>
            <w:tcW w:w="928" w:type="pct"/>
            <w:vAlign w:val="center"/>
            <w:hideMark/>
          </w:tcPr>
          <w:p w14:paraId="3A701ED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-2.147</w:t>
            </w:r>
          </w:p>
        </w:tc>
        <w:tc>
          <w:tcPr>
            <w:tcW w:w="987" w:type="pct"/>
            <w:vAlign w:val="center"/>
            <w:hideMark/>
          </w:tcPr>
          <w:p w14:paraId="7A5AE4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-11.507</w:t>
            </w:r>
          </w:p>
        </w:tc>
        <w:tc>
          <w:tcPr>
            <w:tcW w:w="987" w:type="pct"/>
            <w:vAlign w:val="center"/>
            <w:hideMark/>
          </w:tcPr>
          <w:p w14:paraId="0BFA4C1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-7.560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C46F3F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-3.523</w:t>
            </w:r>
          </w:p>
        </w:tc>
      </w:tr>
      <w:tr w:rsidR="000455A4" w:rsidRPr="000455A4" w14:paraId="462BD2AE" w14:textId="77777777" w:rsidTr="00CD4C14">
        <w:trPr>
          <w:tblCellSpacing w:w="15" w:type="dxa"/>
        </w:trPr>
        <w:tc>
          <w:tcPr>
            <w:tcW w:w="840" w:type="pct"/>
            <w:vAlign w:val="center"/>
            <w:hideMark/>
          </w:tcPr>
          <w:p w14:paraId="677D1B5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8F894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-0.687</w:t>
            </w:r>
          </w:p>
        </w:tc>
        <w:tc>
          <w:tcPr>
            <w:tcW w:w="987" w:type="pct"/>
            <w:vAlign w:val="center"/>
            <w:hideMark/>
          </w:tcPr>
          <w:p w14:paraId="2E91BE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-1.158</w:t>
            </w:r>
          </w:p>
        </w:tc>
        <w:tc>
          <w:tcPr>
            <w:tcW w:w="987" w:type="pct"/>
            <w:vAlign w:val="center"/>
            <w:hideMark/>
          </w:tcPr>
          <w:p w14:paraId="283EB6E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-1.715</w:t>
            </w:r>
          </w:p>
        </w:tc>
        <w:tc>
          <w:tcPr>
            <w:tcW w:w="1167" w:type="pct"/>
            <w:vAlign w:val="center"/>
            <w:hideMark/>
          </w:tcPr>
          <w:p w14:paraId="08FBFD2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-0.524</w:t>
            </w:r>
          </w:p>
        </w:tc>
      </w:tr>
      <w:tr w:rsidR="000455A4" w:rsidRPr="000455A4" w14:paraId="4D4A7E34" w14:textId="77777777" w:rsidTr="00CD4C14">
        <w:trPr>
          <w:tblCellSpacing w:w="15" w:type="dxa"/>
        </w:trPr>
        <w:tc>
          <w:tcPr>
            <w:tcW w:w="840" w:type="pct"/>
            <w:vAlign w:val="center"/>
            <w:hideMark/>
          </w:tcPr>
          <w:p w14:paraId="1A3E2D5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5D103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3439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435CBC7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7B81D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191E478" w14:textId="77777777" w:rsidTr="000455A4">
        <w:trPr>
          <w:tblCellSpacing w:w="15" w:type="dxa"/>
        </w:trPr>
        <w:tc>
          <w:tcPr>
            <w:tcW w:w="4969" w:type="pct"/>
            <w:gridSpan w:val="5"/>
            <w:tcBorders>
              <w:bottom w:val="single" w:sz="6" w:space="0" w:color="000000"/>
            </w:tcBorders>
            <w:vAlign w:val="center"/>
            <w:hideMark/>
          </w:tcPr>
          <w:p w14:paraId="3DD864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FBE634" w14:textId="77777777" w:rsidTr="00CD4C14">
        <w:trPr>
          <w:tblCellSpacing w:w="15" w:type="dxa"/>
        </w:trPr>
        <w:tc>
          <w:tcPr>
            <w:tcW w:w="840" w:type="pct"/>
            <w:vAlign w:val="center"/>
            <w:hideMark/>
          </w:tcPr>
          <w:p w14:paraId="44F6A9E2"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Observations</w:t>
            </w:r>
          </w:p>
        </w:tc>
        <w:tc>
          <w:tcPr>
            <w:tcW w:w="928" w:type="pct"/>
            <w:vAlign w:val="center"/>
            <w:hideMark/>
          </w:tcPr>
          <w:p w14:paraId="45E018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410E03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51A423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1167" w:type="pct"/>
            <w:vAlign w:val="center"/>
            <w:hideMark/>
          </w:tcPr>
          <w:p w14:paraId="2105578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r>
      <w:tr w:rsidR="000455A4" w:rsidRPr="000455A4" w14:paraId="117D054D" w14:textId="77777777" w:rsidTr="00CD4C14">
        <w:trPr>
          <w:tblCellSpacing w:w="15" w:type="dxa"/>
        </w:trPr>
        <w:tc>
          <w:tcPr>
            <w:tcW w:w="840" w:type="pct"/>
            <w:vAlign w:val="center"/>
            <w:hideMark/>
          </w:tcPr>
          <w:p w14:paraId="2EBB450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6153620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0.200</w:t>
            </w:r>
          </w:p>
        </w:tc>
        <w:tc>
          <w:tcPr>
            <w:tcW w:w="987" w:type="pct"/>
            <w:vAlign w:val="center"/>
            <w:hideMark/>
          </w:tcPr>
          <w:p w14:paraId="56E55E0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0.456</w:t>
            </w:r>
          </w:p>
        </w:tc>
        <w:tc>
          <w:tcPr>
            <w:tcW w:w="987" w:type="pct"/>
            <w:vAlign w:val="center"/>
            <w:hideMark/>
          </w:tcPr>
          <w:p w14:paraId="3854C2B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0.460</w:t>
            </w:r>
          </w:p>
        </w:tc>
        <w:tc>
          <w:tcPr>
            <w:tcW w:w="1167" w:type="pct"/>
            <w:vAlign w:val="center"/>
            <w:hideMark/>
          </w:tcPr>
          <w:p w14:paraId="26BF3C6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p>
        </w:tc>
      </w:tr>
      <w:tr w:rsidR="000455A4" w:rsidRPr="000455A4" w14:paraId="3D55DACB" w14:textId="77777777" w:rsidTr="00CD4C14">
        <w:trPr>
          <w:tblCellSpacing w:w="15" w:type="dxa"/>
        </w:trPr>
        <w:tc>
          <w:tcPr>
            <w:tcW w:w="840" w:type="pct"/>
            <w:vAlign w:val="center"/>
            <w:hideMark/>
          </w:tcPr>
          <w:p w14:paraId="0441123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Adjusted 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4F63DC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0.172</w:t>
            </w:r>
          </w:p>
        </w:tc>
        <w:tc>
          <w:tcPr>
            <w:tcW w:w="987" w:type="pct"/>
            <w:vAlign w:val="center"/>
            <w:hideMark/>
          </w:tcPr>
          <w:p w14:paraId="45217AB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0.437</w:t>
            </w:r>
          </w:p>
        </w:tc>
        <w:tc>
          <w:tcPr>
            <w:tcW w:w="987" w:type="pct"/>
            <w:vAlign w:val="center"/>
            <w:hideMark/>
          </w:tcPr>
          <w:p w14:paraId="306D05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0.440</w:t>
            </w:r>
          </w:p>
        </w:tc>
        <w:tc>
          <w:tcPr>
            <w:tcW w:w="1167" w:type="pct"/>
            <w:vAlign w:val="center"/>
            <w:hideMark/>
          </w:tcPr>
          <w:p w14:paraId="618B700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0.405</w:t>
            </w:r>
          </w:p>
        </w:tc>
      </w:tr>
      <w:tr w:rsidR="000455A4" w:rsidRPr="000455A4" w14:paraId="4499A16B" w14:textId="77777777" w:rsidTr="00CD4C14">
        <w:trPr>
          <w:tblCellSpacing w:w="15" w:type="dxa"/>
        </w:trPr>
        <w:tc>
          <w:tcPr>
            <w:tcW w:w="840" w:type="pct"/>
            <w:vAlign w:val="center"/>
            <w:hideMark/>
          </w:tcPr>
          <w:p w14:paraId="6148581B"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F Statistic</w:t>
            </w:r>
          </w:p>
        </w:tc>
        <w:tc>
          <w:tcPr>
            <w:tcW w:w="928" w:type="pct"/>
            <w:vAlign w:val="center"/>
            <w:hideMark/>
          </w:tcPr>
          <w:p w14:paraId="2F68FF5E" w14:textId="66547CD1"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7.310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A1980C7" w14:textId="5245501E"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23.191</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F6E4501" w14:textId="481F61D8"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23.512</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1167" w:type="pct"/>
            <w:vAlign w:val="center"/>
            <w:hideMark/>
          </w:tcPr>
          <w:p w14:paraId="745A3B16" w14:textId="76F9783A"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20.480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r>
      <w:tr w:rsidR="000455A4" w:rsidRPr="000455A4" w14:paraId="276F069E" w14:textId="77777777" w:rsidTr="000455A4">
        <w:trPr>
          <w:tblCellSpacing w:w="15" w:type="dxa"/>
        </w:trPr>
        <w:tc>
          <w:tcPr>
            <w:tcW w:w="4969" w:type="pct"/>
            <w:gridSpan w:val="5"/>
            <w:tcBorders>
              <w:bottom w:val="single" w:sz="6" w:space="0" w:color="000000"/>
            </w:tcBorders>
            <w:vAlign w:val="center"/>
            <w:hideMark/>
          </w:tcPr>
          <w:p w14:paraId="54D26B66" w14:textId="77777777" w:rsidR="000455A4" w:rsidRPr="000455A4" w:rsidRDefault="000455A4" w:rsidP="000455A4">
            <w:pPr>
              <w:widowControl/>
              <w:jc w:val="center"/>
              <w:rPr>
                <w:rFonts w:ascii="Times New Roman" w:eastAsia="新細明體" w:hAnsi="Times New Roman" w:cs="Times New Roman"/>
                <w:kern w:val="0"/>
                <w:sz w:val="20"/>
                <w:szCs w:val="20"/>
              </w:rPr>
            </w:pPr>
          </w:p>
        </w:tc>
      </w:tr>
    </w:tbl>
    <w:p w14:paraId="64928903" w14:textId="45952837"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05959CCB" w14:textId="77777777" w:rsidR="001F06D2" w:rsidRPr="00BA4329" w:rsidRDefault="001F06D2" w:rsidP="001F06D2">
      <w:pPr>
        <w:rPr>
          <w:rFonts w:ascii="Times New Roman" w:hAnsi="Times New Roman" w:cs="Times New Roman"/>
        </w:rPr>
      </w:pPr>
    </w:p>
    <w:p w14:paraId="57ACC0F5" w14:textId="77777777" w:rsidR="001F06D2" w:rsidRPr="00BA4329" w:rsidRDefault="001F06D2" w:rsidP="001F06D2">
      <w:pPr>
        <w:rPr>
          <w:rFonts w:ascii="Times New Roman" w:hAnsi="Times New Roman" w:cs="Times New Roman"/>
        </w:rPr>
      </w:pPr>
    </w:p>
    <w:p w14:paraId="20F28AE7" w14:textId="77777777" w:rsidR="00C9675B" w:rsidRDefault="00C9675B">
      <w:pPr>
        <w:widowControl/>
        <w:rPr>
          <w:rFonts w:ascii="Times New Roman" w:eastAsiaTheme="majorEastAsia" w:hAnsi="Times New Roman" w:cs="Times New Roman"/>
          <w:b/>
          <w:bCs/>
          <w:kern w:val="52"/>
        </w:rPr>
      </w:pPr>
      <w:r>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326DB2" w:rsidRPr="00326DB2" w14:paraId="21357F76" w14:textId="77777777" w:rsidTr="00326DB2">
        <w:trPr>
          <w:tblCellSpacing w:w="15" w:type="dxa"/>
        </w:trPr>
        <w:tc>
          <w:tcPr>
            <w:tcW w:w="4969" w:type="pct"/>
            <w:gridSpan w:val="5"/>
            <w:tcBorders>
              <w:bottom w:val="single" w:sz="6" w:space="0" w:color="000000"/>
            </w:tcBorders>
            <w:vAlign w:val="center"/>
            <w:hideMark/>
          </w:tcPr>
          <w:p w14:paraId="5F8DA811" w14:textId="6C233A73" w:rsidR="00326DB2" w:rsidRPr="00326DB2" w:rsidRDefault="00235DDE" w:rsidP="00326DB2">
            <w:pPr>
              <w:pStyle w:val="2"/>
              <w:spacing w:line="240" w:lineRule="auto"/>
              <w:rPr>
                <w:rFonts w:ascii="Times New Roman" w:hAnsi="Times New Roman" w:cs="Times New Roman"/>
                <w:sz w:val="24"/>
                <w:szCs w:val="24"/>
              </w:rPr>
            </w:pPr>
            <w:r w:rsidRPr="00326DB2">
              <w:rPr>
                <w:rFonts w:ascii="Times New Roman" w:hAnsi="Times New Roman" w:cs="Times New Roman"/>
                <w:sz w:val="24"/>
                <w:szCs w:val="24"/>
              </w:rPr>
              <w:lastRenderedPageBreak/>
              <w:t>Table 7: Endogeneity Test: Pre- vs</w:t>
            </w:r>
            <w:r w:rsidR="00C9675B" w:rsidRPr="00326DB2">
              <w:rPr>
                <w:rFonts w:ascii="Times New Roman" w:hAnsi="Times New Roman" w:cs="Times New Roman" w:hint="eastAsia"/>
                <w:sz w:val="24"/>
                <w:szCs w:val="24"/>
              </w:rPr>
              <w:t>.</w:t>
            </w:r>
            <w:r w:rsidRPr="00326DB2">
              <w:rPr>
                <w:rFonts w:ascii="Times New Roman" w:hAnsi="Times New Roman" w:cs="Times New Roman"/>
                <w:sz w:val="24"/>
                <w:szCs w:val="24"/>
              </w:rPr>
              <w:t xml:space="preserve"> Post-Implementation for </w:t>
            </w:r>
            <w:r w:rsidR="00C9675B"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p>
          <w:p w14:paraId="1E8640DF" w14:textId="77777777" w:rsidR="00326DB2" w:rsidRPr="00326DB2" w:rsidRDefault="00326DB2" w:rsidP="00326DB2">
            <w:pPr>
              <w:widowControl/>
              <w:rPr>
                <w:rFonts w:ascii="Times New Roman" w:hAnsi="Times New Roman" w:cs="Times New Roman"/>
                <w:sz w:val="20"/>
                <w:szCs w:val="20"/>
              </w:rPr>
            </w:pPr>
          </w:p>
          <w:p w14:paraId="27B9E290" w14:textId="76275FA8" w:rsidR="00326DB2" w:rsidRPr="00326DB2" w:rsidRDefault="00326DB2" w:rsidP="00326DB2">
            <w:pPr>
              <w:widowControl/>
              <w:rPr>
                <w:rFonts w:ascii="Times New Roman" w:eastAsia="新細明體" w:hAnsi="Times New Roman" w:cs="Times New Roman"/>
                <w:kern w:val="0"/>
                <w:sz w:val="20"/>
                <w:szCs w:val="20"/>
              </w:rPr>
            </w:pPr>
          </w:p>
        </w:tc>
      </w:tr>
      <w:tr w:rsidR="00326DB2" w:rsidRPr="00326DB2" w14:paraId="5C2804D7" w14:textId="77777777" w:rsidTr="009E712B">
        <w:trPr>
          <w:tblCellSpacing w:w="15" w:type="dxa"/>
        </w:trPr>
        <w:tc>
          <w:tcPr>
            <w:tcW w:w="819" w:type="pct"/>
            <w:vAlign w:val="center"/>
            <w:hideMark/>
          </w:tcPr>
          <w:p w14:paraId="1C67A0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4E92432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i/>
                <w:iCs/>
                <w:kern w:val="0"/>
                <w:sz w:val="20"/>
                <w:szCs w:val="20"/>
              </w:rPr>
              <w:t>Dependent variable:</w:t>
            </w:r>
          </w:p>
        </w:tc>
      </w:tr>
      <w:tr w:rsidR="00326DB2" w:rsidRPr="00326DB2" w14:paraId="7388F222" w14:textId="77777777" w:rsidTr="009E712B">
        <w:trPr>
          <w:tblCellSpacing w:w="15" w:type="dxa"/>
        </w:trPr>
        <w:tc>
          <w:tcPr>
            <w:tcW w:w="819" w:type="pct"/>
            <w:vAlign w:val="center"/>
            <w:hideMark/>
          </w:tcPr>
          <w:p w14:paraId="064E90B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0F1353F7"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BE054EB" w14:textId="77777777" w:rsidTr="009E712B">
        <w:trPr>
          <w:tblCellSpacing w:w="15" w:type="dxa"/>
        </w:trPr>
        <w:tc>
          <w:tcPr>
            <w:tcW w:w="819" w:type="pct"/>
            <w:vAlign w:val="center"/>
            <w:hideMark/>
          </w:tcPr>
          <w:p w14:paraId="67BE068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00D2C6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146D509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40B8D31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ABEXP</w:t>
            </w:r>
          </w:p>
        </w:tc>
        <w:tc>
          <w:tcPr>
            <w:tcW w:w="1155" w:type="pct"/>
            <w:vAlign w:val="center"/>
            <w:hideMark/>
          </w:tcPr>
          <w:p w14:paraId="0D882A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ABPROD</w:t>
            </w:r>
          </w:p>
        </w:tc>
      </w:tr>
      <w:tr w:rsidR="00326DB2" w:rsidRPr="00326DB2" w14:paraId="6C00E6A5" w14:textId="77777777" w:rsidTr="009E712B">
        <w:trPr>
          <w:tblCellSpacing w:w="15" w:type="dxa"/>
        </w:trPr>
        <w:tc>
          <w:tcPr>
            <w:tcW w:w="819" w:type="pct"/>
            <w:vAlign w:val="center"/>
            <w:hideMark/>
          </w:tcPr>
          <w:p w14:paraId="28269AE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C1180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w:t>
            </w:r>
          </w:p>
        </w:tc>
        <w:tc>
          <w:tcPr>
            <w:tcW w:w="978" w:type="pct"/>
            <w:vAlign w:val="center"/>
            <w:hideMark/>
          </w:tcPr>
          <w:p w14:paraId="767A01F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w:t>
            </w:r>
          </w:p>
        </w:tc>
        <w:tc>
          <w:tcPr>
            <w:tcW w:w="978" w:type="pct"/>
            <w:vAlign w:val="center"/>
            <w:hideMark/>
          </w:tcPr>
          <w:p w14:paraId="41AA25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w:t>
            </w:r>
          </w:p>
        </w:tc>
        <w:tc>
          <w:tcPr>
            <w:tcW w:w="1155" w:type="pct"/>
            <w:vAlign w:val="center"/>
            <w:hideMark/>
          </w:tcPr>
          <w:p w14:paraId="375FA9C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w:t>
            </w:r>
          </w:p>
        </w:tc>
      </w:tr>
      <w:tr w:rsidR="00326DB2" w:rsidRPr="00326DB2" w14:paraId="20BA92A4" w14:textId="77777777" w:rsidTr="00326DB2">
        <w:trPr>
          <w:tblCellSpacing w:w="15" w:type="dxa"/>
        </w:trPr>
        <w:tc>
          <w:tcPr>
            <w:tcW w:w="4969" w:type="pct"/>
            <w:gridSpan w:val="5"/>
            <w:tcBorders>
              <w:bottom w:val="single" w:sz="6" w:space="0" w:color="000000"/>
            </w:tcBorders>
            <w:vAlign w:val="center"/>
            <w:hideMark/>
          </w:tcPr>
          <w:p w14:paraId="799D4059" w14:textId="77777777" w:rsidR="00326DB2" w:rsidRPr="00326DB2" w:rsidRDefault="00326DB2" w:rsidP="00326DB2">
            <w:pPr>
              <w:widowControl/>
              <w:jc w:val="center"/>
              <w:rPr>
                <w:rFonts w:ascii="Times New Roman" w:eastAsia="新細明體" w:hAnsi="Times New Roman" w:cs="Times New Roman"/>
                <w:kern w:val="0"/>
                <w:sz w:val="20"/>
                <w:szCs w:val="20"/>
              </w:rPr>
            </w:pPr>
          </w:p>
        </w:tc>
      </w:tr>
      <w:tr w:rsidR="00326DB2" w:rsidRPr="00326DB2" w14:paraId="21B75200" w14:textId="77777777" w:rsidTr="009E712B">
        <w:trPr>
          <w:tblCellSpacing w:w="15" w:type="dxa"/>
        </w:trPr>
        <w:tc>
          <w:tcPr>
            <w:tcW w:w="819" w:type="pct"/>
            <w:vAlign w:val="center"/>
            <w:hideMark/>
          </w:tcPr>
          <w:p w14:paraId="30985E3E"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RMres</w:t>
            </w:r>
            <w:proofErr w:type="spellEnd"/>
          </w:p>
        </w:tc>
        <w:tc>
          <w:tcPr>
            <w:tcW w:w="978" w:type="pct"/>
            <w:vAlign w:val="center"/>
            <w:hideMark/>
          </w:tcPr>
          <w:p w14:paraId="60644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1E53A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37AE49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C9F2E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5519063" w14:textId="77777777" w:rsidTr="009E712B">
        <w:trPr>
          <w:tblCellSpacing w:w="15" w:type="dxa"/>
        </w:trPr>
        <w:tc>
          <w:tcPr>
            <w:tcW w:w="819" w:type="pct"/>
            <w:vAlign w:val="center"/>
            <w:hideMark/>
          </w:tcPr>
          <w:p w14:paraId="10D17BF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F8C95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1.934</w:t>
            </w:r>
          </w:p>
        </w:tc>
        <w:tc>
          <w:tcPr>
            <w:tcW w:w="978" w:type="pct"/>
            <w:vAlign w:val="center"/>
            <w:hideMark/>
          </w:tcPr>
          <w:p w14:paraId="5F55A8E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3D92D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38062B"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39A8E4E" w14:textId="77777777" w:rsidTr="009E712B">
        <w:trPr>
          <w:tblCellSpacing w:w="15" w:type="dxa"/>
        </w:trPr>
        <w:tc>
          <w:tcPr>
            <w:tcW w:w="819" w:type="pct"/>
            <w:vAlign w:val="center"/>
            <w:hideMark/>
          </w:tcPr>
          <w:p w14:paraId="551D0E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6B07B0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6BF2B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74B1B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5930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8C696A" w14:textId="77777777" w:rsidTr="009E712B">
        <w:trPr>
          <w:tblCellSpacing w:w="15" w:type="dxa"/>
        </w:trPr>
        <w:tc>
          <w:tcPr>
            <w:tcW w:w="819" w:type="pct"/>
            <w:vAlign w:val="center"/>
            <w:hideMark/>
          </w:tcPr>
          <w:p w14:paraId="3B52439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5DF8D2D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DBDAF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02346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CA09BF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B657FEC" w14:textId="77777777" w:rsidTr="009E712B">
        <w:trPr>
          <w:tblCellSpacing w:w="15" w:type="dxa"/>
        </w:trPr>
        <w:tc>
          <w:tcPr>
            <w:tcW w:w="819" w:type="pct"/>
            <w:vAlign w:val="center"/>
            <w:hideMark/>
          </w:tcPr>
          <w:p w14:paraId="2DB4C5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B1134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-1.787</w:t>
            </w:r>
          </w:p>
        </w:tc>
        <w:tc>
          <w:tcPr>
            <w:tcW w:w="978" w:type="pct"/>
            <w:vAlign w:val="center"/>
            <w:hideMark/>
          </w:tcPr>
          <w:p w14:paraId="2E208F1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21E8F8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974A83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3C6FA25" w14:textId="77777777" w:rsidTr="009E712B">
        <w:trPr>
          <w:tblCellSpacing w:w="15" w:type="dxa"/>
        </w:trPr>
        <w:tc>
          <w:tcPr>
            <w:tcW w:w="819" w:type="pct"/>
            <w:vAlign w:val="center"/>
            <w:hideMark/>
          </w:tcPr>
          <w:p w14:paraId="2FE960F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738E015"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F959F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FE79B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8FE8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0BE391" w14:textId="77777777" w:rsidTr="009E712B">
        <w:trPr>
          <w:tblCellSpacing w:w="15" w:type="dxa"/>
        </w:trPr>
        <w:tc>
          <w:tcPr>
            <w:tcW w:w="819" w:type="pct"/>
            <w:vAlign w:val="center"/>
            <w:hideMark/>
          </w:tcPr>
          <w:p w14:paraId="03771DB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0BBC62EF"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552C0FB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662BAD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-8.857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4A787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-6.545</w:t>
            </w:r>
          </w:p>
        </w:tc>
      </w:tr>
      <w:tr w:rsidR="00326DB2" w:rsidRPr="00326DB2" w14:paraId="52491791" w14:textId="77777777" w:rsidTr="009E712B">
        <w:trPr>
          <w:tblCellSpacing w:w="15" w:type="dxa"/>
        </w:trPr>
        <w:tc>
          <w:tcPr>
            <w:tcW w:w="819" w:type="pct"/>
            <w:vAlign w:val="center"/>
            <w:hideMark/>
          </w:tcPr>
          <w:p w14:paraId="0525F9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CE5978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EF32F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-2.332</w:t>
            </w:r>
          </w:p>
        </w:tc>
        <w:tc>
          <w:tcPr>
            <w:tcW w:w="978" w:type="pct"/>
            <w:vAlign w:val="center"/>
            <w:hideMark/>
          </w:tcPr>
          <w:p w14:paraId="4277B4B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-2.509</w:t>
            </w:r>
          </w:p>
        </w:tc>
        <w:tc>
          <w:tcPr>
            <w:tcW w:w="1155" w:type="pct"/>
            <w:vAlign w:val="center"/>
            <w:hideMark/>
          </w:tcPr>
          <w:p w14:paraId="055CC04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-1.568</w:t>
            </w:r>
          </w:p>
        </w:tc>
      </w:tr>
      <w:tr w:rsidR="00326DB2" w:rsidRPr="00326DB2" w14:paraId="170A759C" w14:textId="77777777" w:rsidTr="009E712B">
        <w:trPr>
          <w:tblCellSpacing w:w="15" w:type="dxa"/>
        </w:trPr>
        <w:tc>
          <w:tcPr>
            <w:tcW w:w="819" w:type="pct"/>
            <w:vAlign w:val="center"/>
            <w:hideMark/>
          </w:tcPr>
          <w:p w14:paraId="591A03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FA6A9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2D8D8C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4006E8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9C378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F9A212E" w14:textId="77777777" w:rsidTr="009E712B">
        <w:trPr>
          <w:tblCellSpacing w:w="15" w:type="dxa"/>
        </w:trPr>
        <w:tc>
          <w:tcPr>
            <w:tcW w:w="819" w:type="pct"/>
            <w:vAlign w:val="center"/>
            <w:hideMark/>
          </w:tcPr>
          <w:p w14:paraId="074E8D0F"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AMres</w:t>
            </w:r>
            <w:proofErr w:type="spellEnd"/>
          </w:p>
        </w:tc>
        <w:tc>
          <w:tcPr>
            <w:tcW w:w="978" w:type="pct"/>
            <w:vAlign w:val="center"/>
            <w:hideMark/>
          </w:tcPr>
          <w:p w14:paraId="6B863271"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64A09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14.953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15BFF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8.751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16660B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6.663</w:t>
            </w:r>
          </w:p>
        </w:tc>
      </w:tr>
      <w:tr w:rsidR="00326DB2" w:rsidRPr="00326DB2" w14:paraId="3CE56B87" w14:textId="77777777" w:rsidTr="009E712B">
        <w:trPr>
          <w:tblCellSpacing w:w="15" w:type="dxa"/>
        </w:trPr>
        <w:tc>
          <w:tcPr>
            <w:tcW w:w="819" w:type="pct"/>
            <w:vAlign w:val="center"/>
            <w:hideMark/>
          </w:tcPr>
          <w:p w14:paraId="16F7B87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86D073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B9F2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2.341</w:t>
            </w:r>
          </w:p>
        </w:tc>
        <w:tc>
          <w:tcPr>
            <w:tcW w:w="978" w:type="pct"/>
            <w:vAlign w:val="center"/>
            <w:hideMark/>
          </w:tcPr>
          <w:p w14:paraId="7D88350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2.480</w:t>
            </w:r>
          </w:p>
        </w:tc>
        <w:tc>
          <w:tcPr>
            <w:tcW w:w="1155" w:type="pct"/>
            <w:vAlign w:val="center"/>
            <w:hideMark/>
          </w:tcPr>
          <w:p w14:paraId="6D67A9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1.597</w:t>
            </w:r>
          </w:p>
        </w:tc>
      </w:tr>
      <w:tr w:rsidR="00326DB2" w:rsidRPr="00326DB2" w14:paraId="2D991303" w14:textId="77777777" w:rsidTr="009E712B">
        <w:trPr>
          <w:tblCellSpacing w:w="15" w:type="dxa"/>
        </w:trPr>
        <w:tc>
          <w:tcPr>
            <w:tcW w:w="819" w:type="pct"/>
            <w:vAlign w:val="center"/>
            <w:hideMark/>
          </w:tcPr>
          <w:p w14:paraId="485AE28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B014C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B19ECB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C99DFF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6322A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E8C78F" w14:textId="77777777" w:rsidTr="009E712B">
        <w:trPr>
          <w:tblCellSpacing w:w="15" w:type="dxa"/>
        </w:trPr>
        <w:tc>
          <w:tcPr>
            <w:tcW w:w="819" w:type="pct"/>
            <w:vAlign w:val="center"/>
            <w:hideMark/>
          </w:tcPr>
          <w:p w14:paraId="647B355A" w14:textId="0400A02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w:t>
            </w:r>
          </w:p>
        </w:tc>
        <w:tc>
          <w:tcPr>
            <w:tcW w:w="978" w:type="pct"/>
            <w:vAlign w:val="center"/>
            <w:hideMark/>
          </w:tcPr>
          <w:p w14:paraId="65BAA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3B2E4A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FB231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D7E720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p>
        </w:tc>
      </w:tr>
      <w:tr w:rsidR="00326DB2" w:rsidRPr="00326DB2" w14:paraId="19DA020E" w14:textId="77777777" w:rsidTr="009E712B">
        <w:trPr>
          <w:tblCellSpacing w:w="15" w:type="dxa"/>
        </w:trPr>
        <w:tc>
          <w:tcPr>
            <w:tcW w:w="819" w:type="pct"/>
            <w:vAlign w:val="center"/>
            <w:hideMark/>
          </w:tcPr>
          <w:p w14:paraId="5B3CBD7F"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43E97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-1.762</w:t>
            </w:r>
          </w:p>
        </w:tc>
        <w:tc>
          <w:tcPr>
            <w:tcW w:w="978" w:type="pct"/>
            <w:vAlign w:val="center"/>
            <w:hideMark/>
          </w:tcPr>
          <w:p w14:paraId="304395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-1.930</w:t>
            </w:r>
          </w:p>
        </w:tc>
        <w:tc>
          <w:tcPr>
            <w:tcW w:w="978" w:type="pct"/>
            <w:vAlign w:val="center"/>
            <w:hideMark/>
          </w:tcPr>
          <w:p w14:paraId="2BB8E7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-1.994</w:t>
            </w:r>
          </w:p>
        </w:tc>
        <w:tc>
          <w:tcPr>
            <w:tcW w:w="1155" w:type="pct"/>
            <w:vAlign w:val="center"/>
            <w:hideMark/>
          </w:tcPr>
          <w:p w14:paraId="6F8344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-1.306</w:t>
            </w:r>
          </w:p>
        </w:tc>
      </w:tr>
      <w:tr w:rsidR="00326DB2" w:rsidRPr="00326DB2" w14:paraId="2657934E" w14:textId="77777777" w:rsidTr="009E712B">
        <w:trPr>
          <w:tblCellSpacing w:w="15" w:type="dxa"/>
        </w:trPr>
        <w:tc>
          <w:tcPr>
            <w:tcW w:w="819" w:type="pct"/>
            <w:vAlign w:val="center"/>
            <w:hideMark/>
          </w:tcPr>
          <w:p w14:paraId="5B8D98F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233342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16545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166E4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8920F0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3FEB689" w14:textId="77777777" w:rsidTr="009E712B">
        <w:trPr>
          <w:tblCellSpacing w:w="15" w:type="dxa"/>
        </w:trPr>
        <w:tc>
          <w:tcPr>
            <w:tcW w:w="819" w:type="pct"/>
            <w:vAlign w:val="center"/>
            <w:hideMark/>
          </w:tcPr>
          <w:p w14:paraId="08BAD24F" w14:textId="74C6A6F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RPA</w:t>
            </w:r>
          </w:p>
        </w:tc>
        <w:tc>
          <w:tcPr>
            <w:tcW w:w="978" w:type="pct"/>
            <w:vAlign w:val="center"/>
            <w:hideMark/>
          </w:tcPr>
          <w:p w14:paraId="0222D2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-0.006</w:t>
            </w:r>
          </w:p>
        </w:tc>
        <w:tc>
          <w:tcPr>
            <w:tcW w:w="978" w:type="pct"/>
            <w:vAlign w:val="center"/>
            <w:hideMark/>
          </w:tcPr>
          <w:p w14:paraId="0CEAB74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-0.093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38505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141CA6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-0.041</w:t>
            </w:r>
            <w:r w:rsidRPr="00326DB2">
              <w:rPr>
                <w:rFonts w:ascii="Times New Roman" w:eastAsia="新細明體" w:hAnsi="Times New Roman" w:cs="Times New Roman"/>
                <w:kern w:val="0"/>
                <w:sz w:val="20"/>
                <w:szCs w:val="20"/>
                <w:vertAlign w:val="superscript"/>
              </w:rPr>
              <w:t>*</w:t>
            </w:r>
          </w:p>
        </w:tc>
      </w:tr>
      <w:tr w:rsidR="00326DB2" w:rsidRPr="00326DB2" w14:paraId="53A1377C" w14:textId="77777777" w:rsidTr="009E712B">
        <w:trPr>
          <w:tblCellSpacing w:w="15" w:type="dxa"/>
        </w:trPr>
        <w:tc>
          <w:tcPr>
            <w:tcW w:w="819" w:type="pct"/>
            <w:vAlign w:val="center"/>
            <w:hideMark/>
          </w:tcPr>
          <w:p w14:paraId="2DAD712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1DA8E4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-1.501</w:t>
            </w:r>
          </w:p>
        </w:tc>
        <w:tc>
          <w:tcPr>
            <w:tcW w:w="978" w:type="pct"/>
            <w:vAlign w:val="center"/>
            <w:hideMark/>
          </w:tcPr>
          <w:p w14:paraId="689215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-2.620</w:t>
            </w:r>
          </w:p>
        </w:tc>
        <w:tc>
          <w:tcPr>
            <w:tcW w:w="978" w:type="pct"/>
            <w:vAlign w:val="center"/>
            <w:hideMark/>
          </w:tcPr>
          <w:p w14:paraId="474E228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-2.588</w:t>
            </w:r>
          </w:p>
        </w:tc>
        <w:tc>
          <w:tcPr>
            <w:tcW w:w="1155" w:type="pct"/>
            <w:vAlign w:val="center"/>
            <w:hideMark/>
          </w:tcPr>
          <w:p w14:paraId="1B8EE2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-1.816</w:t>
            </w:r>
          </w:p>
        </w:tc>
      </w:tr>
      <w:tr w:rsidR="00326DB2" w:rsidRPr="00326DB2" w14:paraId="04CC9A9D" w14:textId="77777777" w:rsidTr="009E712B">
        <w:trPr>
          <w:tblCellSpacing w:w="15" w:type="dxa"/>
        </w:trPr>
        <w:tc>
          <w:tcPr>
            <w:tcW w:w="819" w:type="pct"/>
            <w:vAlign w:val="center"/>
            <w:hideMark/>
          </w:tcPr>
          <w:p w14:paraId="6ADA60A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6BB6B0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F0666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39BFBF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21E05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E72A445" w14:textId="77777777" w:rsidTr="009E712B">
        <w:trPr>
          <w:tblCellSpacing w:w="15" w:type="dxa"/>
        </w:trPr>
        <w:tc>
          <w:tcPr>
            <w:tcW w:w="819" w:type="pct"/>
            <w:vAlign w:val="center"/>
            <w:hideMark/>
          </w:tcPr>
          <w:p w14:paraId="385427B7" w14:textId="7EA400FB"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POST_RPA</w:t>
            </w:r>
          </w:p>
        </w:tc>
        <w:tc>
          <w:tcPr>
            <w:tcW w:w="978" w:type="pct"/>
            <w:vAlign w:val="center"/>
            <w:hideMark/>
          </w:tcPr>
          <w:p w14:paraId="0F84778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7EABD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37D652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0.154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C9F830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0.120</w:t>
            </w:r>
            <w:r w:rsidRPr="00326DB2">
              <w:rPr>
                <w:rFonts w:ascii="Times New Roman" w:eastAsia="新細明體" w:hAnsi="Times New Roman" w:cs="Times New Roman"/>
                <w:kern w:val="0"/>
                <w:sz w:val="20"/>
                <w:szCs w:val="20"/>
                <w:vertAlign w:val="superscript"/>
              </w:rPr>
              <w:t>*</w:t>
            </w:r>
          </w:p>
        </w:tc>
      </w:tr>
      <w:tr w:rsidR="00326DB2" w:rsidRPr="00326DB2" w14:paraId="0CF2468F" w14:textId="77777777" w:rsidTr="009E712B">
        <w:trPr>
          <w:tblCellSpacing w:w="15" w:type="dxa"/>
        </w:trPr>
        <w:tc>
          <w:tcPr>
            <w:tcW w:w="819" w:type="pct"/>
            <w:vAlign w:val="center"/>
            <w:hideMark/>
          </w:tcPr>
          <w:p w14:paraId="4F14C74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2EC5D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3.160</w:t>
            </w:r>
          </w:p>
        </w:tc>
        <w:tc>
          <w:tcPr>
            <w:tcW w:w="978" w:type="pct"/>
            <w:vAlign w:val="center"/>
            <w:hideMark/>
          </w:tcPr>
          <w:p w14:paraId="7C67AB8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2.406</w:t>
            </w:r>
          </w:p>
        </w:tc>
        <w:tc>
          <w:tcPr>
            <w:tcW w:w="978" w:type="pct"/>
            <w:vAlign w:val="center"/>
            <w:hideMark/>
          </w:tcPr>
          <w:p w14:paraId="302C5AB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2.511</w:t>
            </w:r>
          </w:p>
        </w:tc>
        <w:tc>
          <w:tcPr>
            <w:tcW w:w="1155" w:type="pct"/>
            <w:vAlign w:val="center"/>
            <w:hideMark/>
          </w:tcPr>
          <w:p w14:paraId="30A033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1.649</w:t>
            </w:r>
          </w:p>
        </w:tc>
      </w:tr>
      <w:tr w:rsidR="00326DB2" w:rsidRPr="00326DB2" w14:paraId="0438BDC2" w14:textId="77777777" w:rsidTr="009E712B">
        <w:trPr>
          <w:tblCellSpacing w:w="15" w:type="dxa"/>
        </w:trPr>
        <w:tc>
          <w:tcPr>
            <w:tcW w:w="819" w:type="pct"/>
            <w:vAlign w:val="center"/>
            <w:hideMark/>
          </w:tcPr>
          <w:p w14:paraId="458981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74AB18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78A2E2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B18CC3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15FD34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5D72DD0" w14:textId="77777777" w:rsidTr="009E712B">
        <w:trPr>
          <w:tblCellSpacing w:w="15" w:type="dxa"/>
        </w:trPr>
        <w:tc>
          <w:tcPr>
            <w:tcW w:w="819" w:type="pct"/>
            <w:vAlign w:val="center"/>
            <w:hideMark/>
          </w:tcPr>
          <w:p w14:paraId="0FD47E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LEV</w:t>
            </w:r>
          </w:p>
        </w:tc>
        <w:tc>
          <w:tcPr>
            <w:tcW w:w="978" w:type="pct"/>
            <w:vAlign w:val="center"/>
            <w:hideMark/>
          </w:tcPr>
          <w:p w14:paraId="65FBBDE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0.021</w:t>
            </w:r>
          </w:p>
        </w:tc>
        <w:tc>
          <w:tcPr>
            <w:tcW w:w="978" w:type="pct"/>
            <w:vAlign w:val="center"/>
            <w:hideMark/>
          </w:tcPr>
          <w:p w14:paraId="05B2302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0.186</w:t>
            </w:r>
          </w:p>
        </w:tc>
        <w:tc>
          <w:tcPr>
            <w:tcW w:w="978" w:type="pct"/>
            <w:vAlign w:val="center"/>
            <w:hideMark/>
          </w:tcPr>
          <w:p w14:paraId="1FEDEF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0.131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612AF2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0.054</w:t>
            </w:r>
          </w:p>
        </w:tc>
      </w:tr>
      <w:tr w:rsidR="00326DB2" w:rsidRPr="00326DB2" w14:paraId="24B3856A" w14:textId="77777777" w:rsidTr="009E712B">
        <w:trPr>
          <w:tblCellSpacing w:w="15" w:type="dxa"/>
        </w:trPr>
        <w:tc>
          <w:tcPr>
            <w:tcW w:w="819" w:type="pct"/>
            <w:vAlign w:val="center"/>
            <w:hideMark/>
          </w:tcPr>
          <w:p w14:paraId="7B053D9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185FB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1.394</w:t>
            </w:r>
          </w:p>
        </w:tc>
        <w:tc>
          <w:tcPr>
            <w:tcW w:w="978" w:type="pct"/>
            <w:vAlign w:val="center"/>
            <w:hideMark/>
          </w:tcPr>
          <w:p w14:paraId="291D8AA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1.628</w:t>
            </w:r>
          </w:p>
        </w:tc>
        <w:tc>
          <w:tcPr>
            <w:tcW w:w="978" w:type="pct"/>
            <w:vAlign w:val="center"/>
            <w:hideMark/>
          </w:tcPr>
          <w:p w14:paraId="6D5C52C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2.106</w:t>
            </w:r>
          </w:p>
        </w:tc>
        <w:tc>
          <w:tcPr>
            <w:tcW w:w="1155" w:type="pct"/>
            <w:vAlign w:val="center"/>
            <w:hideMark/>
          </w:tcPr>
          <w:p w14:paraId="09E1562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0.717</w:t>
            </w:r>
          </w:p>
        </w:tc>
      </w:tr>
      <w:tr w:rsidR="00326DB2" w:rsidRPr="00326DB2" w14:paraId="1CFBAC4D" w14:textId="77777777" w:rsidTr="009E712B">
        <w:trPr>
          <w:tblCellSpacing w:w="15" w:type="dxa"/>
        </w:trPr>
        <w:tc>
          <w:tcPr>
            <w:tcW w:w="819" w:type="pct"/>
            <w:vAlign w:val="center"/>
            <w:hideMark/>
          </w:tcPr>
          <w:p w14:paraId="16120C8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77426D"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C2FF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708941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26C26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68D24D0" w14:textId="77777777" w:rsidTr="009E712B">
        <w:trPr>
          <w:tblCellSpacing w:w="15" w:type="dxa"/>
        </w:trPr>
        <w:tc>
          <w:tcPr>
            <w:tcW w:w="819" w:type="pct"/>
            <w:vAlign w:val="center"/>
            <w:hideMark/>
          </w:tcPr>
          <w:p w14:paraId="7E0DCE20"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OCF</w:t>
            </w:r>
          </w:p>
        </w:tc>
        <w:tc>
          <w:tcPr>
            <w:tcW w:w="978" w:type="pct"/>
            <w:vAlign w:val="center"/>
            <w:hideMark/>
          </w:tcPr>
          <w:p w14:paraId="72A99EC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03C39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-1.672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168EA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-0.839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0FDE0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-0.875</w:t>
            </w:r>
            <w:r w:rsidRPr="00326DB2">
              <w:rPr>
                <w:rFonts w:ascii="Times New Roman" w:eastAsia="新細明體" w:hAnsi="Times New Roman" w:cs="Times New Roman"/>
                <w:kern w:val="0"/>
                <w:sz w:val="20"/>
                <w:szCs w:val="20"/>
                <w:vertAlign w:val="superscript"/>
              </w:rPr>
              <w:t>**</w:t>
            </w:r>
          </w:p>
        </w:tc>
      </w:tr>
      <w:tr w:rsidR="00326DB2" w:rsidRPr="00326DB2" w14:paraId="6E9DD135" w14:textId="77777777" w:rsidTr="009E712B">
        <w:trPr>
          <w:tblCellSpacing w:w="15" w:type="dxa"/>
        </w:trPr>
        <w:tc>
          <w:tcPr>
            <w:tcW w:w="819" w:type="pct"/>
            <w:vAlign w:val="center"/>
            <w:hideMark/>
          </w:tcPr>
          <w:p w14:paraId="4FCA27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6AFD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-3.055</w:t>
            </w:r>
          </w:p>
        </w:tc>
        <w:tc>
          <w:tcPr>
            <w:tcW w:w="978" w:type="pct"/>
            <w:vAlign w:val="center"/>
            <w:hideMark/>
          </w:tcPr>
          <w:p w14:paraId="3878C88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-2.855</w:t>
            </w:r>
          </w:p>
        </w:tc>
        <w:tc>
          <w:tcPr>
            <w:tcW w:w="978" w:type="pct"/>
            <w:vAlign w:val="center"/>
            <w:hideMark/>
          </w:tcPr>
          <w:p w14:paraId="0CB1F9F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-2.589</w:t>
            </w:r>
          </w:p>
        </w:tc>
        <w:tc>
          <w:tcPr>
            <w:tcW w:w="1155" w:type="pct"/>
            <w:vAlign w:val="center"/>
            <w:hideMark/>
          </w:tcPr>
          <w:p w14:paraId="22CEB26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-2.285</w:t>
            </w:r>
          </w:p>
        </w:tc>
      </w:tr>
      <w:tr w:rsidR="00326DB2" w:rsidRPr="00326DB2" w14:paraId="0023AB29" w14:textId="77777777" w:rsidTr="009E712B">
        <w:trPr>
          <w:tblCellSpacing w:w="15" w:type="dxa"/>
        </w:trPr>
        <w:tc>
          <w:tcPr>
            <w:tcW w:w="819" w:type="pct"/>
            <w:vAlign w:val="center"/>
            <w:hideMark/>
          </w:tcPr>
          <w:p w14:paraId="376FD14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7BC170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5CBAAD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166421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B023E7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03418F" w14:textId="77777777" w:rsidTr="009E712B">
        <w:trPr>
          <w:tblCellSpacing w:w="15" w:type="dxa"/>
        </w:trPr>
        <w:tc>
          <w:tcPr>
            <w:tcW w:w="819" w:type="pct"/>
            <w:vAlign w:val="center"/>
            <w:hideMark/>
          </w:tcPr>
          <w:p w14:paraId="7369F96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MTB</w:t>
            </w:r>
          </w:p>
        </w:tc>
        <w:tc>
          <w:tcPr>
            <w:tcW w:w="978" w:type="pct"/>
            <w:vAlign w:val="center"/>
            <w:hideMark/>
          </w:tcPr>
          <w:p w14:paraId="439165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BF722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30584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0.036</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5CB081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0.029</w:t>
            </w:r>
          </w:p>
        </w:tc>
      </w:tr>
      <w:tr w:rsidR="00326DB2" w:rsidRPr="00326DB2" w14:paraId="0819964C" w14:textId="77777777" w:rsidTr="009E712B">
        <w:trPr>
          <w:tblCellSpacing w:w="15" w:type="dxa"/>
        </w:trPr>
        <w:tc>
          <w:tcPr>
            <w:tcW w:w="819" w:type="pct"/>
            <w:vAlign w:val="center"/>
            <w:hideMark/>
          </w:tcPr>
          <w:p w14:paraId="3CF702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3777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2.121</w:t>
            </w:r>
          </w:p>
        </w:tc>
        <w:tc>
          <w:tcPr>
            <w:tcW w:w="978" w:type="pct"/>
            <w:vAlign w:val="center"/>
            <w:hideMark/>
          </w:tcPr>
          <w:p w14:paraId="49DF998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2.050</w:t>
            </w:r>
          </w:p>
        </w:tc>
        <w:tc>
          <w:tcPr>
            <w:tcW w:w="978" w:type="pct"/>
            <w:vAlign w:val="center"/>
            <w:hideMark/>
          </w:tcPr>
          <w:p w14:paraId="2211752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2.157</w:t>
            </w:r>
          </w:p>
        </w:tc>
        <w:tc>
          <w:tcPr>
            <w:tcW w:w="1155" w:type="pct"/>
            <w:vAlign w:val="center"/>
            <w:hideMark/>
          </w:tcPr>
          <w:p w14:paraId="12C76F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1.452</w:t>
            </w:r>
          </w:p>
        </w:tc>
      </w:tr>
      <w:tr w:rsidR="00326DB2" w:rsidRPr="00326DB2" w14:paraId="309759E3" w14:textId="77777777" w:rsidTr="009E712B">
        <w:trPr>
          <w:tblCellSpacing w:w="15" w:type="dxa"/>
        </w:trPr>
        <w:tc>
          <w:tcPr>
            <w:tcW w:w="819" w:type="pct"/>
            <w:vAlign w:val="center"/>
            <w:hideMark/>
          </w:tcPr>
          <w:p w14:paraId="58A78E4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F09AA6F"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0DC351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AEDD29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0B4511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0FED988" w14:textId="77777777" w:rsidTr="009E712B">
        <w:trPr>
          <w:tblCellSpacing w:w="15" w:type="dxa"/>
        </w:trPr>
        <w:tc>
          <w:tcPr>
            <w:tcW w:w="819" w:type="pct"/>
            <w:vAlign w:val="center"/>
            <w:hideMark/>
          </w:tcPr>
          <w:p w14:paraId="3960295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MS</w:t>
            </w:r>
          </w:p>
        </w:tc>
        <w:tc>
          <w:tcPr>
            <w:tcW w:w="978" w:type="pct"/>
            <w:vAlign w:val="center"/>
            <w:hideMark/>
          </w:tcPr>
          <w:p w14:paraId="391EBA3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978" w:type="pct"/>
            <w:vAlign w:val="center"/>
            <w:hideMark/>
          </w:tcPr>
          <w:p w14:paraId="6ADA67A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c>
          <w:tcPr>
            <w:tcW w:w="978" w:type="pct"/>
            <w:vAlign w:val="center"/>
            <w:hideMark/>
          </w:tcPr>
          <w:p w14:paraId="57C781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1155" w:type="pct"/>
            <w:vAlign w:val="center"/>
            <w:hideMark/>
          </w:tcPr>
          <w:p w14:paraId="1BB2AF6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r>
      <w:tr w:rsidR="00326DB2" w:rsidRPr="00326DB2" w14:paraId="372B555A" w14:textId="77777777" w:rsidTr="009E712B">
        <w:trPr>
          <w:tblCellSpacing w:w="15" w:type="dxa"/>
        </w:trPr>
        <w:tc>
          <w:tcPr>
            <w:tcW w:w="819" w:type="pct"/>
            <w:vAlign w:val="center"/>
            <w:hideMark/>
          </w:tcPr>
          <w:p w14:paraId="3BEC003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7D0EE3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-0.443</w:t>
            </w:r>
          </w:p>
        </w:tc>
        <w:tc>
          <w:tcPr>
            <w:tcW w:w="978" w:type="pct"/>
            <w:vAlign w:val="center"/>
            <w:hideMark/>
          </w:tcPr>
          <w:p w14:paraId="55504CB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-0.640</w:t>
            </w:r>
          </w:p>
        </w:tc>
        <w:tc>
          <w:tcPr>
            <w:tcW w:w="978" w:type="pct"/>
            <w:vAlign w:val="center"/>
            <w:hideMark/>
          </w:tcPr>
          <w:p w14:paraId="049CB97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0.244</w:t>
            </w:r>
          </w:p>
        </w:tc>
        <w:tc>
          <w:tcPr>
            <w:tcW w:w="1155" w:type="pct"/>
            <w:vAlign w:val="center"/>
            <w:hideMark/>
          </w:tcPr>
          <w:p w14:paraId="0B82E22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-1.004</w:t>
            </w:r>
          </w:p>
        </w:tc>
      </w:tr>
      <w:tr w:rsidR="00326DB2" w:rsidRPr="00326DB2" w14:paraId="31606F90" w14:textId="77777777" w:rsidTr="009E712B">
        <w:trPr>
          <w:tblCellSpacing w:w="15" w:type="dxa"/>
        </w:trPr>
        <w:tc>
          <w:tcPr>
            <w:tcW w:w="819" w:type="pct"/>
            <w:vAlign w:val="center"/>
            <w:hideMark/>
          </w:tcPr>
          <w:p w14:paraId="14762D5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4B6660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750B5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93FBD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5D5A5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590C7D1" w14:textId="77777777" w:rsidTr="009E712B">
        <w:trPr>
          <w:tblCellSpacing w:w="15" w:type="dxa"/>
        </w:trPr>
        <w:tc>
          <w:tcPr>
            <w:tcW w:w="819" w:type="pct"/>
            <w:vAlign w:val="center"/>
            <w:hideMark/>
          </w:tcPr>
          <w:p w14:paraId="5BA4AFC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INST</w:t>
            </w:r>
          </w:p>
        </w:tc>
        <w:tc>
          <w:tcPr>
            <w:tcW w:w="978" w:type="pct"/>
            <w:vAlign w:val="center"/>
            <w:hideMark/>
          </w:tcPr>
          <w:p w14:paraId="57F7E4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0.0003</w:t>
            </w:r>
          </w:p>
        </w:tc>
        <w:tc>
          <w:tcPr>
            <w:tcW w:w="978" w:type="pct"/>
            <w:vAlign w:val="center"/>
            <w:hideMark/>
          </w:tcPr>
          <w:p w14:paraId="5C1308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c>
          <w:tcPr>
            <w:tcW w:w="978" w:type="pct"/>
            <w:vAlign w:val="center"/>
            <w:hideMark/>
          </w:tcPr>
          <w:p w14:paraId="6147CA5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0.008</w:t>
            </w:r>
          </w:p>
        </w:tc>
        <w:tc>
          <w:tcPr>
            <w:tcW w:w="1155" w:type="pct"/>
            <w:vAlign w:val="center"/>
            <w:hideMark/>
          </w:tcPr>
          <w:p w14:paraId="1A2982E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r>
      <w:tr w:rsidR="00326DB2" w:rsidRPr="00326DB2" w14:paraId="5E52F9AD" w14:textId="77777777" w:rsidTr="009E712B">
        <w:trPr>
          <w:tblCellSpacing w:w="15" w:type="dxa"/>
        </w:trPr>
        <w:tc>
          <w:tcPr>
            <w:tcW w:w="819" w:type="pct"/>
            <w:vAlign w:val="center"/>
            <w:hideMark/>
          </w:tcPr>
          <w:p w14:paraId="5E4E71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25A587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0.040</w:t>
            </w:r>
          </w:p>
        </w:tc>
        <w:tc>
          <w:tcPr>
            <w:tcW w:w="978" w:type="pct"/>
            <w:vAlign w:val="center"/>
            <w:hideMark/>
          </w:tcPr>
          <w:p w14:paraId="5EFFE4D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0.208</w:t>
            </w:r>
          </w:p>
        </w:tc>
        <w:tc>
          <w:tcPr>
            <w:tcW w:w="978" w:type="pct"/>
            <w:vAlign w:val="center"/>
            <w:hideMark/>
          </w:tcPr>
          <w:p w14:paraId="19FB7E6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0.694</w:t>
            </w:r>
          </w:p>
        </w:tc>
        <w:tc>
          <w:tcPr>
            <w:tcW w:w="1155" w:type="pct"/>
            <w:vAlign w:val="center"/>
            <w:hideMark/>
          </w:tcPr>
          <w:p w14:paraId="602DF6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-0.336</w:t>
            </w:r>
          </w:p>
        </w:tc>
      </w:tr>
      <w:tr w:rsidR="00326DB2" w:rsidRPr="00326DB2" w14:paraId="643EA798" w14:textId="77777777" w:rsidTr="009E712B">
        <w:trPr>
          <w:tblCellSpacing w:w="15" w:type="dxa"/>
        </w:trPr>
        <w:tc>
          <w:tcPr>
            <w:tcW w:w="819" w:type="pct"/>
            <w:vAlign w:val="center"/>
            <w:hideMark/>
          </w:tcPr>
          <w:p w14:paraId="3041526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02996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5FC4AEE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777D37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AF8C2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FA0C5E8" w14:textId="77777777" w:rsidTr="009E712B">
        <w:trPr>
          <w:tblCellSpacing w:w="15" w:type="dxa"/>
        </w:trPr>
        <w:tc>
          <w:tcPr>
            <w:tcW w:w="819" w:type="pct"/>
            <w:vAlign w:val="center"/>
            <w:hideMark/>
          </w:tcPr>
          <w:p w14:paraId="52B04B4F"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CYCLE</w:t>
            </w:r>
          </w:p>
        </w:tc>
        <w:tc>
          <w:tcPr>
            <w:tcW w:w="978" w:type="pct"/>
            <w:vAlign w:val="center"/>
            <w:hideMark/>
          </w:tcPr>
          <w:p w14:paraId="5045EE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D834B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26C4DD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FF4064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r>
      <w:tr w:rsidR="00326DB2" w:rsidRPr="00326DB2" w14:paraId="1741F0C9" w14:textId="77777777" w:rsidTr="009E712B">
        <w:trPr>
          <w:tblCellSpacing w:w="15" w:type="dxa"/>
        </w:trPr>
        <w:tc>
          <w:tcPr>
            <w:tcW w:w="819" w:type="pct"/>
            <w:vAlign w:val="center"/>
            <w:hideMark/>
          </w:tcPr>
          <w:p w14:paraId="25D5040A"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808B44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-2.046</w:t>
            </w:r>
          </w:p>
        </w:tc>
        <w:tc>
          <w:tcPr>
            <w:tcW w:w="978" w:type="pct"/>
            <w:vAlign w:val="center"/>
            <w:hideMark/>
          </w:tcPr>
          <w:p w14:paraId="00F998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-2.249</w:t>
            </w:r>
          </w:p>
        </w:tc>
        <w:tc>
          <w:tcPr>
            <w:tcW w:w="978" w:type="pct"/>
            <w:vAlign w:val="center"/>
            <w:hideMark/>
          </w:tcPr>
          <w:p w14:paraId="024C3AC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-1.947</w:t>
            </w:r>
          </w:p>
        </w:tc>
        <w:tc>
          <w:tcPr>
            <w:tcW w:w="1155" w:type="pct"/>
            <w:vAlign w:val="center"/>
            <w:hideMark/>
          </w:tcPr>
          <w:p w14:paraId="4177429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-1.827</w:t>
            </w:r>
          </w:p>
        </w:tc>
      </w:tr>
      <w:tr w:rsidR="00326DB2" w:rsidRPr="00326DB2" w14:paraId="4DF882E2" w14:textId="77777777" w:rsidTr="009E712B">
        <w:trPr>
          <w:tblCellSpacing w:w="15" w:type="dxa"/>
        </w:trPr>
        <w:tc>
          <w:tcPr>
            <w:tcW w:w="819" w:type="pct"/>
            <w:vAlign w:val="center"/>
            <w:hideMark/>
          </w:tcPr>
          <w:p w14:paraId="57BEFF0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4B59C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6BF3E9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D216C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3BFBE6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19B901D" w14:textId="77777777" w:rsidTr="009E712B">
        <w:trPr>
          <w:tblCellSpacing w:w="15" w:type="dxa"/>
        </w:trPr>
        <w:tc>
          <w:tcPr>
            <w:tcW w:w="819" w:type="pct"/>
            <w:vAlign w:val="center"/>
            <w:hideMark/>
          </w:tcPr>
          <w:p w14:paraId="51C1EF8B"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NOA</w:t>
            </w:r>
          </w:p>
        </w:tc>
        <w:tc>
          <w:tcPr>
            <w:tcW w:w="978" w:type="pct"/>
            <w:vAlign w:val="center"/>
            <w:hideMark/>
          </w:tcPr>
          <w:p w14:paraId="180F805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BC33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0.266</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1436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287DF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0.140</w:t>
            </w:r>
            <w:r w:rsidRPr="00326DB2">
              <w:rPr>
                <w:rFonts w:ascii="Times New Roman" w:eastAsia="新細明體" w:hAnsi="Times New Roman" w:cs="Times New Roman"/>
                <w:kern w:val="0"/>
                <w:sz w:val="20"/>
                <w:szCs w:val="20"/>
                <w:vertAlign w:val="superscript"/>
              </w:rPr>
              <w:t>**</w:t>
            </w:r>
          </w:p>
        </w:tc>
      </w:tr>
      <w:tr w:rsidR="00326DB2" w:rsidRPr="00326DB2" w14:paraId="3A387408" w14:textId="77777777" w:rsidTr="009E712B">
        <w:trPr>
          <w:tblCellSpacing w:w="15" w:type="dxa"/>
        </w:trPr>
        <w:tc>
          <w:tcPr>
            <w:tcW w:w="819" w:type="pct"/>
            <w:vAlign w:val="center"/>
            <w:hideMark/>
          </w:tcPr>
          <w:p w14:paraId="17F473D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80CC7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1.873</w:t>
            </w:r>
          </w:p>
        </w:tc>
        <w:tc>
          <w:tcPr>
            <w:tcW w:w="978" w:type="pct"/>
            <w:vAlign w:val="center"/>
            <w:hideMark/>
          </w:tcPr>
          <w:p w14:paraId="3D538B7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3.061</w:t>
            </w:r>
          </w:p>
        </w:tc>
        <w:tc>
          <w:tcPr>
            <w:tcW w:w="978" w:type="pct"/>
            <w:vAlign w:val="center"/>
            <w:hideMark/>
          </w:tcPr>
          <w:p w14:paraId="491A00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2.639</w:t>
            </w:r>
          </w:p>
        </w:tc>
        <w:tc>
          <w:tcPr>
            <w:tcW w:w="1155" w:type="pct"/>
            <w:vAlign w:val="center"/>
            <w:hideMark/>
          </w:tcPr>
          <w:p w14:paraId="0584297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2.461</w:t>
            </w:r>
          </w:p>
        </w:tc>
      </w:tr>
      <w:tr w:rsidR="00326DB2" w:rsidRPr="00326DB2" w14:paraId="48771591" w14:textId="77777777" w:rsidTr="009E712B">
        <w:trPr>
          <w:tblCellSpacing w:w="15" w:type="dxa"/>
        </w:trPr>
        <w:tc>
          <w:tcPr>
            <w:tcW w:w="819" w:type="pct"/>
            <w:vAlign w:val="center"/>
            <w:hideMark/>
          </w:tcPr>
          <w:p w14:paraId="22C825A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359743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CB9E0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37A096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BC750E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611DEBE" w14:textId="77777777" w:rsidTr="009E712B">
        <w:trPr>
          <w:tblCellSpacing w:w="15" w:type="dxa"/>
        </w:trPr>
        <w:tc>
          <w:tcPr>
            <w:tcW w:w="819" w:type="pct"/>
            <w:vAlign w:val="center"/>
            <w:hideMark/>
          </w:tcPr>
          <w:p w14:paraId="1B8334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ZSCORE</w:t>
            </w:r>
          </w:p>
        </w:tc>
        <w:tc>
          <w:tcPr>
            <w:tcW w:w="978" w:type="pct"/>
            <w:vAlign w:val="center"/>
            <w:hideMark/>
          </w:tcPr>
          <w:p w14:paraId="1377FCD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D2AFD5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54713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2CCCE4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-0.015</w:t>
            </w:r>
            <w:r w:rsidRPr="00326DB2">
              <w:rPr>
                <w:rFonts w:ascii="Times New Roman" w:eastAsia="新細明體" w:hAnsi="Times New Roman" w:cs="Times New Roman"/>
                <w:kern w:val="0"/>
                <w:sz w:val="20"/>
                <w:szCs w:val="20"/>
                <w:vertAlign w:val="superscript"/>
              </w:rPr>
              <w:t>*</w:t>
            </w:r>
          </w:p>
        </w:tc>
      </w:tr>
      <w:tr w:rsidR="00326DB2" w:rsidRPr="00326DB2" w14:paraId="6C4AC1FB" w14:textId="77777777" w:rsidTr="009E712B">
        <w:trPr>
          <w:tblCellSpacing w:w="15" w:type="dxa"/>
        </w:trPr>
        <w:tc>
          <w:tcPr>
            <w:tcW w:w="819" w:type="pct"/>
            <w:vAlign w:val="center"/>
            <w:hideMark/>
          </w:tcPr>
          <w:p w14:paraId="369B09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BF8BA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-1.749</w:t>
            </w:r>
          </w:p>
        </w:tc>
        <w:tc>
          <w:tcPr>
            <w:tcW w:w="978" w:type="pct"/>
            <w:vAlign w:val="center"/>
            <w:hideMark/>
          </w:tcPr>
          <w:p w14:paraId="735CB1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46105C5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-1.924</w:t>
            </w:r>
          </w:p>
        </w:tc>
        <w:tc>
          <w:tcPr>
            <w:tcW w:w="1155" w:type="pct"/>
            <w:vAlign w:val="center"/>
            <w:hideMark/>
          </w:tcPr>
          <w:p w14:paraId="7CB2A4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-1.849</w:t>
            </w:r>
          </w:p>
        </w:tc>
      </w:tr>
      <w:tr w:rsidR="00326DB2" w:rsidRPr="00326DB2" w14:paraId="207DBCE2" w14:textId="77777777" w:rsidTr="009E712B">
        <w:trPr>
          <w:tblCellSpacing w:w="15" w:type="dxa"/>
        </w:trPr>
        <w:tc>
          <w:tcPr>
            <w:tcW w:w="819" w:type="pct"/>
            <w:vAlign w:val="center"/>
            <w:hideMark/>
          </w:tcPr>
          <w:p w14:paraId="0B00B1B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4ADC8B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9F9E0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21949E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3507E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668785D" w14:textId="77777777" w:rsidTr="009E712B">
        <w:trPr>
          <w:tblCellSpacing w:w="15" w:type="dxa"/>
        </w:trPr>
        <w:tc>
          <w:tcPr>
            <w:tcW w:w="819" w:type="pct"/>
            <w:vAlign w:val="center"/>
            <w:hideMark/>
          </w:tcPr>
          <w:p w14:paraId="12C3DCE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CL</w:t>
            </w:r>
          </w:p>
        </w:tc>
        <w:tc>
          <w:tcPr>
            <w:tcW w:w="978" w:type="pct"/>
            <w:vAlign w:val="center"/>
            <w:hideMark/>
          </w:tcPr>
          <w:p w14:paraId="7EFE69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26111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0.460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C695DA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13B2E3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0.281</w:t>
            </w:r>
            <w:r w:rsidRPr="00326DB2">
              <w:rPr>
                <w:rFonts w:ascii="Times New Roman" w:eastAsia="新細明體" w:hAnsi="Times New Roman" w:cs="Times New Roman"/>
                <w:kern w:val="0"/>
                <w:sz w:val="20"/>
                <w:szCs w:val="20"/>
                <w:vertAlign w:val="superscript"/>
              </w:rPr>
              <w:t>***</w:t>
            </w:r>
          </w:p>
        </w:tc>
      </w:tr>
      <w:tr w:rsidR="00326DB2" w:rsidRPr="00326DB2" w14:paraId="37A4D30D" w14:textId="77777777" w:rsidTr="009E712B">
        <w:trPr>
          <w:tblCellSpacing w:w="15" w:type="dxa"/>
        </w:trPr>
        <w:tc>
          <w:tcPr>
            <w:tcW w:w="819" w:type="pct"/>
            <w:vAlign w:val="center"/>
            <w:hideMark/>
          </w:tcPr>
          <w:p w14:paraId="60DE66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F0EE06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1.975</w:t>
            </w:r>
          </w:p>
        </w:tc>
        <w:tc>
          <w:tcPr>
            <w:tcW w:w="978" w:type="pct"/>
            <w:vAlign w:val="center"/>
            <w:hideMark/>
          </w:tcPr>
          <w:p w14:paraId="08C3366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2.902</w:t>
            </w:r>
          </w:p>
        </w:tc>
        <w:tc>
          <w:tcPr>
            <w:tcW w:w="978" w:type="pct"/>
            <w:vAlign w:val="center"/>
            <w:hideMark/>
          </w:tcPr>
          <w:p w14:paraId="440A80E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2.181</w:t>
            </w:r>
          </w:p>
        </w:tc>
        <w:tc>
          <w:tcPr>
            <w:tcW w:w="1155" w:type="pct"/>
            <w:vAlign w:val="center"/>
            <w:hideMark/>
          </w:tcPr>
          <w:p w14:paraId="620011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2.718</w:t>
            </w:r>
          </w:p>
        </w:tc>
      </w:tr>
      <w:tr w:rsidR="00326DB2" w:rsidRPr="00326DB2" w14:paraId="504894F8" w14:textId="77777777" w:rsidTr="009E712B">
        <w:trPr>
          <w:tblCellSpacing w:w="15" w:type="dxa"/>
        </w:trPr>
        <w:tc>
          <w:tcPr>
            <w:tcW w:w="819" w:type="pct"/>
            <w:vAlign w:val="center"/>
            <w:hideMark/>
          </w:tcPr>
          <w:p w14:paraId="49415A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49778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C7B82E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959EA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8DCE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5CE126A" w14:textId="77777777" w:rsidTr="009E712B">
        <w:trPr>
          <w:tblCellSpacing w:w="15" w:type="dxa"/>
        </w:trPr>
        <w:tc>
          <w:tcPr>
            <w:tcW w:w="819" w:type="pct"/>
            <w:vAlign w:val="center"/>
            <w:hideMark/>
          </w:tcPr>
          <w:p w14:paraId="0B87C889"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ADJROA</w:t>
            </w:r>
          </w:p>
        </w:tc>
        <w:tc>
          <w:tcPr>
            <w:tcW w:w="978" w:type="pct"/>
            <w:vAlign w:val="center"/>
            <w:hideMark/>
          </w:tcPr>
          <w:p w14:paraId="7324EC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A9049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1.126</w:t>
            </w:r>
          </w:p>
        </w:tc>
        <w:tc>
          <w:tcPr>
            <w:tcW w:w="978" w:type="pct"/>
            <w:vAlign w:val="center"/>
            <w:hideMark/>
          </w:tcPr>
          <w:p w14:paraId="3C665C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E094C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0.301</w:t>
            </w:r>
          </w:p>
        </w:tc>
      </w:tr>
      <w:tr w:rsidR="00326DB2" w:rsidRPr="00326DB2" w14:paraId="7EE9F63A" w14:textId="77777777" w:rsidTr="009E712B">
        <w:trPr>
          <w:tblCellSpacing w:w="15" w:type="dxa"/>
        </w:trPr>
        <w:tc>
          <w:tcPr>
            <w:tcW w:w="819" w:type="pct"/>
            <w:vAlign w:val="center"/>
            <w:hideMark/>
          </w:tcPr>
          <w:p w14:paraId="4DA5100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06493C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2.553</w:t>
            </w:r>
          </w:p>
        </w:tc>
        <w:tc>
          <w:tcPr>
            <w:tcW w:w="978" w:type="pct"/>
            <w:vAlign w:val="center"/>
            <w:hideMark/>
          </w:tcPr>
          <w:p w14:paraId="3D859B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1.547</w:t>
            </w:r>
          </w:p>
        </w:tc>
        <w:tc>
          <w:tcPr>
            <w:tcW w:w="978" w:type="pct"/>
            <w:vAlign w:val="center"/>
            <w:hideMark/>
          </w:tcPr>
          <w:p w14:paraId="4999005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2.213</w:t>
            </w:r>
          </w:p>
        </w:tc>
        <w:tc>
          <w:tcPr>
            <w:tcW w:w="1155" w:type="pct"/>
            <w:vAlign w:val="center"/>
            <w:hideMark/>
          </w:tcPr>
          <w:p w14:paraId="0DAE9DD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0.629</w:t>
            </w:r>
          </w:p>
        </w:tc>
      </w:tr>
      <w:tr w:rsidR="00326DB2" w:rsidRPr="00326DB2" w14:paraId="0BE88E24" w14:textId="77777777" w:rsidTr="009E712B">
        <w:trPr>
          <w:tblCellSpacing w:w="15" w:type="dxa"/>
        </w:trPr>
        <w:tc>
          <w:tcPr>
            <w:tcW w:w="819" w:type="pct"/>
            <w:vAlign w:val="center"/>
            <w:hideMark/>
          </w:tcPr>
          <w:p w14:paraId="709806F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4FB07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14F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5B2515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4E6F8ED"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637FEA7" w14:textId="77777777" w:rsidTr="009E712B">
        <w:trPr>
          <w:tblCellSpacing w:w="15" w:type="dxa"/>
        </w:trPr>
        <w:tc>
          <w:tcPr>
            <w:tcW w:w="819" w:type="pct"/>
            <w:vAlign w:val="center"/>
            <w:hideMark/>
          </w:tcPr>
          <w:p w14:paraId="73A1C016"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ADJROA_sq</w:t>
            </w:r>
            <w:proofErr w:type="spellEnd"/>
          </w:p>
        </w:tc>
        <w:tc>
          <w:tcPr>
            <w:tcW w:w="978" w:type="pct"/>
            <w:vAlign w:val="center"/>
            <w:hideMark/>
          </w:tcPr>
          <w:p w14:paraId="1F52F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0.889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BF43AC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13.478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37FE3D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7.982</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C53CEF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6.088</w:t>
            </w:r>
          </w:p>
        </w:tc>
      </w:tr>
      <w:tr w:rsidR="00326DB2" w:rsidRPr="00326DB2" w14:paraId="6B3C4C44" w14:textId="77777777" w:rsidTr="009E712B">
        <w:trPr>
          <w:tblCellSpacing w:w="15" w:type="dxa"/>
        </w:trPr>
        <w:tc>
          <w:tcPr>
            <w:tcW w:w="819" w:type="pct"/>
            <w:vAlign w:val="center"/>
            <w:hideMark/>
          </w:tcPr>
          <w:p w14:paraId="2D30F8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AABCAF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4.874</w:t>
            </w:r>
          </w:p>
        </w:tc>
        <w:tc>
          <w:tcPr>
            <w:tcW w:w="978" w:type="pct"/>
            <w:vAlign w:val="center"/>
            <w:hideMark/>
          </w:tcPr>
          <w:p w14:paraId="3B95B8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2.221</w:t>
            </w:r>
          </w:p>
        </w:tc>
        <w:tc>
          <w:tcPr>
            <w:tcW w:w="978" w:type="pct"/>
            <w:vAlign w:val="center"/>
            <w:hideMark/>
          </w:tcPr>
          <w:p w14:paraId="79D89E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2.343</w:t>
            </w:r>
          </w:p>
        </w:tc>
        <w:tc>
          <w:tcPr>
            <w:tcW w:w="1155" w:type="pct"/>
            <w:vAlign w:val="center"/>
            <w:hideMark/>
          </w:tcPr>
          <w:p w14:paraId="064A4B6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1.550</w:t>
            </w:r>
          </w:p>
        </w:tc>
      </w:tr>
      <w:tr w:rsidR="00326DB2" w:rsidRPr="00326DB2" w14:paraId="6D6135EB" w14:textId="77777777" w:rsidTr="009E712B">
        <w:trPr>
          <w:tblCellSpacing w:w="15" w:type="dxa"/>
        </w:trPr>
        <w:tc>
          <w:tcPr>
            <w:tcW w:w="819" w:type="pct"/>
            <w:vAlign w:val="center"/>
            <w:hideMark/>
          </w:tcPr>
          <w:p w14:paraId="0346CB5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F354D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09C7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26D2A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96C5E0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4B23A68" w14:textId="77777777" w:rsidTr="009E712B">
        <w:trPr>
          <w:tblCellSpacing w:w="15" w:type="dxa"/>
        </w:trPr>
        <w:tc>
          <w:tcPr>
            <w:tcW w:w="819" w:type="pct"/>
            <w:vAlign w:val="center"/>
            <w:hideMark/>
          </w:tcPr>
          <w:p w14:paraId="455E7BB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SIZE</w:t>
            </w:r>
          </w:p>
        </w:tc>
        <w:tc>
          <w:tcPr>
            <w:tcW w:w="978" w:type="pct"/>
            <w:vAlign w:val="center"/>
            <w:hideMark/>
          </w:tcPr>
          <w:p w14:paraId="54BD2BB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842FE9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D2D00E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-0.038</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287897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p>
        </w:tc>
      </w:tr>
      <w:tr w:rsidR="00326DB2" w:rsidRPr="00326DB2" w14:paraId="2B411D22" w14:textId="77777777" w:rsidTr="009E712B">
        <w:trPr>
          <w:tblCellSpacing w:w="15" w:type="dxa"/>
        </w:trPr>
        <w:tc>
          <w:tcPr>
            <w:tcW w:w="819" w:type="pct"/>
            <w:vAlign w:val="center"/>
            <w:hideMark/>
          </w:tcPr>
          <w:p w14:paraId="647771E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58F49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-2.821</w:t>
            </w:r>
          </w:p>
        </w:tc>
        <w:tc>
          <w:tcPr>
            <w:tcW w:w="978" w:type="pct"/>
            <w:vAlign w:val="center"/>
            <w:hideMark/>
          </w:tcPr>
          <w:p w14:paraId="50AC50F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-2.247</w:t>
            </w:r>
          </w:p>
        </w:tc>
        <w:tc>
          <w:tcPr>
            <w:tcW w:w="978" w:type="pct"/>
            <w:vAlign w:val="center"/>
            <w:hideMark/>
          </w:tcPr>
          <w:p w14:paraId="7DAB2D8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-2.441</w:t>
            </w:r>
          </w:p>
        </w:tc>
        <w:tc>
          <w:tcPr>
            <w:tcW w:w="1155" w:type="pct"/>
            <w:vAlign w:val="center"/>
            <w:hideMark/>
          </w:tcPr>
          <w:p w14:paraId="2AFF9D4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-1.490</w:t>
            </w:r>
          </w:p>
        </w:tc>
      </w:tr>
      <w:tr w:rsidR="00326DB2" w:rsidRPr="00326DB2" w14:paraId="3DF244CB" w14:textId="77777777" w:rsidTr="009E712B">
        <w:trPr>
          <w:tblCellSpacing w:w="15" w:type="dxa"/>
        </w:trPr>
        <w:tc>
          <w:tcPr>
            <w:tcW w:w="819" w:type="pct"/>
            <w:vAlign w:val="center"/>
            <w:hideMark/>
          </w:tcPr>
          <w:p w14:paraId="7C077C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644760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704F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EA0BF4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D6FE9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960C9F0" w14:textId="77777777" w:rsidTr="009E712B">
        <w:trPr>
          <w:tblCellSpacing w:w="15" w:type="dxa"/>
        </w:trPr>
        <w:tc>
          <w:tcPr>
            <w:tcW w:w="819" w:type="pct"/>
            <w:vAlign w:val="center"/>
            <w:hideMark/>
          </w:tcPr>
          <w:p w14:paraId="1245FA56" w14:textId="40CC74A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BIG4</w:t>
            </w:r>
          </w:p>
        </w:tc>
        <w:tc>
          <w:tcPr>
            <w:tcW w:w="978" w:type="pct"/>
            <w:vAlign w:val="center"/>
            <w:hideMark/>
          </w:tcPr>
          <w:p w14:paraId="21A17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0.003</w:t>
            </w:r>
          </w:p>
        </w:tc>
        <w:tc>
          <w:tcPr>
            <w:tcW w:w="978" w:type="pct"/>
            <w:vAlign w:val="center"/>
            <w:hideMark/>
          </w:tcPr>
          <w:p w14:paraId="4BB3648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C256D8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02E8D5D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575A9B7C" w14:textId="77777777" w:rsidTr="009E712B">
        <w:trPr>
          <w:tblCellSpacing w:w="15" w:type="dxa"/>
        </w:trPr>
        <w:tc>
          <w:tcPr>
            <w:tcW w:w="819" w:type="pct"/>
            <w:vAlign w:val="center"/>
            <w:hideMark/>
          </w:tcPr>
          <w:p w14:paraId="512FC97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4FC8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0.431</w:t>
            </w:r>
          </w:p>
        </w:tc>
        <w:tc>
          <w:tcPr>
            <w:tcW w:w="978" w:type="pct"/>
            <w:vAlign w:val="center"/>
            <w:hideMark/>
          </w:tcPr>
          <w:p w14:paraId="5CDCBE0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B733C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ED5B3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F136F2" w14:textId="77777777" w:rsidTr="009E712B">
        <w:trPr>
          <w:tblCellSpacing w:w="15" w:type="dxa"/>
        </w:trPr>
        <w:tc>
          <w:tcPr>
            <w:tcW w:w="819" w:type="pct"/>
            <w:vAlign w:val="center"/>
            <w:hideMark/>
          </w:tcPr>
          <w:p w14:paraId="4A0BC14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001D95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1FAD8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F4462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7685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23693B6" w14:textId="77777777" w:rsidTr="009E712B">
        <w:trPr>
          <w:tblCellSpacing w:w="15" w:type="dxa"/>
        </w:trPr>
        <w:tc>
          <w:tcPr>
            <w:tcW w:w="819" w:type="pct"/>
            <w:vAlign w:val="center"/>
            <w:hideMark/>
          </w:tcPr>
          <w:p w14:paraId="1ED5CA71"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ADV</w:t>
            </w:r>
          </w:p>
        </w:tc>
        <w:tc>
          <w:tcPr>
            <w:tcW w:w="978" w:type="pct"/>
            <w:vAlign w:val="center"/>
            <w:hideMark/>
          </w:tcPr>
          <w:p w14:paraId="0AC41384"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F2D66D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-0.969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BCF80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-0.525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26E72C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-0.472</w:t>
            </w:r>
            <w:r w:rsidRPr="00326DB2">
              <w:rPr>
                <w:rFonts w:ascii="Times New Roman" w:eastAsia="新細明體" w:hAnsi="Times New Roman" w:cs="Times New Roman"/>
                <w:kern w:val="0"/>
                <w:sz w:val="20"/>
                <w:szCs w:val="20"/>
                <w:vertAlign w:val="superscript"/>
              </w:rPr>
              <w:t>***</w:t>
            </w:r>
          </w:p>
        </w:tc>
      </w:tr>
      <w:tr w:rsidR="00326DB2" w:rsidRPr="00326DB2" w14:paraId="35DC832D" w14:textId="77777777" w:rsidTr="009E712B">
        <w:trPr>
          <w:tblCellSpacing w:w="15" w:type="dxa"/>
        </w:trPr>
        <w:tc>
          <w:tcPr>
            <w:tcW w:w="819" w:type="pct"/>
            <w:vAlign w:val="center"/>
            <w:hideMark/>
          </w:tcPr>
          <w:p w14:paraId="32CD8F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2FE487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02F0D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-12.688</w:t>
            </w:r>
          </w:p>
        </w:tc>
        <w:tc>
          <w:tcPr>
            <w:tcW w:w="978" w:type="pct"/>
            <w:vAlign w:val="center"/>
            <w:hideMark/>
          </w:tcPr>
          <w:p w14:paraId="6832E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-10.661</w:t>
            </w:r>
          </w:p>
        </w:tc>
        <w:tc>
          <w:tcPr>
            <w:tcW w:w="1155" w:type="pct"/>
            <w:vAlign w:val="center"/>
            <w:hideMark/>
          </w:tcPr>
          <w:p w14:paraId="02E212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-11.016</w:t>
            </w:r>
          </w:p>
        </w:tc>
      </w:tr>
      <w:tr w:rsidR="00326DB2" w:rsidRPr="00326DB2" w14:paraId="39792E46" w14:textId="77777777" w:rsidTr="009E712B">
        <w:trPr>
          <w:tblCellSpacing w:w="15" w:type="dxa"/>
        </w:trPr>
        <w:tc>
          <w:tcPr>
            <w:tcW w:w="819" w:type="pct"/>
            <w:vAlign w:val="center"/>
            <w:hideMark/>
          </w:tcPr>
          <w:p w14:paraId="67A11D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AE76C4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31D2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5A23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A01933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4AC51E" w14:textId="77777777" w:rsidTr="009E712B">
        <w:trPr>
          <w:tblCellSpacing w:w="15" w:type="dxa"/>
        </w:trPr>
        <w:tc>
          <w:tcPr>
            <w:tcW w:w="819" w:type="pct"/>
            <w:vAlign w:val="center"/>
            <w:hideMark/>
          </w:tcPr>
          <w:p w14:paraId="78F0FAF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RD</w:t>
            </w:r>
          </w:p>
        </w:tc>
        <w:tc>
          <w:tcPr>
            <w:tcW w:w="978" w:type="pct"/>
            <w:vAlign w:val="center"/>
            <w:hideMark/>
          </w:tcPr>
          <w:p w14:paraId="4FD9814B"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6641FBE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C68B43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27D674C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-0.045</w:t>
            </w:r>
          </w:p>
        </w:tc>
      </w:tr>
      <w:tr w:rsidR="00326DB2" w:rsidRPr="00326DB2" w14:paraId="50954544" w14:textId="77777777" w:rsidTr="009E712B">
        <w:trPr>
          <w:tblCellSpacing w:w="15" w:type="dxa"/>
        </w:trPr>
        <w:tc>
          <w:tcPr>
            <w:tcW w:w="819" w:type="pct"/>
            <w:vAlign w:val="center"/>
            <w:hideMark/>
          </w:tcPr>
          <w:p w14:paraId="7478ED0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E2A43A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671CE9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-1.962</w:t>
            </w:r>
          </w:p>
        </w:tc>
        <w:tc>
          <w:tcPr>
            <w:tcW w:w="978" w:type="pct"/>
            <w:vAlign w:val="center"/>
            <w:hideMark/>
          </w:tcPr>
          <w:p w14:paraId="270FFCF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-1.679</w:t>
            </w:r>
          </w:p>
        </w:tc>
        <w:tc>
          <w:tcPr>
            <w:tcW w:w="1155" w:type="pct"/>
            <w:vAlign w:val="center"/>
            <w:hideMark/>
          </w:tcPr>
          <w:p w14:paraId="2B6805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-1.370</w:t>
            </w:r>
          </w:p>
        </w:tc>
      </w:tr>
      <w:tr w:rsidR="00326DB2" w:rsidRPr="00326DB2" w14:paraId="50E86594" w14:textId="77777777" w:rsidTr="009E712B">
        <w:trPr>
          <w:tblCellSpacing w:w="15" w:type="dxa"/>
        </w:trPr>
        <w:tc>
          <w:tcPr>
            <w:tcW w:w="819" w:type="pct"/>
            <w:vAlign w:val="center"/>
            <w:hideMark/>
          </w:tcPr>
          <w:p w14:paraId="098F213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2FAEB5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F233B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B62CB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DEA83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E9938E" w14:textId="77777777" w:rsidTr="009E712B">
        <w:trPr>
          <w:tblCellSpacing w:w="15" w:type="dxa"/>
        </w:trPr>
        <w:tc>
          <w:tcPr>
            <w:tcW w:w="819" w:type="pct"/>
            <w:vAlign w:val="center"/>
            <w:hideMark/>
          </w:tcPr>
          <w:p w14:paraId="7E8DB48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YEAR</w:t>
            </w:r>
          </w:p>
        </w:tc>
        <w:tc>
          <w:tcPr>
            <w:tcW w:w="978" w:type="pct"/>
            <w:vAlign w:val="center"/>
            <w:hideMark/>
          </w:tcPr>
          <w:p w14:paraId="1D54AA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42F977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D303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A40F45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0.016</w:t>
            </w:r>
          </w:p>
        </w:tc>
      </w:tr>
      <w:tr w:rsidR="00326DB2" w:rsidRPr="00326DB2" w14:paraId="7A29ABB1" w14:textId="77777777" w:rsidTr="009E712B">
        <w:trPr>
          <w:tblCellSpacing w:w="15" w:type="dxa"/>
        </w:trPr>
        <w:tc>
          <w:tcPr>
            <w:tcW w:w="819" w:type="pct"/>
            <w:vAlign w:val="center"/>
            <w:hideMark/>
          </w:tcPr>
          <w:p w14:paraId="23CE770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2B9AD4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2.141</w:t>
            </w:r>
          </w:p>
        </w:tc>
        <w:tc>
          <w:tcPr>
            <w:tcW w:w="978" w:type="pct"/>
            <w:vAlign w:val="center"/>
            <w:hideMark/>
          </w:tcPr>
          <w:p w14:paraId="68392C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74795EA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2.206</w:t>
            </w:r>
          </w:p>
        </w:tc>
        <w:tc>
          <w:tcPr>
            <w:tcW w:w="1155" w:type="pct"/>
            <w:vAlign w:val="center"/>
            <w:hideMark/>
          </w:tcPr>
          <w:p w14:paraId="6F325D1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1.520</w:t>
            </w:r>
          </w:p>
        </w:tc>
      </w:tr>
      <w:tr w:rsidR="00326DB2" w:rsidRPr="00326DB2" w14:paraId="0307FAEF" w14:textId="77777777" w:rsidTr="009E712B">
        <w:trPr>
          <w:tblCellSpacing w:w="15" w:type="dxa"/>
        </w:trPr>
        <w:tc>
          <w:tcPr>
            <w:tcW w:w="819" w:type="pct"/>
            <w:vAlign w:val="center"/>
            <w:hideMark/>
          </w:tcPr>
          <w:p w14:paraId="2BACA70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8F950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54E1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68ED1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5B77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A616D5C" w14:textId="77777777" w:rsidTr="009E712B">
        <w:trPr>
          <w:tblCellSpacing w:w="15" w:type="dxa"/>
        </w:trPr>
        <w:tc>
          <w:tcPr>
            <w:tcW w:w="819" w:type="pct"/>
            <w:vAlign w:val="center"/>
            <w:hideMark/>
          </w:tcPr>
          <w:p w14:paraId="643247D6"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Constant</w:t>
            </w:r>
          </w:p>
        </w:tc>
        <w:tc>
          <w:tcPr>
            <w:tcW w:w="978" w:type="pct"/>
            <w:vAlign w:val="center"/>
            <w:hideMark/>
          </w:tcPr>
          <w:p w14:paraId="77FAD29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-4.895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C6E6A6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-67.305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2F6145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-38.397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15773C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-31.067</w:t>
            </w:r>
          </w:p>
        </w:tc>
      </w:tr>
      <w:tr w:rsidR="00326DB2" w:rsidRPr="00326DB2" w14:paraId="22466DEC" w14:textId="77777777" w:rsidTr="009E712B">
        <w:trPr>
          <w:tblCellSpacing w:w="15" w:type="dxa"/>
        </w:trPr>
        <w:tc>
          <w:tcPr>
            <w:tcW w:w="819" w:type="pct"/>
            <w:vAlign w:val="center"/>
            <w:hideMark/>
          </w:tcPr>
          <w:p w14:paraId="26AD285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BF10A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-2.103</w:t>
            </w:r>
          </w:p>
        </w:tc>
        <w:tc>
          <w:tcPr>
            <w:tcW w:w="978" w:type="pct"/>
            <w:vAlign w:val="center"/>
            <w:hideMark/>
          </w:tcPr>
          <w:p w14:paraId="49294D9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-2.133</w:t>
            </w:r>
          </w:p>
        </w:tc>
        <w:tc>
          <w:tcPr>
            <w:tcW w:w="978" w:type="pct"/>
            <w:vAlign w:val="center"/>
            <w:hideMark/>
          </w:tcPr>
          <w:p w14:paraId="50916A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-2.198</w:t>
            </w:r>
          </w:p>
        </w:tc>
        <w:tc>
          <w:tcPr>
            <w:tcW w:w="1155" w:type="pct"/>
            <w:vAlign w:val="center"/>
            <w:hideMark/>
          </w:tcPr>
          <w:p w14:paraId="75C1AE3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-1.518</w:t>
            </w:r>
          </w:p>
        </w:tc>
      </w:tr>
      <w:tr w:rsidR="00326DB2" w:rsidRPr="00326DB2" w14:paraId="77075012" w14:textId="77777777" w:rsidTr="009E712B">
        <w:trPr>
          <w:tblCellSpacing w:w="15" w:type="dxa"/>
        </w:trPr>
        <w:tc>
          <w:tcPr>
            <w:tcW w:w="819" w:type="pct"/>
            <w:vAlign w:val="center"/>
            <w:hideMark/>
          </w:tcPr>
          <w:p w14:paraId="02F3B1B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9F51E5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B9A6C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E3B29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EC497F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F75A06D" w14:textId="77777777" w:rsidTr="00326DB2">
        <w:trPr>
          <w:tblCellSpacing w:w="15" w:type="dxa"/>
        </w:trPr>
        <w:tc>
          <w:tcPr>
            <w:tcW w:w="4969" w:type="pct"/>
            <w:gridSpan w:val="5"/>
            <w:tcBorders>
              <w:bottom w:val="single" w:sz="6" w:space="0" w:color="000000"/>
            </w:tcBorders>
            <w:vAlign w:val="center"/>
            <w:hideMark/>
          </w:tcPr>
          <w:p w14:paraId="6E97C5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7FF6C5" w14:textId="77777777" w:rsidTr="009E712B">
        <w:trPr>
          <w:tblCellSpacing w:w="15" w:type="dxa"/>
        </w:trPr>
        <w:tc>
          <w:tcPr>
            <w:tcW w:w="819" w:type="pct"/>
            <w:vAlign w:val="center"/>
            <w:hideMark/>
          </w:tcPr>
          <w:p w14:paraId="6E986085"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Observations</w:t>
            </w:r>
          </w:p>
        </w:tc>
        <w:tc>
          <w:tcPr>
            <w:tcW w:w="978" w:type="pct"/>
            <w:vAlign w:val="center"/>
            <w:hideMark/>
          </w:tcPr>
          <w:p w14:paraId="66BBA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4956EB0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268376C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1155" w:type="pct"/>
            <w:vAlign w:val="center"/>
            <w:hideMark/>
          </w:tcPr>
          <w:p w14:paraId="1C6FDD0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r>
      <w:tr w:rsidR="00326DB2" w:rsidRPr="00326DB2" w14:paraId="0BA00DB8" w14:textId="77777777" w:rsidTr="009E712B">
        <w:trPr>
          <w:tblCellSpacing w:w="15" w:type="dxa"/>
        </w:trPr>
        <w:tc>
          <w:tcPr>
            <w:tcW w:w="819" w:type="pct"/>
            <w:vAlign w:val="center"/>
            <w:hideMark/>
          </w:tcPr>
          <w:p w14:paraId="6A2A9C23"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FB4C9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0.161</w:t>
            </w:r>
          </w:p>
        </w:tc>
        <w:tc>
          <w:tcPr>
            <w:tcW w:w="978" w:type="pct"/>
            <w:vAlign w:val="center"/>
            <w:hideMark/>
          </w:tcPr>
          <w:p w14:paraId="55B1641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0.428</w:t>
            </w:r>
          </w:p>
        </w:tc>
        <w:tc>
          <w:tcPr>
            <w:tcW w:w="978" w:type="pct"/>
            <w:vAlign w:val="center"/>
            <w:hideMark/>
          </w:tcPr>
          <w:p w14:paraId="115914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0.364</w:t>
            </w:r>
          </w:p>
        </w:tc>
        <w:tc>
          <w:tcPr>
            <w:tcW w:w="1155" w:type="pct"/>
            <w:vAlign w:val="center"/>
            <w:hideMark/>
          </w:tcPr>
          <w:p w14:paraId="217B20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0.445</w:t>
            </w:r>
          </w:p>
        </w:tc>
      </w:tr>
      <w:tr w:rsidR="00326DB2" w:rsidRPr="00326DB2" w14:paraId="02454851" w14:textId="77777777" w:rsidTr="009E712B">
        <w:trPr>
          <w:tblCellSpacing w:w="15" w:type="dxa"/>
        </w:trPr>
        <w:tc>
          <w:tcPr>
            <w:tcW w:w="819" w:type="pct"/>
            <w:vAlign w:val="center"/>
            <w:hideMark/>
          </w:tcPr>
          <w:p w14:paraId="163B130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Adjusted 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355BC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0.145</w:t>
            </w:r>
          </w:p>
        </w:tc>
        <w:tc>
          <w:tcPr>
            <w:tcW w:w="978" w:type="pct"/>
            <w:vAlign w:val="center"/>
            <w:hideMark/>
          </w:tcPr>
          <w:p w14:paraId="3B2B578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0.417</w:t>
            </w:r>
          </w:p>
        </w:tc>
        <w:tc>
          <w:tcPr>
            <w:tcW w:w="978" w:type="pct"/>
            <w:vAlign w:val="center"/>
            <w:hideMark/>
          </w:tcPr>
          <w:p w14:paraId="08C8AD8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0.351</w:t>
            </w:r>
          </w:p>
        </w:tc>
        <w:tc>
          <w:tcPr>
            <w:tcW w:w="1155" w:type="pct"/>
            <w:vAlign w:val="center"/>
            <w:hideMark/>
          </w:tcPr>
          <w:p w14:paraId="15B600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0.434</w:t>
            </w:r>
          </w:p>
        </w:tc>
      </w:tr>
      <w:tr w:rsidR="00326DB2" w:rsidRPr="00326DB2" w14:paraId="551D1E62" w14:textId="77777777" w:rsidTr="009E712B">
        <w:trPr>
          <w:tblCellSpacing w:w="15" w:type="dxa"/>
        </w:trPr>
        <w:tc>
          <w:tcPr>
            <w:tcW w:w="819" w:type="pct"/>
            <w:vAlign w:val="center"/>
            <w:hideMark/>
          </w:tcPr>
          <w:p w14:paraId="7DB5A51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F Statistic</w:t>
            </w:r>
          </w:p>
        </w:tc>
        <w:tc>
          <w:tcPr>
            <w:tcW w:w="978" w:type="pct"/>
            <w:vAlign w:val="center"/>
            <w:hideMark/>
          </w:tcPr>
          <w:p w14:paraId="3C8B63B5" w14:textId="4B556BEF"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10.223</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978" w:type="pct"/>
            <w:vAlign w:val="center"/>
            <w:hideMark/>
          </w:tcPr>
          <w:p w14:paraId="4A7CF670" w14:textId="271A8E9C"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37.798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706FECE" w14:textId="40DDC7E5"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28.922</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1155" w:type="pct"/>
            <w:vAlign w:val="center"/>
            <w:hideMark/>
          </w:tcPr>
          <w:p w14:paraId="2269EFB1" w14:textId="174A7223"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40.454</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r>
      <w:tr w:rsidR="00326DB2" w:rsidRPr="00326DB2" w14:paraId="422EB46D" w14:textId="77777777" w:rsidTr="00326DB2">
        <w:trPr>
          <w:tblCellSpacing w:w="15" w:type="dxa"/>
        </w:trPr>
        <w:tc>
          <w:tcPr>
            <w:tcW w:w="4969" w:type="pct"/>
            <w:gridSpan w:val="5"/>
            <w:tcBorders>
              <w:bottom w:val="single" w:sz="6" w:space="0" w:color="000000"/>
            </w:tcBorders>
            <w:vAlign w:val="center"/>
            <w:hideMark/>
          </w:tcPr>
          <w:p w14:paraId="59238192" w14:textId="77777777" w:rsidR="00326DB2" w:rsidRPr="00326DB2" w:rsidRDefault="00326DB2" w:rsidP="00326DB2">
            <w:pPr>
              <w:widowControl/>
              <w:jc w:val="center"/>
              <w:rPr>
                <w:rFonts w:ascii="Times New Roman" w:eastAsia="新細明體" w:hAnsi="Times New Roman" w:cs="Times New Roman"/>
                <w:kern w:val="0"/>
                <w:sz w:val="20"/>
                <w:szCs w:val="20"/>
              </w:rPr>
            </w:pPr>
          </w:p>
        </w:tc>
      </w:tr>
    </w:tbl>
    <w:p w14:paraId="28181FF6" w14:textId="25A7C978"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B33110" w14:textId="77777777" w:rsidR="001F06D2" w:rsidRPr="00BA4329" w:rsidRDefault="001F06D2" w:rsidP="001F06D2">
      <w:pPr>
        <w:rPr>
          <w:rFonts w:ascii="Times New Roman" w:hAnsi="Times New Roman" w:cs="Times New Roman"/>
        </w:rPr>
      </w:pPr>
    </w:p>
    <w:p w14:paraId="2F858282" w14:textId="35AC4EE2" w:rsidR="001F06D2" w:rsidRPr="00BA4329" w:rsidRDefault="00235DDE" w:rsidP="001D15B6">
      <w:pPr>
        <w:pStyle w:val="1"/>
        <w:rPr>
          <w:rFonts w:ascii="Times New Roman" w:hAnsi="Times New Roman" w:cs="Times New Roman"/>
          <w:sz w:val="24"/>
          <w:szCs w:val="24"/>
        </w:rPr>
      </w:pPr>
      <w:r w:rsidRPr="00BA4329">
        <w:rPr>
          <w:rFonts w:ascii="Times New Roman" w:hAnsi="Times New Roman" w:cs="Times New Roman"/>
        </w:rPr>
        <w:br w:type="page"/>
      </w:r>
      <w:r w:rsidR="001F06D2" w:rsidRPr="00BA4329">
        <w:rPr>
          <w:rFonts w:ascii="Times New Roman" w:hAnsi="Times New Roman" w:cs="Times New Roman"/>
          <w:sz w:val="24"/>
          <w:szCs w:val="24"/>
        </w:rPr>
        <w:lastRenderedPageBreak/>
        <w:t xml:space="preserve">Table 8 Second </w:t>
      </w:r>
      <w:r w:rsidR="00C9675B">
        <w:rPr>
          <w:rFonts w:ascii="Times New Roman" w:hAnsi="Times New Roman" w:cs="Times New Roman" w:hint="eastAsia"/>
          <w:sz w:val="24"/>
          <w:szCs w:val="24"/>
        </w:rPr>
        <w:t>S</w:t>
      </w:r>
      <w:r w:rsidR="001F06D2"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001F06D2"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001F06D2"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001F06D2"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RMhat</w:t>
            </w:r>
            <w:proofErr w:type="spellEnd"/>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AMhat</w:t>
            </w:r>
            <w:proofErr w:type="spellEnd"/>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62080E0B"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9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RMhat</w:t>
            </w:r>
            <w:proofErr w:type="spellEnd"/>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AMhat</w:t>
            </w:r>
            <w:proofErr w:type="spellEnd"/>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6AEF576A"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POST_RPA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77777777"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 (</w:t>
      </w:r>
      <w:r w:rsidRPr="00BA4329">
        <w:rPr>
          <w:rFonts w:ascii="Times New Roman" w:hAnsi="Times New Roman" w:cs="Times New Roman"/>
          <w:color w:val="0070C0"/>
        </w:rPr>
        <w:t>Zang 2011</w:t>
      </w:r>
      <w:r w:rsidRPr="00BA4329">
        <w:rPr>
          <w:rFonts w:ascii="Times New Roman" w:hAnsi="Times New Roman" w:cs="Times New Roman"/>
        </w:rPr>
        <w:t xml:space="preserve">; </w:t>
      </w:r>
      <w:r w:rsidRPr="00BA4329">
        <w:rPr>
          <w:rFonts w:ascii="Times New Roman" w:hAnsi="Times New Roman" w:cs="Times New Roman"/>
          <w:color w:val="0070C0"/>
        </w:rPr>
        <w:t>Brazel and Dang 2008</w:t>
      </w:r>
      <w:r w:rsidRPr="00BA4329">
        <w:rPr>
          <w:rFonts w:ascii="Times New Roman" w:hAnsi="Times New Roman" w:cs="Times New Roman"/>
        </w:rPr>
        <w:t xml:space="preserve">; </w:t>
      </w:r>
      <w:r w:rsidRPr="00BA4329">
        <w:rPr>
          <w:rFonts w:ascii="Times New Roman" w:hAnsi="Times New Roman" w:cs="Times New Roman"/>
          <w:color w:val="0070C0"/>
        </w:rPr>
        <w:t xml:space="preserve">Paredes and Wheatley 2017 </w:t>
      </w:r>
      <w:r w:rsidRPr="00BA4329">
        <w:rPr>
          <w:rFonts w:ascii="Times New Roman" w:hAnsi="Times New Roman" w:cs="Times New Roman"/>
        </w:rPr>
        <w:t>etc.)</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76"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76"/>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1F06D2">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1F06D2">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F06D2">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F06D2">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1F06D2">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1F06D2" w:rsidRPr="00BA4329" w14:paraId="081A8A05" w14:textId="77777777" w:rsidTr="001F06D2">
        <w:trPr>
          <w:trHeight w:val="310"/>
        </w:trPr>
        <w:tc>
          <w:tcPr>
            <w:tcW w:w="1697" w:type="dxa"/>
            <w:noWrap/>
            <w:hideMark/>
          </w:tcPr>
          <w:p w14:paraId="2BE0912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ABSDA on control variables</w:t>
            </w:r>
          </w:p>
        </w:tc>
      </w:tr>
      <w:tr w:rsidR="001F06D2" w:rsidRPr="00BA4329" w14:paraId="7E5EF8C9" w14:textId="77777777" w:rsidTr="001F06D2">
        <w:trPr>
          <w:trHeight w:val="310"/>
        </w:trPr>
        <w:tc>
          <w:tcPr>
            <w:tcW w:w="1697" w:type="dxa"/>
            <w:noWrap/>
            <w:hideMark/>
          </w:tcPr>
          <w:p w14:paraId="7D2D934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RM on control variables</w:t>
            </w:r>
          </w:p>
        </w:tc>
      </w:tr>
      <w:tr w:rsidR="001F06D2" w:rsidRPr="00BA4329" w14:paraId="1EB540E9" w14:textId="77777777" w:rsidTr="001F06D2">
        <w:trPr>
          <w:trHeight w:val="310"/>
        </w:trPr>
        <w:tc>
          <w:tcPr>
            <w:tcW w:w="1697" w:type="dxa"/>
            <w:noWrap/>
          </w:tcPr>
          <w:p w14:paraId="1C7B287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AMres</w:t>
            </w:r>
          </w:p>
        </w:tc>
        <w:tc>
          <w:tcPr>
            <w:tcW w:w="7614" w:type="dxa"/>
            <w:noWrap/>
          </w:tcPr>
          <w:p w14:paraId="3BCC110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ABSDA on control variables</w:t>
            </w:r>
          </w:p>
        </w:tc>
      </w:tr>
      <w:tr w:rsidR="001F06D2" w:rsidRPr="00BA4329" w14:paraId="104A22F2" w14:textId="77777777" w:rsidTr="001F06D2">
        <w:trPr>
          <w:trHeight w:val="310"/>
        </w:trPr>
        <w:tc>
          <w:tcPr>
            <w:tcW w:w="1697" w:type="dxa"/>
            <w:noWrap/>
          </w:tcPr>
          <w:p w14:paraId="2A87F38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RMres</w:t>
            </w:r>
          </w:p>
        </w:tc>
        <w:tc>
          <w:tcPr>
            <w:tcW w:w="7614" w:type="dxa"/>
            <w:noWrap/>
          </w:tcPr>
          <w:p w14:paraId="3C9737F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RM on control variables</w:t>
            </w:r>
          </w:p>
        </w:tc>
      </w:tr>
      <w:tr w:rsidR="001F06D2" w:rsidRPr="00BA4329" w14:paraId="3E941AF2" w14:textId="77777777" w:rsidTr="001F06D2">
        <w:trPr>
          <w:trHeight w:val="310"/>
        </w:trPr>
        <w:tc>
          <w:tcPr>
            <w:tcW w:w="1697" w:type="dxa"/>
            <w:noWrap/>
            <w:hideMark/>
          </w:tcPr>
          <w:p w14:paraId="072B643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BA4329" w14:paraId="0277581A" w14:textId="77777777" w:rsidTr="001F06D2">
        <w:trPr>
          <w:trHeight w:val="310"/>
        </w:trPr>
        <w:tc>
          <w:tcPr>
            <w:tcW w:w="1697" w:type="dxa"/>
            <w:noWrap/>
            <w:hideMark/>
          </w:tcPr>
          <w:p w14:paraId="52DA957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BA4329" w14:paraId="47CEBA93" w14:textId="77777777" w:rsidTr="001F06D2">
        <w:trPr>
          <w:trHeight w:val="310"/>
        </w:trPr>
        <w:tc>
          <w:tcPr>
            <w:tcW w:w="1697" w:type="dxa"/>
            <w:noWrap/>
            <w:hideMark/>
          </w:tcPr>
          <w:p w14:paraId="377BA1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1F06D2" w:rsidRPr="00BA4329" w14:paraId="7BFB6BAF" w14:textId="77777777" w:rsidTr="001F06D2">
        <w:trPr>
          <w:trHeight w:val="310"/>
        </w:trPr>
        <w:tc>
          <w:tcPr>
            <w:tcW w:w="1697" w:type="dxa"/>
            <w:noWrap/>
            <w:hideMark/>
          </w:tcPr>
          <w:p w14:paraId="60D8662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p>
        </w:tc>
      </w:tr>
      <w:tr w:rsidR="001F06D2" w:rsidRPr="00BA4329" w14:paraId="0E9F50BA" w14:textId="77777777" w:rsidTr="001F06D2">
        <w:trPr>
          <w:trHeight w:val="310"/>
        </w:trPr>
        <w:tc>
          <w:tcPr>
            <w:tcW w:w="1697" w:type="dxa"/>
            <w:noWrap/>
            <w:hideMark/>
          </w:tcPr>
          <w:p w14:paraId="775F185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16351CD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 scaled by lagged total assets</w:t>
            </w:r>
          </w:p>
        </w:tc>
      </w:tr>
      <w:tr w:rsidR="001F06D2" w:rsidRPr="00BA4329" w14:paraId="6C619F5E" w14:textId="77777777" w:rsidTr="001F06D2">
        <w:trPr>
          <w:trHeight w:val="310"/>
        </w:trPr>
        <w:tc>
          <w:tcPr>
            <w:tcW w:w="1697" w:type="dxa"/>
            <w:noWrap/>
            <w:hideMark/>
          </w:tcPr>
          <w:p w14:paraId="10E8980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p>
        </w:tc>
      </w:tr>
      <w:tr w:rsidR="001F06D2" w:rsidRPr="00BA4329" w14:paraId="27EA2BD1" w14:textId="77777777" w:rsidTr="001F06D2">
        <w:trPr>
          <w:trHeight w:val="310"/>
        </w:trPr>
        <w:tc>
          <w:tcPr>
            <w:tcW w:w="1697" w:type="dxa"/>
            <w:noWrap/>
            <w:hideMark/>
          </w:tcPr>
          <w:p w14:paraId="782BBD0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BA4329" w14:paraId="09ACA244" w14:textId="77777777" w:rsidTr="001F06D2">
        <w:trPr>
          <w:trHeight w:val="310"/>
        </w:trPr>
        <w:tc>
          <w:tcPr>
            <w:tcW w:w="1697" w:type="dxa"/>
            <w:noWrap/>
            <w:hideMark/>
          </w:tcPr>
          <w:p w14:paraId="5D9FA77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50E8AFC9" w14:textId="22EC5290"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sidR="00E97519">
              <w:rPr>
                <w:rFonts w:ascii="Times New Roman" w:eastAsia="微軟正黑體" w:hAnsi="Times New Roman" w:cs="Times New Roman" w:hint="eastAsia"/>
                <w:color w:val="000000"/>
                <w:kern w:val="0"/>
                <w:sz w:val="20"/>
                <w:szCs w:val="20"/>
              </w:rPr>
              <w:t xml:space="preserve"> at the beginning of the period</w:t>
            </w:r>
          </w:p>
        </w:tc>
      </w:tr>
      <w:tr w:rsidR="001F06D2" w:rsidRPr="00BA4329" w14:paraId="44458386" w14:textId="77777777" w:rsidTr="001F06D2">
        <w:trPr>
          <w:trHeight w:val="620"/>
        </w:trPr>
        <w:tc>
          <w:tcPr>
            <w:tcW w:w="1697" w:type="dxa"/>
            <w:noWrap/>
            <w:hideMark/>
          </w:tcPr>
          <w:p w14:paraId="3ED9C1E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hideMark/>
          </w:tcPr>
          <w:p w14:paraId="42F175EB" w14:textId="4F3410FA"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sidR="00E97519">
              <w:rPr>
                <w:rFonts w:ascii="Times New Roman" w:eastAsia="微軟正黑體" w:hAnsi="Times New Roman" w:cs="Times New Roman" w:hint="eastAsia"/>
                <w:color w:val="000000"/>
                <w:kern w:val="0"/>
                <w:sz w:val="20"/>
                <w:szCs w:val="20"/>
              </w:rPr>
              <w:t xml:space="preserve"> at the beginning of the period</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1F06D2" w:rsidRPr="00BA4329" w14:paraId="09D7DEEB" w14:textId="77777777" w:rsidTr="001F06D2">
        <w:trPr>
          <w:trHeight w:val="930"/>
        </w:trPr>
        <w:tc>
          <w:tcPr>
            <w:tcW w:w="1697" w:type="dxa"/>
            <w:noWrap/>
            <w:hideMark/>
          </w:tcPr>
          <w:p w14:paraId="39D38CA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hideMark/>
          </w:tcPr>
          <w:p w14:paraId="03C724B5" w14:textId="24C4A93B"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asset divided by lagged total assets; net operating asset is calculated as (TA-C)-(TL-STD-LTD) where TA is total assets, C is cash and cash equivalents, TL is total liabilities, STD and LTD are short-term and long-term debts respectively. (</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1F06D2" w:rsidRPr="00BA4329" w14:paraId="1F95113F" w14:textId="77777777" w:rsidTr="001F06D2">
        <w:trPr>
          <w:trHeight w:val="310"/>
        </w:trPr>
        <w:tc>
          <w:tcPr>
            <w:tcW w:w="1697" w:type="dxa"/>
            <w:noWrap/>
            <w:hideMark/>
          </w:tcPr>
          <w:p w14:paraId="398F827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518CBF55" w14:textId="7FCF5A5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 calculated as 1.2*A1+1.4*A2+3.3*A3+0.6*A4+A5 where A1 equals to working capital divided by total assets,</w:t>
            </w:r>
            <w:r w:rsidR="003274A3">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1F06D2" w:rsidRPr="00BA4329" w14:paraId="55703BDD" w14:textId="77777777" w:rsidTr="001F06D2">
        <w:trPr>
          <w:trHeight w:val="310"/>
        </w:trPr>
        <w:tc>
          <w:tcPr>
            <w:tcW w:w="1697" w:type="dxa"/>
            <w:noWrap/>
            <w:hideMark/>
          </w:tcPr>
          <w:p w14:paraId="34C370E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48CF5803" w14:textId="07706845"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sidR="00E97519">
              <w:rPr>
                <w:rFonts w:ascii="Times New Roman" w:eastAsia="微軟正黑體" w:hAnsi="Times New Roman" w:cs="Times New Roman" w:hint="eastAsia"/>
                <w:color w:val="000000"/>
                <w:kern w:val="0"/>
                <w:sz w:val="20"/>
                <w:szCs w:val="20"/>
              </w:rPr>
              <w:t xml:space="preserve"> excluding short-term debts</w:t>
            </w:r>
            <w:r w:rsidRPr="00BA4329">
              <w:rPr>
                <w:rFonts w:ascii="Times New Roman" w:eastAsia="微軟正黑體" w:hAnsi="Times New Roman" w:cs="Times New Roman"/>
                <w:color w:val="000000"/>
                <w:kern w:val="0"/>
                <w:sz w:val="20"/>
                <w:szCs w:val="20"/>
              </w:rPr>
              <w:t xml:space="preserve"> divided by</w:t>
            </w:r>
            <w:r w:rsidR="00705AE7">
              <w:rPr>
                <w:rFonts w:ascii="Times New Roman" w:eastAsia="微軟正黑體" w:hAnsi="Times New Roman" w:cs="Times New Roman" w:hint="eastAsia"/>
                <w:color w:val="000000"/>
                <w:kern w:val="0"/>
                <w:sz w:val="20"/>
                <w:szCs w:val="20"/>
              </w:rPr>
              <w:t xml:space="preserve"> l</w:t>
            </w:r>
            <w:r w:rsidR="00705AE7">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1F06D2" w:rsidRPr="00BA4329" w14:paraId="20509BB7" w14:textId="77777777" w:rsidTr="001F06D2">
        <w:trPr>
          <w:trHeight w:val="310"/>
        </w:trPr>
        <w:tc>
          <w:tcPr>
            <w:tcW w:w="1697" w:type="dxa"/>
            <w:noWrap/>
            <w:hideMark/>
          </w:tcPr>
          <w:p w14:paraId="4DB55F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noWrap/>
            <w:hideMark/>
          </w:tcPr>
          <w:p w14:paraId="422854F9" w14:textId="79ECB52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sidR="00E97519">
              <w:rPr>
                <w:rFonts w:ascii="Times New Roman" w:eastAsia="微軟正黑體" w:hAnsi="Times New Roman" w:cs="Times New Roman" w:hint="eastAsia"/>
                <w:color w:val="000000"/>
                <w:kern w:val="0"/>
                <w:sz w:val="20"/>
                <w:szCs w:val="20"/>
              </w:rPr>
              <w:t xml:space="preserve">, and ROA is calculated as income from continuing operation divided by lagged total assets </w:t>
            </w:r>
          </w:p>
        </w:tc>
      </w:tr>
      <w:tr w:rsidR="001F06D2" w:rsidRPr="00BA4329" w14:paraId="06A250CD" w14:textId="77777777" w:rsidTr="001F06D2">
        <w:trPr>
          <w:trHeight w:val="312"/>
        </w:trPr>
        <w:tc>
          <w:tcPr>
            <w:tcW w:w="1697" w:type="dxa"/>
            <w:noWrap/>
            <w:hideMark/>
          </w:tcPr>
          <w:p w14:paraId="4F728B5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noWrap/>
            <w:hideMark/>
          </w:tcPr>
          <w:p w14:paraId="7858EDA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1F06D2" w:rsidRPr="00BA4329" w14:paraId="42B3A75D" w14:textId="77777777" w:rsidTr="001F06D2">
        <w:trPr>
          <w:trHeight w:val="331"/>
        </w:trPr>
        <w:tc>
          <w:tcPr>
            <w:tcW w:w="1697" w:type="dxa"/>
            <w:noWrap/>
          </w:tcPr>
          <w:p w14:paraId="1C028B3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tcPr>
          <w:p w14:paraId="28A45092" w14:textId="66117BC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sidR="00E97519">
              <w:rPr>
                <w:rFonts w:ascii="Times New Roman" w:eastAsia="微軟正黑體" w:hAnsi="Times New Roman" w:cs="Times New Roman" w:hint="eastAsia"/>
                <w:color w:val="000000"/>
                <w:kern w:val="0"/>
                <w:sz w:val="20"/>
                <w:szCs w:val="20"/>
              </w:rPr>
              <w:t xml:space="preserve"> of equity</w:t>
            </w:r>
          </w:p>
        </w:tc>
      </w:tr>
      <w:tr w:rsidR="001F06D2" w:rsidRPr="00BA4329" w14:paraId="425679E2" w14:textId="77777777" w:rsidTr="001F06D2">
        <w:trPr>
          <w:trHeight w:val="620"/>
        </w:trPr>
        <w:tc>
          <w:tcPr>
            <w:tcW w:w="1697" w:type="dxa"/>
            <w:noWrap/>
            <w:hideMark/>
          </w:tcPr>
          <w:p w14:paraId="012868B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hideMark/>
          </w:tcPr>
          <w:p w14:paraId="0645E45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BA4329" w14:paraId="2B06DC91" w14:textId="77777777" w:rsidTr="001F06D2">
        <w:trPr>
          <w:trHeight w:val="310"/>
        </w:trPr>
        <w:tc>
          <w:tcPr>
            <w:tcW w:w="1697" w:type="dxa"/>
            <w:noWrap/>
            <w:hideMark/>
          </w:tcPr>
          <w:p w14:paraId="0A8EBDF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 calculated as R&amp;D expenses divided by net sales</w:t>
            </w:r>
          </w:p>
        </w:tc>
      </w:tr>
      <w:tr w:rsidR="001F06D2" w:rsidRPr="00BA4329" w14:paraId="1BAD6075" w14:textId="77777777" w:rsidTr="001F06D2">
        <w:trPr>
          <w:trHeight w:val="310"/>
        </w:trPr>
        <w:tc>
          <w:tcPr>
            <w:tcW w:w="1697" w:type="dxa"/>
            <w:noWrap/>
            <w:hideMark/>
          </w:tcPr>
          <w:p w14:paraId="4148668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BA4329" w14:paraId="46F72EAC" w14:textId="77777777" w:rsidTr="001F06D2">
        <w:trPr>
          <w:trHeight w:val="310"/>
        </w:trPr>
        <w:tc>
          <w:tcPr>
            <w:tcW w:w="1697" w:type="dxa"/>
            <w:noWrap/>
            <w:hideMark/>
          </w:tcPr>
          <w:p w14:paraId="655A27D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5:00Z" w:initials="SH">
    <w:p w14:paraId="0FDB62FB" w14:textId="77777777" w:rsidR="006579A3" w:rsidRDefault="006579A3" w:rsidP="000501D6">
      <w:r>
        <w:rPr>
          <w:rStyle w:val="a6"/>
        </w:rPr>
        <w:annotationRef/>
      </w:r>
      <w:r>
        <w:t>Why “particularly” in accounting and finance?</w:t>
      </w:r>
    </w:p>
  </w:comment>
  <w:comment w:id="3" w:author="Sheng-Feng Hsieh" w:date="2024-03-21T14:47:00Z" w:initials="SH">
    <w:p w14:paraId="11638800" w14:textId="77777777" w:rsidR="006579A3" w:rsidRDefault="006579A3"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6579A3" w:rsidRDefault="006579A3" w:rsidP="000501D6">
      <w:r>
        <w:rPr>
          <w:rStyle w:val="a6"/>
        </w:rPr>
        <w:annotationRef/>
      </w:r>
      <w:r>
        <w:t>ERP</w:t>
      </w:r>
      <w:r>
        <w:rPr>
          <w:rFonts w:hint="eastAsia"/>
        </w:rPr>
        <w:t>導入應該擴及全公司，但後面的例子都只看會計面。</w:t>
      </w:r>
    </w:p>
  </w:comment>
  <w:comment w:id="5" w:author="Sheng-Feng Hsieh" w:date="2024-03-21T14:51:00Z" w:initials="SH">
    <w:p w14:paraId="39777139" w14:textId="77777777" w:rsidR="006579A3" w:rsidRDefault="006579A3" w:rsidP="00ED4C81">
      <w:r>
        <w:rPr>
          <w:rStyle w:val="a6"/>
        </w:rPr>
        <w:annotationRef/>
      </w:r>
      <w:r>
        <w:rPr>
          <w:rFonts w:hint="eastAsia"/>
        </w:rPr>
        <w:t>應該只有</w:t>
      </w:r>
      <w:r>
        <w:t>ERP implementation</w:t>
      </w:r>
      <w:r>
        <w:rPr>
          <w:rFonts w:hint="eastAsia"/>
        </w:rPr>
        <w:t>，而非</w:t>
      </w:r>
      <w:r>
        <w:t>technolog”ies”?</w:t>
      </w:r>
    </w:p>
  </w:comment>
  <w:comment w:id="6" w:author="Sheng-Feng Hsieh" w:date="2024-03-21T14:52:00Z" w:initials="SH">
    <w:p w14:paraId="51D2ECA2" w14:textId="77777777" w:rsidR="006579A3" w:rsidRDefault="006579A3" w:rsidP="00ED4C81">
      <w:r>
        <w:rPr>
          <w:rStyle w:val="a6"/>
        </w:rPr>
        <w:annotationRef/>
      </w:r>
      <w:r>
        <w:t>Grammar?</w:t>
      </w:r>
    </w:p>
  </w:comment>
  <w:comment w:id="7" w:author="Sheng-Feng Hsieh" w:date="2024-03-21T14:52:00Z" w:initials="SH">
    <w:p w14:paraId="601D26BE" w14:textId="77777777" w:rsidR="006579A3" w:rsidRDefault="006579A3" w:rsidP="00ED4C81">
      <w:r>
        <w:rPr>
          <w:rStyle w:val="a6"/>
        </w:rPr>
        <w:annotationRef/>
      </w:r>
      <w:r>
        <w:t>Direction?</w:t>
      </w:r>
    </w:p>
  </w:comment>
  <w:comment w:id="9" w:author="Sheng-Feng Hsieh" w:date="2024-03-21T14:56:00Z" w:initials="SH">
    <w:p w14:paraId="470BC0F6" w14:textId="77777777" w:rsidR="006579A3" w:rsidRDefault="006579A3" w:rsidP="00ED4C81">
      <w:r>
        <w:rPr>
          <w:rStyle w:val="a6"/>
        </w:rPr>
        <w:annotationRef/>
      </w:r>
      <w:r>
        <w:t>How about those case study papers?</w:t>
      </w:r>
    </w:p>
  </w:comment>
  <w:comment w:id="10" w:author="Sheng-Feng Hsieh" w:date="2024-03-21T14:56:00Z" w:initials="SH">
    <w:p w14:paraId="59F09FBD" w14:textId="44D866FB" w:rsidR="006579A3" w:rsidRDefault="006579A3" w:rsidP="00ED4C81">
      <w:r>
        <w:rPr>
          <w:rStyle w:val="a6"/>
        </w:rPr>
        <w:annotationRef/>
      </w:r>
      <w:r>
        <w:t>?</w:t>
      </w:r>
    </w:p>
  </w:comment>
  <w:comment w:id="11" w:author="賴星光星光" w:date="2024-03-24T15:20:00Z" w:initials="賴星光星光">
    <w:p w14:paraId="05EADC86" w14:textId="55A69AE5" w:rsidR="00473D79" w:rsidRDefault="00473D79">
      <w:pPr>
        <w:pStyle w:val="a7"/>
      </w:pPr>
      <w:r>
        <w:rPr>
          <w:rStyle w:val="a6"/>
        </w:rPr>
        <w:annotationRef/>
      </w:r>
      <w:r>
        <w:rPr>
          <w:rFonts w:hint="eastAsia"/>
        </w:rPr>
        <w:t>T</w:t>
      </w:r>
      <w:r>
        <w:t xml:space="preserve">T et al </w:t>
      </w:r>
      <w:r>
        <w:rPr>
          <w:rFonts w:hint="eastAsia"/>
        </w:rPr>
        <w:t>原文</w:t>
      </w:r>
    </w:p>
  </w:comment>
  <w:comment w:id="12" w:author="賴星光星光" w:date="2024-03-24T15:20:00Z" w:initials="賴星光星光">
    <w:p w14:paraId="4719F077" w14:textId="492AEA15" w:rsidR="00473D79" w:rsidRDefault="00473D79">
      <w:pPr>
        <w:pStyle w:val="a7"/>
      </w:pPr>
      <w:r>
        <w:rPr>
          <w:rStyle w:val="a6"/>
        </w:rPr>
        <w:annotationRef/>
      </w:r>
    </w:p>
  </w:comment>
  <w:comment w:id="13" w:author="Sheng-Feng Hsieh" w:date="2024-03-21T14:58:00Z" w:initials="SH">
    <w:p w14:paraId="0CB93BD3" w14:textId="77777777" w:rsidR="006579A3" w:rsidRDefault="006579A3" w:rsidP="00ED4C81">
      <w:r>
        <w:rPr>
          <w:rStyle w:val="a6"/>
        </w:rPr>
        <w:annotationRef/>
      </w:r>
      <w:r>
        <w:rPr>
          <w:rFonts w:hint="eastAsia"/>
        </w:rPr>
        <w:t>可能可以換成實證研究十分稀少</w:t>
      </w:r>
    </w:p>
  </w:comment>
  <w:comment w:id="16" w:author="Sheng-Feng Hsieh" w:date="2024-03-21T15:02:00Z" w:initials="SH">
    <w:p w14:paraId="0C9F44F8" w14:textId="77777777" w:rsidR="006579A3" w:rsidRDefault="006579A3" w:rsidP="00940286">
      <w:r>
        <w:rPr>
          <w:rStyle w:val="a6"/>
        </w:rPr>
        <w:annotationRef/>
      </w:r>
      <w:r>
        <w:t>Nice explanation! Is there any citation that could further support this argument?</w:t>
      </w:r>
    </w:p>
  </w:comment>
  <w:comment w:id="17" w:author="賴星光星光" w:date="2024-03-24T13:29:00Z" w:initials="賴星光星光">
    <w:p w14:paraId="3728D907" w14:textId="11769695" w:rsidR="00C9187A" w:rsidRDefault="00C9187A">
      <w:pPr>
        <w:pStyle w:val="a7"/>
      </w:pPr>
      <w:r>
        <w:rPr>
          <w:rStyle w:val="a6"/>
        </w:rPr>
        <w:annotationRef/>
      </w:r>
      <w:r>
        <w:rPr>
          <w:rFonts w:hint="eastAsia"/>
        </w:rPr>
        <w:t>H</w:t>
      </w:r>
      <w:r>
        <w:t>o</w:t>
      </w:r>
      <w:r>
        <w:rPr>
          <w:rFonts w:hint="eastAsia"/>
        </w:rPr>
        <w:t>n</w:t>
      </w:r>
      <w:r>
        <w:t>g et al. 2023</w:t>
      </w:r>
    </w:p>
  </w:comment>
  <w:comment w:id="18" w:author="賴星光星光" w:date="2024-03-24T13:29:00Z" w:initials="賴星光星光">
    <w:p w14:paraId="0D7B7A38" w14:textId="550C70A3" w:rsidR="00C9187A" w:rsidRDefault="00C9187A">
      <w:pPr>
        <w:pStyle w:val="a7"/>
      </w:pPr>
      <w:r>
        <w:rPr>
          <w:rStyle w:val="a6"/>
        </w:rPr>
        <w:annotationRef/>
      </w:r>
    </w:p>
  </w:comment>
  <w:comment w:id="19" w:author="Sheng-Feng Hsieh" w:date="2024-03-21T15:03:00Z" w:initials="SH">
    <w:p w14:paraId="762E402F" w14:textId="77777777" w:rsidR="006579A3" w:rsidRDefault="006579A3" w:rsidP="00D86746">
      <w:r>
        <w:rPr>
          <w:rStyle w:val="a6"/>
        </w:rPr>
        <w:annotationRef/>
      </w:r>
      <w:r>
        <w:rPr>
          <w:rFonts w:hint="eastAsia"/>
        </w:rPr>
        <w:t>例如</w:t>
      </w:r>
      <w:proofErr w:type="gramStart"/>
      <w:r>
        <w:rPr>
          <w:rFonts w:hint="eastAsia"/>
        </w:rPr>
        <w:t>ＣＯＳＯ</w:t>
      </w:r>
      <w:proofErr w:type="gramEnd"/>
      <w:r>
        <w:rPr>
          <w:rFonts w:hint="eastAsia"/>
        </w:rPr>
        <w:t>？</w:t>
      </w:r>
    </w:p>
    <w:p w14:paraId="36B93E73" w14:textId="77777777" w:rsidR="006579A3" w:rsidRDefault="006579A3" w:rsidP="00D86746">
      <w:r>
        <w:rPr>
          <w:rFonts w:hint="eastAsia"/>
        </w:rPr>
        <w:t>下面加註說明</w:t>
      </w:r>
    </w:p>
  </w:comment>
  <w:comment w:id="20" w:author="賴星光星光" w:date="2024-03-24T15:39:00Z" w:initials="賴星光星光">
    <w:p w14:paraId="40645CA1" w14:textId="34A99626" w:rsidR="00FC16F1" w:rsidRDefault="00FC16F1">
      <w:pPr>
        <w:pStyle w:val="a7"/>
      </w:pPr>
      <w:r>
        <w:rPr>
          <w:rStyle w:val="a6"/>
        </w:rPr>
        <w:annotationRef/>
      </w:r>
      <w:r>
        <w:t>Hong et al. 2023 COSO or COBIT</w:t>
      </w:r>
    </w:p>
  </w:comment>
  <w:comment w:id="21" w:author="賴星光星光" w:date="2024-03-24T15:40:00Z" w:initials="賴星光星光">
    <w:p w14:paraId="68F1F663" w14:textId="258611DA" w:rsidR="00FC16F1" w:rsidRDefault="00FC16F1">
      <w:pPr>
        <w:pStyle w:val="a7"/>
      </w:pPr>
      <w:r>
        <w:rPr>
          <w:rStyle w:val="a6"/>
        </w:rPr>
        <w:annotationRef/>
      </w:r>
    </w:p>
  </w:comment>
  <w:comment w:id="28" w:author="Sheng-Feng Hsieh" w:date="2024-03-21T15:05:00Z" w:initials="SH">
    <w:p w14:paraId="575319F5" w14:textId="77777777" w:rsidR="006579A3" w:rsidRDefault="006579A3" w:rsidP="00D86746">
      <w:r>
        <w:rPr>
          <w:rStyle w:val="a6"/>
        </w:rPr>
        <w:annotationRef/>
      </w:r>
      <w:r>
        <w:rPr>
          <w:rFonts w:hint="eastAsia"/>
        </w:rPr>
        <w:t>句型可以有些變化</w:t>
      </w:r>
    </w:p>
  </w:comment>
  <w:comment w:id="29" w:author="賴星光星光" w:date="2024-03-24T14:29:00Z" w:initials="賴星光星光">
    <w:p w14:paraId="17D8EF69" w14:textId="31844C14" w:rsidR="003C52CE" w:rsidRDefault="003C52CE">
      <w:pPr>
        <w:pStyle w:val="a7"/>
      </w:pPr>
      <w:r>
        <w:rPr>
          <w:rStyle w:val="a6"/>
        </w:rPr>
        <w:annotationRef/>
      </w:r>
      <w:r>
        <w:rPr>
          <w:rFonts w:hint="eastAsia"/>
        </w:rPr>
        <w:t>C</w:t>
      </w:r>
      <w:r>
        <w:t xml:space="preserve">itation of the </w:t>
      </w:r>
      <w:proofErr w:type="spellStart"/>
      <w:proofErr w:type="gramStart"/>
      <w:r>
        <w:t>webcite</w:t>
      </w:r>
      <w:proofErr w:type="spellEnd"/>
      <w:r>
        <w:t xml:space="preserve"> ?</w:t>
      </w:r>
      <w:proofErr w:type="gramEnd"/>
    </w:p>
  </w:comment>
  <w:comment w:id="30" w:author="賴星光星光" w:date="2024-03-24T14:29:00Z" w:initials="賴星光星光">
    <w:p w14:paraId="3B6778ED" w14:textId="0B96F7E3" w:rsidR="003C52CE" w:rsidRDefault="003C52CE">
      <w:pPr>
        <w:pStyle w:val="a7"/>
      </w:pPr>
      <w:r>
        <w:rPr>
          <w:rStyle w:val="a6"/>
        </w:rPr>
        <w:annotationRef/>
      </w:r>
    </w:p>
  </w:comment>
  <w:comment w:id="31" w:author="賴星光星光" w:date="2024-03-24T16:07:00Z" w:initials="賴星光星光">
    <w:p w14:paraId="6239AAA1" w14:textId="707FB1F5" w:rsidR="006E611A" w:rsidRDefault="006E611A">
      <w:pPr>
        <w:pStyle w:val="a7"/>
      </w:pPr>
      <w:r>
        <w:rPr>
          <w:rStyle w:val="a6"/>
        </w:rPr>
        <w:annotationRef/>
      </w:r>
      <w:r>
        <w:rPr>
          <w:rFonts w:hint="eastAsia"/>
        </w:rPr>
        <w:t>改成</w:t>
      </w:r>
      <w:r>
        <w:rPr>
          <w:rFonts w:hint="eastAsia"/>
        </w:rPr>
        <w:t>a</w:t>
      </w:r>
      <w:r>
        <w:t>ccounting and finance process?</w:t>
      </w:r>
    </w:p>
  </w:comment>
  <w:comment w:id="32" w:author="賴星光星光" w:date="2024-03-24T16:08:00Z" w:initials="賴星光星光">
    <w:p w14:paraId="6DDAF585" w14:textId="0409D05A" w:rsidR="006E611A" w:rsidRDefault="006E611A">
      <w:pPr>
        <w:pStyle w:val="a7"/>
      </w:pPr>
      <w:r>
        <w:rPr>
          <w:rStyle w:val="a6"/>
        </w:rPr>
        <w:annotationRef/>
      </w:r>
    </w:p>
  </w:comment>
  <w:comment w:id="33" w:author="Sheng-Feng Hsieh" w:date="2024-03-21T15:09:00Z" w:initials="SH">
    <w:p w14:paraId="03569D65" w14:textId="77777777" w:rsidR="006579A3" w:rsidRDefault="006579A3" w:rsidP="009632CB">
      <w:r>
        <w:rPr>
          <w:rStyle w:val="a6"/>
        </w:rPr>
        <w:annotationRef/>
      </w:r>
      <w:r>
        <w:t>Why? What are the reasons making these sectors become the first-movers?</w:t>
      </w:r>
    </w:p>
  </w:comment>
  <w:comment w:id="34" w:author="賴星光星光" w:date="2024-03-24T13:13:00Z" w:initials="賴星光星光">
    <w:p w14:paraId="5C46CE11" w14:textId="22AFC6C8" w:rsidR="006579A3" w:rsidRDefault="006579A3">
      <w:pPr>
        <w:pStyle w:val="a7"/>
      </w:pPr>
      <w:r>
        <w:rPr>
          <w:rStyle w:val="a6"/>
        </w:rPr>
        <w:annotationRef/>
      </w:r>
      <w:r w:rsidRPr="00BA4329">
        <w:rPr>
          <w:rFonts w:ascii="Times New Roman" w:hAnsi="Times New Roman" w:cs="Times New Roman"/>
        </w:rPr>
        <w:t>driven by the sector's need for precision and the high volume of repetitive transactions</w:t>
      </w:r>
    </w:p>
  </w:comment>
  <w:comment w:id="35" w:author="賴星光星光" w:date="2024-03-24T13:13:00Z" w:initials="賴星光星光">
    <w:p w14:paraId="4C69B1A9" w14:textId="0DD1736B" w:rsidR="006579A3" w:rsidRDefault="006579A3">
      <w:pPr>
        <w:pStyle w:val="a7"/>
      </w:pPr>
      <w:r>
        <w:rPr>
          <w:rStyle w:val="a6"/>
        </w:rPr>
        <w:annotationRef/>
      </w:r>
    </w:p>
  </w:comment>
  <w:comment w:id="36" w:author="Sheng-Feng Hsieh" w:date="2024-03-21T15:12:00Z" w:initials="SH">
    <w:p w14:paraId="1DF51EBE" w14:textId="77777777" w:rsidR="006579A3" w:rsidRDefault="006579A3" w:rsidP="009632CB">
      <w:r>
        <w:rPr>
          <w:rStyle w:val="a6"/>
        </w:rPr>
        <w:annotationRef/>
      </w:r>
      <w:r>
        <w:t>Finance and accounting sector —&gt; why audit preparation?</w:t>
      </w:r>
    </w:p>
  </w:comment>
  <w:comment w:id="37" w:author="Sheng-Feng Hsieh" w:date="2024-03-21T15:13:00Z" w:initials="SH">
    <w:p w14:paraId="57B94A62" w14:textId="77777777" w:rsidR="006579A3" w:rsidRDefault="006579A3" w:rsidP="003D0AFA">
      <w:r>
        <w:rPr>
          <w:rStyle w:val="a6"/>
        </w:rPr>
        <w:annotationRef/>
      </w:r>
      <w:r>
        <w:t>Sector vs. department</w:t>
      </w:r>
    </w:p>
  </w:comment>
  <w:comment w:id="40" w:author="Sheng-Feng Hsieh" w:date="2024-03-21T15:14:00Z" w:initials="SH">
    <w:p w14:paraId="0BD2BEA7" w14:textId="77777777" w:rsidR="006579A3" w:rsidRDefault="006579A3" w:rsidP="003F3B92">
      <w:r>
        <w:rPr>
          <w:rStyle w:val="a6"/>
        </w:rPr>
        <w:annotationRef/>
      </w:r>
      <w:r>
        <w:t>Industry?</w:t>
      </w:r>
    </w:p>
  </w:comment>
  <w:comment w:id="39" w:author="Sheng-Feng Hsieh" w:date="2024-03-21T15:16:00Z" w:initials="SH">
    <w:p w14:paraId="6C58398B" w14:textId="77777777" w:rsidR="006579A3" w:rsidRDefault="006579A3" w:rsidP="003F3B92">
      <w:r>
        <w:rPr>
          <w:rStyle w:val="a6"/>
        </w:rPr>
        <w:annotationRef/>
      </w:r>
      <w:r>
        <w:t>Any citations for these arguments?</w:t>
      </w:r>
    </w:p>
  </w:comment>
  <w:comment w:id="42" w:author="Sheng-Feng Hsieh" w:date="2024-03-21T15:21:00Z" w:initials="SH">
    <w:p w14:paraId="20CED5AA" w14:textId="77777777" w:rsidR="006579A3" w:rsidRDefault="006579A3" w:rsidP="003F3B92">
      <w:r>
        <w:rPr>
          <w:rStyle w:val="a6"/>
        </w:rPr>
        <w:annotationRef/>
      </w:r>
      <w:r>
        <w:rPr>
          <w:rFonts w:hint="eastAsia"/>
        </w:rPr>
        <w:t>好像可以更強調</w:t>
      </w:r>
      <w:r>
        <w:rPr>
          <w:rFonts w:hint="eastAsia"/>
        </w:rPr>
        <w:t xml:space="preserve"> what</w:t>
      </w:r>
      <w:r>
        <w:rPr>
          <w:rFonts w:hint="eastAsia"/>
        </w:rPr>
        <w:t>’</w:t>
      </w:r>
      <w:r>
        <w:rPr>
          <w:rFonts w:hint="eastAsia"/>
        </w:rPr>
        <w:t>s the difference between the automation from the ERP and the RPA?</w:t>
      </w:r>
    </w:p>
  </w:comment>
  <w:comment w:id="44" w:author="Sheng-Feng Hsieh" w:date="2024-03-21T15:24:00Z" w:initials="SH">
    <w:p w14:paraId="76330F8A" w14:textId="77777777" w:rsidR="006579A3" w:rsidRDefault="006579A3" w:rsidP="00D31E45">
      <w:r>
        <w:rPr>
          <w:rStyle w:val="a6"/>
        </w:rPr>
        <w:annotationRef/>
      </w:r>
      <w:r>
        <w:t xml:space="preserve">Why it is “apparent?” </w:t>
      </w:r>
    </w:p>
  </w:comment>
  <w:comment w:id="45" w:author="Sheng-Feng Hsieh" w:date="2024-03-21T15:24:00Z" w:initials="SH">
    <w:p w14:paraId="327B2DA0" w14:textId="77777777" w:rsidR="006579A3" w:rsidRDefault="006579A3" w:rsidP="00D31E45">
      <w:r>
        <w:rPr>
          <w:rStyle w:val="a6"/>
        </w:rPr>
        <w:annotationRef/>
      </w:r>
      <w:r>
        <w:rPr>
          <w:rFonts w:hint="eastAsia"/>
        </w:rPr>
        <w:t>應該早點提及！</w:t>
      </w:r>
    </w:p>
  </w:comment>
  <w:comment w:id="47" w:author="Sheng-Feng Hsieh" w:date="2024-03-21T15:28:00Z" w:initials="SH">
    <w:p w14:paraId="07CCF42F" w14:textId="77777777" w:rsidR="006579A3" w:rsidRDefault="006579A3" w:rsidP="007E0E32">
      <w:r>
        <w:rPr>
          <w:rStyle w:val="a6"/>
        </w:rPr>
        <w:annotationRef/>
      </w:r>
      <w:r>
        <w:rPr>
          <w:rFonts w:hint="eastAsia"/>
        </w:rPr>
        <w:t>雞蛋裡挑骨頭，排比的數個詞彙詞性不同</w:t>
      </w:r>
    </w:p>
  </w:comment>
  <w:comment w:id="46" w:author="Sheng-Feng Hsieh" w:date="2024-03-21T15:29:00Z" w:initials="SH">
    <w:p w14:paraId="2B180B05" w14:textId="77777777" w:rsidR="006579A3" w:rsidRDefault="006579A3" w:rsidP="007E0E32">
      <w:r>
        <w:rPr>
          <w:rStyle w:val="a6"/>
        </w:rPr>
        <w:annotationRef/>
      </w:r>
      <w:r>
        <w:rPr>
          <w:rFonts w:hint="eastAsia"/>
        </w:rPr>
        <w:t>但我喜歡這句的呈現！</w:t>
      </w:r>
    </w:p>
  </w:comment>
  <w:comment w:id="50" w:author="Sheng-Feng Hsieh" w:date="2024-03-21T15:30:00Z" w:initials="SH">
    <w:p w14:paraId="7DF078E1" w14:textId="77777777" w:rsidR="006579A3" w:rsidRDefault="006579A3" w:rsidP="007E0E32">
      <w:r>
        <w:rPr>
          <w:rStyle w:val="a6"/>
        </w:rPr>
        <w:annotationRef/>
      </w:r>
      <w:r>
        <w:rPr>
          <w:rFonts w:hint="eastAsia"/>
        </w:rPr>
        <w:t>有沒有更好的用字或是增加說明？</w:t>
      </w:r>
    </w:p>
  </w:comment>
  <w:comment w:id="51" w:author="賴星光星光" w:date="2024-03-24T15:16:00Z" w:initials="賴星光星光">
    <w:p w14:paraId="4544A51A" w14:textId="4FC46392" w:rsidR="00666016" w:rsidRDefault="00666016">
      <w:pPr>
        <w:pStyle w:val="a7"/>
      </w:pPr>
      <w:r>
        <w:rPr>
          <w:rStyle w:val="a6"/>
        </w:rPr>
        <w:annotationRef/>
      </w:r>
      <w:r>
        <w:rPr>
          <w:rFonts w:hint="eastAsia"/>
        </w:rPr>
        <w:t>改成</w:t>
      </w:r>
      <w:r>
        <w:rPr>
          <w:rFonts w:hint="eastAsia"/>
        </w:rPr>
        <w:t>d</w:t>
      </w:r>
      <w:r>
        <w:t>iscretion</w:t>
      </w:r>
    </w:p>
  </w:comment>
  <w:comment w:id="52" w:author="賴星光星光" w:date="2024-03-24T15:17:00Z" w:initials="賴星光星光">
    <w:p w14:paraId="3C2CC97B" w14:textId="1D3A4DAD" w:rsidR="00666016" w:rsidRDefault="00666016">
      <w:pPr>
        <w:pStyle w:val="a7"/>
      </w:pPr>
      <w:r>
        <w:rPr>
          <w:rStyle w:val="a6"/>
        </w:rPr>
        <w:annotationRef/>
      </w:r>
    </w:p>
  </w:comment>
  <w:comment w:id="53" w:author="Sheng-Feng Hsieh" w:date="2024-03-21T15:33:00Z" w:initials="SH">
    <w:p w14:paraId="0442F3A7" w14:textId="77777777" w:rsidR="006579A3" w:rsidRDefault="006579A3" w:rsidP="00F90EFF">
      <w:r>
        <w:rPr>
          <w:rStyle w:val="a6"/>
        </w:rPr>
        <w:annotationRef/>
      </w:r>
      <w:r>
        <w:rPr>
          <w:rFonts w:hint="eastAsia"/>
        </w:rPr>
        <w:t>不太像學術英文的寫法</w:t>
      </w:r>
    </w:p>
  </w:comment>
  <w:comment w:id="57" w:author="Sheng-Feng Hsieh" w:date="2024-03-21T15:37:00Z" w:initials="SH">
    <w:p w14:paraId="3D567A5F" w14:textId="77777777" w:rsidR="006579A3" w:rsidRDefault="006579A3" w:rsidP="0075338A">
      <w:r>
        <w:rPr>
          <w:rStyle w:val="a6"/>
        </w:rPr>
        <w:annotationRef/>
      </w:r>
      <w:r>
        <w:rPr>
          <w:rFonts w:hint="eastAsia"/>
        </w:rPr>
        <w:t>？</w:t>
      </w:r>
    </w:p>
  </w:comment>
  <w:comment w:id="58" w:author="Sheng-Feng Hsieh" w:date="2024-03-21T15:40:00Z" w:initials="SH">
    <w:p w14:paraId="7D9D2821" w14:textId="77777777" w:rsidR="006579A3" w:rsidRDefault="006579A3" w:rsidP="0075338A">
      <w:r>
        <w:rPr>
          <w:rStyle w:val="a6"/>
        </w:rPr>
        <w:annotationRef/>
      </w:r>
      <w:r>
        <w:t>“Extension”</w:t>
      </w:r>
      <w:r>
        <w:rPr>
          <w:rFonts w:hint="eastAsia"/>
        </w:rPr>
        <w:t>這個敘述好像不夠貼切，</w:t>
      </w:r>
      <w:r>
        <w:rPr>
          <w:rFonts w:hint="eastAsia"/>
        </w:rPr>
        <w:t xml:space="preserve">how about </w:t>
      </w:r>
      <w:r>
        <w:rPr>
          <w:rFonts w:hint="eastAsia"/>
        </w:rPr>
        <w:t>“</w:t>
      </w:r>
      <w:r>
        <w:rPr>
          <w:rFonts w:hint="eastAsia"/>
        </w:rPr>
        <w:t>analog</w:t>
      </w:r>
      <w:r>
        <w:rPr>
          <w:rFonts w:hint="eastAsia"/>
        </w:rPr>
        <w:t>”？</w:t>
      </w:r>
    </w:p>
  </w:comment>
  <w:comment w:id="54" w:author="Sheng-Feng Hsieh" w:date="2024-03-21T15:51:00Z" w:initials="SH">
    <w:p w14:paraId="73E1D35D" w14:textId="77777777" w:rsidR="006579A3" w:rsidRDefault="006579A3" w:rsidP="00AA38AD">
      <w:r>
        <w:rPr>
          <w:rStyle w:val="a6"/>
        </w:rPr>
        <w:annotationRef/>
      </w:r>
      <w:r>
        <w:rPr>
          <w:rFonts w:hint="eastAsia"/>
        </w:rPr>
        <w:t>整大段的寫法、架構、甚至位置都可能需要調整</w:t>
      </w:r>
    </w:p>
  </w:comment>
  <w:comment w:id="59" w:author="Sheng-Feng Hsieh" w:date="2024-03-21T15:53:00Z" w:initials="SH">
    <w:p w14:paraId="734D581C" w14:textId="77777777" w:rsidR="006579A3" w:rsidRDefault="006579A3" w:rsidP="00417FE3">
      <w:r>
        <w:rPr>
          <w:rStyle w:val="a6"/>
        </w:rPr>
        <w:annotationRef/>
      </w:r>
      <w:r>
        <w:rPr>
          <w:rFonts w:hint="eastAsia"/>
        </w:rPr>
        <w:t>？</w:t>
      </w:r>
    </w:p>
  </w:comment>
  <w:comment w:id="62" w:author="Sheng-Feng Hsieh" w:date="2024-03-21T15:57:00Z" w:initials="SH">
    <w:p w14:paraId="01500E45" w14:textId="77777777" w:rsidR="006579A3" w:rsidRDefault="006579A3" w:rsidP="00417FE3">
      <w:r>
        <w:rPr>
          <w:rStyle w:val="a6"/>
        </w:rPr>
        <w:annotationRef/>
      </w:r>
      <w:r>
        <w:t>Why the internal information asymmetry is enhanced?</w:t>
      </w:r>
    </w:p>
  </w:comment>
  <w:comment w:id="65" w:author="Sheng-Feng Hsieh" w:date="2024-03-21T16:04:00Z" w:initials="SH">
    <w:p w14:paraId="7561D3F5" w14:textId="77777777" w:rsidR="006579A3" w:rsidRDefault="006579A3" w:rsidP="00696699">
      <w:r>
        <w:rPr>
          <w:rStyle w:val="a6"/>
        </w:rPr>
        <w:annotationRef/>
      </w:r>
      <w:r>
        <w:t>Why the RPA should be individually identified and investigated? Perhaps it is highly associated with the financial reporting procedures, comparing other automation technologies?</w:t>
      </w:r>
    </w:p>
  </w:comment>
  <w:comment w:id="66" w:author="Sheng-Feng Hsieh" w:date="2024-03-21T16:10:00Z" w:initials="SH">
    <w:p w14:paraId="353B7296" w14:textId="77777777" w:rsidR="006579A3" w:rsidRDefault="006579A3" w:rsidP="007F787D">
      <w:r>
        <w:rPr>
          <w:rStyle w:val="a6"/>
        </w:rPr>
        <w:annotationRef/>
      </w:r>
      <w:r>
        <w:rPr>
          <w:rFonts w:hint="eastAsia"/>
        </w:rPr>
        <w:t>這一段也需要大改</w:t>
      </w:r>
      <w:r>
        <w:t>......</w:t>
      </w:r>
    </w:p>
  </w:comment>
  <w:comment w:id="69" w:author="Sheng-Feng Hsieh" w:date="2024-03-21T16:13:00Z" w:initials="SH">
    <w:p w14:paraId="28C28BC8" w14:textId="77777777" w:rsidR="006579A3" w:rsidRDefault="006579A3" w:rsidP="00D40020">
      <w:r>
        <w:rPr>
          <w:rStyle w:val="a6"/>
        </w:rPr>
        <w:annotationRef/>
      </w:r>
      <w:r>
        <w:rPr>
          <w:rFonts w:hint="eastAsia"/>
        </w:rPr>
        <w:t>我看不太懂為什麼後面的論點會支持</w:t>
      </w:r>
      <w:r>
        <w:rPr>
          <w:rFonts w:hint="eastAsia"/>
        </w:rPr>
        <w:t>RPA</w:t>
      </w:r>
      <w:r>
        <w:rPr>
          <w:rFonts w:hint="eastAsia"/>
        </w:rPr>
        <w:t>與</w:t>
      </w:r>
      <w:r>
        <w:rPr>
          <w:rFonts w:hint="eastAsia"/>
        </w:rPr>
        <w:t>ERP</w:t>
      </w:r>
      <w:r>
        <w:rPr>
          <w:rFonts w:hint="eastAsia"/>
        </w:rPr>
        <w:t>類比？</w:t>
      </w:r>
    </w:p>
  </w:comment>
  <w:comment w:id="74" w:author="Sheng-Feng Hsieh" w:date="2024-03-21T16:16:00Z" w:initials="SH">
    <w:p w14:paraId="6F79F2C1" w14:textId="77777777" w:rsidR="006579A3" w:rsidRDefault="006579A3" w:rsidP="00D40020">
      <w:r>
        <w:rPr>
          <w:rStyle w:val="a6"/>
        </w:rPr>
        <w:annotationRef/>
      </w:r>
      <w:r>
        <w:rPr>
          <w:rFonts w:hint="eastAsia"/>
        </w:rPr>
        <w:t>一樣需要重新整理一下</w:t>
      </w:r>
      <w:r>
        <w:t>......</w:t>
      </w:r>
    </w:p>
  </w:comment>
  <w:comment w:id="75" w:author="Sheng-Feng Hsieh" w:date="2024-03-21T16:18:00Z" w:initials="SH">
    <w:p w14:paraId="67AEA6A6" w14:textId="77777777" w:rsidR="006579A3" w:rsidRDefault="006579A3" w:rsidP="00D40020">
      <w:r>
        <w:rPr>
          <w:rStyle w:val="a6"/>
        </w:rPr>
        <w:annotationRef/>
      </w:r>
      <w:r>
        <w:rPr>
          <w:rFonts w:hint="eastAsia"/>
        </w:rPr>
        <w:t>最後一段這樣子寫會讓人覺得在討論</w:t>
      </w:r>
      <w:r>
        <w:rPr>
          <w:rFonts w:hint="eastAsia"/>
        </w:rPr>
        <w:t>ERP</w:t>
      </w:r>
      <w:r>
        <w:rPr>
          <w:rFonts w:hint="eastAsia"/>
        </w:rPr>
        <w:t>與</w:t>
      </w:r>
      <w:r>
        <w:rPr>
          <w:rFonts w:hint="eastAsia"/>
        </w:rPr>
        <w:t>RPA</w:t>
      </w:r>
      <w:r>
        <w:rPr>
          <w:rFonts w:hint="eastAsia"/>
        </w:rPr>
        <w:t>的「交互作用」，但我們的測驗中其實沒有討論</w:t>
      </w:r>
    </w:p>
  </w:comment>
  <w:comment w:id="78" w:author="賴星光星光" w:date="2024-03-22T16:50:00Z" w:initials="賴星光星光">
    <w:p w14:paraId="0D93E142" w14:textId="77777777" w:rsidR="006579A3" w:rsidRDefault="006579A3" w:rsidP="00E76BB2">
      <w:pPr>
        <w:pStyle w:val="a7"/>
      </w:pPr>
      <w:r>
        <w:rPr>
          <w:rStyle w:val="a6"/>
        </w:rPr>
        <w:annotationRef/>
      </w:r>
    </w:p>
    <w:p w14:paraId="013D8D34" w14:textId="7D355366" w:rsidR="006579A3" w:rsidRDefault="006579A3" w:rsidP="00E76BB2">
      <w:pPr>
        <w:pStyle w:val="a7"/>
      </w:pPr>
      <w:r>
        <w:t>As Paredes and Wheatley 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comment>
  <w:comment w:id="79" w:author="賴星光星光" w:date="2024-03-22T16:50:00Z" w:initials="賴星光星光">
    <w:p w14:paraId="01CD79A1" w14:textId="42BFB57C" w:rsidR="006579A3" w:rsidRDefault="006579A3">
      <w:pPr>
        <w:pStyle w:val="a7"/>
      </w:pPr>
      <w:r>
        <w:rPr>
          <w:rStyle w:val="a6"/>
        </w:rPr>
        <w:annotationRef/>
      </w:r>
    </w:p>
  </w:comment>
  <w:comment w:id="86" w:author="賴星光星光" w:date="2024-03-22T16:34:00Z" w:initials="賴星光星光">
    <w:p w14:paraId="0CDD0044" w14:textId="2FD0AA78" w:rsidR="006579A3" w:rsidRDefault="006579A3">
      <w:pPr>
        <w:pStyle w:val="a7"/>
      </w:pPr>
      <w:r>
        <w:rPr>
          <w:rStyle w:val="a6"/>
        </w:rPr>
        <w:annotationRef/>
      </w:r>
      <w:r>
        <w:rPr>
          <w:rFonts w:hint="eastAsia"/>
        </w:rPr>
        <w:t>F</w:t>
      </w:r>
      <w:r>
        <w:t xml:space="preserve">ootnote? The relevant content discloses </w:t>
      </w:r>
    </w:p>
  </w:comment>
  <w:comment w:id="87" w:author="賴星光星光" w:date="2024-03-22T16:43:00Z" w:initials="賴星光星光">
    <w:p w14:paraId="1360216F" w14:textId="23AD16E5" w:rsidR="006579A3" w:rsidRDefault="006579A3">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88" w:author="賴星光星光" w:date="2024-03-22T16:44:00Z" w:initials="賴星光星光">
    <w:p w14:paraId="425407FD" w14:textId="2CC3429D" w:rsidR="006579A3" w:rsidRDefault="006579A3">
      <w:pPr>
        <w:pStyle w:val="a7"/>
      </w:pPr>
      <w:r>
        <w:rPr>
          <w:rStyle w:val="a6"/>
        </w:rPr>
        <w:annotationRef/>
      </w:r>
    </w:p>
  </w:comment>
  <w:comment w:id="107" w:author="Sheng-Feng Hsieh" w:date="2024-03-21T16:30:00Z" w:initials="SH">
    <w:p w14:paraId="5DC8007A" w14:textId="77777777" w:rsidR="006579A3" w:rsidRDefault="006579A3" w:rsidP="00A97EED">
      <w:r>
        <w:rPr>
          <w:rStyle w:val="a6"/>
        </w:rPr>
        <w:annotationRef/>
      </w:r>
      <w:r>
        <w:t>Add a citation here</w:t>
      </w:r>
    </w:p>
  </w:comment>
  <w:comment w:id="108" w:author="Sheng-Feng Hsieh" w:date="2024-03-21T16:33:00Z" w:initials="SH">
    <w:p w14:paraId="4E8EDAA4" w14:textId="77777777" w:rsidR="006579A3" w:rsidRDefault="006579A3" w:rsidP="000B705B">
      <w:r>
        <w:rPr>
          <w:rStyle w:val="a6"/>
        </w:rPr>
        <w:annotationRef/>
      </w:r>
      <w:r>
        <w:t>Perhaps we can add some anecdotal evidences (in English) indicating that the financial industry is the leading industry implementing RPA in Taiwan and other countries.</w:t>
      </w:r>
    </w:p>
  </w:comment>
  <w:comment w:id="109" w:author="賴星光星光" w:date="2024-03-22T15:46:00Z" w:initials="賴星光星光">
    <w:p w14:paraId="7F94C3BF" w14:textId="3465B8BC" w:rsidR="006579A3" w:rsidRDefault="006579A3">
      <w:pPr>
        <w:pStyle w:val="a7"/>
      </w:pPr>
      <w:r>
        <w:rPr>
          <w:rStyle w:val="a6"/>
        </w:rPr>
        <w:annotationRef/>
      </w:r>
      <w:r>
        <w:t xml:space="preserve">Footnote? </w:t>
      </w:r>
    </w:p>
    <w:p w14:paraId="4D6AC2F6" w14:textId="77777777" w:rsidR="006579A3" w:rsidRDefault="006579A3">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6579A3" w:rsidRDefault="006579A3">
      <w:pPr>
        <w:pStyle w:val="a7"/>
      </w:pPr>
    </w:p>
  </w:comment>
  <w:comment w:id="110" w:author="賴星光星光" w:date="2024-03-22T16:17:00Z" w:initials="賴星光星光">
    <w:p w14:paraId="13C63A6D" w14:textId="36BC2005" w:rsidR="006579A3" w:rsidRDefault="006579A3">
      <w:pPr>
        <w:pStyle w:val="a7"/>
      </w:pPr>
      <w:r>
        <w:rPr>
          <w:rStyle w:val="a6"/>
        </w:rPr>
        <w:annotationRef/>
      </w:r>
    </w:p>
  </w:comment>
  <w:comment w:id="114" w:author="Sheng-Feng Hsieh" w:date="2024-03-21T16:35:00Z" w:initials="SH">
    <w:p w14:paraId="1B4068B8" w14:textId="77777777" w:rsidR="006579A3" w:rsidRDefault="006579A3" w:rsidP="006B160F">
      <w:r>
        <w:rPr>
          <w:rStyle w:val="a6"/>
        </w:rPr>
        <w:annotationRef/>
      </w:r>
      <w:r>
        <w:t>Just check, the matching is based on these two factors?</w:t>
      </w:r>
    </w:p>
  </w:comment>
  <w:comment w:id="115" w:author="賴星光星光" w:date="2024-03-22T17:12:00Z" w:initials="賴星光星光">
    <w:p w14:paraId="4A758DD7" w14:textId="6077375E" w:rsidR="006579A3" w:rsidRDefault="006579A3">
      <w:pPr>
        <w:pStyle w:val="a7"/>
      </w:pPr>
      <w:r>
        <w:rPr>
          <w:rStyle w:val="a6"/>
        </w:rPr>
        <w:annotationRef/>
      </w:r>
      <w:r>
        <w:rPr>
          <w:rFonts w:hint="eastAsia"/>
        </w:rPr>
        <w:t>S</w:t>
      </w:r>
      <w:r>
        <w:t>imilar?</w:t>
      </w:r>
      <w:r>
        <w:br/>
        <w:t>Implementation year is quite weird since the POST is determined after the match.</w:t>
      </w:r>
    </w:p>
  </w:comment>
  <w:comment w:id="116" w:author="賴星光星光" w:date="2024-03-22T17:13:00Z" w:initials="賴星光星光">
    <w:p w14:paraId="732ABED1" w14:textId="6025EC0C" w:rsidR="006579A3" w:rsidRDefault="006579A3">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 xml:space="preserve">reatment A at year </w:t>
      </w:r>
      <w:proofErr w:type="spellStart"/>
      <w:r>
        <w:t>t</w:t>
      </w:r>
      <w:proofErr w:type="spellEnd"/>
      <w:r>
        <w:t xml:space="preserve"> match Control B at year t</w:t>
      </w:r>
      <w:r>
        <w:br/>
      </w:r>
      <w:r>
        <w:rPr>
          <w:rFonts w:hint="eastAsia"/>
        </w:rPr>
        <w:t>b</w:t>
      </w:r>
      <w:r>
        <w:t xml:space="preserve">ut Treatment </w:t>
      </w:r>
      <w:proofErr w:type="spellStart"/>
      <w:r>
        <w:t>C at</w:t>
      </w:r>
      <w:proofErr w:type="spellEnd"/>
      <w:r>
        <w:t xml:space="preserve"> year </w:t>
      </w:r>
      <w:proofErr w:type="spellStart"/>
      <w:r>
        <w:t>t+k</w:t>
      </w:r>
      <w:proofErr w:type="spellEnd"/>
      <w:r>
        <w:t xml:space="preserve"> match control B at year </w:t>
      </w:r>
      <w:proofErr w:type="spellStart"/>
      <w:r>
        <w:t>t+k</w:t>
      </w:r>
      <w:proofErr w:type="spellEnd"/>
      <w:r>
        <w:rPr>
          <w:rFonts w:hint="eastAsia"/>
        </w:rPr>
        <w:t>的情形發生。如果用</w:t>
      </w:r>
      <w:proofErr w:type="spellStart"/>
      <w:r>
        <w:rPr>
          <w:rFonts w:hint="eastAsia"/>
        </w:rPr>
        <w:t>M</w:t>
      </w:r>
      <w:r>
        <w:t>atchit</w:t>
      </w:r>
      <w:proofErr w:type="spellEnd"/>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6579A3" w:rsidRDefault="006579A3">
      <w:pPr>
        <w:pStyle w:val="a7"/>
      </w:pPr>
    </w:p>
  </w:comment>
  <w:comment w:id="117" w:author="賴星光星光" w:date="2024-03-23T15:20:00Z" w:initials="賴星光星光">
    <w:p w14:paraId="2D8B8A83" w14:textId="5D4D811B" w:rsidR="006579A3" w:rsidRDefault="006579A3">
      <w:pPr>
        <w:pStyle w:val="a7"/>
      </w:pPr>
      <w:r>
        <w:rPr>
          <w:rStyle w:val="a6"/>
        </w:rPr>
        <w:annotationRef/>
      </w:r>
    </w:p>
  </w:comment>
  <w:comment w:id="125" w:author="Sheng-Feng Hsieh" w:date="2024-03-21T16:40:00Z" w:initials="SH">
    <w:p w14:paraId="4E311C2B" w14:textId="77777777" w:rsidR="006579A3" w:rsidRDefault="006579A3" w:rsidP="008F79DA">
      <w:r>
        <w:rPr>
          <w:rStyle w:val="a6"/>
        </w:rPr>
        <w:annotationRef/>
      </w:r>
      <w:r>
        <w:t>Where is the framework?</w:t>
      </w:r>
    </w:p>
  </w:comment>
  <w:comment w:id="124" w:author="星光 賴星光" w:date="2024-03-21T20:08:00Z" w:initials="星賴">
    <w:p w14:paraId="1116A191" w14:textId="77777777" w:rsidR="006579A3" w:rsidRDefault="006579A3" w:rsidP="003405F2">
      <w:pPr>
        <w:pStyle w:val="a7"/>
      </w:pPr>
      <w:r>
        <w:rPr>
          <w:rStyle w:val="a6"/>
        </w:rPr>
        <w:annotationRef/>
      </w:r>
      <w:r>
        <w:rPr>
          <w:rFonts w:hint="eastAsia"/>
        </w:rPr>
        <w:t>改成</w:t>
      </w:r>
      <w:r>
        <w:rPr>
          <w:rFonts w:hint="eastAsia"/>
        </w:rPr>
        <w:t xml:space="preserve"> T</w:t>
      </w:r>
      <w:r>
        <w:t>hese measurements capture</w:t>
      </w:r>
    </w:p>
  </w:comment>
  <w:comment w:id="126" w:author="Sheng-Feng Hsieh" w:date="2024-03-21T16:43:00Z" w:initials="SH">
    <w:p w14:paraId="55DB0327" w14:textId="7422DCC1" w:rsidR="006579A3" w:rsidRDefault="006579A3" w:rsidP="00F45E39">
      <w:r>
        <w:rPr>
          <w:rStyle w:val="a6"/>
        </w:rPr>
        <w:annotationRef/>
      </w:r>
      <w:r>
        <w:t>These sentences could be reorganized or repositioned. Perhaps a footnote.</w:t>
      </w:r>
    </w:p>
  </w:comment>
  <w:comment w:id="127" w:author="Sheng-Feng Hsieh" w:date="2024-03-21T16:47:00Z" w:initials="SH">
    <w:p w14:paraId="71376471" w14:textId="5335467D" w:rsidR="006579A3" w:rsidRDefault="006579A3" w:rsidP="00535663">
      <w:r>
        <w:rPr>
          <w:rStyle w:val="a6"/>
        </w:rPr>
        <w:annotationRef/>
      </w:r>
      <w:r>
        <w:t>Rewrite the sentence.</w:t>
      </w:r>
    </w:p>
  </w:comment>
  <w:comment w:id="132" w:author="Sheng-Feng Hsieh" w:date="2024-03-21T16:52:00Z" w:initials="SH">
    <w:p w14:paraId="1C9EFB9D" w14:textId="77777777" w:rsidR="006579A3" w:rsidRDefault="006579A3" w:rsidP="00EA72FF">
      <w:r>
        <w:rPr>
          <w:rStyle w:val="a6"/>
        </w:rPr>
        <w:annotationRef/>
      </w:r>
      <w:r>
        <w:t>Just check: some variables are in year t-1; some are in year t. Is this correct?</w:t>
      </w:r>
    </w:p>
  </w:comment>
  <w:comment w:id="133" w:author="賴星光星光" w:date="2024-03-22T15:35:00Z" w:initials="賴星光星光">
    <w:p w14:paraId="3EB8D1E3" w14:textId="43879FD8" w:rsidR="006579A3" w:rsidRDefault="006579A3">
      <w:pPr>
        <w:pStyle w:val="a7"/>
      </w:pPr>
      <w:r>
        <w:rPr>
          <w:rStyle w:val="a6"/>
        </w:rPr>
        <w:annotationRef/>
      </w:r>
      <w:r>
        <w:rPr>
          <w:rFonts w:hint="eastAsia"/>
        </w:rPr>
        <w:t>還是不放</w:t>
      </w:r>
      <w:r>
        <w:rPr>
          <w:rFonts w:hint="eastAsia"/>
        </w:rPr>
        <w:t xml:space="preserve">t? </w:t>
      </w:r>
      <w:r>
        <w:rPr>
          <w:rFonts w:hint="eastAsia"/>
        </w:rPr>
        <w:t>有些是</w:t>
      </w:r>
      <w:r>
        <w:rPr>
          <w:rFonts w:hint="eastAsia"/>
        </w:rPr>
        <w:t>s</w:t>
      </w:r>
      <w:r>
        <w:t>caled by t-1</w:t>
      </w:r>
      <w:r>
        <w:rPr>
          <w:rFonts w:hint="eastAsia"/>
        </w:rPr>
        <w:t>的</w:t>
      </w:r>
      <w:r>
        <w:rPr>
          <w:rFonts w:hint="eastAsia"/>
        </w:rPr>
        <w:t>t</w:t>
      </w:r>
      <w:r>
        <w:t xml:space="preserve">otal assets. </w:t>
      </w:r>
      <w:r>
        <w:rPr>
          <w:rFonts w:hint="eastAsia"/>
        </w:rPr>
        <w:t>真的是前期資料的是</w:t>
      </w:r>
      <w:r>
        <w:rPr>
          <w:rFonts w:hint="eastAsia"/>
        </w:rPr>
        <w:t>INST</w:t>
      </w:r>
      <w:r>
        <w:t xml:space="preserve"> CYCLE </w:t>
      </w:r>
      <w:r>
        <w:rPr>
          <w:rFonts w:hint="eastAsia"/>
        </w:rPr>
        <w:t>其他</w:t>
      </w:r>
      <w:r>
        <w:rPr>
          <w:rFonts w:hint="eastAsia"/>
        </w:rPr>
        <w:t xml:space="preserve"> OCF CL NOA </w:t>
      </w:r>
      <w:r>
        <w:rPr>
          <w:rFonts w:hint="eastAsia"/>
        </w:rPr>
        <w:t>都是</w:t>
      </w:r>
      <w:r>
        <w:rPr>
          <w:rFonts w:hint="eastAsia"/>
        </w:rPr>
        <w:t>S</w:t>
      </w:r>
      <w:r>
        <w:t>caled by lagged assets</w:t>
      </w:r>
    </w:p>
  </w:comment>
  <w:comment w:id="134" w:author="賴星光星光" w:date="2024-03-22T17:56:00Z" w:initials="賴星光星光">
    <w:p w14:paraId="450C0C51" w14:textId="7A415A03" w:rsidR="006579A3" w:rsidRDefault="006579A3">
      <w:pPr>
        <w:pStyle w:val="a7"/>
      </w:pPr>
      <w:r>
        <w:rPr>
          <w:rStyle w:val="a6"/>
        </w:rPr>
        <w:annotationRef/>
      </w:r>
    </w:p>
  </w:comment>
  <w:comment w:id="135" w:author="Sheng-Feng Hsieh" w:date="2024-03-21T16:55:00Z" w:initials="SH">
    <w:p w14:paraId="5A180354" w14:textId="77777777" w:rsidR="006579A3" w:rsidRDefault="006579A3" w:rsidP="00EA72FF">
      <w:r>
        <w:rPr>
          <w:rStyle w:val="a6"/>
        </w:rPr>
        <w:annotationRef/>
      </w:r>
      <w:r>
        <w:t>I used the term “adopter” for titles of Tables. Therefore, I changed the term accordingly to make it consistent. I also replaced ALL “RPA implementers group” with “RPA adaptor.”</w:t>
      </w:r>
    </w:p>
  </w:comment>
  <w:comment w:id="168" w:author="Sheng-Feng Hsieh" w:date="2024-03-18T14:35:00Z" w:initials="SH">
    <w:p w14:paraId="33BF7E5D" w14:textId="64072351" w:rsidR="006579A3" w:rsidRDefault="006579A3"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69" w:author="賴星光星光" w:date="2024-03-24T16:34:00Z" w:initials="賴星光星光">
    <w:p w14:paraId="0FFDD67D" w14:textId="70842DC0" w:rsidR="00C4755C" w:rsidRDefault="00C4755C">
      <w:pPr>
        <w:pStyle w:val="a7"/>
      </w:pPr>
      <w:r>
        <w:rPr>
          <w:rStyle w:val="a6"/>
        </w:rPr>
        <w:annotationRef/>
      </w:r>
      <w:r>
        <w:rPr>
          <w:rFonts w:hint="eastAsia"/>
        </w:rPr>
        <w:t>在</w:t>
      </w:r>
      <w:r>
        <w:rPr>
          <w:rFonts w:hint="eastAsia"/>
        </w:rPr>
        <w:t>E</w:t>
      </w:r>
      <w:r>
        <w:t>ndnote</w:t>
      </w:r>
      <w:r>
        <w:rPr>
          <w:rFonts w:hint="eastAsia"/>
        </w:rPr>
        <w:t>上調整了</w:t>
      </w:r>
    </w:p>
  </w:comment>
  <w:comment w:id="170" w:author="賴星光星光" w:date="2024-03-24T16:34:00Z" w:initials="賴星光星光">
    <w:p w14:paraId="19DC14C4" w14:textId="2B1559FA" w:rsidR="00C4755C" w:rsidRDefault="00C4755C">
      <w:pPr>
        <w:pStyle w:val="a7"/>
      </w:pPr>
      <w:r>
        <w:rPr>
          <w:rStyle w:val="a6"/>
        </w:rPr>
        <w:annotationRef/>
      </w:r>
    </w:p>
  </w:comment>
  <w:comment w:id="172" w:author="Sheng-Feng Hsieh" w:date="2024-03-21T16:26:00Z" w:initials="SH">
    <w:p w14:paraId="2DB00953" w14:textId="77777777" w:rsidR="006579A3" w:rsidRDefault="006579A3" w:rsidP="00EC6172">
      <w:r>
        <w:rPr>
          <w:rStyle w:val="a6"/>
        </w:rPr>
        <w:annotationRef/>
      </w:r>
      <w:r>
        <w:t>The first line item should be the number of ALL UNIQUE companies within the sample period.</w:t>
      </w:r>
    </w:p>
  </w:comment>
  <w:comment w:id="173" w:author="賴星光星光" w:date="2024-03-22T17:24:00Z" w:initials="賴星光星光">
    <w:p w14:paraId="460A4CF9" w14:textId="35876BD8" w:rsidR="006579A3" w:rsidRDefault="006579A3">
      <w:pPr>
        <w:pStyle w:val="a7"/>
      </w:pPr>
      <w:r>
        <w:rPr>
          <w:rStyle w:val="a6"/>
        </w:rPr>
        <w:annotationRef/>
      </w:r>
      <w:r>
        <w:rPr>
          <w:rFonts w:hint="eastAsia"/>
        </w:rPr>
        <w:t>M</w:t>
      </w:r>
      <w:r>
        <w:t>orris 2010 P and W 2018</w:t>
      </w:r>
    </w:p>
  </w:comment>
  <w:comment w:id="174" w:author="賴星光星光" w:date="2024-03-22T17:26:00Z" w:initials="賴星光星光">
    <w:p w14:paraId="2606E75C" w14:textId="71E67C5A" w:rsidR="006579A3" w:rsidRDefault="006579A3">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B62FB" w15:done="0"/>
  <w15:commentEx w15:paraId="11638800" w15:done="0"/>
  <w15:commentEx w15:paraId="4578EF17" w15:done="0"/>
  <w15:commentEx w15:paraId="39777139"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C9F44F8" w15:done="0"/>
  <w15:commentEx w15:paraId="3728D907" w15:paraIdParent="0C9F44F8" w15:done="0"/>
  <w15:commentEx w15:paraId="0D7B7A38" w15:paraIdParent="0C9F44F8" w15:done="0"/>
  <w15:commentEx w15:paraId="36B93E73" w15:done="0"/>
  <w15:commentEx w15:paraId="40645CA1" w15:paraIdParent="36B93E73" w15:done="0"/>
  <w15:commentEx w15:paraId="68F1F663" w15:paraIdParent="36B93E73" w15:done="0"/>
  <w15:commentEx w15:paraId="575319F5" w15:done="0"/>
  <w15:commentEx w15:paraId="17D8EF69" w15:done="0"/>
  <w15:commentEx w15:paraId="3B6778ED" w15:paraIdParent="17D8EF69" w15:done="0"/>
  <w15:commentEx w15:paraId="6239AAA1" w15:done="0"/>
  <w15:commentEx w15:paraId="6DDAF585" w15:paraIdParent="6239AAA1" w15:done="0"/>
  <w15:commentEx w15:paraId="03569D65" w15:done="0"/>
  <w15:commentEx w15:paraId="5C46CE11" w15:paraIdParent="03569D65" w15:done="0"/>
  <w15:commentEx w15:paraId="4C69B1A9" w15:paraIdParent="03569D65" w15:done="0"/>
  <w15:commentEx w15:paraId="1DF51EBE" w15:done="0"/>
  <w15:commentEx w15:paraId="57B94A62" w15:done="0"/>
  <w15:commentEx w15:paraId="0BD2BEA7" w15:done="0"/>
  <w15:commentEx w15:paraId="6C58398B" w15:done="0"/>
  <w15:commentEx w15:paraId="20CED5AA" w15:done="0"/>
  <w15:commentEx w15:paraId="76330F8A" w15:done="0"/>
  <w15:commentEx w15:paraId="327B2DA0" w15:done="0"/>
  <w15:commentEx w15:paraId="07CCF42F" w15:done="0"/>
  <w15:commentEx w15:paraId="2B180B05" w15:done="0"/>
  <w15:commentEx w15:paraId="7DF078E1" w15:done="0"/>
  <w15:commentEx w15:paraId="4544A51A" w15:paraIdParent="7DF078E1" w15:done="0"/>
  <w15:commentEx w15:paraId="3C2CC97B" w15:paraIdParent="7DF078E1" w15:done="0"/>
  <w15:commentEx w15:paraId="0442F3A7" w15:done="0"/>
  <w15:commentEx w15:paraId="3D567A5F" w15:done="0"/>
  <w15:commentEx w15:paraId="7D9D2821" w15:done="0"/>
  <w15:commentEx w15:paraId="73E1D35D" w15:done="0"/>
  <w15:commentEx w15:paraId="734D581C" w15:done="0"/>
  <w15:commentEx w15:paraId="01500E45" w15:done="0"/>
  <w15:commentEx w15:paraId="7561D3F5" w15:done="0"/>
  <w15:commentEx w15:paraId="353B7296" w15:done="0"/>
  <w15:commentEx w15:paraId="28C28BC8" w15:done="0"/>
  <w15:commentEx w15:paraId="6F79F2C1" w15:done="0"/>
  <w15:commentEx w15:paraId="67AEA6A6" w15:done="0"/>
  <w15:commentEx w15:paraId="013D8D34" w15:done="0"/>
  <w15:commentEx w15:paraId="01CD79A1" w15:paraIdParent="013D8D34"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55DB0327" w15:done="0"/>
  <w15:commentEx w15:paraId="71376471" w15:done="0"/>
  <w15:commentEx w15:paraId="1C9EFB9D" w15:done="0"/>
  <w15:commentEx w15:paraId="3EB8D1E3" w15:paraIdParent="1C9EFB9D" w15:done="0"/>
  <w15:commentEx w15:paraId="450C0C51" w15:paraIdParent="1C9EFB9D" w15:done="0"/>
  <w15:commentEx w15:paraId="5A180354"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B62FB" w16cid:durableId="29AF1FCA"/>
  <w16cid:commentId w16cid:paraId="11638800" w16cid:durableId="19B072C1"/>
  <w16cid:commentId w16cid:paraId="4578EF17" w16cid:durableId="57D6142B"/>
  <w16cid:commentId w16cid:paraId="39777139" w16cid:durableId="6DFECC77"/>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C9F44F8" w16cid:durableId="6A878CFB"/>
  <w16cid:commentId w16cid:paraId="3728D907" w16cid:durableId="29AAA93A"/>
  <w16cid:commentId w16cid:paraId="0D7B7A38" w16cid:durableId="29AAA944"/>
  <w16cid:commentId w16cid:paraId="36B93E73" w16cid:durableId="209E0F71"/>
  <w16cid:commentId w16cid:paraId="40645CA1" w16cid:durableId="29AAC7CF"/>
  <w16cid:commentId w16cid:paraId="68F1F663" w16cid:durableId="29AAC806"/>
  <w16cid:commentId w16cid:paraId="575319F5" w16cid:durableId="14B5DD35"/>
  <w16cid:commentId w16cid:paraId="17D8EF69" w16cid:durableId="29AAB730"/>
  <w16cid:commentId w16cid:paraId="3B6778ED" w16cid:durableId="29AAB73A"/>
  <w16cid:commentId w16cid:paraId="6239AAA1" w16cid:durableId="29AACE58"/>
  <w16cid:commentId w16cid:paraId="6DDAF585" w16cid:durableId="29AACE69"/>
  <w16cid:commentId w16cid:paraId="03569D65" w16cid:durableId="4EBC51F5"/>
  <w16cid:commentId w16cid:paraId="5C46CE11" w16cid:durableId="29AAA562"/>
  <w16cid:commentId w16cid:paraId="4C69B1A9" w16cid:durableId="29AAA579"/>
  <w16cid:commentId w16cid:paraId="1DF51EBE" w16cid:durableId="5A10BB78"/>
  <w16cid:commentId w16cid:paraId="57B94A62" w16cid:durableId="75217398"/>
  <w16cid:commentId w16cid:paraId="0BD2BEA7" w16cid:durableId="27A5F2CA"/>
  <w16cid:commentId w16cid:paraId="6C58398B" w16cid:durableId="028BC5A8"/>
  <w16cid:commentId w16cid:paraId="20CED5AA" w16cid:durableId="2463E031"/>
  <w16cid:commentId w16cid:paraId="76330F8A" w16cid:durableId="0F9A53C0"/>
  <w16cid:commentId w16cid:paraId="327B2DA0" w16cid:durableId="52EC1905"/>
  <w16cid:commentId w16cid:paraId="07CCF42F" w16cid:durableId="27EB7035"/>
  <w16cid:commentId w16cid:paraId="2B180B05" w16cid:durableId="018CA722"/>
  <w16cid:commentId w16cid:paraId="7DF078E1" w16cid:durableId="1D569FA1"/>
  <w16cid:commentId w16cid:paraId="4544A51A" w16cid:durableId="29AAC25E"/>
  <w16cid:commentId w16cid:paraId="3C2CC97B" w16cid:durableId="29AAC26D"/>
  <w16cid:commentId w16cid:paraId="0442F3A7" w16cid:durableId="10741978"/>
  <w16cid:commentId w16cid:paraId="3D567A5F" w16cid:durableId="6641E8FB"/>
  <w16cid:commentId w16cid:paraId="7D9D2821" w16cid:durableId="4E7D22B8"/>
  <w16cid:commentId w16cid:paraId="73E1D35D" w16cid:durableId="1FC0B582"/>
  <w16cid:commentId w16cid:paraId="734D581C" w16cid:durableId="745CB7E3"/>
  <w16cid:commentId w16cid:paraId="01500E45" w16cid:durableId="346F60FC"/>
  <w16cid:commentId w16cid:paraId="7561D3F5" w16cid:durableId="1D828E70"/>
  <w16cid:commentId w16cid:paraId="353B7296" w16cid:durableId="4BDB9B39"/>
  <w16cid:commentId w16cid:paraId="28C28BC8" w16cid:durableId="7924C1E0"/>
  <w16cid:commentId w16cid:paraId="6F79F2C1" w16cid:durableId="54093626"/>
  <w16cid:commentId w16cid:paraId="67AEA6A6" w16cid:durableId="333572CC"/>
  <w16cid:commentId w16cid:paraId="013D8D34" w16cid:durableId="29A83561"/>
  <w16cid:commentId w16cid:paraId="01CD79A1" w16cid:durableId="29A83566"/>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55DB0327" w16cid:durableId="09E33DA4"/>
  <w16cid:commentId w16cid:paraId="71376471" w16cid:durableId="40289244"/>
  <w16cid:commentId w16cid:paraId="1C9EFB9D" w16cid:durableId="1EB5164D"/>
  <w16cid:commentId w16cid:paraId="3EB8D1E3" w16cid:durableId="29A823DD"/>
  <w16cid:commentId w16cid:paraId="450C0C51" w16cid:durableId="29A844BD"/>
  <w16cid:commentId w16cid:paraId="5A180354" w16cid:durableId="1C1C8AA8"/>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70372" w14:textId="77777777" w:rsidR="00242D71" w:rsidRDefault="00242D71" w:rsidP="00FD3CBB">
      <w:r>
        <w:separator/>
      </w:r>
    </w:p>
  </w:endnote>
  <w:endnote w:type="continuationSeparator" w:id="0">
    <w:p w14:paraId="1FADA37B" w14:textId="77777777" w:rsidR="00242D71" w:rsidRDefault="00242D71"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0B047" w14:textId="77777777" w:rsidR="00242D71" w:rsidRDefault="00242D71" w:rsidP="00FD3CBB">
      <w:r>
        <w:separator/>
      </w:r>
    </w:p>
  </w:footnote>
  <w:footnote w:type="continuationSeparator" w:id="0">
    <w:p w14:paraId="4B4B5C76" w14:textId="77777777" w:rsidR="00242D71" w:rsidRDefault="00242D71" w:rsidP="00FD3CBB">
      <w:r>
        <w:continuationSeparator/>
      </w:r>
    </w:p>
  </w:footnote>
  <w:footnote w:id="1">
    <w:p w14:paraId="22A35BFC" w14:textId="6A84CE2F" w:rsidR="006579A3" w:rsidRPr="00A97EED" w:rsidRDefault="006579A3">
      <w:pPr>
        <w:pStyle w:val="aff"/>
        <w:rPr>
          <w:rFonts w:ascii="Times New Roman" w:hAnsi="Times New Roman" w:cs="Times New Roman"/>
          <w:rPrChange w:id="94" w:author="Sheng-Feng Hsieh" w:date="2024-03-21T16:30:00Z">
            <w:rPr/>
          </w:rPrChange>
        </w:rPr>
      </w:pPr>
      <w:ins w:id="95" w:author="Sheng-Feng Hsieh" w:date="2024-03-21T16:28:00Z">
        <w:r w:rsidRPr="00A97EED">
          <w:rPr>
            <w:rStyle w:val="aff1"/>
            <w:rFonts w:ascii="Times New Roman" w:hAnsi="Times New Roman" w:cs="Times New Roman"/>
            <w:rPrChange w:id="96" w:author="Sheng-Feng Hsieh" w:date="2024-03-21T16:30:00Z">
              <w:rPr>
                <w:rStyle w:val="aff1"/>
              </w:rPr>
            </w:rPrChange>
          </w:rPr>
          <w:footnoteRef/>
        </w:r>
        <w:r w:rsidRPr="00A97EED">
          <w:rPr>
            <w:rFonts w:ascii="Times New Roman" w:hAnsi="Times New Roman" w:cs="Times New Roman"/>
            <w:rPrChange w:id="97" w:author="Sheng-Feng Hsieh" w:date="2024-03-21T16:30:00Z">
              <w:rPr/>
            </w:rPrChange>
          </w:rPr>
          <w:t xml:space="preserve"> The</w:t>
        </w:r>
      </w:ins>
      <w:ins w:id="98" w:author="Sheng-Feng Hsieh" w:date="2024-03-21T16:29:00Z">
        <w:r w:rsidRPr="00A97EED">
          <w:rPr>
            <w:rFonts w:ascii="Times New Roman" w:hAnsi="Times New Roman" w:cs="Times New Roman"/>
            <w:rPrChange w:id="99" w:author="Sheng-Feng Hsieh" w:date="2024-03-21T16:30:00Z">
              <w:rPr/>
            </w:rPrChange>
          </w:rPr>
          <w:t xml:space="preserve"> anecdotal evidence </w:t>
        </w:r>
      </w:ins>
      <w:ins w:id="100" w:author="Sheng-Feng Hsieh" w:date="2024-03-21T16:36:00Z">
        <w:r>
          <w:rPr>
            <w:rFonts w:ascii="Times New Roman" w:hAnsi="Times New Roman" w:cs="Times New Roman"/>
          </w:rPr>
          <w:t xml:space="preserve">(news articles in Taiwanese Mandarin) </w:t>
        </w:r>
      </w:ins>
      <w:ins w:id="101" w:author="Sheng-Feng Hsieh" w:date="2024-03-21T16:29:00Z">
        <w:r w:rsidRPr="00A97EED">
          <w:rPr>
            <w:rFonts w:ascii="Times New Roman" w:hAnsi="Times New Roman" w:cs="Times New Roman"/>
            <w:rPrChange w:id="102" w:author="Sheng-Feng Hsieh" w:date="2024-03-21T16:30:00Z">
              <w:rPr/>
            </w:rPrChange>
          </w:rPr>
          <w:t xml:space="preserve">also indicated that Taiwanese companies implemented RPA </w:t>
        </w:r>
      </w:ins>
      <w:ins w:id="103" w:author="Sheng-Feng Hsieh" w:date="2024-03-21T16:36:00Z">
        <w:r>
          <w:rPr>
            <w:rFonts w:ascii="Times New Roman" w:hAnsi="Times New Roman" w:cs="Times New Roman"/>
          </w:rPr>
          <w:t>starting from</w:t>
        </w:r>
      </w:ins>
      <w:ins w:id="104" w:author="Sheng-Feng Hsieh" w:date="2024-03-21T16:29:00Z">
        <w:r w:rsidRPr="00A97EED">
          <w:rPr>
            <w:rFonts w:ascii="Times New Roman" w:hAnsi="Times New Roman" w:cs="Times New Roman"/>
            <w:rPrChange w:id="105" w:author="Sheng-Feng Hsieh" w:date="2024-03-21T16:30:00Z">
              <w:rPr/>
            </w:rPrChange>
          </w:rPr>
          <w:t xml:space="preserve"> 2017.</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65EA"/>
    <w:rsid w:val="000373EA"/>
    <w:rsid w:val="000426B3"/>
    <w:rsid w:val="00043578"/>
    <w:rsid w:val="000455A4"/>
    <w:rsid w:val="000501D6"/>
    <w:rsid w:val="0005030B"/>
    <w:rsid w:val="00055925"/>
    <w:rsid w:val="000629B1"/>
    <w:rsid w:val="00063735"/>
    <w:rsid w:val="00064429"/>
    <w:rsid w:val="00071DE2"/>
    <w:rsid w:val="000727A7"/>
    <w:rsid w:val="00075C53"/>
    <w:rsid w:val="000809E6"/>
    <w:rsid w:val="00086010"/>
    <w:rsid w:val="00090C6F"/>
    <w:rsid w:val="000919BC"/>
    <w:rsid w:val="00093301"/>
    <w:rsid w:val="00094EA1"/>
    <w:rsid w:val="000964FE"/>
    <w:rsid w:val="000978B6"/>
    <w:rsid w:val="000B0ACE"/>
    <w:rsid w:val="000B1131"/>
    <w:rsid w:val="000B162C"/>
    <w:rsid w:val="000B3D4A"/>
    <w:rsid w:val="000B705B"/>
    <w:rsid w:val="000C10E9"/>
    <w:rsid w:val="000C1D7E"/>
    <w:rsid w:val="000C5F69"/>
    <w:rsid w:val="000C67B8"/>
    <w:rsid w:val="000C6A11"/>
    <w:rsid w:val="000D6168"/>
    <w:rsid w:val="000D64B0"/>
    <w:rsid w:val="000D7CE8"/>
    <w:rsid w:val="000E1922"/>
    <w:rsid w:val="000E21C5"/>
    <w:rsid w:val="000E6681"/>
    <w:rsid w:val="000E6CC3"/>
    <w:rsid w:val="000F0FB7"/>
    <w:rsid w:val="00107B51"/>
    <w:rsid w:val="0011193D"/>
    <w:rsid w:val="00114EBE"/>
    <w:rsid w:val="001223ED"/>
    <w:rsid w:val="00125F72"/>
    <w:rsid w:val="00126C67"/>
    <w:rsid w:val="0013082B"/>
    <w:rsid w:val="0014301C"/>
    <w:rsid w:val="001465E5"/>
    <w:rsid w:val="001505FB"/>
    <w:rsid w:val="0015128C"/>
    <w:rsid w:val="0015241B"/>
    <w:rsid w:val="0015433E"/>
    <w:rsid w:val="001554B3"/>
    <w:rsid w:val="00161959"/>
    <w:rsid w:val="001765A8"/>
    <w:rsid w:val="00176DC9"/>
    <w:rsid w:val="001816D2"/>
    <w:rsid w:val="0019116F"/>
    <w:rsid w:val="00193138"/>
    <w:rsid w:val="001A0814"/>
    <w:rsid w:val="001A137A"/>
    <w:rsid w:val="001A21AD"/>
    <w:rsid w:val="001B5518"/>
    <w:rsid w:val="001C2D2D"/>
    <w:rsid w:val="001D0DB1"/>
    <w:rsid w:val="001D15B6"/>
    <w:rsid w:val="001D6BAF"/>
    <w:rsid w:val="001E4727"/>
    <w:rsid w:val="001E5731"/>
    <w:rsid w:val="001F06D2"/>
    <w:rsid w:val="001F2099"/>
    <w:rsid w:val="001F4FCE"/>
    <w:rsid w:val="001F500D"/>
    <w:rsid w:val="0021158C"/>
    <w:rsid w:val="00211694"/>
    <w:rsid w:val="00212054"/>
    <w:rsid w:val="002271A6"/>
    <w:rsid w:val="00233A1E"/>
    <w:rsid w:val="0023589E"/>
    <w:rsid w:val="00235DDE"/>
    <w:rsid w:val="00236957"/>
    <w:rsid w:val="00242D71"/>
    <w:rsid w:val="002564C8"/>
    <w:rsid w:val="0026093E"/>
    <w:rsid w:val="0026530B"/>
    <w:rsid w:val="00266C87"/>
    <w:rsid w:val="00267C4E"/>
    <w:rsid w:val="00270595"/>
    <w:rsid w:val="00272326"/>
    <w:rsid w:val="002879EE"/>
    <w:rsid w:val="002910F2"/>
    <w:rsid w:val="00291421"/>
    <w:rsid w:val="002922AE"/>
    <w:rsid w:val="00292318"/>
    <w:rsid w:val="002A5003"/>
    <w:rsid w:val="002A5535"/>
    <w:rsid w:val="002B2449"/>
    <w:rsid w:val="002B31BB"/>
    <w:rsid w:val="002C1A35"/>
    <w:rsid w:val="002C5686"/>
    <w:rsid w:val="002D3802"/>
    <w:rsid w:val="002F5090"/>
    <w:rsid w:val="00306687"/>
    <w:rsid w:val="00307E41"/>
    <w:rsid w:val="00313590"/>
    <w:rsid w:val="0031705B"/>
    <w:rsid w:val="00317C4F"/>
    <w:rsid w:val="00323772"/>
    <w:rsid w:val="00326DB2"/>
    <w:rsid w:val="003274A3"/>
    <w:rsid w:val="00333F9D"/>
    <w:rsid w:val="00335392"/>
    <w:rsid w:val="0033584C"/>
    <w:rsid w:val="00337C6F"/>
    <w:rsid w:val="00340230"/>
    <w:rsid w:val="003405F2"/>
    <w:rsid w:val="003508A3"/>
    <w:rsid w:val="0035092C"/>
    <w:rsid w:val="003557B2"/>
    <w:rsid w:val="003564A5"/>
    <w:rsid w:val="00362596"/>
    <w:rsid w:val="00366ED2"/>
    <w:rsid w:val="00372179"/>
    <w:rsid w:val="0037252C"/>
    <w:rsid w:val="00373629"/>
    <w:rsid w:val="0037740C"/>
    <w:rsid w:val="00381F66"/>
    <w:rsid w:val="00382ECD"/>
    <w:rsid w:val="00384B8C"/>
    <w:rsid w:val="003871F4"/>
    <w:rsid w:val="003878AC"/>
    <w:rsid w:val="00387B07"/>
    <w:rsid w:val="00390AF4"/>
    <w:rsid w:val="00395183"/>
    <w:rsid w:val="003A0734"/>
    <w:rsid w:val="003A1435"/>
    <w:rsid w:val="003A5788"/>
    <w:rsid w:val="003B2ADC"/>
    <w:rsid w:val="003B42F7"/>
    <w:rsid w:val="003B4B47"/>
    <w:rsid w:val="003C296C"/>
    <w:rsid w:val="003C52CE"/>
    <w:rsid w:val="003D0AFA"/>
    <w:rsid w:val="003D2D76"/>
    <w:rsid w:val="003D4581"/>
    <w:rsid w:val="003D7003"/>
    <w:rsid w:val="003E02C5"/>
    <w:rsid w:val="003E0AB7"/>
    <w:rsid w:val="003E64F3"/>
    <w:rsid w:val="003F3B92"/>
    <w:rsid w:val="0040065A"/>
    <w:rsid w:val="00402248"/>
    <w:rsid w:val="0040247E"/>
    <w:rsid w:val="00402588"/>
    <w:rsid w:val="0040421F"/>
    <w:rsid w:val="00417FE3"/>
    <w:rsid w:val="004222CE"/>
    <w:rsid w:val="00422D9A"/>
    <w:rsid w:val="004252AF"/>
    <w:rsid w:val="004255E6"/>
    <w:rsid w:val="00430F05"/>
    <w:rsid w:val="00433727"/>
    <w:rsid w:val="00441177"/>
    <w:rsid w:val="00444655"/>
    <w:rsid w:val="004452B8"/>
    <w:rsid w:val="004460EE"/>
    <w:rsid w:val="0044705D"/>
    <w:rsid w:val="004505B4"/>
    <w:rsid w:val="00450BC9"/>
    <w:rsid w:val="00456DB1"/>
    <w:rsid w:val="004619BC"/>
    <w:rsid w:val="00464A5A"/>
    <w:rsid w:val="00465538"/>
    <w:rsid w:val="0046611E"/>
    <w:rsid w:val="0046630C"/>
    <w:rsid w:val="004713A0"/>
    <w:rsid w:val="00472141"/>
    <w:rsid w:val="00473D79"/>
    <w:rsid w:val="00477BF2"/>
    <w:rsid w:val="00480612"/>
    <w:rsid w:val="00482738"/>
    <w:rsid w:val="00482B86"/>
    <w:rsid w:val="00486509"/>
    <w:rsid w:val="00491F4D"/>
    <w:rsid w:val="0049423E"/>
    <w:rsid w:val="00494445"/>
    <w:rsid w:val="00494739"/>
    <w:rsid w:val="004A3A46"/>
    <w:rsid w:val="004A5372"/>
    <w:rsid w:val="004A7874"/>
    <w:rsid w:val="004B5BEA"/>
    <w:rsid w:val="004C1548"/>
    <w:rsid w:val="004C5DCE"/>
    <w:rsid w:val="004C6B4B"/>
    <w:rsid w:val="004C73E5"/>
    <w:rsid w:val="004D0488"/>
    <w:rsid w:val="004E1976"/>
    <w:rsid w:val="004E3D8C"/>
    <w:rsid w:val="004E51A8"/>
    <w:rsid w:val="004E7603"/>
    <w:rsid w:val="00510285"/>
    <w:rsid w:val="00511EA3"/>
    <w:rsid w:val="005154ED"/>
    <w:rsid w:val="00517CE0"/>
    <w:rsid w:val="00520959"/>
    <w:rsid w:val="005257E1"/>
    <w:rsid w:val="00535663"/>
    <w:rsid w:val="00540006"/>
    <w:rsid w:val="005400F7"/>
    <w:rsid w:val="00542A49"/>
    <w:rsid w:val="005527CE"/>
    <w:rsid w:val="00562EB6"/>
    <w:rsid w:val="0056588B"/>
    <w:rsid w:val="00566436"/>
    <w:rsid w:val="0057183C"/>
    <w:rsid w:val="00573425"/>
    <w:rsid w:val="00574430"/>
    <w:rsid w:val="00574600"/>
    <w:rsid w:val="00585F51"/>
    <w:rsid w:val="005A17E7"/>
    <w:rsid w:val="005A369E"/>
    <w:rsid w:val="005A4CC8"/>
    <w:rsid w:val="005A54F2"/>
    <w:rsid w:val="005A5861"/>
    <w:rsid w:val="005B1DA2"/>
    <w:rsid w:val="005B6C42"/>
    <w:rsid w:val="005C172B"/>
    <w:rsid w:val="005C641E"/>
    <w:rsid w:val="005D4BBD"/>
    <w:rsid w:val="005D79A8"/>
    <w:rsid w:val="005E5476"/>
    <w:rsid w:val="005E5EE2"/>
    <w:rsid w:val="005E7809"/>
    <w:rsid w:val="005E7A1B"/>
    <w:rsid w:val="006056BB"/>
    <w:rsid w:val="00612B45"/>
    <w:rsid w:val="00613107"/>
    <w:rsid w:val="0061392C"/>
    <w:rsid w:val="00623939"/>
    <w:rsid w:val="00625FF3"/>
    <w:rsid w:val="006327B7"/>
    <w:rsid w:val="00637EB2"/>
    <w:rsid w:val="00637F53"/>
    <w:rsid w:val="00641311"/>
    <w:rsid w:val="0064173F"/>
    <w:rsid w:val="00645E1C"/>
    <w:rsid w:val="0065129B"/>
    <w:rsid w:val="00653E64"/>
    <w:rsid w:val="00654E80"/>
    <w:rsid w:val="006579A3"/>
    <w:rsid w:val="0066380C"/>
    <w:rsid w:val="00666016"/>
    <w:rsid w:val="006675FB"/>
    <w:rsid w:val="00673A82"/>
    <w:rsid w:val="0068537C"/>
    <w:rsid w:val="00685B8C"/>
    <w:rsid w:val="006941B5"/>
    <w:rsid w:val="0069469E"/>
    <w:rsid w:val="00694D51"/>
    <w:rsid w:val="00696699"/>
    <w:rsid w:val="006B160F"/>
    <w:rsid w:val="006C0B32"/>
    <w:rsid w:val="006C1F32"/>
    <w:rsid w:val="006C36ED"/>
    <w:rsid w:val="006C5C86"/>
    <w:rsid w:val="006D0F0C"/>
    <w:rsid w:val="006D376D"/>
    <w:rsid w:val="006D776D"/>
    <w:rsid w:val="006E4A08"/>
    <w:rsid w:val="006E5DBE"/>
    <w:rsid w:val="006E611A"/>
    <w:rsid w:val="006E65F9"/>
    <w:rsid w:val="006F2AA8"/>
    <w:rsid w:val="006F622B"/>
    <w:rsid w:val="006F66F1"/>
    <w:rsid w:val="006F7B94"/>
    <w:rsid w:val="00705AE7"/>
    <w:rsid w:val="00706F89"/>
    <w:rsid w:val="007119A0"/>
    <w:rsid w:val="007132F4"/>
    <w:rsid w:val="007171C9"/>
    <w:rsid w:val="0071782E"/>
    <w:rsid w:val="007208E3"/>
    <w:rsid w:val="007243AA"/>
    <w:rsid w:val="0072496A"/>
    <w:rsid w:val="007343E3"/>
    <w:rsid w:val="00735884"/>
    <w:rsid w:val="00753102"/>
    <w:rsid w:val="0075338A"/>
    <w:rsid w:val="007544B6"/>
    <w:rsid w:val="00756DAF"/>
    <w:rsid w:val="00765862"/>
    <w:rsid w:val="007904B7"/>
    <w:rsid w:val="007927F8"/>
    <w:rsid w:val="007935E9"/>
    <w:rsid w:val="00794306"/>
    <w:rsid w:val="007A0967"/>
    <w:rsid w:val="007A67FC"/>
    <w:rsid w:val="007A7271"/>
    <w:rsid w:val="007A78AD"/>
    <w:rsid w:val="007B07A7"/>
    <w:rsid w:val="007B0AC2"/>
    <w:rsid w:val="007B12E0"/>
    <w:rsid w:val="007C1085"/>
    <w:rsid w:val="007C2712"/>
    <w:rsid w:val="007C4F89"/>
    <w:rsid w:val="007C6B02"/>
    <w:rsid w:val="007C7AED"/>
    <w:rsid w:val="007D3A5F"/>
    <w:rsid w:val="007E0E32"/>
    <w:rsid w:val="007E4401"/>
    <w:rsid w:val="007E5591"/>
    <w:rsid w:val="007F1583"/>
    <w:rsid w:val="007F42B2"/>
    <w:rsid w:val="007F787D"/>
    <w:rsid w:val="00812C65"/>
    <w:rsid w:val="00815074"/>
    <w:rsid w:val="008218AD"/>
    <w:rsid w:val="00833F74"/>
    <w:rsid w:val="00847120"/>
    <w:rsid w:val="0085226C"/>
    <w:rsid w:val="00857DF8"/>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8E9"/>
    <w:rsid w:val="008F403D"/>
    <w:rsid w:val="008F79DA"/>
    <w:rsid w:val="00900B28"/>
    <w:rsid w:val="00902D91"/>
    <w:rsid w:val="00917690"/>
    <w:rsid w:val="00921FA5"/>
    <w:rsid w:val="009253C2"/>
    <w:rsid w:val="009314F8"/>
    <w:rsid w:val="009333AE"/>
    <w:rsid w:val="00936C59"/>
    <w:rsid w:val="00940286"/>
    <w:rsid w:val="00942763"/>
    <w:rsid w:val="0094390F"/>
    <w:rsid w:val="00943C25"/>
    <w:rsid w:val="009462D0"/>
    <w:rsid w:val="00947C09"/>
    <w:rsid w:val="00952C34"/>
    <w:rsid w:val="009552D2"/>
    <w:rsid w:val="00956DC1"/>
    <w:rsid w:val="00960602"/>
    <w:rsid w:val="009632CB"/>
    <w:rsid w:val="009741CC"/>
    <w:rsid w:val="0097495A"/>
    <w:rsid w:val="009776B6"/>
    <w:rsid w:val="0098105E"/>
    <w:rsid w:val="00994D5C"/>
    <w:rsid w:val="00995E02"/>
    <w:rsid w:val="009A04A5"/>
    <w:rsid w:val="009A2810"/>
    <w:rsid w:val="009B09BF"/>
    <w:rsid w:val="009B6373"/>
    <w:rsid w:val="009B6AB0"/>
    <w:rsid w:val="009C1B10"/>
    <w:rsid w:val="009C3FA8"/>
    <w:rsid w:val="009C62F5"/>
    <w:rsid w:val="009D4230"/>
    <w:rsid w:val="009D744F"/>
    <w:rsid w:val="009D7653"/>
    <w:rsid w:val="009D7789"/>
    <w:rsid w:val="009E0F5A"/>
    <w:rsid w:val="009E1ACC"/>
    <w:rsid w:val="009E712B"/>
    <w:rsid w:val="009E723D"/>
    <w:rsid w:val="009F13DF"/>
    <w:rsid w:val="009F381F"/>
    <w:rsid w:val="009F7133"/>
    <w:rsid w:val="00A014C0"/>
    <w:rsid w:val="00A01EED"/>
    <w:rsid w:val="00A034E0"/>
    <w:rsid w:val="00A152CD"/>
    <w:rsid w:val="00A155D5"/>
    <w:rsid w:val="00A156B8"/>
    <w:rsid w:val="00A16C76"/>
    <w:rsid w:val="00A2059A"/>
    <w:rsid w:val="00A23DFF"/>
    <w:rsid w:val="00A26232"/>
    <w:rsid w:val="00A343DD"/>
    <w:rsid w:val="00A4091E"/>
    <w:rsid w:val="00A4757E"/>
    <w:rsid w:val="00A5696E"/>
    <w:rsid w:val="00A571DF"/>
    <w:rsid w:val="00A57A8A"/>
    <w:rsid w:val="00A60A09"/>
    <w:rsid w:val="00A67789"/>
    <w:rsid w:val="00A70E09"/>
    <w:rsid w:val="00A7253E"/>
    <w:rsid w:val="00A75FA7"/>
    <w:rsid w:val="00A828AE"/>
    <w:rsid w:val="00A90CBC"/>
    <w:rsid w:val="00A91355"/>
    <w:rsid w:val="00A97EED"/>
    <w:rsid w:val="00AA38AD"/>
    <w:rsid w:val="00AB6C0E"/>
    <w:rsid w:val="00AB7A88"/>
    <w:rsid w:val="00AC2657"/>
    <w:rsid w:val="00AC643E"/>
    <w:rsid w:val="00AD4461"/>
    <w:rsid w:val="00AD4E9D"/>
    <w:rsid w:val="00AD56F8"/>
    <w:rsid w:val="00AD5B7A"/>
    <w:rsid w:val="00AF0B0B"/>
    <w:rsid w:val="00AF17DC"/>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6CF8"/>
    <w:rsid w:val="00B4773F"/>
    <w:rsid w:val="00B51F39"/>
    <w:rsid w:val="00B622A6"/>
    <w:rsid w:val="00B66303"/>
    <w:rsid w:val="00B71997"/>
    <w:rsid w:val="00B747E6"/>
    <w:rsid w:val="00B76E73"/>
    <w:rsid w:val="00B77954"/>
    <w:rsid w:val="00B8439D"/>
    <w:rsid w:val="00B85057"/>
    <w:rsid w:val="00B91790"/>
    <w:rsid w:val="00B957D4"/>
    <w:rsid w:val="00BA4329"/>
    <w:rsid w:val="00BA5BBF"/>
    <w:rsid w:val="00BA705C"/>
    <w:rsid w:val="00BB35A1"/>
    <w:rsid w:val="00BC34F8"/>
    <w:rsid w:val="00BC43AF"/>
    <w:rsid w:val="00BC79E2"/>
    <w:rsid w:val="00BE02EF"/>
    <w:rsid w:val="00BE4571"/>
    <w:rsid w:val="00BE77DC"/>
    <w:rsid w:val="00BE7D2D"/>
    <w:rsid w:val="00BF331D"/>
    <w:rsid w:val="00BF3680"/>
    <w:rsid w:val="00BF70E0"/>
    <w:rsid w:val="00C006DC"/>
    <w:rsid w:val="00C01E9E"/>
    <w:rsid w:val="00C027BF"/>
    <w:rsid w:val="00C05DA1"/>
    <w:rsid w:val="00C161D2"/>
    <w:rsid w:val="00C21E4A"/>
    <w:rsid w:val="00C26FA8"/>
    <w:rsid w:val="00C35B30"/>
    <w:rsid w:val="00C45F48"/>
    <w:rsid w:val="00C47168"/>
    <w:rsid w:val="00C4755C"/>
    <w:rsid w:val="00C512DE"/>
    <w:rsid w:val="00C56601"/>
    <w:rsid w:val="00C56C98"/>
    <w:rsid w:val="00C575B7"/>
    <w:rsid w:val="00C632E3"/>
    <w:rsid w:val="00C636CB"/>
    <w:rsid w:val="00C638A4"/>
    <w:rsid w:val="00C70D33"/>
    <w:rsid w:val="00C712EA"/>
    <w:rsid w:val="00C813BF"/>
    <w:rsid w:val="00C8416C"/>
    <w:rsid w:val="00C84ED1"/>
    <w:rsid w:val="00C8529A"/>
    <w:rsid w:val="00C8716F"/>
    <w:rsid w:val="00C876E3"/>
    <w:rsid w:val="00C8771D"/>
    <w:rsid w:val="00C9187A"/>
    <w:rsid w:val="00C92B6E"/>
    <w:rsid w:val="00C93610"/>
    <w:rsid w:val="00C9675B"/>
    <w:rsid w:val="00C96BAC"/>
    <w:rsid w:val="00CA72E2"/>
    <w:rsid w:val="00CC1D7A"/>
    <w:rsid w:val="00CC27F9"/>
    <w:rsid w:val="00CC3C93"/>
    <w:rsid w:val="00CC6CE3"/>
    <w:rsid w:val="00CD1409"/>
    <w:rsid w:val="00CD3955"/>
    <w:rsid w:val="00CD4C14"/>
    <w:rsid w:val="00CD4C7D"/>
    <w:rsid w:val="00CE0748"/>
    <w:rsid w:val="00CE1409"/>
    <w:rsid w:val="00CE2343"/>
    <w:rsid w:val="00CE2C19"/>
    <w:rsid w:val="00CF0EA4"/>
    <w:rsid w:val="00CF2A89"/>
    <w:rsid w:val="00CF3AE0"/>
    <w:rsid w:val="00CF6713"/>
    <w:rsid w:val="00D0005A"/>
    <w:rsid w:val="00D046F0"/>
    <w:rsid w:val="00D13DEB"/>
    <w:rsid w:val="00D1717C"/>
    <w:rsid w:val="00D20E61"/>
    <w:rsid w:val="00D227D2"/>
    <w:rsid w:val="00D22CB7"/>
    <w:rsid w:val="00D311F8"/>
    <w:rsid w:val="00D31E45"/>
    <w:rsid w:val="00D35385"/>
    <w:rsid w:val="00D37B81"/>
    <w:rsid w:val="00D40020"/>
    <w:rsid w:val="00D44683"/>
    <w:rsid w:val="00D47920"/>
    <w:rsid w:val="00D521F8"/>
    <w:rsid w:val="00D56057"/>
    <w:rsid w:val="00D62BA4"/>
    <w:rsid w:val="00D643D0"/>
    <w:rsid w:val="00D71CA7"/>
    <w:rsid w:val="00D74948"/>
    <w:rsid w:val="00D86746"/>
    <w:rsid w:val="00D9127C"/>
    <w:rsid w:val="00D9525A"/>
    <w:rsid w:val="00DA427F"/>
    <w:rsid w:val="00DA64A2"/>
    <w:rsid w:val="00DA6EE2"/>
    <w:rsid w:val="00DA7D5E"/>
    <w:rsid w:val="00DB1004"/>
    <w:rsid w:val="00DB313F"/>
    <w:rsid w:val="00DC0D32"/>
    <w:rsid w:val="00DC2454"/>
    <w:rsid w:val="00DD755B"/>
    <w:rsid w:val="00DE2455"/>
    <w:rsid w:val="00DF04A6"/>
    <w:rsid w:val="00DF2378"/>
    <w:rsid w:val="00DF3E82"/>
    <w:rsid w:val="00DF54F1"/>
    <w:rsid w:val="00E05379"/>
    <w:rsid w:val="00E1720D"/>
    <w:rsid w:val="00E25637"/>
    <w:rsid w:val="00E273D2"/>
    <w:rsid w:val="00E3139F"/>
    <w:rsid w:val="00E34243"/>
    <w:rsid w:val="00E3596B"/>
    <w:rsid w:val="00E35E8A"/>
    <w:rsid w:val="00E402F1"/>
    <w:rsid w:val="00E4125D"/>
    <w:rsid w:val="00E454FC"/>
    <w:rsid w:val="00E458C0"/>
    <w:rsid w:val="00E6285A"/>
    <w:rsid w:val="00E67C62"/>
    <w:rsid w:val="00E71341"/>
    <w:rsid w:val="00E7271B"/>
    <w:rsid w:val="00E7659A"/>
    <w:rsid w:val="00E76BB2"/>
    <w:rsid w:val="00E80D9E"/>
    <w:rsid w:val="00E82EA9"/>
    <w:rsid w:val="00E834C9"/>
    <w:rsid w:val="00E86905"/>
    <w:rsid w:val="00E93CFD"/>
    <w:rsid w:val="00E94D4F"/>
    <w:rsid w:val="00E97519"/>
    <w:rsid w:val="00EA1324"/>
    <w:rsid w:val="00EA4D16"/>
    <w:rsid w:val="00EA72FF"/>
    <w:rsid w:val="00EB32B7"/>
    <w:rsid w:val="00EC0618"/>
    <w:rsid w:val="00EC21BA"/>
    <w:rsid w:val="00EC6172"/>
    <w:rsid w:val="00EC6782"/>
    <w:rsid w:val="00ED070A"/>
    <w:rsid w:val="00ED0C7C"/>
    <w:rsid w:val="00ED4C81"/>
    <w:rsid w:val="00ED502A"/>
    <w:rsid w:val="00ED74E4"/>
    <w:rsid w:val="00ED7962"/>
    <w:rsid w:val="00EE0C1A"/>
    <w:rsid w:val="00EE2FB0"/>
    <w:rsid w:val="00EE3F91"/>
    <w:rsid w:val="00EE510D"/>
    <w:rsid w:val="00EE7731"/>
    <w:rsid w:val="00EF2F5C"/>
    <w:rsid w:val="00EF3AAF"/>
    <w:rsid w:val="00EF7D0E"/>
    <w:rsid w:val="00F05229"/>
    <w:rsid w:val="00F0547E"/>
    <w:rsid w:val="00F11C2C"/>
    <w:rsid w:val="00F135AD"/>
    <w:rsid w:val="00F1563F"/>
    <w:rsid w:val="00F20C8D"/>
    <w:rsid w:val="00F24FAF"/>
    <w:rsid w:val="00F26C83"/>
    <w:rsid w:val="00F275D1"/>
    <w:rsid w:val="00F33B9B"/>
    <w:rsid w:val="00F3614A"/>
    <w:rsid w:val="00F41A1D"/>
    <w:rsid w:val="00F45E39"/>
    <w:rsid w:val="00F463A4"/>
    <w:rsid w:val="00F53537"/>
    <w:rsid w:val="00F55669"/>
    <w:rsid w:val="00F62396"/>
    <w:rsid w:val="00F65A87"/>
    <w:rsid w:val="00F84604"/>
    <w:rsid w:val="00F90EFF"/>
    <w:rsid w:val="00F91965"/>
    <w:rsid w:val="00FA1ED7"/>
    <w:rsid w:val="00FA6EED"/>
    <w:rsid w:val="00FB035C"/>
    <w:rsid w:val="00FB3EEC"/>
    <w:rsid w:val="00FB6277"/>
    <w:rsid w:val="00FB7BDE"/>
    <w:rsid w:val="00FC16F1"/>
    <w:rsid w:val="00FC3FAB"/>
    <w:rsid w:val="00FC4666"/>
    <w:rsid w:val="00FC6BFD"/>
    <w:rsid w:val="00FD34F4"/>
    <w:rsid w:val="00FD3CBB"/>
    <w:rsid w:val="00FD6834"/>
    <w:rsid w:val="00FD73C6"/>
    <w:rsid w:val="00FD75E4"/>
    <w:rsid w:val="00FE0A4F"/>
    <w:rsid w:val="00FE1A8E"/>
    <w:rsid w:val="00FE2288"/>
    <w:rsid w:val="00FE2490"/>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A5370-EC6B-4168-8C78-136EC413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10643</TotalTime>
  <Pages>53</Pages>
  <Words>12367</Words>
  <Characters>70498</Characters>
  <Application>Microsoft Office Word</Application>
  <DocSecurity>0</DocSecurity>
  <Lines>587</Lines>
  <Paragraphs>165</Paragraphs>
  <ScaleCrop>false</ScaleCrop>
  <Company/>
  <LinksUpToDate>false</LinksUpToDate>
  <CharactersWithSpaces>82700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446</cp:revision>
  <dcterms:created xsi:type="dcterms:W3CDTF">2024-02-06T12:28:00Z</dcterms:created>
  <dcterms:modified xsi:type="dcterms:W3CDTF">2024-03-24T08:35:00Z</dcterms:modified>
</cp:coreProperties>
</file>