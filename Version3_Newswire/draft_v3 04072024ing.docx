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453C9D"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453C9D"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5995DA48"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del w:id="0" w:author="Sheng-Feng Hsieh" w:date="2024-04-07T13:47:00Z">
        <w:r w:rsidRPr="00BA4329" w:rsidDel="001954FF">
          <w:rPr>
            <w:rFonts w:ascii="Times New Roman" w:hAnsi="Times New Roman" w:cs="Times New Roman"/>
          </w:rPr>
          <w:delText xml:space="preserve">March </w:delText>
        </w:r>
      </w:del>
      <w:ins w:id="1" w:author="Sheng-Feng Hsieh" w:date="2024-04-07T13:47:00Z">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1954FF">
          <w:rPr>
            <w:rFonts w:ascii="Times New Roman" w:hAnsi="Times New Roman" w:cs="Times New Roman" w:hint="eastAsia"/>
          </w:rPr>
          <w:t>7</w:t>
        </w:r>
      </w:ins>
      <w:del w:id="2" w:author="Sheng-Feng Hsieh" w:date="2024-04-07T13:47:00Z">
        <w:r w:rsidR="009C62F5" w:rsidDel="001954FF">
          <w:rPr>
            <w:rFonts w:ascii="Times New Roman" w:hAnsi="Times New Roman" w:cs="Times New Roman"/>
          </w:rPr>
          <w:delText>21</w:delText>
        </w:r>
      </w:del>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0030D4D5" w:rsidR="00F3614A" w:rsidRPr="00BA4329" w:rsidDel="00B673CE" w:rsidRDefault="00F3614A" w:rsidP="00F3614A">
      <w:pPr>
        <w:rPr>
          <w:del w:id="3" w:author="Sheng-Feng Hsieh" w:date="2024-04-07T14:44:00Z"/>
          <w:rFonts w:ascii="Times New Roman" w:hAnsi="Times New Roman" w:cs="Times New Roman"/>
        </w:rPr>
      </w:pPr>
      <w:bookmarkStart w:id="4" w:name="_Hlk154846388"/>
      <w:del w:id="5" w:author="Sheng-Feng Hsieh" w:date="2024-04-07T14:44:00Z">
        <w:r w:rsidRPr="00BA4329" w:rsidDel="00B673CE">
          <w:rPr>
            <w:rFonts w:ascii="Times New Roman" w:hAnsi="Times New Roman" w:cs="Times New Roman"/>
            <w:b/>
            <w:bCs/>
          </w:rPr>
          <w:delText>JEL classification</w:delText>
        </w:r>
        <w:bookmarkEnd w:id="4"/>
        <w:r w:rsidRPr="00BA4329" w:rsidDel="00B673CE">
          <w:rPr>
            <w:rFonts w:ascii="Times New Roman" w:hAnsi="Times New Roman" w:cs="Times New Roman"/>
            <w:b/>
            <w:bCs/>
          </w:rPr>
          <w:delText xml:space="preserve">: </w:delText>
        </w:r>
        <w:r w:rsidRPr="00BA4329" w:rsidDel="00B673CE">
          <w:rPr>
            <w:rFonts w:ascii="Times New Roman" w:hAnsi="Times New Roman" w:cs="Times New Roman"/>
          </w:rPr>
          <w:delText>M</w:delText>
        </w:r>
      </w:del>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ins w:id="6" w:author="Sheng-Feng Hsieh" w:date="2024-04-07T14:44:00Z">
        <w:r w:rsidR="00B673CE">
          <w:rPr>
            <w:rFonts w:hint="eastAsia"/>
            <w:b/>
          </w:rPr>
          <w:t>41</w:t>
        </w:r>
      </w:ins>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7"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2C8E390E"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del w:id="8" w:author="Sheng-Feng Hsieh" w:date="2024-04-07T15:49:00Z">
        <w:r w:rsidRPr="00BA4329" w:rsidDel="002710D6">
          <w:rPr>
            <w:rFonts w:ascii="Times New Roman" w:hAnsi="Times New Roman" w:cs="Times New Roman"/>
          </w:rPr>
          <w:delText>'</w:delText>
        </w:r>
      </w:del>
      <w:ins w:id="9" w:author="Sheng-Feng Hsieh" w:date="2024-04-07T15:49:00Z">
        <w:r w:rsidR="002710D6">
          <w:rPr>
            <w:rFonts w:ascii="Times New Roman" w:hAnsi="Times New Roman" w:cs="Times New Roman"/>
          </w:rPr>
          <w:t>’</w:t>
        </w:r>
      </w:ins>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74016B0C" w:rsidR="006F2AA8" w:rsidRPr="00BA4329" w:rsidRDefault="009B09BF" w:rsidP="006F2AA8">
      <w:pPr>
        <w:pStyle w:val="31"/>
        <w:ind w:left="0" w:firstLine="425"/>
        <w:rPr>
          <w:rFonts w:ascii="Times New Roman" w:eastAsiaTheme="minorEastAsia" w:hAnsi="Times New Roman" w:cs="Times New Roman"/>
        </w:rPr>
      </w:pPr>
      <w:commentRangeStart w:id="10"/>
      <w:r w:rsidRPr="00BA4329">
        <w:rPr>
          <w:rFonts w:ascii="Times New Roman" w:hAnsi="Times New Roman" w:cs="Times New Roman"/>
        </w:rPr>
        <w:t>A pivotal example of such technological influence</w:t>
      </w:r>
      <w:commentRangeEnd w:id="10"/>
      <w:r w:rsidR="000501D6">
        <w:rPr>
          <w:rStyle w:val="a6"/>
          <w:rFonts w:eastAsiaTheme="minorEastAsia"/>
        </w:rPr>
        <w:commentReference w:id="10"/>
      </w:r>
      <w:r w:rsidRPr="00BA4329">
        <w:rPr>
          <w:rFonts w:ascii="Times New Roman" w:hAnsi="Times New Roman" w:cs="Times New Roman"/>
        </w:rPr>
        <w:t xml:space="preserv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w:t>
      </w:r>
      <w:del w:id="11" w:author="Sheng-Feng Hsieh" w:date="2024-04-07T14:51:00Z">
        <w:r w:rsidRPr="00BA4329" w:rsidDel="00465824">
          <w:rPr>
            <w:rFonts w:ascii="Times New Roman" w:hAnsi="Times New Roman" w:cs="Times New Roman"/>
          </w:rPr>
          <w:delText>.</w:delText>
        </w:r>
      </w:del>
      <w:r w:rsidRPr="00BA4329">
        <w:rPr>
          <w:rFonts w:ascii="Times New Roman" w:hAnsi="Times New Roman" w:cs="Times New Roman"/>
        </w:rPr>
        <w:t xml:space="preserve">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12"/>
      <w:r w:rsidRPr="00BA4329">
        <w:rPr>
          <w:rFonts w:ascii="Times New Roman" w:hAnsi="Times New Roman" w:cs="Times New Roman"/>
        </w:rPr>
        <w:t>where accounting transactions are easily traceable and financial reports are generated automatically</w:t>
      </w:r>
      <w:commentRangeEnd w:id="12"/>
      <w:r w:rsidR="000501D6">
        <w:rPr>
          <w:rStyle w:val="a6"/>
          <w:rFonts w:eastAsiaTheme="minorEastAsia"/>
        </w:rPr>
        <w:commentReference w:id="12"/>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5B15959"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w:t>
      </w:r>
      <w:commentRangeStart w:id="13"/>
      <w:r w:rsidRPr="00BA4329">
        <w:rPr>
          <w:rFonts w:ascii="Times New Roman" w:hAnsi="Times New Roman" w:cs="Times New Roman"/>
        </w:rPr>
        <w:t xml:space="preserve">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post-implementation</w:t>
      </w:r>
      <w:commentRangeEnd w:id="13"/>
      <w:r w:rsidR="00ED4C81">
        <w:rPr>
          <w:rStyle w:val="a6"/>
          <w:rFonts w:eastAsiaTheme="minorEastAsia"/>
        </w:rPr>
        <w:commentReference w:id="13"/>
      </w:r>
      <w:r w:rsidRPr="00BA4329">
        <w:rPr>
          <w:rFonts w:ascii="Times New Roman" w:hAnsi="Times New Roman" w:cs="Times New Roman"/>
        </w:rPr>
        <w:t xml:space="preserve">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14"/>
      <w:r w:rsidRPr="00BA4329">
        <w:rPr>
          <w:rFonts w:ascii="Times New Roman" w:hAnsi="Times New Roman" w:cs="Times New Roman"/>
        </w:rPr>
        <w:t xml:space="preserve">correlated </w:t>
      </w:r>
      <w:commentRangeEnd w:id="14"/>
      <w:r w:rsidR="00ED4C81">
        <w:rPr>
          <w:rStyle w:val="a6"/>
          <w:rFonts w:eastAsiaTheme="minorEastAsia"/>
        </w:rPr>
        <w:commentReference w:id="14"/>
      </w:r>
      <w:r w:rsidRPr="00BA4329">
        <w:rPr>
          <w:rFonts w:ascii="Times New Roman" w:hAnsi="Times New Roman" w:cs="Times New Roman"/>
        </w:rPr>
        <w:t>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del w:id="15" w:author="Sheng-Feng Hsieh" w:date="2024-04-07T15:49:00Z">
        <w:r w:rsidRPr="00BA4329" w:rsidDel="002710D6">
          <w:rPr>
            <w:rFonts w:ascii="Times New Roman" w:hAnsi="Times New Roman" w:cs="Times New Roman"/>
          </w:rPr>
          <w:delText>'</w:delText>
        </w:r>
      </w:del>
      <w:ins w:id="16" w:author="Sheng-Feng Hsieh" w:date="2024-04-07T15:49:00Z">
        <w:r w:rsidR="002710D6">
          <w:rPr>
            <w:rFonts w:ascii="Times New Roman" w:hAnsi="Times New Roman" w:cs="Times New Roman"/>
          </w:rPr>
          <w:t>’</w:t>
        </w:r>
      </w:ins>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w:t>
      </w:r>
      <w:r w:rsidRPr="00BA4329">
        <w:rPr>
          <w:rFonts w:ascii="Times New Roman" w:hAnsi="Times New Roman" w:cs="Times New Roman"/>
        </w:rPr>
        <w:lastRenderedPageBreak/>
        <w:t>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w:t>
      </w:r>
      <w:commentRangeStart w:id="17"/>
      <w:r w:rsidRPr="00BA4329">
        <w:rPr>
          <w:rFonts w:ascii="Times New Roman" w:hAnsi="Times New Roman" w:cs="Times New Roman"/>
        </w:rPr>
        <w:t>theoretical aspects and potential impacts</w:t>
      </w:r>
      <w:commentRangeEnd w:id="17"/>
      <w:r w:rsidR="00ED4C81">
        <w:rPr>
          <w:rStyle w:val="a6"/>
          <w:rFonts w:eastAsiaTheme="minorEastAsia"/>
        </w:rPr>
        <w:commentReference w:id="17"/>
      </w:r>
      <w:r w:rsidRPr="00BA4329">
        <w:rPr>
          <w:rFonts w:ascii="Times New Roman" w:hAnsi="Times New Roman" w:cs="Times New Roman"/>
        </w:rPr>
        <w:t xml:space="preserve">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xml:space="preserve">, primarily utilizing </w:t>
      </w:r>
      <w:commentRangeStart w:id="18"/>
      <w:commentRangeStart w:id="19"/>
      <w:commentRangeStart w:id="20"/>
      <w:r w:rsidRPr="00BA4329">
        <w:rPr>
          <w:rFonts w:ascii="Times New Roman" w:hAnsi="Times New Roman" w:cs="Times New Roman"/>
        </w:rPr>
        <w:t xml:space="preserve">secondary data </w:t>
      </w:r>
      <w:commentRangeEnd w:id="18"/>
      <w:r w:rsidR="00ED4C81">
        <w:rPr>
          <w:rStyle w:val="a6"/>
          <w:rFonts w:eastAsiaTheme="minorEastAsia"/>
        </w:rPr>
        <w:commentReference w:id="18"/>
      </w:r>
      <w:commentRangeEnd w:id="19"/>
      <w:r w:rsidR="00473D79">
        <w:rPr>
          <w:rStyle w:val="a6"/>
          <w:rFonts w:eastAsiaTheme="minorEastAsia"/>
        </w:rPr>
        <w:commentReference w:id="19"/>
      </w:r>
      <w:commentRangeEnd w:id="20"/>
      <w:r w:rsidR="00473D79">
        <w:rPr>
          <w:rStyle w:val="a6"/>
          <w:rFonts w:eastAsiaTheme="minorEastAsia"/>
        </w:rPr>
        <w:commentReference w:id="20"/>
      </w:r>
      <w:r w:rsidRPr="00BA4329">
        <w:rPr>
          <w:rFonts w:ascii="Times New Roman" w:hAnsi="Times New Roman" w:cs="Times New Roman"/>
        </w:rPr>
        <w:t>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21"/>
      <w:commentRangeStart w:id="22"/>
      <w:commentRangeStart w:id="23"/>
      <w:r w:rsidR="00127E7E">
        <w:rPr>
          <w:rFonts w:ascii="Times New Roman" w:hAnsi="Times New Roman" w:cs="Times New Roman"/>
        </w:rPr>
        <w:t xml:space="preserve">empirical studies </w:t>
      </w:r>
      <w:r w:rsidRPr="00BA4329">
        <w:rPr>
          <w:rFonts w:ascii="Times New Roman" w:hAnsi="Times New Roman" w:cs="Times New Roman"/>
        </w:rPr>
        <w:t>are conspicuously sparse</w:t>
      </w:r>
      <w:commentRangeEnd w:id="21"/>
      <w:r w:rsidR="00ED4C81">
        <w:rPr>
          <w:rStyle w:val="a6"/>
          <w:rFonts w:eastAsiaTheme="minorEastAsia"/>
        </w:rPr>
        <w:commentReference w:id="21"/>
      </w:r>
      <w:commentRangeEnd w:id="22"/>
      <w:r w:rsidR="00205814">
        <w:rPr>
          <w:rStyle w:val="a6"/>
          <w:rFonts w:eastAsiaTheme="minorEastAsia"/>
        </w:rPr>
        <w:commentReference w:id="22"/>
      </w:r>
      <w:commentRangeEnd w:id="23"/>
      <w:r w:rsidR="00205814">
        <w:rPr>
          <w:rStyle w:val="a6"/>
          <w:rFonts w:eastAsiaTheme="minorEastAsia"/>
        </w:rPr>
        <w:commentReference w:id="23"/>
      </w:r>
      <w:r w:rsidRPr="00BA4329">
        <w:rPr>
          <w:rFonts w:ascii="Times New Roman" w:hAnsi="Times New Roman" w:cs="Times New Roman"/>
        </w:rPr>
        <w:t xml:space="preserve">. </w:t>
      </w:r>
    </w:p>
    <w:p w14:paraId="02415349" w14:textId="035A3EF6" w:rsidR="006F2AA8" w:rsidRPr="00BA4329" w:rsidRDefault="008218AD" w:rsidP="006F2AA8">
      <w:pPr>
        <w:pStyle w:val="31"/>
        <w:ind w:left="0" w:firstLine="425"/>
        <w:rPr>
          <w:rFonts w:ascii="Times New Roman" w:eastAsiaTheme="minorEastAsia" w:hAnsi="Times New Roman" w:cs="Times New Roman"/>
        </w:rPr>
      </w:pPr>
      <w:commentRangeStart w:id="24"/>
      <w:commentRangeStart w:id="25"/>
      <w:r w:rsidRPr="00BA4329">
        <w:rPr>
          <w:rFonts w:ascii="Times New Roman" w:hAnsi="Times New Roman" w:cs="Times New Roman"/>
        </w:rPr>
        <w:t>In</w:t>
      </w:r>
      <w:commentRangeEnd w:id="24"/>
      <w:r w:rsidR="00205814">
        <w:rPr>
          <w:rStyle w:val="a6"/>
          <w:rFonts w:eastAsiaTheme="minorEastAsia"/>
        </w:rPr>
        <w:commentReference w:id="24"/>
      </w:r>
      <w:commentRangeEnd w:id="25"/>
      <w:r w:rsidR="00205814">
        <w:rPr>
          <w:rStyle w:val="a6"/>
          <w:rFonts w:eastAsiaTheme="minorEastAsia"/>
        </w:rPr>
        <w:commentReference w:id="25"/>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Through a comparative analysis</w:t>
      </w:r>
      <w:r w:rsidR="00CE2502">
        <w:rPr>
          <w:rFonts w:ascii="Times New Roman" w:hAnsi="Times New Roman" w:cs="Times New Roman"/>
        </w:rPr>
        <w:t xml:space="preserve"> of the regression analysis</w:t>
      </w:r>
      <w:r w:rsidRPr="00BA4329">
        <w:rPr>
          <w:rFonts w:ascii="Times New Roman" w:hAnsi="Times New Roman" w:cs="Times New Roman"/>
        </w:rPr>
        <w:t xml:space="preserve">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t>
      </w:r>
      <w:r w:rsidR="00E952E0" w:rsidRPr="00E952E0">
        <w:rPr>
          <w:rFonts w:ascii="Times New Roman" w:eastAsiaTheme="minorEastAsia" w:hAnsi="Times New Roman" w:cs="Times New Roman"/>
        </w:rPr>
        <w:t xml:space="preserve">implementing </w:t>
      </w:r>
      <w:r w:rsidRPr="00BA4329">
        <w:rPr>
          <w:rFonts w:ascii="Times New Roman" w:hAnsi="Times New Roman" w:cs="Times New Roman"/>
        </w:rPr>
        <w:t xml:space="preserve">RPA against </w:t>
      </w:r>
      <w:proofErr w:type="gramStart"/>
      <w:r w:rsidRPr="00BA4329">
        <w:rPr>
          <w:rFonts w:ascii="Times New Roman" w:hAnsi="Times New Roman" w:cs="Times New Roman"/>
        </w:rPr>
        <w:t>a</w:t>
      </w:r>
      <w:proofErr w:type="gramEnd"/>
      <w:r w:rsidRPr="00BA4329">
        <w:rPr>
          <w:rFonts w:ascii="Times New Roman" w:hAnsi="Times New Roman" w:cs="Times New Roman"/>
        </w:rPr>
        <w:t xml:space="preserve"> </w:t>
      </w:r>
      <w:r w:rsidR="00E952E0" w:rsidRPr="00E952E0">
        <w:rPr>
          <w:rFonts w:ascii="Times New Roman" w:eastAsiaTheme="minorEastAsia" w:hAnsi="Times New Roman" w:cs="Times New Roman"/>
        </w:rPr>
        <w:t>implementing</w:t>
      </w:r>
      <w:r w:rsidR="00E952E0">
        <w:rPr>
          <w:rFonts w:ascii="Times New Roman" w:eastAsiaTheme="minorEastAsia" w:hAnsi="Times New Roman" w:cs="Times New Roman"/>
        </w:rPr>
        <w:t xml:space="preserve"> </w:t>
      </w:r>
      <w:r w:rsidRPr="00BA4329">
        <w:rPr>
          <w:rFonts w:ascii="Times New Roman" w:hAnsi="Times New Roman" w:cs="Times New Roman"/>
        </w:rPr>
        <w:t>control group</w:t>
      </w:r>
      <w:r w:rsidR="00E952E0">
        <w:rPr>
          <w:rFonts w:ascii="Times New Roman" w:hAnsi="Times New Roman" w:cs="Times New Roman"/>
        </w:rPr>
        <w:t xml:space="preserve"> </w:t>
      </w:r>
      <w:r w:rsidRPr="00BA4329">
        <w:rPr>
          <w:rFonts w:ascii="Times New Roman" w:hAnsi="Times New Roman" w:cs="Times New Roman"/>
        </w:rPr>
        <w:t>from 2017 to 2022</w:t>
      </w:r>
      <w:r w:rsidR="00E952E0" w:rsidRPr="00E952E0">
        <w:rPr>
          <w:rFonts w:ascii="Times New Roman" w:eastAsiaTheme="minorEastAsia" w:hAnsi="Times New Roman" w:cs="Times New Roman"/>
        </w:rPr>
        <w:t xml:space="preserve"> in Taiwan</w:t>
      </w:r>
      <w:r w:rsidRPr="00BA4329">
        <w:rPr>
          <w:rFonts w:ascii="Times New Roman" w:hAnsi="Times New Roman" w:cs="Times New Roman"/>
        </w:rPr>
        <w:t>, our investigation aims to reveal how</w:t>
      </w:r>
      <w:r w:rsidR="00DF54F1">
        <w:rPr>
          <w:rFonts w:ascii="Times New Roman" w:hAnsi="Times New Roman" w:cs="Times New Roman"/>
        </w:rPr>
        <w:t xml:space="preserve"> </w:t>
      </w:r>
      <w:r w:rsidR="00E952E0" w:rsidRPr="00E952E0">
        <w:rPr>
          <w:rFonts w:ascii="Times New Roman" w:hAnsi="Times New Roman" w:cs="Times New Roman"/>
        </w:rPr>
        <w:t>RPA technology</w:t>
      </w:r>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24C50D8D"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6"/>
      <w:commentRangeStart w:id="27"/>
      <w:commentRangeStart w:id="28"/>
      <w:ins w:id="29" w:author="Sheng-Feng Hsieh" w:date="2024-03-21T15:03:00Z">
        <w:r w:rsidR="007B12E0">
          <w:rPr>
            <w:rFonts w:ascii="Times New Roman" w:hAnsi="Times New Roman" w:cs="Times New Roman"/>
          </w:rPr>
          <w:t>standard setters</w:t>
        </w:r>
        <w:commentRangeEnd w:id="26"/>
        <w:r w:rsidR="00D86746">
          <w:rPr>
            <w:rStyle w:val="a6"/>
            <w:rFonts w:eastAsiaTheme="minorEastAsia"/>
          </w:rPr>
          <w:commentReference w:id="26"/>
        </w:r>
      </w:ins>
      <w:commentRangeEnd w:id="27"/>
      <w:r w:rsidR="00E04988">
        <w:rPr>
          <w:rStyle w:val="aff1"/>
          <w:rFonts w:ascii="Times New Roman" w:hAnsi="Times New Roman" w:cs="Times New Roman"/>
        </w:rPr>
        <w:footnoteReference w:id="1"/>
      </w:r>
      <w:r w:rsidR="00FC16F1">
        <w:rPr>
          <w:rStyle w:val="a6"/>
          <w:rFonts w:eastAsiaTheme="minorEastAsia"/>
        </w:rPr>
        <w:commentReference w:id="27"/>
      </w:r>
      <w:commentRangeEnd w:id="28"/>
      <w:r w:rsidR="00FC16F1">
        <w:rPr>
          <w:rStyle w:val="a6"/>
          <w:rFonts w:eastAsiaTheme="minorEastAsia"/>
        </w:rPr>
        <w:commentReference w:id="28"/>
      </w:r>
      <w:ins w:id="30"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bookmarkStart w:id="31" w:name="_GoBack"/>
      <w:bookmarkEnd w:id="31"/>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34E23CE2" w:rsidR="00B634B4" w:rsidRPr="000803A6" w:rsidRDefault="006438F5" w:rsidP="000803A6">
      <w:pPr>
        <w:pStyle w:val="2"/>
        <w:spacing w:line="480" w:lineRule="auto"/>
      </w:pPr>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p>
    <w:p w14:paraId="6DA74826" w14:textId="7215A9DA"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ins w:id="32" w:author="Sheng-Feng Hsieh" w:date="2024-04-07T15:15:00Z">
        <w:r w:rsidR="00465824">
          <w:rPr>
            <w:rFonts w:ascii="Times New Roman" w:eastAsiaTheme="minorEastAsia" w:hAnsi="Times New Roman" w:cs="Times New Roman" w:hint="eastAsia"/>
          </w:rPr>
          <w:t>s</w:t>
        </w:r>
      </w:ins>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del w:id="33" w:author="Sheng-Feng Hsieh" w:date="2024-04-07T15:49:00Z">
        <w:r w:rsidR="00AC6947" w:rsidRPr="00AC6947" w:rsidDel="002710D6">
          <w:rPr>
            <w:rFonts w:ascii="Times New Roman" w:hAnsi="Times New Roman" w:cs="Times New Roman"/>
          </w:rPr>
          <w:delText>'</w:delText>
        </w:r>
      </w:del>
      <w:ins w:id="34" w:author="Sheng-Feng Hsieh" w:date="2024-04-07T15:49:00Z">
        <w:r w:rsidR="002710D6">
          <w:rPr>
            <w:rFonts w:ascii="Times New Roman" w:hAnsi="Times New Roman" w:cs="Times New Roman"/>
          </w:rPr>
          <w:t>’</w:t>
        </w:r>
      </w:ins>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60FB49BB" w:rsidR="006F2AA8" w:rsidRPr="00BA4329" w:rsidRDefault="00453C9D"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ool</w:t>
      </w:r>
      <w:r>
        <w:rPr>
          <w:rFonts w:ascii="Times New Roman" w:hAnsi="Times New Roman" w:cs="Times New Roman"/>
          <w:sz w:val="24"/>
          <w:szCs w:val="24"/>
        </w:rPr>
        <w:t>s</w:t>
      </w:r>
      <w:r w:rsidR="00525150">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4EB3AD0F" w14:textId="19D4F4C0" w:rsidR="00FA61DA" w:rsidRDefault="003C52CE" w:rsidP="00003CD5">
      <w:pPr>
        <w:pStyle w:val="31"/>
        <w:ind w:left="0" w:firstLine="425"/>
        <w:rPr>
          <w:ins w:id="35" w:author="Sheng-Feng Hsieh" w:date="2024-04-07T15:22:00Z"/>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ins w:id="36" w:author="Sheng-Feng Hsieh" w:date="2024-04-07T15:25:00Z">
        <w:r w:rsidR="00FA61DA">
          <w:rPr>
            <w:rFonts w:ascii="Times New Roman" w:eastAsiaTheme="minorEastAsia" w:hAnsi="Times New Roman" w:cs="Times New Roman" w:hint="eastAsia"/>
          </w:rPr>
          <w:t xml:space="preserve"> (</w:t>
        </w:r>
        <w:commentRangeStart w:id="37"/>
        <w:r w:rsidR="00FA61DA">
          <w:rPr>
            <w:rFonts w:ascii="Times New Roman" w:eastAsiaTheme="minorEastAsia" w:hAnsi="Times New Roman" w:cs="Times New Roman" w:hint="eastAsia"/>
          </w:rPr>
          <w:t>UiPath</w:t>
        </w:r>
      </w:ins>
      <w:commentRangeEnd w:id="37"/>
      <w:ins w:id="38" w:author="Sheng-Feng Hsieh" w:date="2024-04-07T15:26:00Z">
        <w:r w:rsidR="00FA61DA">
          <w:rPr>
            <w:rStyle w:val="a6"/>
            <w:rFonts w:eastAsiaTheme="minorEastAsia"/>
          </w:rPr>
          <w:commentReference w:id="37"/>
        </w:r>
      </w:ins>
      <w:ins w:id="39" w:author="Sheng-Feng Hsieh" w:date="2024-04-07T15:25:00Z">
        <w:r w:rsidR="00FA61DA">
          <w:rPr>
            <w:rFonts w:ascii="Times New Roman" w:eastAsiaTheme="minorEastAsia" w:hAnsi="Times New Roman" w:cs="Times New Roman" w:hint="eastAsia"/>
          </w:rPr>
          <w:t>)</w:t>
        </w:r>
      </w:ins>
      <w:r w:rsidRPr="003C52CE">
        <w:rPr>
          <w:rFonts w:ascii="Times New Roman" w:hAnsi="Times New Roman" w:cs="Times New Roman"/>
        </w:rPr>
        <w:t>.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5D61596E" w:rsidR="00FA61DA" w:rsidRDefault="00047083" w:rsidP="00003CD5">
      <w:pPr>
        <w:pStyle w:val="31"/>
        <w:ind w:left="0" w:firstLine="425"/>
        <w:rPr>
          <w:ins w:id="40" w:author="Sheng-Feng Hsieh" w:date="2024-04-07T15:28:00Z"/>
          <w:rFonts w:ascii="Times New Roman" w:eastAsiaTheme="minorEastAsia" w:hAnsi="Times New Roman" w:cs="Times New Roman"/>
        </w:rPr>
      </w:pPr>
      <w:del w:id="41" w:author="Sheng-Feng Hsieh" w:date="2024-04-07T15:22:00Z">
        <w:r w:rsidDel="00FA61DA">
          <w:rPr>
            <w:rFonts w:ascii="Times New Roman" w:hAnsi="Times New Roman" w:cs="Times New Roman"/>
          </w:rPr>
          <w:br/>
        </w:r>
        <w:r w:rsidR="00B57137" w:rsidDel="00FA61DA">
          <w:rPr>
            <w:rFonts w:ascii="Times New Roman" w:hAnsi="Times New Roman" w:cs="Times New Roman"/>
          </w:rPr>
          <w:delText xml:space="preserve">    </w:delText>
        </w:r>
      </w:del>
      <w:r w:rsidR="00B57137">
        <w:rPr>
          <w:rFonts w:ascii="Times New Roman" w:hAnsi="Times New Roman" w:cs="Times New Roman"/>
        </w:rPr>
        <w:t>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00B57137" w:rsidRPr="00B57137">
        <w:rPr>
          <w:rFonts w:ascii="Times New Roman" w:hAnsi="Times New Roman" w:cs="Times New Roman"/>
        </w:rPr>
        <w:lastRenderedPageBreak/>
        <w:t>investment funds, Business Process Outsourcing (BPO), and Shared Services Centers (SSC) industries 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r w:rsidR="00B57137" w:rsidRPr="001D3FCA">
        <w:rPr>
          <w:rFonts w:ascii="Times New Roman" w:hAnsi="Times New Roman" w:cs="Times New Roman"/>
          <w:color w:val="0070C0"/>
        </w:rPr>
        <w:t>Sobczak 2022</w:t>
      </w:r>
      <w:r w:rsidR="00B57137"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commentRangeStart w:id="42"/>
      <w:commentRangeStart w:id="43"/>
      <w:commentRangeStart w:id="44"/>
      <w:r w:rsidR="0048129C" w:rsidRPr="004659F7">
        <w:rPr>
          <w:rFonts w:ascii="Times New Roman" w:hAnsi="Times New Roman" w:cs="Times New Roman"/>
          <w:color w:val="0070C0"/>
        </w:rPr>
        <w:t>2018</w:t>
      </w:r>
      <w:commentRangeEnd w:id="42"/>
      <w:r w:rsidR="00C31E3F" w:rsidRPr="004659F7">
        <w:rPr>
          <w:rFonts w:ascii="Times New Roman" w:hAnsi="Times New Roman" w:cs="Times New Roman"/>
          <w:color w:val="0070C0"/>
        </w:rPr>
        <w:commentReference w:id="42"/>
      </w:r>
      <w:commentRangeEnd w:id="43"/>
      <w:r w:rsidR="005B4436">
        <w:rPr>
          <w:rFonts w:ascii="Times New Roman" w:hAnsi="Times New Roman" w:cs="Times New Roman"/>
          <w:color w:val="0070C0"/>
        </w:rPr>
        <w:t xml:space="preserve">; </w:t>
      </w:r>
      <w:r w:rsidR="00C31E3F" w:rsidRPr="004659F7">
        <w:rPr>
          <w:rFonts w:ascii="Times New Roman" w:hAnsi="Times New Roman" w:cs="Times New Roman"/>
          <w:color w:val="0070C0"/>
        </w:rPr>
        <w:commentReference w:id="43"/>
      </w:r>
      <w:commentRangeEnd w:id="44"/>
      <w:r w:rsidR="005B4436" w:rsidRPr="005B4436">
        <w:rPr>
          <w:rFonts w:ascii="Times New Roman" w:hAnsi="Times New Roman" w:cs="Times New Roman"/>
          <w:color w:val="0070C0"/>
        </w:rPr>
        <w:t xml:space="preserve"> </w:t>
      </w:r>
      <w:proofErr w:type="spellStart"/>
      <w:r w:rsidR="005B4436" w:rsidRPr="00A62205">
        <w:rPr>
          <w:rFonts w:ascii="Times New Roman" w:hAnsi="Times New Roman" w:cs="Times New Roman"/>
          <w:color w:val="0070C0"/>
        </w:rPr>
        <w:t>Jędrzejka</w:t>
      </w:r>
      <w:proofErr w:type="spellEnd"/>
      <w:r w:rsidR="005B4436">
        <w:rPr>
          <w:rStyle w:val="a6"/>
          <w:rFonts w:eastAsiaTheme="minorEastAsia"/>
        </w:rPr>
        <w:t xml:space="preserve"> </w:t>
      </w:r>
      <w:r w:rsidR="00FA61DA">
        <w:rPr>
          <w:rStyle w:val="a6"/>
          <w:rFonts w:eastAsiaTheme="minorEastAsia"/>
        </w:rPr>
        <w:commentReference w:id="44"/>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00B57137" w:rsidRPr="00B57137">
        <w:rPr>
          <w:rFonts w:ascii="Times New Roman" w:hAnsi="Times New Roman" w:cs="Times New Roman"/>
        </w:rPr>
        <w:t xml:space="preserve"> </w:t>
      </w:r>
    </w:p>
    <w:p w14:paraId="3F3C02A9" w14:textId="514C9020" w:rsidR="00464A5A" w:rsidRDefault="003C52CE" w:rsidP="00003CD5">
      <w:pPr>
        <w:pStyle w:val="31"/>
        <w:ind w:left="0" w:firstLine="425"/>
        <w:rPr>
          <w:ins w:id="45" w:author="Sheng-Feng Hsieh" w:date="2024-04-07T15:31:00Z"/>
          <w:rFonts w:ascii="Times New Roman" w:eastAsiaTheme="minorEastAsia" w:hAnsi="Times New Roman" w:cs="Times New Roman"/>
        </w:rPr>
      </w:pPr>
      <w:del w:id="46" w:author="Sheng-Feng Hsieh" w:date="2024-04-07T15:28:00Z">
        <w:r w:rsidDel="00FA61DA">
          <w:rPr>
            <w:rFonts w:ascii="Times New Roman" w:hAnsi="Times New Roman" w:cs="Times New Roman"/>
          </w:rPr>
          <w:br/>
        </w:r>
        <w:r w:rsidR="00613107" w:rsidDel="00FA61DA">
          <w:rPr>
            <w:rFonts w:ascii="Times New Roman" w:hAnsi="Times New Roman" w:cs="Times New Roman"/>
          </w:rPr>
          <w:delText xml:space="preserve">    </w:delText>
        </w:r>
      </w:del>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w:t>
      </w:r>
      <w:ins w:id="47" w:author="Sheng-Feng Hsieh" w:date="2024-04-07T15:49:00Z">
        <w:r w:rsidR="002710D6">
          <w:rPr>
            <w:rFonts w:ascii="Times New Roman" w:eastAsiaTheme="minorEastAsia" w:hAnsi="Times New Roman" w:cs="Times New Roman"/>
          </w:rPr>
          <w:t>’</w:t>
        </w:r>
      </w:ins>
      <w:r w:rsidR="003321C0" w:rsidRPr="003321C0">
        <w:rPr>
          <w:rFonts w:ascii="Times New Roman" w:hAnsi="Times New Roman" w:cs="Times New Roman"/>
        </w:rPr>
        <w:t xml:space="preserve"> limitations previously discussed</w:t>
      </w:r>
      <w:r w:rsidR="003321C0">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003321C0"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003321C0"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w:t>
      </w:r>
      <w:r w:rsidR="003321C0" w:rsidRPr="003321C0">
        <w:rPr>
          <w:rFonts w:ascii="Times New Roman" w:hAnsi="Times New Roman" w:cs="Times New Roman"/>
        </w:rPr>
        <w:lastRenderedPageBreak/>
        <w:t>integration of applications (</w:t>
      </w:r>
      <w:r w:rsidR="003321C0" w:rsidRPr="00795A0E">
        <w:rPr>
          <w:rFonts w:ascii="Times New Roman" w:hAnsi="Times New Roman" w:cs="Times New Roman"/>
          <w:color w:val="0070C0"/>
        </w:rPr>
        <w:t xml:space="preserve">Cohen et al. 2019; </w:t>
      </w:r>
      <w:proofErr w:type="spellStart"/>
      <w:r w:rsidR="003321C0" w:rsidRPr="00795A0E">
        <w:rPr>
          <w:rFonts w:ascii="Times New Roman" w:hAnsi="Times New Roman" w:cs="Times New Roman"/>
          <w:color w:val="0070C0"/>
        </w:rPr>
        <w:t>Jędrzejka</w:t>
      </w:r>
      <w:proofErr w:type="spellEnd"/>
      <w:r w:rsidR="003321C0" w:rsidRPr="00795A0E">
        <w:rPr>
          <w:rFonts w:ascii="Times New Roman" w:hAnsi="Times New Roman" w:cs="Times New Roman"/>
          <w:color w:val="0070C0"/>
        </w:rPr>
        <w:t xml:space="preserve"> 2019</w:t>
      </w:r>
      <w:r w:rsidR="003321C0"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w:t>
      </w:r>
      <w:r w:rsidR="003321C0" w:rsidRPr="00C878AF">
        <w:rPr>
          <w:rFonts w:ascii="Times New Roman" w:hAnsi="Times New Roman" w:cs="Times New Roman"/>
          <w:color w:val="0070C0"/>
        </w:rPr>
        <w:t>Kaya et al. 2019</w:t>
      </w:r>
      <w:r w:rsidR="003321C0"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del w:id="48" w:author="Sheng-Feng Hsieh" w:date="2024-04-07T15:30:00Z">
        <w:r w:rsidR="002D4505" w:rsidDel="00FA61DA">
          <w:rPr>
            <w:rFonts w:ascii="Times New Roman" w:hAnsi="Times New Roman" w:cs="Times New Roman"/>
          </w:rPr>
          <w:br/>
        </w:r>
      </w:del>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5416CD8B" w14:textId="1975F14C" w:rsidR="00FA61DA" w:rsidRPr="00FA61DA" w:rsidRDefault="006E4A08" w:rsidP="00A428BC">
      <w:pPr>
        <w:pStyle w:val="31"/>
        <w:ind w:left="0" w:firstLine="425"/>
        <w:rPr>
          <w:ins w:id="49" w:author="Sheng-Feng Hsieh" w:date="2024-04-07T15:31:00Z"/>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FA61DA">
        <w:rPr>
          <w:rFonts w:ascii="Times New Roman" w:eastAsiaTheme="minorEastAsia" w:hAnsi="Times New Roman" w:cs="Times New Roman"/>
          <w:rPrChange w:id="50" w:author="Sheng-Feng Hsieh" w:date="2024-04-07T15:31:00Z">
            <w:rPr>
              <w:rFonts w:asciiTheme="minorEastAsia" w:eastAsiaTheme="minorEastAsia" w:hAnsiTheme="minorEastAsia" w:cs="Times New Roman"/>
            </w:rPr>
          </w:rPrChange>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77777777" w:rsidR="00FA61DA" w:rsidRDefault="00CB16CC" w:rsidP="00A428BC">
      <w:pPr>
        <w:pStyle w:val="31"/>
        <w:ind w:left="0" w:firstLine="425"/>
        <w:rPr>
          <w:ins w:id="51" w:author="Sheng-Feng Hsieh" w:date="2024-04-07T15:31:00Z"/>
          <w:rFonts w:ascii="Times New Roman" w:eastAsiaTheme="minorEastAsia" w:hAnsi="Times New Roman" w:cs="Times New Roman"/>
        </w:rPr>
      </w:pPr>
      <w:del w:id="52" w:author="Sheng-Feng Hsieh" w:date="2024-04-07T15:31:00Z">
        <w:r w:rsidDel="00FA61DA">
          <w:rPr>
            <w:rFonts w:ascii="Times New Roman" w:hAnsi="Times New Roman" w:cs="Times New Roman"/>
          </w:rPr>
          <w:br/>
        </w:r>
        <w:r w:rsidDel="00FA61DA">
          <w:rPr>
            <w:rFonts w:ascii="Times New Roman" w:hAnsi="Times New Roman" w:cs="Times New Roman"/>
          </w:rPr>
          <w:br/>
          <w:delText xml:space="preserve">    </w:delText>
        </w:r>
      </w:del>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 xml:space="preserve">While ERP systems ensure data consistency and aid in decision-making through the comprehensive integration and automation of core business processes, RPA complements these efforts by automating rule-based, repetitive tasks, minimizing errors, and freeing </w:t>
      </w:r>
      <w:r w:rsidRPr="002D4505">
        <w:rPr>
          <w:rFonts w:ascii="Times New Roman" w:hAnsi="Times New Roman" w:cs="Times New Roman"/>
        </w:rPr>
        <w:lastRenderedPageBreak/>
        <w:t>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70019C7E" w:rsidR="006F2AA8" w:rsidRPr="00BA4329" w:rsidRDefault="005B27A1" w:rsidP="00A428BC">
      <w:pPr>
        <w:pStyle w:val="31"/>
        <w:ind w:left="0" w:firstLine="425"/>
        <w:rPr>
          <w:rFonts w:ascii="Times New Roman" w:eastAsiaTheme="minorEastAsia" w:hAnsi="Times New Roman" w:cs="Times New Roman"/>
        </w:rPr>
      </w:pPr>
      <w:del w:id="53" w:author="Sheng-Feng Hsieh" w:date="2024-04-07T15:31:00Z">
        <w:r w:rsidDel="00FA61DA">
          <w:rPr>
            <w:rFonts w:ascii="Times New Roman" w:hAnsi="Times New Roman" w:cs="Times New Roman"/>
          </w:rPr>
          <w:br/>
          <w:delText xml:space="preserve">   </w:delText>
        </w:r>
      </w:del>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ins w:id="54" w:author="Sheng-Feng Hsieh" w:date="2024-04-07T15:53:00Z">
        <w:r w:rsidR="00EE6C6D">
          <w:rPr>
            <w:rFonts w:ascii="Times New Roman" w:eastAsiaTheme="minorEastAsia" w:hAnsi="Times New Roman" w:cs="Times New Roman" w:hint="eastAsia"/>
          </w:rPr>
          <w:t>,</w:t>
        </w:r>
      </w:ins>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del w:id="55" w:author="Sheng-Feng Hsieh" w:date="2024-04-07T15:32:00Z">
        <w:r w:rsidR="00CB16CC" w:rsidDel="00FA61DA">
          <w:rPr>
            <w:rFonts w:ascii="Times New Roman" w:hAnsi="Times New Roman" w:cs="Times New Roman"/>
          </w:rPr>
          <w:br/>
        </w:r>
      </w:del>
    </w:p>
    <w:p w14:paraId="1BC0AF3E" w14:textId="4277B49B" w:rsidR="006F2AA8" w:rsidRPr="00FA61DA" w:rsidRDefault="00043578">
      <w:pPr>
        <w:pStyle w:val="3"/>
        <w:spacing w:line="480" w:lineRule="auto"/>
        <w:rPr>
          <w:rFonts w:ascii="Times New Roman" w:hAnsi="Times New Roman" w:cs="Times New Roman"/>
          <w:i/>
          <w:iCs/>
          <w:sz w:val="24"/>
          <w:szCs w:val="24"/>
          <w:rPrChange w:id="56" w:author="Sheng-Feng Hsieh" w:date="2024-04-07T15:32:00Z">
            <w:rPr>
              <w:rFonts w:ascii="Times New Roman" w:hAnsi="Times New Roman" w:cs="Times New Roman"/>
              <w:sz w:val="24"/>
              <w:szCs w:val="24"/>
            </w:rPr>
          </w:rPrChange>
        </w:rPr>
        <w:pPrChange w:id="57" w:author="Sheng-Feng Hsieh" w:date="2024-04-07T15:57:00Z">
          <w:pPr>
            <w:pStyle w:val="3"/>
          </w:pPr>
        </w:pPrChange>
      </w:pPr>
      <w:r w:rsidRPr="00FA61DA">
        <w:rPr>
          <w:rFonts w:ascii="Times New Roman" w:hAnsi="Times New Roman" w:cs="Times New Roman"/>
          <w:i/>
          <w:iCs/>
          <w:sz w:val="24"/>
          <w:szCs w:val="24"/>
          <w:rPrChange w:id="58" w:author="Sheng-Feng Hsieh" w:date="2024-04-07T15:32:00Z">
            <w:rPr>
              <w:rFonts w:ascii="Times New Roman" w:hAnsi="Times New Roman" w:cs="Times New Roman"/>
              <w:sz w:val="24"/>
              <w:szCs w:val="24"/>
            </w:rPr>
          </w:rPrChange>
        </w:rPr>
        <w:t xml:space="preserve">Accrual-based </w:t>
      </w:r>
      <w:r w:rsidR="00FA785E" w:rsidRPr="00FA785E">
        <w:rPr>
          <w:rFonts w:ascii="Times New Roman" w:hAnsi="Times New Roman" w:cs="Times New Roman"/>
          <w:i/>
          <w:iCs/>
          <w:sz w:val="24"/>
          <w:szCs w:val="24"/>
        </w:rPr>
        <w:t>Earnings Management with Au</w:t>
      </w:r>
      <w:r w:rsidRPr="00FA61DA">
        <w:rPr>
          <w:rFonts w:ascii="Times New Roman" w:hAnsi="Times New Roman" w:cs="Times New Roman"/>
          <w:i/>
          <w:iCs/>
          <w:sz w:val="24"/>
          <w:szCs w:val="24"/>
          <w:rPrChange w:id="59" w:author="Sheng-Feng Hsieh" w:date="2024-04-07T15:32:00Z">
            <w:rPr>
              <w:rFonts w:ascii="Times New Roman" w:hAnsi="Times New Roman" w:cs="Times New Roman"/>
              <w:sz w:val="24"/>
              <w:szCs w:val="24"/>
            </w:rPr>
          </w:rPrChange>
        </w:rPr>
        <w:t xml:space="preserve">tomation </w:t>
      </w:r>
      <w:r w:rsidR="00402CD1">
        <w:rPr>
          <w:rFonts w:ascii="Times New Roman" w:hAnsi="Times New Roman" w:cs="Times New Roman" w:hint="eastAsia"/>
          <w:i/>
          <w:iCs/>
          <w:sz w:val="24"/>
          <w:szCs w:val="24"/>
        </w:rPr>
        <w:t>T</w:t>
      </w:r>
      <w:r w:rsidRPr="00FA61DA">
        <w:rPr>
          <w:rFonts w:ascii="Times New Roman" w:hAnsi="Times New Roman" w:cs="Times New Roman"/>
          <w:i/>
          <w:iCs/>
          <w:sz w:val="24"/>
          <w:szCs w:val="24"/>
          <w:rPrChange w:id="60" w:author="Sheng-Feng Hsieh" w:date="2024-04-07T15:32:00Z">
            <w:rPr>
              <w:rFonts w:ascii="Times New Roman" w:hAnsi="Times New Roman" w:cs="Times New Roman"/>
              <w:sz w:val="24"/>
              <w:szCs w:val="24"/>
            </w:rPr>
          </w:rPrChange>
        </w:rPr>
        <w: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27BA62F9"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del w:id="61" w:author="Sheng-Feng Hsieh" w:date="2024-04-07T15:48:00Z">
        <w:r w:rsidRPr="00BA4329" w:rsidDel="002710D6">
          <w:rPr>
            <w:rFonts w:ascii="Times New Roman" w:hAnsi="Times New Roman" w:cs="Times New Roman"/>
          </w:rPr>
          <w:delText>'</w:delText>
        </w:r>
      </w:del>
      <w:ins w:id="62"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w:t>
      </w:r>
      <w:commentRangeStart w:id="63"/>
      <w:commentRangeStart w:id="64"/>
      <w:r w:rsidRPr="00BA4329">
        <w:rPr>
          <w:rFonts w:ascii="Times New Roman" w:hAnsi="Times New Roman" w:cs="Times New Roman"/>
        </w:rPr>
        <w:t>reporting</w:t>
      </w:r>
      <w:commentRangeEnd w:id="63"/>
      <w:r w:rsidR="00402CD1">
        <w:rPr>
          <w:rStyle w:val="a6"/>
          <w:rFonts w:eastAsiaTheme="minorEastAsia"/>
        </w:rPr>
        <w:commentReference w:id="63"/>
      </w:r>
      <w:commentRangeEnd w:id="64"/>
      <w:r w:rsidR="00402CD1">
        <w:rPr>
          <w:rStyle w:val="a6"/>
          <w:rFonts w:eastAsiaTheme="minorEastAsia"/>
        </w:rPr>
        <w:commentReference w:id="64"/>
      </w:r>
      <w:r w:rsidRPr="00BA4329">
        <w:rPr>
          <w:rFonts w:ascii="Times New Roman" w:hAnsi="Times New Roman" w:cs="Times New Roman"/>
        </w:rPr>
        <w:t>.</w:t>
      </w:r>
    </w:p>
    <w:p w14:paraId="3DFA1DCA" w14:textId="43703DF8" w:rsidR="00434B50" w:rsidRDefault="000D3D62" w:rsidP="00FA61DA">
      <w:pPr>
        <w:pStyle w:val="31"/>
        <w:ind w:left="0" w:firstLine="425"/>
        <w:rPr>
          <w:ins w:id="65" w:author="Sheng-Feng Hsieh" w:date="2024-04-07T15:41:00Z"/>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000A1D79" w:rsidR="00434B50" w:rsidRDefault="009A240B" w:rsidP="00FA61DA">
      <w:pPr>
        <w:pStyle w:val="31"/>
        <w:ind w:left="0" w:firstLine="425"/>
        <w:rPr>
          <w:ins w:id="66" w:author="Sheng-Feng Hsieh" w:date="2024-04-07T15:41:00Z"/>
          <w:rFonts w:ascii="Times New Roman" w:eastAsiaTheme="minorEastAsia" w:hAnsi="Times New Roman" w:cs="Times New Roman"/>
        </w:rPr>
      </w:pPr>
      <w:del w:id="67" w:author="Sheng-Feng Hsieh" w:date="2024-04-07T15:41:00Z">
        <w:r w:rsidDel="00434B50">
          <w:rPr>
            <w:rFonts w:ascii="Times New Roman" w:eastAsiaTheme="minorEastAsia" w:hAnsi="Times New Roman" w:cs="Times New Roman"/>
          </w:rPr>
          <w:br/>
        </w:r>
        <w:r w:rsidR="0005686D" w:rsidDel="00434B50">
          <w:rPr>
            <w:rFonts w:ascii="Times New Roman" w:eastAsiaTheme="minorEastAsia" w:hAnsi="Times New Roman" w:cs="Times New Roman"/>
          </w:rPr>
          <w:br/>
        </w:r>
        <w:r w:rsidR="0005686D" w:rsidDel="00434B50">
          <w:rPr>
            <w:rFonts w:ascii="Times New Roman" w:eastAsiaTheme="minorEastAsia" w:hAnsi="Times New Roman" w:cs="Times New Roman"/>
          </w:rPr>
          <w:lastRenderedPageBreak/>
          <w:delText xml:space="preserve">    </w:delText>
        </w:r>
      </w:del>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4F6970">
        <w:rPr>
          <w:rFonts w:ascii="Times New Roman" w:hAnsi="Times New Roman" w:cs="Times New Roman"/>
          <w:color w:val="0070C0"/>
        </w:rPr>
        <w:t>Shehab et al. 2004</w:t>
      </w:r>
      <w:r w:rsidR="0005686D">
        <w:rPr>
          <w:rFonts w:ascii="Times New Roman" w:eastAsiaTheme="minorEastAsia" w:hAnsi="Times New Roman" w:cs="Times New Roman"/>
        </w:rPr>
        <w:t>)</w:t>
      </w:r>
      <w:r w:rsidR="0005686D"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ins w:id="68" w:author="Sheng-Feng Hsieh" w:date="2024-04-07T16:04:00Z">
        <w:r w:rsidR="00516E8B">
          <w:rPr>
            <w:rFonts w:ascii="Times New Roman" w:eastAsiaTheme="minorEastAsia" w:hAnsi="Times New Roman" w:cs="Times New Roman" w:hint="eastAsia"/>
          </w:rPr>
          <w:t xml:space="preserve">the </w:t>
        </w:r>
      </w:ins>
      <w:r w:rsidR="0005686D"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0005686D"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del w:id="69" w:author="Sheng-Feng Hsieh" w:date="2024-04-07T15:48:00Z">
        <w:r w:rsidR="0005686D" w:rsidRPr="0005686D" w:rsidDel="002710D6">
          <w:rPr>
            <w:rFonts w:ascii="Times New Roman" w:eastAsiaTheme="minorEastAsia" w:hAnsi="Times New Roman" w:cs="Times New Roman"/>
          </w:rPr>
          <w:delText>'</w:delText>
        </w:r>
      </w:del>
      <w:ins w:id="70" w:author="Sheng-Feng Hsieh" w:date="2024-04-07T15:48:00Z">
        <w:r w:rsidR="002710D6">
          <w:rPr>
            <w:rFonts w:ascii="Times New Roman" w:eastAsiaTheme="minorEastAsia" w:hAnsi="Times New Roman" w:cs="Times New Roman"/>
          </w:rPr>
          <w:t>’</w:t>
        </w:r>
      </w:ins>
      <w:r w:rsidR="0005686D" w:rsidRPr="0005686D">
        <w:rPr>
          <w:rFonts w:ascii="Times New Roman" w:eastAsiaTheme="minorEastAsia" w:hAnsi="Times New Roman" w:cs="Times New Roman"/>
        </w:rPr>
        <w:t>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0005686D" w:rsidRPr="0005686D">
        <w:rPr>
          <w:rFonts w:ascii="Times New Roman" w:eastAsiaTheme="minorEastAsia" w:hAnsi="Times New Roman" w:cs="Times New Roman"/>
        </w:rPr>
        <w:t>SOX compliance.</w:t>
      </w:r>
    </w:p>
    <w:p w14:paraId="523486CF" w14:textId="0D3F1FD2" w:rsidR="00434B50" w:rsidRDefault="0005686D" w:rsidP="00FA61DA">
      <w:pPr>
        <w:pStyle w:val="31"/>
        <w:ind w:left="0" w:firstLine="425"/>
        <w:rPr>
          <w:ins w:id="71" w:author="Sheng-Feng Hsieh" w:date="2024-04-07T15:41:00Z"/>
          <w:rFonts w:ascii="Times New Roman" w:eastAsiaTheme="minorEastAsia" w:hAnsi="Times New Roman" w:cs="Times New Roman"/>
        </w:rPr>
      </w:pPr>
      <w:del w:id="72"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r>
        <w:r w:rsidR="009A240B" w:rsidDel="00434B50">
          <w:rPr>
            <w:rFonts w:ascii="Times New Roman" w:eastAsiaTheme="minorEastAsia" w:hAnsi="Times New Roman" w:cs="Times New Roman"/>
          </w:rPr>
          <w:delText xml:space="preserve">  </w:delText>
        </w:r>
      </w:del>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it</w:t>
      </w:r>
      <w:del w:id="73" w:author="Sheng-Feng Hsieh" w:date="2024-04-07T15:48:00Z">
        <w:r w:rsidR="009A240B" w:rsidRPr="009A240B" w:rsidDel="002710D6">
          <w:rPr>
            <w:rFonts w:ascii="Times New Roman" w:eastAsiaTheme="minorEastAsia" w:hAnsi="Times New Roman" w:cs="Times New Roman"/>
          </w:rPr>
          <w:delText>'</w:delText>
        </w:r>
      </w:del>
      <w:ins w:id="74" w:author="Sheng-Feng Hsieh" w:date="2024-04-07T15:48:00Z">
        <w:r w:rsidR="002710D6">
          <w:rPr>
            <w:rFonts w:ascii="Times New Roman" w:eastAsiaTheme="minorEastAsia" w:hAnsi="Times New Roman" w:cs="Times New Roman"/>
          </w:rPr>
          <w:t>’</w:t>
        </w:r>
      </w:ins>
      <w:r w:rsidR="009A240B"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del w:id="75" w:author="Sheng-Feng Hsieh" w:date="2024-04-07T15:48:00Z">
        <w:r w:rsidR="00AA6C43" w:rsidRPr="00AA6C43" w:rsidDel="002710D6">
          <w:rPr>
            <w:rFonts w:ascii="Times New Roman" w:eastAsiaTheme="minorEastAsia" w:hAnsi="Times New Roman" w:cs="Times New Roman"/>
          </w:rPr>
          <w:delText>'</w:delText>
        </w:r>
      </w:del>
      <w:ins w:id="76" w:author="Sheng-Feng Hsieh" w:date="2024-04-07T15:48:00Z">
        <w:r w:rsidR="002710D6">
          <w:rPr>
            <w:rFonts w:ascii="Times New Roman" w:eastAsiaTheme="minorEastAsia" w:hAnsi="Times New Roman" w:cs="Times New Roman"/>
          </w:rPr>
          <w:t>’</w:t>
        </w:r>
      </w:ins>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53500593" w:rsidR="00434B50" w:rsidRDefault="00AA6C43" w:rsidP="00FA61DA">
      <w:pPr>
        <w:pStyle w:val="31"/>
        <w:ind w:left="0" w:firstLine="425"/>
        <w:rPr>
          <w:ins w:id="77" w:author="Sheng-Feng Hsieh" w:date="2024-04-07T15:41:00Z"/>
          <w:rFonts w:ascii="Times New Roman" w:eastAsiaTheme="minorEastAsia" w:hAnsi="Times New Roman" w:cs="Times New Roman"/>
        </w:rPr>
      </w:pPr>
      <w:del w:id="78"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delText xml:space="preserve">  </w:delText>
        </w:r>
      </w:del>
      <w:r w:rsidR="00B60FC9">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w:t>
      </w:r>
      <w:r w:rsidR="0094400A" w:rsidRPr="0094400A">
        <w:rPr>
          <w:rFonts w:ascii="Times New Roman" w:eastAsiaTheme="minorEastAsia" w:hAnsi="Times New Roman" w:cs="Times New Roman"/>
        </w:rPr>
        <w:lastRenderedPageBreak/>
        <w:t>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Pr>
          <w:rFonts w:ascii="Times New Roman" w:eastAsiaTheme="minorEastAsia" w:hAnsi="Times New Roman" w:cs="Times New Roman"/>
        </w:rPr>
        <w:t xml:space="preserve"> </w:t>
      </w:r>
    </w:p>
    <w:p w14:paraId="1B32835F" w14:textId="28B744FD" w:rsidR="006F2AA8" w:rsidRPr="00BA4329" w:rsidDel="00FA61DA" w:rsidRDefault="0094400A" w:rsidP="006F2AA8">
      <w:pPr>
        <w:pStyle w:val="31"/>
        <w:ind w:left="0" w:firstLine="425"/>
        <w:rPr>
          <w:del w:id="79" w:author="Sheng-Feng Hsieh" w:date="2024-04-07T15:33:00Z"/>
          <w:rFonts w:ascii="Times New Roman" w:eastAsiaTheme="minorEastAsia" w:hAnsi="Times New Roman" w:cs="Times New Roman"/>
        </w:rPr>
      </w:pPr>
      <w:del w:id="80"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r>
        <w:r w:rsidR="009409B9" w:rsidDel="00434B50">
          <w:rPr>
            <w:rFonts w:ascii="Times New Roman" w:eastAsiaTheme="minorEastAsia" w:hAnsi="Times New Roman" w:cs="Times New Roman"/>
          </w:rPr>
          <w:delText xml:space="preserve">  </w:delText>
        </w:r>
      </w:del>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009409B9" w:rsidRPr="00AA25D0">
        <w:rPr>
          <w:rFonts w:ascii="Times New Roman" w:hAnsi="Times New Roman" w:cs="Times New Roman"/>
          <w:color w:val="0070C0"/>
        </w:rPr>
        <w:t>Brazel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pPr>
        <w:pStyle w:val="31"/>
        <w:ind w:left="0" w:firstLine="425"/>
        <w:rPr>
          <w:rFonts w:ascii="Times New Roman" w:eastAsiaTheme="minorEastAsia" w:hAnsi="Times New Roman" w:cs="Times New Roman"/>
        </w:rPr>
        <w:pPrChange w:id="81" w:author="Sheng-Feng Hsieh" w:date="2024-04-07T15:33:00Z">
          <w:pPr>
            <w:pStyle w:val="31"/>
          </w:pPr>
        </w:pPrChange>
      </w:pPr>
    </w:p>
    <w:p w14:paraId="2E868EC8" w14:textId="6EA295C9" w:rsidR="003871F4" w:rsidRPr="00BA4329" w:rsidRDefault="003871F4">
      <w:pPr>
        <w:pStyle w:val="31"/>
        <w:ind w:leftChars="177" w:firstLine="1"/>
        <w:rPr>
          <w:rFonts w:ascii="Times New Roman" w:eastAsiaTheme="minorEastAsia" w:hAnsi="Times New Roman" w:cs="Times New Roman"/>
          <w:b/>
          <w:bCs/>
        </w:rPr>
        <w:pPrChange w:id="82" w:author="Sheng-Feng Hsieh" w:date="2024-04-07T15:33:00Z">
          <w:pPr>
            <w:pStyle w:val="31"/>
            <w:ind w:left="0" w:firstLine="425"/>
          </w:pPr>
        </w:pPrChange>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434B50" w:rsidRDefault="00043578">
      <w:pPr>
        <w:pStyle w:val="3"/>
        <w:spacing w:line="480" w:lineRule="auto"/>
        <w:rPr>
          <w:rFonts w:ascii="Times New Roman" w:hAnsi="Times New Roman" w:cs="Times New Roman"/>
          <w:i/>
          <w:iCs/>
          <w:sz w:val="24"/>
          <w:szCs w:val="24"/>
          <w:rPrChange w:id="83" w:author="Sheng-Feng Hsieh" w:date="2024-04-07T15:42:00Z">
            <w:rPr>
              <w:rFonts w:ascii="Times New Roman" w:hAnsi="Times New Roman" w:cs="Times New Roman"/>
              <w:sz w:val="24"/>
              <w:szCs w:val="24"/>
            </w:rPr>
          </w:rPrChange>
        </w:rPr>
        <w:pPrChange w:id="84" w:author="Sheng-Feng Hsieh" w:date="2024-04-07T15:57:00Z">
          <w:pPr>
            <w:pStyle w:val="3"/>
          </w:pPr>
        </w:pPrChange>
      </w:pPr>
      <w:r w:rsidRPr="00434B50">
        <w:rPr>
          <w:rFonts w:ascii="Times New Roman" w:hAnsi="Times New Roman" w:cs="Times New Roman"/>
          <w:i/>
          <w:iCs/>
          <w:sz w:val="24"/>
          <w:szCs w:val="24"/>
          <w:rPrChange w:id="85" w:author="Sheng-Feng Hsieh" w:date="2024-04-07T15:42:00Z">
            <w:rPr>
              <w:rFonts w:ascii="Times New Roman" w:hAnsi="Times New Roman" w:cs="Times New Roman"/>
              <w:sz w:val="24"/>
              <w:szCs w:val="24"/>
            </w:rPr>
          </w:rPrChange>
        </w:rPr>
        <w:t xml:space="preserve">Real </w:t>
      </w:r>
      <w:r w:rsidR="00FA785E" w:rsidRPr="00FA785E">
        <w:rPr>
          <w:rFonts w:ascii="Times New Roman" w:hAnsi="Times New Roman" w:cs="Times New Roman"/>
          <w:i/>
          <w:iCs/>
          <w:sz w:val="24"/>
          <w:szCs w:val="24"/>
        </w:rPr>
        <w:t>Activities Manipulation with Automation Tools</w:t>
      </w:r>
    </w:p>
    <w:p w14:paraId="2C08799B" w14:textId="3EF9B490" w:rsidR="00FA61DA" w:rsidRDefault="003D7003" w:rsidP="005A33F2">
      <w:pPr>
        <w:pStyle w:val="31"/>
        <w:ind w:left="0" w:firstLineChars="200" w:firstLine="480"/>
        <w:rPr>
          <w:ins w:id="86" w:author="Sheng-Feng Hsieh" w:date="2024-04-07T15:32:00Z"/>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87"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del w:id="88" w:author="Sheng-Feng Hsieh" w:date="2024-04-07T15:48:00Z">
        <w:r w:rsidR="00152F69" w:rsidRPr="00152F69" w:rsidDel="002710D6">
          <w:rPr>
            <w:rFonts w:ascii="Times New Roman" w:hAnsi="Times New Roman" w:cs="Times New Roman"/>
          </w:rPr>
          <w:delText>'</w:delText>
        </w:r>
      </w:del>
      <w:ins w:id="89" w:author="Sheng-Feng Hsieh" w:date="2024-04-07T15:48:00Z">
        <w:r w:rsidR="002710D6">
          <w:rPr>
            <w:rFonts w:ascii="Times New Roman" w:hAnsi="Times New Roman" w:cs="Times New Roman"/>
          </w:rPr>
          <w:t>’</w:t>
        </w:r>
      </w:ins>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02BF97B5" w:rsidR="00FA61DA" w:rsidRDefault="001F6EB7" w:rsidP="005A33F2">
      <w:pPr>
        <w:pStyle w:val="31"/>
        <w:ind w:left="0" w:firstLineChars="200" w:firstLine="480"/>
        <w:rPr>
          <w:ins w:id="90" w:author="Sheng-Feng Hsieh" w:date="2024-04-07T15:32:00Z"/>
          <w:rFonts w:ascii="Times New Roman" w:eastAsiaTheme="minorEastAsia" w:hAnsi="Times New Roman" w:cs="Times New Roman"/>
        </w:rPr>
      </w:pPr>
      <w:del w:id="91" w:author="Sheng-Feng Hsieh" w:date="2024-04-07T15:32:00Z">
        <w:r w:rsidDel="00FA61DA">
          <w:rPr>
            <w:rFonts w:ascii="Times New Roman" w:hAnsi="Times New Roman" w:cs="Times New Roman"/>
          </w:rPr>
          <w:lastRenderedPageBreak/>
          <w:br/>
        </w:r>
        <w:r w:rsidR="005F7BC5" w:rsidDel="00FA61DA">
          <w:rPr>
            <w:rFonts w:ascii="Times New Roman" w:hAnsi="Times New Roman" w:cs="Times New Roman"/>
          </w:rPr>
          <w:br/>
          <w:delText xml:space="preserve">    </w:delText>
        </w:r>
      </w:del>
      <w:r w:rsidR="00627074">
        <w:rPr>
          <w:rFonts w:ascii="Times New Roman" w:hAnsi="Times New Roman" w:cs="Times New Roman"/>
        </w:rPr>
        <w:t xml:space="preserve">From the viewpoint of monitoring, </w:t>
      </w:r>
      <w:proofErr w:type="spellStart"/>
      <w:r w:rsidR="00627074" w:rsidRPr="00676D3B">
        <w:rPr>
          <w:rFonts w:ascii="Times New Roman" w:hAnsi="Times New Roman" w:cs="Times New Roman"/>
          <w:color w:val="0070C0"/>
        </w:rPr>
        <w:t>Masli</w:t>
      </w:r>
      <w:proofErr w:type="spellEnd"/>
      <w:r w:rsidR="00627074" w:rsidRPr="00676D3B">
        <w:rPr>
          <w:rFonts w:ascii="Times New Roman" w:hAnsi="Times New Roman" w:cs="Times New Roman"/>
          <w:color w:val="0070C0"/>
        </w:rPr>
        <w:t xml:space="preserve"> et al. (2010)</w:t>
      </w:r>
      <w:r w:rsidR="00627074"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w:t>
      </w:r>
      <w:r w:rsidR="00627074" w:rsidRPr="002F60CD">
        <w:rPr>
          <w:rFonts w:ascii="Times New Roman" w:hAnsi="Times New Roman" w:cs="Times New Roman"/>
          <w:color w:val="0070C0"/>
        </w:rPr>
        <w:t>Morris (2011)</w:t>
      </w:r>
      <w:r w:rsidR="00627074"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FD0A9C">
        <w:rPr>
          <w:rFonts w:ascii="Times New Roman" w:hAnsi="Times New Roman" w:cs="Times New Roman"/>
          <w:color w:val="0070C0"/>
        </w:rPr>
        <w:t>Lenard et al. (2016)</w:t>
      </w:r>
      <w:del w:id="92" w:author="Sheng-Feng Hsieh" w:date="2024-04-07T15:59:00Z">
        <w:r w:rsidR="00627074" w:rsidRPr="00627074" w:rsidDel="00EE6C6D">
          <w:rPr>
            <w:rFonts w:ascii="Times New Roman" w:hAnsi="Times New Roman" w:cs="Times New Roman"/>
          </w:rPr>
          <w:delText xml:space="preserve"> </w:delText>
        </w:r>
      </w:del>
      <w:r w:rsidR="00B60FC9">
        <w:rPr>
          <w:rFonts w:ascii="Times New Roman" w:eastAsiaTheme="minorEastAsia" w:hAnsi="Times New Roman" w:cs="Times New Roman"/>
        </w:rPr>
        <w:t xml:space="preserve">found </w:t>
      </w:r>
      <w:r w:rsidR="00627074"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38533DD0" w:rsidR="00FA61DA" w:rsidRDefault="00C0729B" w:rsidP="005A33F2">
      <w:pPr>
        <w:pStyle w:val="31"/>
        <w:ind w:left="0" w:firstLineChars="200" w:firstLine="480"/>
        <w:rPr>
          <w:ins w:id="93" w:author="Sheng-Feng Hsieh" w:date="2024-04-07T15:33:00Z"/>
          <w:rFonts w:ascii="Times New Roman" w:eastAsiaTheme="minorEastAsia" w:hAnsi="Times New Roman" w:cs="Times New Roman"/>
        </w:rPr>
      </w:pPr>
      <w:del w:id="94" w:author="Sheng-Feng Hsieh" w:date="2024-04-07T15:32:00Z">
        <w:r w:rsidDel="00FA61DA">
          <w:rPr>
            <w:rFonts w:ascii="Times New Roman" w:hAnsi="Times New Roman" w:cs="Times New Roman"/>
          </w:rPr>
          <w:br/>
        </w:r>
        <w:r w:rsidDel="00FA61DA">
          <w:rPr>
            <w:rFonts w:ascii="Times New Roman" w:hAnsi="Times New Roman" w:cs="Times New Roman"/>
          </w:rPr>
          <w:br/>
          <w:delText xml:space="preserve">    </w:delText>
        </w:r>
      </w:del>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w:t>
      </w:r>
      <w:r w:rsidR="001F6EB7" w:rsidRPr="001F6EB7">
        <w:rPr>
          <w:rFonts w:ascii="Times New Roman" w:hAnsi="Times New Roman" w:cs="Times New Roman"/>
        </w:rPr>
        <w:lastRenderedPageBreak/>
        <w:t>making. Managers anticipate improved data access post-implementation, leading to more accurate forecasting. Additionally, the integration of various functional areas enhances communication, productivity, and efficiency. This improved information environment facilitates management</w:t>
      </w:r>
      <w:del w:id="95" w:author="Sheng-Feng Hsieh" w:date="2024-04-07T15:48:00Z">
        <w:r w:rsidR="001F6EB7" w:rsidRPr="001F6EB7" w:rsidDel="002710D6">
          <w:rPr>
            <w:rFonts w:ascii="Times New Roman" w:hAnsi="Times New Roman" w:cs="Times New Roman"/>
          </w:rPr>
          <w:delText>'</w:delText>
        </w:r>
      </w:del>
      <w:ins w:id="96" w:author="Sheng-Feng Hsieh" w:date="2024-04-07T15:48:00Z">
        <w:r w:rsidR="002710D6">
          <w:rPr>
            <w:rFonts w:ascii="Times New Roman" w:hAnsi="Times New Roman" w:cs="Times New Roman"/>
          </w:rPr>
          <w:t>’</w:t>
        </w:r>
      </w:ins>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del w:id="97" w:author="Sheng-Feng Hsieh" w:date="2024-04-07T15:48:00Z">
        <w:r w:rsidR="001F6EB7" w:rsidRPr="001F6EB7" w:rsidDel="002710D6">
          <w:rPr>
            <w:rFonts w:ascii="Times New Roman" w:hAnsi="Times New Roman" w:cs="Times New Roman"/>
          </w:rPr>
          <w:delText>'</w:delText>
        </w:r>
      </w:del>
      <w:ins w:id="98" w:author="Sheng-Feng Hsieh" w:date="2024-04-07T15:48:00Z">
        <w:r w:rsidR="002710D6">
          <w:rPr>
            <w:rFonts w:ascii="Times New Roman" w:hAnsi="Times New Roman" w:cs="Times New Roman"/>
          </w:rPr>
          <w:t>’</w:t>
        </w:r>
      </w:ins>
      <w:r w:rsidR="001F6EB7" w:rsidRPr="001F6EB7">
        <w:rPr>
          <w:rFonts w:ascii="Times New Roman" w:hAnsi="Times New Roman" w:cs="Times New Roman"/>
        </w:rPr>
        <w:t xml:space="preserve"> ability to engage in RM.</w:t>
      </w:r>
    </w:p>
    <w:p w14:paraId="20AE150C" w14:textId="66FA3F79" w:rsidR="00FA61DA" w:rsidRPr="00FA61DA" w:rsidRDefault="005A33F2" w:rsidP="0079543E">
      <w:pPr>
        <w:pStyle w:val="31"/>
        <w:ind w:left="0" w:firstLineChars="200" w:firstLine="480"/>
        <w:rPr>
          <w:rFonts w:ascii="Times New Roman" w:eastAsiaTheme="minorEastAsia" w:hAnsi="Times New Roman" w:cs="Times New Roman"/>
          <w:rPrChange w:id="99" w:author="Sheng-Feng Hsieh" w:date="2024-04-07T15:33:00Z">
            <w:rPr>
              <w:rFonts w:ascii="Times New Roman" w:hAnsi="Times New Roman" w:cs="Times New Roman"/>
            </w:rPr>
          </w:rPrChange>
        </w:rPr>
      </w:pPr>
      <w:del w:id="100" w:author="Sheng-Feng Hsieh" w:date="2024-04-07T15:33:00Z">
        <w:r w:rsidDel="00FA61DA">
          <w:rPr>
            <w:rFonts w:ascii="Times New Roman" w:hAnsi="Times New Roman" w:cs="Times New Roman"/>
          </w:rPr>
          <w:br/>
        </w:r>
        <w:r w:rsidDel="00FA61DA">
          <w:rPr>
            <w:rFonts w:ascii="Times New Roman" w:hAnsi="Times New Roman" w:cs="Times New Roman"/>
          </w:rPr>
          <w:br/>
          <w:delText xml:space="preserve">  </w:delText>
        </w:r>
      </w:del>
      <w:del w:id="101" w:author="Sheng-Feng Hsieh" w:date="2024-04-07T15:32:00Z">
        <w:r w:rsidDel="00FA61DA">
          <w:rPr>
            <w:rFonts w:ascii="Times New Roman" w:hAnsi="Times New Roman" w:cs="Times New Roman"/>
          </w:rPr>
          <w:delText xml:space="preserve">  </w:delText>
        </w:r>
      </w:del>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del w:id="102" w:author="Sheng-Feng Hsieh" w:date="2024-04-07T15:33:00Z">
        <w:r w:rsidDel="00FA61DA">
          <w:rPr>
            <w:rFonts w:ascii="Times New Roman" w:hAnsi="Times New Roman" w:cs="Times New Roman"/>
          </w:rPr>
          <w:br/>
        </w:r>
      </w:del>
    </w:p>
    <w:p w14:paraId="3A95FCA6" w14:textId="0C00D388" w:rsidR="006F2AA8" w:rsidRPr="00BA4329" w:rsidRDefault="003D7003">
      <w:pPr>
        <w:pStyle w:val="31"/>
        <w:ind w:leftChars="177" w:left="426" w:hanging="1"/>
        <w:rPr>
          <w:rFonts w:ascii="Times New Roman" w:eastAsiaTheme="minorEastAsia" w:hAnsi="Times New Roman" w:cs="Times New Roman"/>
          <w:b/>
          <w:bCs/>
        </w:rPr>
        <w:pPrChange w:id="103" w:author="Sheng-Feng Hsieh" w:date="2024-04-07T15:34:00Z">
          <w:pPr>
            <w:pStyle w:val="31"/>
            <w:ind w:left="0" w:firstLine="425"/>
          </w:pPr>
        </w:pPrChange>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18802599"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w:t>
      </w:r>
      <w:r w:rsidR="00FB3EEC" w:rsidRPr="00BA4329">
        <w:rPr>
          <w:rFonts w:ascii="Times New Roman" w:hAnsi="Times New Roman" w:cs="Times New Roman"/>
        </w:rPr>
        <w:lastRenderedPageBreak/>
        <w:t xml:space="preserve">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E5BF445"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2"/>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104"/>
      <w:commentRangeStart w:id="105"/>
      <w:commentRangeStart w:id="106"/>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ins w:id="107" w:author="Sheng-Feng Hsieh" w:date="2024-04-07T16:05:00Z">
        <w:r w:rsidR="000534C9">
          <w:rPr>
            <w:rFonts w:ascii="Times New Roman" w:eastAsiaTheme="minorEastAsia" w:hAnsi="Times New Roman" w:cs="Times New Roman" w:hint="eastAsia"/>
          </w:rPr>
          <w:t>.</w:t>
        </w:r>
      </w:ins>
      <w:r w:rsidR="000339FC">
        <w:rPr>
          <w:rStyle w:val="aff1"/>
          <w:rFonts w:ascii="Times New Roman" w:eastAsiaTheme="minorEastAsia" w:hAnsi="Times New Roman" w:cs="Times New Roman"/>
        </w:rPr>
        <w:footnoteReference w:id="3"/>
      </w:r>
      <w:commentRangeEnd w:id="104"/>
      <w:del w:id="108" w:author="Sheng-Feng Hsieh" w:date="2024-04-07T16:05:00Z">
        <w:r w:rsidR="00895B3C" w:rsidDel="000534C9">
          <w:rPr>
            <w:rStyle w:val="a6"/>
            <w:rFonts w:eastAsiaTheme="minorEastAsia"/>
          </w:rPr>
          <w:commentReference w:id="104"/>
        </w:r>
        <w:commentRangeEnd w:id="105"/>
        <w:r w:rsidR="002C5686" w:rsidDel="000534C9">
          <w:rPr>
            <w:rStyle w:val="a6"/>
            <w:rFonts w:eastAsiaTheme="minorEastAsia"/>
          </w:rPr>
          <w:commentReference w:id="105"/>
        </w:r>
        <w:commentRangeEnd w:id="106"/>
        <w:r w:rsidR="00E76BB2" w:rsidDel="000534C9">
          <w:rPr>
            <w:rStyle w:val="a6"/>
            <w:rFonts w:eastAsiaTheme="minorEastAsia"/>
          </w:rPr>
          <w:commentReference w:id="106"/>
        </w:r>
      </w:del>
      <w:r w:rsidR="00895B3C">
        <w:rPr>
          <w:rFonts w:ascii="Times New Roman" w:eastAsiaTheme="minorEastAsia" w:hAnsi="Times New Roman" w:cs="Times New Roman"/>
        </w:rPr>
        <w:t xml:space="preserve"> </w:t>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 xml:space="preserve">period in 2017 stems from the absence of any annual reports disclosing RPA </w:t>
      </w:r>
      <w:r w:rsidR="00F0547E" w:rsidRPr="00B8194C">
        <w:rPr>
          <w:rFonts w:ascii="Times New Roman" w:hAnsi="Times New Roman" w:cs="Times New Roman"/>
        </w:rPr>
        <w:lastRenderedPageBreak/>
        <w:t>implementation before that year.</w:t>
      </w:r>
      <w:ins w:id="109" w:author="Sheng-Feng Hsieh" w:date="2024-03-21T16:28:00Z">
        <w:r w:rsidR="00A97EED" w:rsidRPr="00B8194C">
          <w:rPr>
            <w:rStyle w:val="aff1"/>
            <w:rFonts w:ascii="Times New Roman" w:hAnsi="Times New Roman" w:cs="Times New Roman"/>
          </w:rPr>
          <w:footnoteReference w:id="4"/>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ins w:id="114" w:author="Sheng-Feng Hsieh" w:date="2024-03-21T16:30:00Z">
        <w:r w:rsidR="00A97EED" w:rsidRPr="00B8194C">
          <w:rPr>
            <w:rFonts w:ascii="Times New Roman" w:hAnsi="Times New Roman" w:cs="Times New Roman"/>
          </w:rPr>
          <w:t xml:space="preserve">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5"/>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commentRangeEnd w:id="115"/>
      <w:r w:rsidR="00A97EED">
        <w:rPr>
          <w:rStyle w:val="a6"/>
          <w:rFonts w:eastAsiaTheme="minorEastAsia"/>
        </w:rPr>
        <w:commentReference w:id="115"/>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16"/>
      <w:r w:rsidRPr="00BA4329">
        <w:rPr>
          <w:rFonts w:ascii="Times New Roman" w:hAnsi="Times New Roman" w:cs="Times New Roman"/>
        </w:rPr>
        <w:t>, despite their potential prevalence in our sample</w:t>
      </w:r>
      <w:commentRangeEnd w:id="116"/>
      <w:r w:rsidR="000B705B">
        <w:rPr>
          <w:rStyle w:val="a6"/>
          <w:rFonts w:eastAsiaTheme="minorEastAsia"/>
        </w:rPr>
        <w:commentReference w:id="116"/>
      </w:r>
      <w:r w:rsidRPr="00BA4329">
        <w:rPr>
          <w:rFonts w:ascii="Times New Roman" w:hAnsi="Times New Roman" w:cs="Times New Roman"/>
        </w:rPr>
        <w:t>.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ins w:id="117" w:author="Sheng-Feng Hsieh" w:date="2024-03-21T16:33:00Z">
        <w:r w:rsidR="000B705B">
          <w:rPr>
            <w:rFonts w:ascii="Times New Roman" w:hAnsi="Times New Roman" w:cs="Times New Roman"/>
          </w:rPr>
          <w:t xml:space="preserve"> </w:t>
        </w:r>
      </w:ins>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259DAB44" w:rsidR="00037C27" w:rsidRDefault="00D71CA7" w:rsidP="006F2AA8">
      <w:pPr>
        <w:pStyle w:val="31"/>
        <w:ind w:left="0" w:firstLine="425"/>
        <w:rPr>
          <w:ins w:id="118" w:author="Sheng-Feng Hsieh" w:date="2024-04-07T16:36:00Z"/>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119"/>
      <w:commentRangeStart w:id="120"/>
      <w:commentRangeStart w:id="121"/>
      <w:commentRangeStart w:id="122"/>
      <w:commentRangeStart w:id="123"/>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19"/>
      <w:r w:rsidR="006B160F">
        <w:rPr>
          <w:rStyle w:val="a6"/>
          <w:rFonts w:eastAsiaTheme="minorEastAsia"/>
        </w:rPr>
        <w:commentReference w:id="119"/>
      </w:r>
      <w:commentRangeEnd w:id="120"/>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5"/>
      </w:r>
      <w:r w:rsidR="00520959">
        <w:rPr>
          <w:rStyle w:val="a6"/>
          <w:rFonts w:eastAsiaTheme="minorEastAsia"/>
        </w:rPr>
        <w:commentReference w:id="120"/>
      </w:r>
      <w:commentRangeEnd w:id="121"/>
      <w:r w:rsidR="00520959">
        <w:rPr>
          <w:rStyle w:val="a6"/>
          <w:rFonts w:eastAsiaTheme="minorEastAsia"/>
        </w:rPr>
        <w:commentReference w:id="121"/>
      </w:r>
      <w:commentRangeEnd w:id="122"/>
      <w:r w:rsidR="00D227D2">
        <w:rPr>
          <w:rStyle w:val="a6"/>
          <w:rFonts w:eastAsiaTheme="minorEastAsia"/>
        </w:rPr>
        <w:commentReference w:id="122"/>
      </w:r>
      <w:commentRangeEnd w:id="123"/>
      <w:r w:rsidR="00037C27">
        <w:rPr>
          <w:rStyle w:val="a6"/>
          <w:rFonts w:eastAsiaTheme="minorEastAsia"/>
        </w:rPr>
        <w:commentReference w:id="123"/>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del w:id="124" w:author="Sheng-Feng Hsieh" w:date="2024-04-07T16:36:00Z">
        <w:r w:rsidDel="00037C27">
          <w:rPr>
            <w:rFonts w:ascii="新細明體" w:eastAsia="新細明體" w:hAnsi="新細明體" w:cs="新細明體"/>
          </w:rPr>
          <w:br/>
        </w:r>
      </w:del>
    </w:p>
    <w:p w14:paraId="71B16F44" w14:textId="579EE734" w:rsidR="006F2AA8" w:rsidRPr="00BA4329" w:rsidRDefault="00D71CA7" w:rsidP="006F2AA8">
      <w:pPr>
        <w:pStyle w:val="31"/>
        <w:ind w:left="0" w:firstLine="425"/>
        <w:rPr>
          <w:rFonts w:ascii="Times New Roman" w:eastAsiaTheme="minorEastAsia" w:hAnsi="Times New Roman" w:cs="Times New Roman"/>
        </w:rPr>
      </w:pPr>
      <w:del w:id="125" w:author="Sheng-Feng Hsieh" w:date="2024-04-07T16:36:00Z">
        <w:r w:rsidDel="00037C27">
          <w:rPr>
            <w:rFonts w:ascii="Times New Roman" w:hAnsi="Times New Roman" w:cs="Times New Roman"/>
          </w:rPr>
          <w:lastRenderedPageBreak/>
          <w:delText xml:space="preserve">  </w:delText>
        </w:r>
      </w:del>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r w:rsidRPr="003025E8">
        <w:rPr>
          <w:rFonts w:ascii="Times New Roman" w:hAnsi="Times New Roman" w:cs="Times New Roman"/>
          <w:sz w:val="24"/>
          <w:szCs w:val="24"/>
        </w:rPr>
        <w:t>Proxies for Accrual-based Earnings Management &amp; Real Activities Manipulation</w:t>
      </w:r>
    </w:p>
    <w:p w14:paraId="174F51D5" w14:textId="1C814214" w:rsidR="002271A6" w:rsidRPr="00BA4329" w:rsidDel="008F79DA" w:rsidRDefault="008A3031" w:rsidP="006F2AA8">
      <w:pPr>
        <w:pStyle w:val="31"/>
        <w:ind w:left="0" w:firstLine="425"/>
        <w:rPr>
          <w:del w:id="126"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7" w:author="Sheng-Feng Hsieh" w:date="2024-03-21T16:39:00Z">
          <w:pPr>
            <w:pStyle w:val="a3"/>
            <w:spacing w:line="360" w:lineRule="auto"/>
            <w:ind w:leftChars="0" w:left="992"/>
          </w:pPr>
        </w:pPrChange>
      </w:pP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ins w:id="128" w:author="Sheng-Feng Hsieh" w:date="2024-03-21T16:40:00Z">
        <w:r w:rsidR="008F79DA">
          <w:rPr>
            <w:rFonts w:ascii="Times New Roman" w:hAnsi="Times New Roman" w:cs="Times New Roman"/>
          </w:rPr>
          <w:t>.</w:t>
        </w:r>
      </w:ins>
      <w:r w:rsidR="003E3139">
        <w:rPr>
          <w:rStyle w:val="aff1"/>
          <w:rFonts w:ascii="Times New Roman" w:hAnsi="Times New Roman" w:cs="Times New Roman"/>
        </w:rPr>
        <w:footnoteReference w:id="6"/>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29"/>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29"/>
      <w:r w:rsidR="00535663">
        <w:rPr>
          <w:rStyle w:val="a6"/>
          <w:rFonts w:eastAsiaTheme="minorEastAsia"/>
        </w:rPr>
        <w:commentReference w:id="129"/>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30" w:author="Sheng-Feng Hsieh" w:date="2024-03-21T16:48:00Z">
        <w:r w:rsidR="00BC43AF" w:rsidRPr="00BA4329" w:rsidDel="00535663">
          <w:rPr>
            <w:rFonts w:ascii="Times New Roman" w:hAnsi="Times New Roman" w:cs="Times New Roman"/>
          </w:rPr>
          <w:br/>
        </w:r>
      </w:del>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4BA59060"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31"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32"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33" w:author="Sheng-Feng Hsieh" w:date="2024-03-21T17:03:00Z">
            <w:rPr>
              <w:rFonts w:ascii="Times New Roman" w:hAnsi="Times New Roman" w:cs="Times New Roman"/>
            </w:rPr>
          </w:rPrChange>
        </w:rPr>
        <w:t>RM</w:t>
      </w:r>
      <w:ins w:id="134" w:author="Sheng-Feng Hsieh" w:date="2024-04-07T16:39:00Z">
        <w:r w:rsidR="00496DAD">
          <w:rPr>
            <w:rFonts w:ascii="Times New Roman" w:hAnsi="Times New Roman" w:cs="Times New Roman" w:hint="eastAsia"/>
          </w:rPr>
          <w:t>.</w:t>
        </w:r>
      </w:ins>
      <w:del w:id="135" w:author="Sheng-Feng Hsieh" w:date="2024-04-07T16:39:00Z">
        <w:r w:rsidRPr="00BA4329" w:rsidDel="00496DAD">
          <w:rPr>
            <w:rFonts w:ascii="Times New Roman" w:hAnsi="Times New Roman" w:cs="Times New Roman"/>
          </w:rPr>
          <w:delText xml:space="preserve"> </w:delText>
        </w:r>
      </w:del>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36"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37"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70F3541"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3B2ADC">
        <w:rPr>
          <w:rFonts w:ascii="Times New Roman" w:hAnsi="Times New Roman" w:cs="Times New Roman"/>
          <w:i/>
          <w:iCs/>
          <w:rPrChange w:id="138"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39"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40" w:author="Sheng-Feng Hsieh" w:date="2024-03-21T17:03:00Z">
            <w:rPr>
              <w:rFonts w:ascii="Times New Roman" w:hAnsi="Times New Roman" w:cs="Times New Roman"/>
            </w:rPr>
          </w:rPrChange>
        </w:rPr>
        <w:t>OCF</w:t>
      </w:r>
      <w:r w:rsidRPr="00BA4329">
        <w:rPr>
          <w:rFonts w:ascii="Times New Roman" w:hAnsi="Times New Roman" w:cs="Times New Roman"/>
        </w:rPr>
        <w:t>) to evaluate the firm</w:t>
      </w:r>
      <w:del w:id="141" w:author="Sheng-Feng Hsieh" w:date="2024-04-07T15:48:00Z">
        <w:r w:rsidRPr="00BA4329" w:rsidDel="002710D6">
          <w:rPr>
            <w:rFonts w:ascii="Times New Roman" w:hAnsi="Times New Roman" w:cs="Times New Roman"/>
          </w:rPr>
          <w:delText>'</w:delText>
        </w:r>
      </w:del>
      <w:ins w:id="142"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43"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21669281"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44"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45" w:author="Sheng-Feng Hsieh" w:date="2024-03-21T17:04:00Z">
            <w:rPr>
              <w:rFonts w:ascii="Times New Roman" w:hAnsi="Times New Roman" w:cs="Times New Roman"/>
            </w:rPr>
          </w:rPrChange>
        </w:rPr>
        <w:t>INST</w:t>
      </w:r>
      <w:r w:rsidRPr="00BA4329">
        <w:rPr>
          <w:rFonts w:ascii="Times New Roman" w:hAnsi="Times New Roman" w:cs="Times New Roman"/>
        </w:rPr>
        <w:t>), Altman</w:t>
      </w:r>
      <w:del w:id="146" w:author="Sheng-Feng Hsieh" w:date="2024-04-07T15:48:00Z">
        <w:r w:rsidRPr="00BA4329" w:rsidDel="002710D6">
          <w:rPr>
            <w:rFonts w:ascii="Times New Roman" w:hAnsi="Times New Roman" w:cs="Times New Roman"/>
          </w:rPr>
          <w:delText>’</w:delText>
        </w:r>
      </w:del>
      <w:ins w:id="147" w:author="Sheng-Feng Hsieh" w:date="2024-04-07T15:48:00Z">
        <w:r w:rsidR="002710D6">
          <w:rPr>
            <w:rFonts w:ascii="Times New Roman" w:hAnsi="Times New Roman" w:cs="Times New Roman"/>
          </w:rPr>
          <w:t>’</w:t>
        </w:r>
      </w:ins>
      <w:r w:rsidRPr="00BA4329">
        <w:rPr>
          <w:rFonts w:ascii="Times New Roman" w:hAnsi="Times New Roman" w:cs="Times New Roman"/>
        </w:rPr>
        <w:t>s Z-score (</w:t>
      </w:r>
      <w:r w:rsidRPr="003B2ADC">
        <w:rPr>
          <w:rFonts w:ascii="Times New Roman" w:hAnsi="Times New Roman" w:cs="Times New Roman"/>
          <w:i/>
          <w:iCs/>
          <w:rPrChange w:id="148"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49"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50"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51"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del w:id="152" w:author="Sheng-Feng Hsieh" w:date="2024-04-07T15:48:00Z">
        <w:r w:rsidRPr="00BA4329" w:rsidDel="002710D6">
          <w:rPr>
            <w:rFonts w:ascii="Times New Roman" w:hAnsi="Times New Roman" w:cs="Times New Roman"/>
          </w:rPr>
          <w:delText>’</w:delText>
        </w:r>
      </w:del>
      <w:ins w:id="153"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performance and its abnormal accruals. Additionally, we include a measure of short-term credit </w:t>
      </w:r>
      <w:r w:rsidRPr="00BA4329">
        <w:rPr>
          <w:rFonts w:ascii="Times New Roman" w:hAnsi="Times New Roman" w:cs="Times New Roman"/>
        </w:rPr>
        <w:lastRenderedPageBreak/>
        <w:t>risk (</w:t>
      </w:r>
      <w:r w:rsidRPr="003B2ADC">
        <w:rPr>
          <w:rFonts w:ascii="Times New Roman" w:hAnsi="Times New Roman" w:cs="Times New Roman"/>
          <w:i/>
          <w:iCs/>
          <w:rPrChange w:id="154"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55"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56"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57"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commentRangeStart w:id="158"/>
      <w:r w:rsidRPr="00BA4329">
        <w:rPr>
          <w:rFonts w:ascii="Times New Roman" w:hAnsi="Times New Roman" w:cs="Times New Roman"/>
          <w:sz w:val="24"/>
          <w:szCs w:val="24"/>
        </w:rPr>
        <w:t>RESULTS</w:t>
      </w:r>
      <w:commentRangeEnd w:id="158"/>
      <w:r w:rsidR="00200835">
        <w:rPr>
          <w:rStyle w:val="a6"/>
          <w:rFonts w:asciiTheme="minorHAnsi" w:eastAsiaTheme="minorEastAsia" w:hAnsiTheme="minorHAnsi" w:cstheme="minorBidi"/>
          <w:b w:val="0"/>
          <w:bCs w:val="0"/>
          <w:kern w:val="2"/>
        </w:rPr>
        <w:commentReference w:id="158"/>
      </w:r>
    </w:p>
    <w:p w14:paraId="7E05F766" w14:textId="485810B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ins w:id="159" w:author="Sheng-Feng Hsieh" w:date="2024-04-07T16:42:00Z">
        <w:r w:rsidR="001A6177">
          <w:rPr>
            <w:rFonts w:ascii="Times New Roman" w:eastAsiaTheme="minorEastAsia" w:hAnsi="Times New Roman" w:cs="Times New Roman" w:hint="eastAsia"/>
          </w:rPr>
          <w:t>,</w:t>
        </w:r>
      </w:ins>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w:t>
      </w:r>
      <w:r w:rsidR="00161959" w:rsidRPr="00BA4329">
        <w:rPr>
          <w:rFonts w:ascii="Times New Roman" w:hAnsi="Times New Roman" w:cs="Times New Roman"/>
        </w:rPr>
        <w:lastRenderedPageBreak/>
        <w:t xml:space="preserve">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71FE6A15"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ins w:id="160" w:author="Sheng-Feng Hsieh" w:date="2024-04-07T17:02:00Z">
        <w:r w:rsidR="00AA53C7">
          <w:rPr>
            <w:rFonts w:asciiTheme="minorEastAsia" w:eastAsiaTheme="minorEastAsia" w:hAnsiTheme="minorEastAsia" w:cs="Times New Roman" w:hint="eastAsia"/>
          </w:rPr>
          <w:t xml:space="preserve"> </w:t>
        </w:r>
      </w:ins>
      <w:r w:rsidRPr="00BA4329">
        <w:rPr>
          <w:rFonts w:ascii="Times New Roman" w:hAnsi="Times New Roman" w:cs="Times New Roman"/>
        </w:rPr>
        <w:t>versus post</w:t>
      </w:r>
      <w:ins w:id="161" w:author="Sheng-Feng Hsieh" w:date="2024-04-07T17:02:00Z">
        <w:r w:rsidR="00AA53C7">
          <w:rPr>
            <w:rFonts w:asciiTheme="minorEastAsia" w:eastAsiaTheme="minorEastAsia" w:hAnsiTheme="minorEastAsia" w:cs="Times New Roman" w:hint="eastAsia"/>
          </w:rPr>
          <w:t>-</w:t>
        </w:r>
      </w:ins>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ins w:id="162" w:author="Sheng-Feng Hsieh" w:date="2024-04-07T17:02:00Z">
        <w:r w:rsidR="00AA53C7">
          <w:rPr>
            <w:rFonts w:asciiTheme="minorEastAsia" w:eastAsiaTheme="minorEastAsia" w:hAnsiTheme="minorEastAsia" w:cs="Times New Roman" w:hint="eastAsia"/>
          </w:rPr>
          <w:t>-</w:t>
        </w:r>
      </w:ins>
      <w:r w:rsidR="00CC3C93" w:rsidRPr="00BA4329">
        <w:rPr>
          <w:rFonts w:ascii="Times New Roman" w:hAnsi="Times New Roman" w:cs="Times New Roman"/>
        </w:rPr>
        <w:t xml:space="preserve"> and post</w:t>
      </w:r>
      <w:del w:id="163" w:author="Sheng-Feng Hsieh" w:date="2024-04-07T17:02:00Z">
        <w:r w:rsidR="00CC3C93" w:rsidRPr="00BA4329" w:rsidDel="00AA53C7">
          <w:rPr>
            <w:rFonts w:ascii="Times New Roman" w:hAnsi="Times New Roman" w:cs="Times New Roman"/>
          </w:rPr>
          <w:delText xml:space="preserve"> </w:delText>
        </w:r>
      </w:del>
      <w:ins w:id="164" w:author="Sheng-Feng Hsieh" w:date="2024-04-07T17:02:00Z">
        <w:r w:rsidR="00AA53C7">
          <w:rPr>
            <w:rFonts w:asciiTheme="minorEastAsia" w:eastAsiaTheme="minorEastAsia" w:hAnsiTheme="minorEastAsia" w:cs="Times New Roman" w:hint="eastAsia"/>
          </w:rPr>
          <w:t>-</w:t>
        </w:r>
      </w:ins>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ins w:id="165" w:author="Sheng-Feng Hsieh" w:date="2024-04-07T16:59:00Z">
        <w:r w:rsidR="005B40E9">
          <w:rPr>
            <w:rFonts w:ascii="Times New Roman" w:eastAsiaTheme="minorEastAsia" w:hAnsi="Times New Roman" w:cs="Times New Roman" w:hint="eastAsia"/>
          </w:rPr>
          <w:t xml:space="preserve"> </w:t>
        </w:r>
      </w:ins>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p>
    <w:p w14:paraId="6A0C161F" w14:textId="332AF79C"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del w:id="166" w:author="Sheng-Feng Hsieh" w:date="2024-04-07T15:48:00Z">
        <w:r w:rsidR="00641311" w:rsidRPr="00BA4329" w:rsidDel="002710D6">
          <w:rPr>
            <w:rFonts w:ascii="Times New Roman" w:hAnsi="Times New Roman" w:cs="Times New Roman"/>
          </w:rPr>
          <w:delText>'</w:delText>
        </w:r>
      </w:del>
      <w:ins w:id="167" w:author="Sheng-Feng Hsieh" w:date="2024-04-07T15:48:00Z">
        <w:r w:rsidR="002710D6">
          <w:rPr>
            <w:rFonts w:ascii="Times New Roman" w:hAnsi="Times New Roman" w:cs="Times New Roman"/>
          </w:rPr>
          <w:t>’</w:t>
        </w:r>
      </w:ins>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w:t>
      </w:r>
      <w:commentRangeStart w:id="168"/>
      <w:r w:rsidR="00F85971">
        <w:rPr>
          <w:rFonts w:ascii="Times New Roman" w:hAnsi="Times New Roman" w:cs="Times New Roman"/>
        </w:rPr>
        <w:t>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commentRangeEnd w:id="168"/>
      <w:r w:rsidR="00AA53C7">
        <w:rPr>
          <w:rStyle w:val="a6"/>
          <w:rFonts w:eastAsiaTheme="minorEastAsia"/>
        </w:rPr>
        <w:commentReference w:id="168"/>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ins w:id="169" w:author="Sheng-Feng Hsieh" w:date="2024-04-07T17:00:00Z">
        <w:r w:rsidR="00AA53C7" w:rsidRPr="00BA4329">
          <w:rPr>
            <w:rFonts w:ascii="Times New Roman" w:hAnsi="Times New Roman" w:cs="Times New Roman"/>
          </w:rPr>
          <w:t xml:space="preserve"> </w:t>
        </w:r>
      </w:ins>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p>
    <w:p w14:paraId="1080A2DD" w14:textId="138D5B49"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del w:id="170" w:author="Sheng-Feng Hsieh" w:date="2024-04-07T15:48:00Z">
        <w:r w:rsidRPr="00BA4329" w:rsidDel="002710D6">
          <w:rPr>
            <w:rFonts w:ascii="Times New Roman" w:hAnsi="Times New Roman" w:cs="Times New Roman"/>
          </w:rPr>
          <w:delText>'</w:delText>
        </w:r>
      </w:del>
      <w:ins w:id="171" w:author="Sheng-Feng Hsieh" w:date="2024-04-07T15:48:00Z">
        <w:r w:rsidR="002710D6">
          <w:rPr>
            <w:rFonts w:ascii="Times New Roman" w:hAnsi="Times New Roman" w:cs="Times New Roman"/>
          </w:rPr>
          <w:t>’</w:t>
        </w:r>
      </w:ins>
      <w:r w:rsidRPr="00BA4329">
        <w:rPr>
          <w:rFonts w:ascii="Times New Roman" w:hAnsi="Times New Roman" w:cs="Times New Roman"/>
        </w:rPr>
        <w:t xml:space="preserve"> </w:t>
      </w:r>
      <w:r w:rsidRPr="00BA4329">
        <w:rPr>
          <w:rFonts w:ascii="Times New Roman" w:hAnsi="Times New Roman" w:cs="Times New Roman"/>
        </w:rPr>
        <w:lastRenderedPageBreak/>
        <w:t xml:space="preserve">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del w:id="172" w:author="Sheng-Feng Hsieh" w:date="2024-04-07T15:48:00Z">
        <w:r w:rsidRPr="00BA4329" w:rsidDel="002710D6">
          <w:rPr>
            <w:rFonts w:ascii="Times New Roman" w:hAnsi="Times New Roman" w:cs="Times New Roman"/>
          </w:rPr>
          <w:delText>'</w:delText>
        </w:r>
      </w:del>
      <w:ins w:id="173" w:author="Sheng-Feng Hsieh" w:date="2024-04-07T15:48:00Z">
        <w:r w:rsidR="002710D6">
          <w:rPr>
            <w:rFonts w:ascii="Times New Roman" w:hAnsi="Times New Roman" w:cs="Times New Roman"/>
          </w:rPr>
          <w:t>’</w:t>
        </w:r>
      </w:ins>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369BB11C"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del w:id="174" w:author="Sheng-Feng Hsieh" w:date="2024-04-07T15:48:00Z">
        <w:r w:rsidRPr="00BA4329" w:rsidDel="002710D6">
          <w:rPr>
            <w:rFonts w:ascii="Times New Roman" w:hAnsi="Times New Roman" w:cs="Times New Roman"/>
          </w:rPr>
          <w:delText>'</w:delText>
        </w:r>
      </w:del>
      <w:ins w:id="175"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w:t>
      </w:r>
      <w:commentRangeStart w:id="176"/>
      <w:r w:rsidRPr="00BA4329">
        <w:rPr>
          <w:rFonts w:ascii="Times New Roman" w:hAnsi="Times New Roman" w:cs="Times New Roman"/>
        </w:rPr>
        <w:t>(</w:t>
      </w:r>
      <w:r w:rsidR="00196505">
        <w:rPr>
          <w:rFonts w:ascii="Times New Roman" w:hAnsi="Times New Roman" w:cs="Times New Roman"/>
        </w:rPr>
        <w:t>t = 3.603</w:t>
      </w:r>
      <w:r w:rsidRPr="00BA4329">
        <w:rPr>
          <w:rFonts w:ascii="Times New Roman" w:hAnsi="Times New Roman" w:cs="Times New Roman"/>
        </w:rPr>
        <w:t>)</w:t>
      </w:r>
      <w:commentRangeEnd w:id="176"/>
      <w:r w:rsidR="00DE26E5">
        <w:rPr>
          <w:rStyle w:val="a6"/>
          <w:rFonts w:eastAsiaTheme="minorEastAsia"/>
        </w:rPr>
        <w:commentReference w:id="176"/>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commentRangeStart w:id="177"/>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w:t>
      </w:r>
      <w:r w:rsidR="00196505">
        <w:rPr>
          <w:rFonts w:ascii="Times New Roman" w:hAnsi="Times New Roman" w:cs="Times New Roman"/>
        </w:rPr>
        <w:t>4</w:t>
      </w:r>
      <w:r w:rsidR="00196505">
        <w:rPr>
          <w:rFonts w:ascii="Times New Roman" w:hAnsi="Times New Roman" w:cs="Times New Roman"/>
        </w:rPr>
        <w:t>.</w:t>
      </w:r>
      <w:r w:rsidR="00196505">
        <w:rPr>
          <w:rFonts w:ascii="Times New Roman" w:hAnsi="Times New Roman" w:cs="Times New Roman"/>
        </w:rPr>
        <w:t>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w:t>
      </w:r>
      <w:r w:rsidR="00196505">
        <w:rPr>
          <w:rFonts w:ascii="Times New Roman" w:hAnsi="Times New Roman" w:cs="Times New Roman"/>
        </w:rPr>
        <w:t>3</w:t>
      </w:r>
      <w:r w:rsidR="00196505">
        <w:rPr>
          <w:rFonts w:ascii="Times New Roman" w:hAnsi="Times New Roman" w:cs="Times New Roman"/>
        </w:rPr>
        <w:t>.</w:t>
      </w:r>
      <w:r w:rsidR="00196505">
        <w:rPr>
          <w:rFonts w:ascii="Times New Roman" w:hAnsi="Times New Roman" w:cs="Times New Roman"/>
        </w:rPr>
        <w:t>592</w:t>
      </w:r>
      <w:r w:rsidRPr="00BA4329">
        <w:rPr>
          <w:rFonts w:ascii="Times New Roman" w:hAnsi="Times New Roman" w:cs="Times New Roman"/>
        </w:rPr>
        <w:t>), ADV (</w:t>
      </w:r>
      <w:r w:rsidR="00196505">
        <w:rPr>
          <w:rFonts w:ascii="Times New Roman" w:hAnsi="Times New Roman" w:cs="Times New Roman"/>
        </w:rPr>
        <w:t>t = -</w:t>
      </w:r>
      <w:r w:rsidR="00196505">
        <w:rPr>
          <w:rFonts w:ascii="Times New Roman" w:hAnsi="Times New Roman" w:cs="Times New Roman"/>
        </w:rPr>
        <w:t>7</w:t>
      </w:r>
      <w:r w:rsidR="00196505">
        <w:rPr>
          <w:rFonts w:ascii="Times New Roman" w:hAnsi="Times New Roman" w:cs="Times New Roman"/>
        </w:rPr>
        <w:t>.</w:t>
      </w:r>
      <w:r w:rsidR="00196505">
        <w:rPr>
          <w:rFonts w:ascii="Times New Roman" w:hAnsi="Times New Roman" w:cs="Times New Roman"/>
        </w:rPr>
        <w:t>590</w:t>
      </w:r>
      <w:r w:rsidR="00196505" w:rsidRPr="00BA4329">
        <w:rPr>
          <w:rFonts w:ascii="Times New Roman" w:hAnsi="Times New Roman" w:cs="Times New Roman"/>
        </w:rPr>
        <w:t>,</w:t>
      </w:r>
      <w:r w:rsidR="00196505">
        <w:rPr>
          <w:rFonts w:ascii="Times New Roman" w:hAnsi="Times New Roman" w:cs="Times New Roman"/>
        </w:rPr>
        <w:t xml:space="preserve"> -</w:t>
      </w:r>
      <w:r w:rsidR="00196505">
        <w:rPr>
          <w:rFonts w:ascii="Times New Roman" w:hAnsi="Times New Roman" w:cs="Times New Roman"/>
        </w:rPr>
        <w:t>10</w:t>
      </w:r>
      <w:r w:rsidR="00196505">
        <w:rPr>
          <w:rFonts w:ascii="Times New Roman" w:hAnsi="Times New Roman" w:cs="Times New Roman"/>
        </w:rPr>
        <w:t>.</w:t>
      </w:r>
      <w:r w:rsidR="00196505">
        <w:rPr>
          <w:rFonts w:ascii="Times New Roman" w:hAnsi="Times New Roman" w:cs="Times New Roman"/>
        </w:rPr>
        <w:t>878</w:t>
      </w:r>
      <w:r w:rsidR="00196505" w:rsidRPr="00BA4329">
        <w:rPr>
          <w:rFonts w:ascii="Times New Roman" w:hAnsi="Times New Roman" w:cs="Times New Roman"/>
        </w:rPr>
        <w:t xml:space="preserve"> and</w:t>
      </w:r>
      <w:r w:rsidR="00196505">
        <w:rPr>
          <w:rFonts w:ascii="Times New Roman" w:hAnsi="Times New Roman" w:cs="Times New Roman"/>
        </w:rPr>
        <w:t xml:space="preserve"> -</w:t>
      </w:r>
      <w:r w:rsidR="00196505">
        <w:rPr>
          <w:rFonts w:ascii="Times New Roman" w:hAnsi="Times New Roman" w:cs="Times New Roman"/>
        </w:rPr>
        <w:t>10</w:t>
      </w:r>
      <w:r w:rsidR="00196505">
        <w:rPr>
          <w:rFonts w:ascii="Times New Roman" w:hAnsi="Times New Roman" w:cs="Times New Roman"/>
        </w:rPr>
        <w:t>.</w:t>
      </w:r>
      <w:r w:rsidR="00196505">
        <w:rPr>
          <w:rFonts w:ascii="Times New Roman" w:hAnsi="Times New Roman" w:cs="Times New Roman"/>
        </w:rPr>
        <w:t>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w:t>
      </w:r>
      <w:r w:rsidR="00196505">
        <w:rPr>
          <w:rFonts w:ascii="Times New Roman" w:hAnsi="Times New Roman" w:cs="Times New Roman"/>
        </w:rPr>
        <w:t>2</w:t>
      </w:r>
      <w:r w:rsidR="00196505">
        <w:rPr>
          <w:rFonts w:ascii="Times New Roman" w:hAnsi="Times New Roman" w:cs="Times New Roman"/>
        </w:rPr>
        <w:t>.</w:t>
      </w:r>
      <w:r w:rsidR="00196505">
        <w:rPr>
          <w:rFonts w:ascii="Times New Roman" w:hAnsi="Times New Roman" w:cs="Times New Roman"/>
        </w:rPr>
        <w:t>154</w:t>
      </w:r>
      <w:r w:rsidR="00196505" w:rsidRPr="00BA4329">
        <w:rPr>
          <w:rFonts w:ascii="Times New Roman" w:hAnsi="Times New Roman" w:cs="Times New Roman"/>
        </w:rPr>
        <w:t>,</w:t>
      </w:r>
      <w:r w:rsidR="00196505">
        <w:rPr>
          <w:rFonts w:ascii="Times New Roman" w:hAnsi="Times New Roman" w:cs="Times New Roman"/>
        </w:rPr>
        <w:t xml:space="preserve"> -</w:t>
      </w:r>
      <w:r w:rsidR="00196505">
        <w:rPr>
          <w:rFonts w:ascii="Times New Roman" w:hAnsi="Times New Roman" w:cs="Times New Roman"/>
        </w:rPr>
        <w:t>5</w:t>
      </w:r>
      <w:r w:rsidR="00196505">
        <w:rPr>
          <w:rFonts w:ascii="Times New Roman" w:hAnsi="Times New Roman" w:cs="Times New Roman"/>
        </w:rPr>
        <w:t>.</w:t>
      </w:r>
      <w:r w:rsidR="00196505">
        <w:rPr>
          <w:rFonts w:ascii="Times New Roman" w:hAnsi="Times New Roman" w:cs="Times New Roman"/>
        </w:rPr>
        <w:t>297</w:t>
      </w:r>
      <w:r w:rsidR="00196505" w:rsidRPr="00BA4329">
        <w:rPr>
          <w:rFonts w:ascii="Times New Roman" w:hAnsi="Times New Roman" w:cs="Times New Roman"/>
        </w:rPr>
        <w:t>, and</w:t>
      </w:r>
      <w:r w:rsidR="00196505">
        <w:rPr>
          <w:rFonts w:ascii="Times New Roman" w:hAnsi="Times New Roman" w:cs="Times New Roman"/>
        </w:rPr>
        <w:t xml:space="preserve"> -</w:t>
      </w:r>
      <w:r w:rsidR="00196505">
        <w:rPr>
          <w:rFonts w:ascii="Times New Roman" w:hAnsi="Times New Roman" w:cs="Times New Roman"/>
        </w:rPr>
        <w:t>3</w:t>
      </w:r>
      <w:r w:rsidR="00196505">
        <w:rPr>
          <w:rFonts w:ascii="Times New Roman" w:hAnsi="Times New Roman" w:cs="Times New Roman"/>
        </w:rPr>
        <w:t>.</w:t>
      </w:r>
      <w:r w:rsidR="00196505">
        <w:rPr>
          <w:rFonts w:ascii="Times New Roman" w:hAnsi="Times New Roman" w:cs="Times New Roman"/>
        </w:rPr>
        <w:t>629</w:t>
      </w:r>
      <w:r w:rsidRPr="00BA4329">
        <w:rPr>
          <w:rFonts w:ascii="Times New Roman" w:hAnsi="Times New Roman" w:cs="Times New Roman"/>
        </w:rPr>
        <w:t>)</w:t>
      </w:r>
      <w:commentRangeEnd w:id="177"/>
      <w:r w:rsidR="00DE26E5">
        <w:rPr>
          <w:rStyle w:val="a6"/>
          <w:rFonts w:eastAsiaTheme="minorEastAsia"/>
        </w:rPr>
        <w:commentReference w:id="177"/>
      </w:r>
      <w:r w:rsidRPr="00BA4329">
        <w:rPr>
          <w:rFonts w:ascii="Times New Roman" w:hAnsi="Times New Roman" w:cs="Times New Roman"/>
        </w:rPr>
        <w:t xml:space="preserve">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commentRangeStart w:id="178"/>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w:t>
      </w:r>
      <w:commentRangeEnd w:id="178"/>
      <w:r w:rsidR="00DE26E5">
        <w:rPr>
          <w:rStyle w:val="a6"/>
          <w:rFonts w:eastAsiaTheme="minorEastAsia"/>
        </w:rPr>
        <w:commentReference w:id="178"/>
      </w:r>
      <w:r w:rsidRPr="00BA4329">
        <w:rPr>
          <w:rFonts w:ascii="Times New Roman" w:hAnsi="Times New Roman" w:cs="Times New Roman"/>
        </w:rPr>
        <w:t xml:space="preserve">,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w:t>
      </w:r>
      <w:r w:rsidRPr="00BA4329">
        <w:rPr>
          <w:rFonts w:ascii="Times New Roman" w:hAnsi="Times New Roman" w:cs="Times New Roman"/>
        </w:rPr>
        <w:lastRenderedPageBreak/>
        <w:t>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 xml:space="preserve">MTB, </w:t>
      </w:r>
      <w:r w:rsidR="00DE2455">
        <w:rPr>
          <w:rFonts w:ascii="Times New Roman" w:hAnsi="Times New Roman" w:cs="Times New Roman"/>
        </w:rPr>
        <w:lastRenderedPageBreak/>
        <w:t>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w:t>
      </w:r>
      <w:r w:rsidR="00CB2B62">
        <w:rPr>
          <w:rFonts w:ascii="Times New Roman" w:hAnsi="Times New Roman" w:cs="Times New Roman"/>
        </w:rPr>
        <w:t>834</w:t>
      </w:r>
      <w:r w:rsidR="00CB2B62" w:rsidRPr="00BA4329">
        <w:rPr>
          <w:rFonts w:ascii="Times New Roman" w:hAnsi="Times New Roman" w:cs="Times New Roman"/>
        </w:rPr>
        <w:t>,</w:t>
      </w:r>
      <w:r w:rsidR="00CB2B62">
        <w:rPr>
          <w:rFonts w:ascii="Times New Roman" w:hAnsi="Times New Roman" w:cs="Times New Roman"/>
        </w:rPr>
        <w:t xml:space="preserve"> -</w:t>
      </w:r>
      <w:r w:rsidR="00CB2B62">
        <w:rPr>
          <w:rFonts w:ascii="Times New Roman" w:hAnsi="Times New Roman" w:cs="Times New Roman"/>
        </w:rPr>
        <w:t>1</w:t>
      </w:r>
      <w:r w:rsidR="00CB2B62">
        <w:rPr>
          <w:rFonts w:ascii="Times New Roman" w:hAnsi="Times New Roman" w:cs="Times New Roman"/>
        </w:rPr>
        <w:t>.</w:t>
      </w:r>
      <w:r w:rsidR="00CB2B62">
        <w:rPr>
          <w:rFonts w:ascii="Times New Roman" w:hAnsi="Times New Roman" w:cs="Times New Roman"/>
        </w:rPr>
        <w:t>935</w:t>
      </w:r>
      <w:r w:rsidR="00CB2B62" w:rsidRPr="00BA4329">
        <w:rPr>
          <w:rFonts w:ascii="Times New Roman" w:hAnsi="Times New Roman" w:cs="Times New Roman"/>
        </w:rPr>
        <w:t>, and</w:t>
      </w:r>
      <w:r w:rsidR="00CB2B62">
        <w:rPr>
          <w:rFonts w:ascii="Times New Roman" w:hAnsi="Times New Roman" w:cs="Times New Roman"/>
        </w:rPr>
        <w:t xml:space="preserve"> -2.1</w:t>
      </w:r>
      <w:r w:rsidR="00CB2B62">
        <w:rPr>
          <w:rFonts w:ascii="Times New Roman" w:hAnsi="Times New Roman" w:cs="Times New Roman"/>
        </w:rPr>
        <w:t>3</w:t>
      </w:r>
      <w:r w:rsidR="00CB2B62">
        <w:rPr>
          <w:rFonts w:ascii="Times New Roman" w:hAnsi="Times New Roman" w:cs="Times New Roman"/>
        </w:rPr>
        <w:t>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w:t>
      </w:r>
      <w:r w:rsidR="00CB2B62">
        <w:rPr>
          <w:rFonts w:ascii="Times New Roman" w:hAnsi="Times New Roman" w:cs="Times New Roman"/>
        </w:rPr>
        <w:t>0</w:t>
      </w:r>
      <w:r w:rsidR="00CB2B62">
        <w:rPr>
          <w:rFonts w:ascii="Times New Roman" w:hAnsi="Times New Roman" w:cs="Times New Roman"/>
        </w:rPr>
        <w:t>.</w:t>
      </w:r>
      <w:r w:rsidR="00CB2B62">
        <w:rPr>
          <w:rFonts w:ascii="Times New Roman" w:hAnsi="Times New Roman" w:cs="Times New Roman"/>
        </w:rPr>
        <w:t>910</w:t>
      </w:r>
      <w:r w:rsidR="00CB2B62" w:rsidRPr="00BA4329">
        <w:rPr>
          <w:rFonts w:ascii="Times New Roman" w:hAnsi="Times New Roman" w:cs="Times New Roman"/>
        </w:rPr>
        <w:t>,</w:t>
      </w:r>
      <w:r w:rsidR="00CB2B62">
        <w:rPr>
          <w:rFonts w:ascii="Times New Roman" w:hAnsi="Times New Roman" w:cs="Times New Roman"/>
        </w:rPr>
        <w:t xml:space="preserve"> -</w:t>
      </w:r>
      <w:r w:rsidR="00CB2B62">
        <w:rPr>
          <w:rFonts w:ascii="Times New Roman" w:hAnsi="Times New Roman" w:cs="Times New Roman"/>
        </w:rPr>
        <w:t>10</w:t>
      </w:r>
      <w:r w:rsidR="00CB2B62">
        <w:rPr>
          <w:rFonts w:ascii="Times New Roman" w:hAnsi="Times New Roman" w:cs="Times New Roman"/>
        </w:rPr>
        <w:t>.</w:t>
      </w:r>
      <w:r w:rsidR="00CB2B62">
        <w:rPr>
          <w:rFonts w:ascii="Times New Roman" w:hAnsi="Times New Roman" w:cs="Times New Roman"/>
        </w:rPr>
        <w:t>659</w:t>
      </w:r>
      <w:r w:rsidR="00CB2B62" w:rsidRPr="00BA4329">
        <w:rPr>
          <w:rFonts w:ascii="Times New Roman" w:hAnsi="Times New Roman" w:cs="Times New Roman"/>
        </w:rPr>
        <w:t>, and</w:t>
      </w:r>
      <w:r w:rsidR="00CB2B62">
        <w:rPr>
          <w:rFonts w:ascii="Times New Roman" w:hAnsi="Times New Roman" w:cs="Times New Roman"/>
        </w:rPr>
        <w:t xml:space="preserve"> -</w:t>
      </w:r>
      <w:r w:rsidR="00CB2B62">
        <w:rPr>
          <w:rFonts w:ascii="Times New Roman" w:hAnsi="Times New Roman" w:cs="Times New Roman"/>
        </w:rPr>
        <w:t>1</w:t>
      </w:r>
      <w:r w:rsidR="00CB2B62">
        <w:rPr>
          <w:rFonts w:ascii="Times New Roman" w:hAnsi="Times New Roman" w:cs="Times New Roman"/>
        </w:rPr>
        <w:t>2.5</w:t>
      </w:r>
      <w:r w:rsidR="00CB2B62">
        <w:rPr>
          <w:rFonts w:ascii="Times New Roman" w:hAnsi="Times New Roman" w:cs="Times New Roman"/>
        </w:rPr>
        <w:t>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w:t>
      </w:r>
      <w:r w:rsidR="00CB2B62">
        <w:rPr>
          <w:rFonts w:ascii="Times New Roman" w:hAnsi="Times New Roman" w:cs="Times New Roman"/>
        </w:rPr>
        <w:t>2.198</w:t>
      </w:r>
      <w:r w:rsidR="00CB2B62" w:rsidRPr="00BA4329">
        <w:rPr>
          <w:rFonts w:ascii="Times New Roman" w:hAnsi="Times New Roman" w:cs="Times New Roman"/>
        </w:rPr>
        <w:t>, and</w:t>
      </w:r>
      <w:r w:rsidR="00CB2B62">
        <w:rPr>
          <w:rFonts w:ascii="Times New Roman" w:hAnsi="Times New Roman" w:cs="Times New Roman"/>
        </w:rPr>
        <w:t xml:space="preserve"> </w:t>
      </w:r>
      <w:r w:rsidR="00CB2B62">
        <w:rPr>
          <w:rFonts w:ascii="Times New Roman" w:hAnsi="Times New Roman" w:cs="Times New Roman"/>
        </w:rPr>
        <w:t>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commentRangeStart w:id="179"/>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indicating an increase in earnings management, whether through AM or RM, following RPA adoption.</w:t>
      </w:r>
      <w:commentRangeEnd w:id="179"/>
      <w:r w:rsidR="007E07C2">
        <w:rPr>
          <w:rStyle w:val="a6"/>
          <w:rFonts w:eastAsiaTheme="minorEastAsia"/>
        </w:rPr>
        <w:commentReference w:id="179"/>
      </w:r>
      <w:r w:rsidR="00641311" w:rsidRPr="00BA4329">
        <w:rPr>
          <w:rFonts w:ascii="Times New Roman" w:hAnsi="Times New Roman" w:cs="Times New Roman"/>
        </w:rPr>
        <w:t xml:space="preserve">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ins w:id="180" w:author="Sheng-Feng Hsieh" w:date="2024-04-07T17:11:00Z"/>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2F755282"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0FAB17DF"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del w:id="181" w:author="Sheng-Feng Hsieh" w:date="2024-04-07T15:48:00Z">
        <w:r w:rsidRPr="00BA4329" w:rsidDel="002710D6">
          <w:rPr>
            <w:rFonts w:ascii="Times New Roman" w:hAnsi="Times New Roman" w:cs="Times New Roman"/>
          </w:rPr>
          <w:delText>'</w:delText>
        </w:r>
      </w:del>
      <w:ins w:id="182"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31BF90CB"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7"/>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del w:id="183" w:author="Sheng-Feng Hsieh" w:date="2024-04-07T15:48:00Z">
        <w:r w:rsidRPr="00BA4329" w:rsidDel="002710D6">
          <w:rPr>
            <w:rFonts w:ascii="Times New Roman" w:hAnsi="Times New Roman" w:cs="Times New Roman"/>
          </w:rPr>
          <w:delText>'</w:delText>
        </w:r>
      </w:del>
      <w:ins w:id="184" w:author="Sheng-Feng Hsieh" w:date="2024-04-07T15:48:00Z">
        <w:r w:rsidR="002710D6">
          <w:rPr>
            <w:rFonts w:ascii="Times New Roman" w:hAnsi="Times New Roman" w:cs="Times New Roman"/>
          </w:rPr>
          <w:t>’</w:t>
        </w:r>
      </w:ins>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4EA9DD04"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del w:id="185" w:author="Sheng-Feng Hsieh" w:date="2024-04-07T15:48:00Z">
        <w:r w:rsidRPr="00BA4329" w:rsidDel="002710D6">
          <w:rPr>
            <w:rFonts w:ascii="Times New Roman" w:hAnsi="Times New Roman" w:cs="Times New Roman"/>
          </w:rPr>
          <w:delText>'</w:delText>
        </w:r>
      </w:del>
      <w:ins w:id="186"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RPA </w:t>
      </w:r>
      <w:r w:rsidRPr="00BA4329">
        <w:rPr>
          <w:rFonts w:ascii="Times New Roman" w:hAnsi="Times New Roman" w:cs="Times New Roman"/>
        </w:rPr>
        <w:lastRenderedPageBreak/>
        <w:t>utilization could similarly be evaluated based on the quantity of both attended and unattended licenses, offering a direct measure of RPA</w:t>
      </w:r>
      <w:del w:id="187" w:author="Sheng-Feng Hsieh" w:date="2024-04-07T15:48:00Z">
        <w:r w:rsidRPr="00BA4329" w:rsidDel="002710D6">
          <w:rPr>
            <w:rFonts w:ascii="Times New Roman" w:hAnsi="Times New Roman" w:cs="Times New Roman"/>
          </w:rPr>
          <w:delText>'</w:delText>
        </w:r>
      </w:del>
      <w:ins w:id="188" w:author="Sheng-Feng Hsieh" w:date="2024-04-07T15:48:00Z">
        <w:r w:rsidR="002710D6">
          <w:rPr>
            <w:rFonts w:ascii="Times New Roman" w:hAnsi="Times New Roman" w:cs="Times New Roman"/>
          </w:rPr>
          <w:t>’</w:t>
        </w:r>
      </w:ins>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89"/>
      <w:commentRangeStart w:id="190"/>
      <w:commentRangeStart w:id="191"/>
      <w:r w:rsidRPr="00BA4329">
        <w:rPr>
          <w:rFonts w:ascii="Times New Roman" w:hAnsi="Times New Roman" w:cs="Times New Roman"/>
          <w:sz w:val="24"/>
          <w:szCs w:val="24"/>
        </w:rPr>
        <w:lastRenderedPageBreak/>
        <w:t>REFERENCE</w:t>
      </w:r>
      <w:commentRangeEnd w:id="189"/>
      <w:r w:rsidR="003A0734" w:rsidRPr="00BA4329">
        <w:rPr>
          <w:rStyle w:val="a6"/>
          <w:rFonts w:ascii="Times New Roman" w:eastAsiaTheme="minorEastAsia" w:hAnsi="Times New Roman" w:cs="Times New Roman"/>
          <w:b w:val="0"/>
          <w:bCs w:val="0"/>
          <w:kern w:val="2"/>
        </w:rPr>
        <w:commentReference w:id="189"/>
      </w:r>
      <w:commentRangeEnd w:id="190"/>
      <w:r w:rsidR="00C4755C">
        <w:rPr>
          <w:rStyle w:val="a6"/>
          <w:rFonts w:asciiTheme="minorHAnsi" w:eastAsiaTheme="minorEastAsia" w:hAnsiTheme="minorHAnsi" w:cstheme="minorBidi"/>
          <w:b w:val="0"/>
          <w:bCs w:val="0"/>
          <w:kern w:val="2"/>
        </w:rPr>
        <w:commentReference w:id="190"/>
      </w:r>
      <w:commentRangeEnd w:id="191"/>
      <w:r w:rsidR="00C4755C">
        <w:rPr>
          <w:rStyle w:val="a6"/>
          <w:rFonts w:asciiTheme="minorHAnsi" w:eastAsiaTheme="minorEastAsia" w:hAnsiTheme="minorHAnsi" w:cstheme="minorBidi"/>
          <w:b w:val="0"/>
          <w:bCs w:val="0"/>
          <w:kern w:val="2"/>
        </w:rPr>
        <w:commentReference w:id="191"/>
      </w:r>
    </w:p>
    <w:p w14:paraId="24A3DB29" w14:textId="77777777" w:rsidR="00453C9D" w:rsidRPr="00453C9D" w:rsidRDefault="00453C9D" w:rsidP="00453C9D">
      <w:pPr>
        <w:widowControl/>
        <w:rPr>
          <w:rFonts w:ascii="新細明體" w:eastAsia="新細明體" w:hAnsi="新細明體" w:cs="新細明體"/>
          <w:kern w:val="0"/>
        </w:rPr>
      </w:pPr>
      <w:r w:rsidRPr="00453C9D">
        <w:rPr>
          <w:rFonts w:ascii="Times New Roman" w:eastAsia="新細明體" w:hAnsi="Times New Roman" w:cs="Times New Roman"/>
          <w:color w:val="000000"/>
          <w:kern w:val="0"/>
          <w:sz w:val="27"/>
          <w:szCs w:val="27"/>
        </w:rPr>
        <w:t xml:space="preserve">Al-Jabri, I. M., and N. </w:t>
      </w:r>
      <w:proofErr w:type="spellStart"/>
      <w:r w:rsidRPr="00453C9D">
        <w:rPr>
          <w:rFonts w:ascii="Times New Roman" w:eastAsia="新細明體" w:hAnsi="Times New Roman" w:cs="Times New Roman"/>
          <w:color w:val="000000"/>
          <w:kern w:val="0"/>
          <w:sz w:val="27"/>
          <w:szCs w:val="27"/>
        </w:rPr>
        <w:t>Roztocki</w:t>
      </w:r>
      <w:proofErr w:type="spellEnd"/>
      <w:r w:rsidRPr="00453C9D">
        <w:rPr>
          <w:rFonts w:ascii="Times New Roman" w:eastAsia="新細明體" w:hAnsi="Times New Roman" w:cs="Times New Roman"/>
          <w:color w:val="000000"/>
          <w:kern w:val="0"/>
          <w:sz w:val="27"/>
          <w:szCs w:val="27"/>
        </w:rPr>
        <w:t>. 2015. Adoption of ERP systems: Does information transparency matter? </w:t>
      </w:r>
      <w:r w:rsidRPr="00453C9D">
        <w:rPr>
          <w:rFonts w:ascii="Times New Roman" w:eastAsia="新細明體" w:hAnsi="Times New Roman" w:cs="Times New Roman"/>
          <w:i/>
          <w:iCs/>
          <w:color w:val="000000"/>
          <w:kern w:val="0"/>
          <w:sz w:val="27"/>
          <w:szCs w:val="27"/>
        </w:rPr>
        <w:t>Telematics and Informatics</w:t>
      </w:r>
      <w:r w:rsidRPr="00453C9D">
        <w:rPr>
          <w:rFonts w:ascii="Times New Roman" w:eastAsia="新細明體" w:hAnsi="Times New Roman" w:cs="Times New Roman"/>
          <w:color w:val="000000"/>
          <w:kern w:val="0"/>
          <w:sz w:val="27"/>
          <w:szCs w:val="27"/>
        </w:rPr>
        <w:t> 32 (2):300-310.</w:t>
      </w:r>
    </w:p>
    <w:p w14:paraId="3D1B8BF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Asatiani</w:t>
      </w:r>
      <w:proofErr w:type="spellEnd"/>
      <w:r w:rsidRPr="00453C9D">
        <w:rPr>
          <w:rFonts w:ascii="Times New Roman" w:eastAsia="新細明體" w:hAnsi="Times New Roman" w:cs="Times New Roman"/>
          <w:color w:val="000000"/>
          <w:kern w:val="0"/>
          <w:sz w:val="27"/>
          <w:szCs w:val="27"/>
        </w:rPr>
        <w:t xml:space="preserve">, A., E. </w:t>
      </w:r>
      <w:proofErr w:type="spellStart"/>
      <w:r w:rsidRPr="00453C9D">
        <w:rPr>
          <w:rFonts w:ascii="Times New Roman" w:eastAsia="新細明體" w:hAnsi="Times New Roman" w:cs="Times New Roman"/>
          <w:color w:val="000000"/>
          <w:kern w:val="0"/>
          <w:sz w:val="27"/>
          <w:szCs w:val="27"/>
        </w:rPr>
        <w:t>Penttinen</w:t>
      </w:r>
      <w:proofErr w:type="spellEnd"/>
      <w:r w:rsidRPr="00453C9D">
        <w:rPr>
          <w:rFonts w:ascii="Times New Roman" w:eastAsia="新細明體" w:hAnsi="Times New Roman" w:cs="Times New Roman"/>
          <w:color w:val="000000"/>
          <w:kern w:val="0"/>
          <w:sz w:val="27"/>
          <w:szCs w:val="27"/>
        </w:rPr>
        <w:t xml:space="preserve">, J. </w:t>
      </w:r>
      <w:proofErr w:type="spellStart"/>
      <w:r w:rsidRPr="00453C9D">
        <w:rPr>
          <w:rFonts w:ascii="Times New Roman" w:eastAsia="新細明體" w:hAnsi="Times New Roman" w:cs="Times New Roman"/>
          <w:color w:val="000000"/>
          <w:kern w:val="0"/>
          <w:sz w:val="27"/>
          <w:szCs w:val="27"/>
        </w:rPr>
        <w:t>Ruissalo</w:t>
      </w:r>
      <w:proofErr w:type="spellEnd"/>
      <w:r w:rsidRPr="00453C9D">
        <w:rPr>
          <w:rFonts w:ascii="Times New Roman" w:eastAsia="新細明體" w:hAnsi="Times New Roman" w:cs="Times New Roman"/>
          <w:color w:val="000000"/>
          <w:kern w:val="0"/>
          <w:sz w:val="27"/>
          <w:szCs w:val="27"/>
        </w:rPr>
        <w:t xml:space="preserve">, and A. </w:t>
      </w:r>
      <w:proofErr w:type="spellStart"/>
      <w:r w:rsidRPr="00453C9D">
        <w:rPr>
          <w:rFonts w:ascii="Times New Roman" w:eastAsia="新細明體" w:hAnsi="Times New Roman" w:cs="Times New Roman"/>
          <w:color w:val="000000"/>
          <w:kern w:val="0"/>
          <w:sz w:val="27"/>
          <w:szCs w:val="27"/>
        </w:rPr>
        <w:t>Salovaara</w:t>
      </w:r>
      <w:proofErr w:type="spellEnd"/>
      <w:r w:rsidRPr="00453C9D">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453C9D">
        <w:rPr>
          <w:rFonts w:ascii="Times New Roman" w:eastAsia="新細明體" w:hAnsi="Times New Roman" w:cs="Times New Roman"/>
          <w:i/>
          <w:iCs/>
          <w:color w:val="000000"/>
          <w:kern w:val="0"/>
          <w:sz w:val="27"/>
          <w:szCs w:val="27"/>
        </w:rPr>
        <w:t>Information Systems Outsourcing: The Era of Digital Transformation</w:t>
      </w:r>
      <w:r w:rsidRPr="00453C9D">
        <w:rPr>
          <w:rFonts w:ascii="Times New Roman" w:eastAsia="新細明體" w:hAnsi="Times New Roman" w:cs="Times New Roman"/>
          <w:color w:val="000000"/>
          <w:kern w:val="0"/>
          <w:sz w:val="27"/>
          <w:szCs w:val="27"/>
        </w:rPr>
        <w:t xml:space="preserve">, edited by R. </w:t>
      </w:r>
      <w:proofErr w:type="spellStart"/>
      <w:r w:rsidRPr="00453C9D">
        <w:rPr>
          <w:rFonts w:ascii="Times New Roman" w:eastAsia="新細明體" w:hAnsi="Times New Roman" w:cs="Times New Roman"/>
          <w:color w:val="000000"/>
          <w:kern w:val="0"/>
          <w:sz w:val="27"/>
          <w:szCs w:val="27"/>
        </w:rPr>
        <w:t>Hirschheim</w:t>
      </w:r>
      <w:proofErr w:type="spellEnd"/>
      <w:r w:rsidRPr="00453C9D">
        <w:rPr>
          <w:rFonts w:ascii="Times New Roman" w:eastAsia="新細明體" w:hAnsi="Times New Roman" w:cs="Times New Roman"/>
          <w:color w:val="000000"/>
          <w:kern w:val="0"/>
          <w:sz w:val="27"/>
          <w:szCs w:val="27"/>
        </w:rPr>
        <w:t xml:space="preserve">, A. </w:t>
      </w:r>
      <w:proofErr w:type="spellStart"/>
      <w:r w:rsidRPr="00453C9D">
        <w:rPr>
          <w:rFonts w:ascii="Times New Roman" w:eastAsia="新細明體" w:hAnsi="Times New Roman" w:cs="Times New Roman"/>
          <w:color w:val="000000"/>
          <w:kern w:val="0"/>
          <w:sz w:val="27"/>
          <w:szCs w:val="27"/>
        </w:rPr>
        <w:t>Heinzl</w:t>
      </w:r>
      <w:proofErr w:type="spellEnd"/>
      <w:r w:rsidRPr="00453C9D">
        <w:rPr>
          <w:rFonts w:ascii="Times New Roman" w:eastAsia="新細明體" w:hAnsi="Times New Roman" w:cs="Times New Roman"/>
          <w:color w:val="000000"/>
          <w:kern w:val="0"/>
          <w:sz w:val="27"/>
          <w:szCs w:val="27"/>
        </w:rPr>
        <w:t xml:space="preserve"> and J. </w:t>
      </w:r>
      <w:proofErr w:type="spellStart"/>
      <w:r w:rsidRPr="00453C9D">
        <w:rPr>
          <w:rFonts w:ascii="Times New Roman" w:eastAsia="新細明體" w:hAnsi="Times New Roman" w:cs="Times New Roman"/>
          <w:color w:val="000000"/>
          <w:kern w:val="0"/>
          <w:sz w:val="27"/>
          <w:szCs w:val="27"/>
        </w:rPr>
        <w:t>Dibbern</w:t>
      </w:r>
      <w:proofErr w:type="spellEnd"/>
      <w:r w:rsidRPr="00453C9D">
        <w:rPr>
          <w:rFonts w:ascii="Times New Roman" w:eastAsia="新細明體" w:hAnsi="Times New Roman" w:cs="Times New Roman"/>
          <w:color w:val="000000"/>
          <w:kern w:val="0"/>
          <w:sz w:val="27"/>
          <w:szCs w:val="27"/>
        </w:rPr>
        <w:t>. Cham: Springer International Publishing, 413-452.</w:t>
      </w:r>
    </w:p>
    <w:p w14:paraId="64D43A1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Ashraf, M. 2024. Does Automation Improve Financial Reporting? Evidence from Internal Controls. </w:t>
      </w:r>
      <w:r w:rsidRPr="00453C9D">
        <w:rPr>
          <w:rFonts w:ascii="Times New Roman" w:eastAsia="新細明體" w:hAnsi="Times New Roman" w:cs="Times New Roman"/>
          <w:i/>
          <w:iCs/>
          <w:color w:val="000000"/>
          <w:kern w:val="0"/>
          <w:sz w:val="27"/>
          <w:szCs w:val="27"/>
        </w:rPr>
        <w:t>Review of Accounting Studies, Forthcoming</w:t>
      </w:r>
      <w:r w:rsidRPr="00453C9D">
        <w:rPr>
          <w:rFonts w:ascii="Times New Roman" w:eastAsia="新細明體" w:hAnsi="Times New Roman" w:cs="Times New Roman"/>
          <w:color w:val="000000"/>
          <w:kern w:val="0"/>
          <w:sz w:val="27"/>
          <w:szCs w:val="27"/>
        </w:rPr>
        <w:t>.</w:t>
      </w:r>
    </w:p>
    <w:p w14:paraId="3CC4B41C"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Bagranoff</w:t>
      </w:r>
      <w:proofErr w:type="spellEnd"/>
      <w:r w:rsidRPr="00453C9D">
        <w:rPr>
          <w:rFonts w:ascii="Times New Roman" w:eastAsia="新細明體" w:hAnsi="Times New Roman" w:cs="Times New Roman"/>
          <w:color w:val="000000"/>
          <w:kern w:val="0"/>
          <w:sz w:val="27"/>
          <w:szCs w:val="27"/>
        </w:rPr>
        <w:t xml:space="preserve">, N. A., and V. P. </w:t>
      </w:r>
      <w:proofErr w:type="spellStart"/>
      <w:r w:rsidRPr="00453C9D">
        <w:rPr>
          <w:rFonts w:ascii="Times New Roman" w:eastAsia="新細明體" w:hAnsi="Times New Roman" w:cs="Times New Roman"/>
          <w:color w:val="000000"/>
          <w:kern w:val="0"/>
          <w:sz w:val="27"/>
          <w:szCs w:val="27"/>
        </w:rPr>
        <w:t>Vendrzyk</w:t>
      </w:r>
      <w:proofErr w:type="spellEnd"/>
      <w:r w:rsidRPr="00453C9D">
        <w:rPr>
          <w:rFonts w:ascii="Times New Roman" w:eastAsia="新細明體" w:hAnsi="Times New Roman" w:cs="Times New Roman"/>
          <w:color w:val="000000"/>
          <w:kern w:val="0"/>
          <w:sz w:val="27"/>
          <w:szCs w:val="27"/>
        </w:rPr>
        <w:t>. 2000. The changing role of IS audit among the big five US-based accounting firms. </w:t>
      </w:r>
      <w:r w:rsidRPr="00453C9D">
        <w:rPr>
          <w:rFonts w:ascii="Times New Roman" w:eastAsia="新細明體" w:hAnsi="Times New Roman" w:cs="Times New Roman"/>
          <w:i/>
          <w:iCs/>
          <w:color w:val="000000"/>
          <w:kern w:val="0"/>
          <w:sz w:val="27"/>
          <w:szCs w:val="27"/>
        </w:rPr>
        <w:t>Information Systems Control Journal</w:t>
      </w:r>
      <w:r w:rsidRPr="00453C9D">
        <w:rPr>
          <w:rFonts w:ascii="Times New Roman" w:eastAsia="新細明體" w:hAnsi="Times New Roman" w:cs="Times New Roman"/>
          <w:color w:val="000000"/>
          <w:kern w:val="0"/>
          <w:sz w:val="27"/>
          <w:szCs w:val="27"/>
        </w:rPr>
        <w:t> 5:33-37.</w:t>
      </w:r>
    </w:p>
    <w:p w14:paraId="613E5B6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Becker, C. L., M. L. </w:t>
      </w:r>
      <w:proofErr w:type="spellStart"/>
      <w:r w:rsidRPr="00453C9D">
        <w:rPr>
          <w:rFonts w:ascii="Times New Roman" w:eastAsia="新細明體" w:hAnsi="Times New Roman" w:cs="Times New Roman"/>
          <w:color w:val="000000"/>
          <w:kern w:val="0"/>
          <w:sz w:val="27"/>
          <w:szCs w:val="27"/>
        </w:rPr>
        <w:t>Defond</w:t>
      </w:r>
      <w:proofErr w:type="spellEnd"/>
      <w:r w:rsidRPr="00453C9D">
        <w:rPr>
          <w:rFonts w:ascii="Times New Roman" w:eastAsia="新細明體" w:hAnsi="Times New Roman" w:cs="Times New Roman"/>
          <w:color w:val="000000"/>
          <w:kern w:val="0"/>
          <w:sz w:val="27"/>
          <w:szCs w:val="27"/>
        </w:rPr>
        <w:t xml:space="preserve">, J. </w:t>
      </w:r>
      <w:proofErr w:type="spellStart"/>
      <w:r w:rsidRPr="00453C9D">
        <w:rPr>
          <w:rFonts w:ascii="Times New Roman" w:eastAsia="新細明體" w:hAnsi="Times New Roman" w:cs="Times New Roman"/>
          <w:color w:val="000000"/>
          <w:kern w:val="0"/>
          <w:sz w:val="27"/>
          <w:szCs w:val="27"/>
        </w:rPr>
        <w:t>Jiambalvo</w:t>
      </w:r>
      <w:proofErr w:type="spellEnd"/>
      <w:r w:rsidRPr="00453C9D">
        <w:rPr>
          <w:rFonts w:ascii="Times New Roman" w:eastAsia="新細明體" w:hAnsi="Times New Roman" w:cs="Times New Roman"/>
          <w:color w:val="000000"/>
          <w:kern w:val="0"/>
          <w:sz w:val="27"/>
          <w:szCs w:val="27"/>
        </w:rPr>
        <w:t>, and K. R. Subramanyam. 2010. The Effect of Audit Quality on Earnings Management*.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15 (1):1-24.</w:t>
      </w:r>
    </w:p>
    <w:p w14:paraId="3045785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Boykin, R. F. 2001. Enterprise resource planning software: a solution to the return material authorization problem. </w:t>
      </w:r>
      <w:r w:rsidRPr="00453C9D">
        <w:rPr>
          <w:rFonts w:ascii="Times New Roman" w:eastAsia="新細明體" w:hAnsi="Times New Roman" w:cs="Times New Roman"/>
          <w:i/>
          <w:iCs/>
          <w:color w:val="000000"/>
          <w:kern w:val="0"/>
          <w:sz w:val="27"/>
          <w:szCs w:val="27"/>
        </w:rPr>
        <w:t>Computers in Industry</w:t>
      </w:r>
      <w:r w:rsidRPr="00453C9D">
        <w:rPr>
          <w:rFonts w:ascii="Times New Roman" w:eastAsia="新細明體" w:hAnsi="Times New Roman" w:cs="Times New Roman"/>
          <w:color w:val="000000"/>
          <w:kern w:val="0"/>
          <w:sz w:val="27"/>
          <w:szCs w:val="27"/>
        </w:rPr>
        <w:t> 45 (1):99-109.</w:t>
      </w:r>
    </w:p>
    <w:p w14:paraId="7425F64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Brazel</w:t>
      </w:r>
      <w:proofErr w:type="spellEnd"/>
      <w:r w:rsidRPr="00453C9D">
        <w:rPr>
          <w:rFonts w:ascii="Times New Roman" w:eastAsia="新細明體" w:hAnsi="Times New Roman" w:cs="Times New Roman"/>
          <w:color w:val="000000"/>
          <w:kern w:val="0"/>
          <w:sz w:val="27"/>
          <w:szCs w:val="27"/>
        </w:rPr>
        <w:t>, J. F., and C. P. Agoglia. 2007. An examination of auditor planning judgements in a complex accounting information system environment.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24 (4):1059-1083.</w:t>
      </w:r>
    </w:p>
    <w:p w14:paraId="6F669BE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Brazel</w:t>
      </w:r>
      <w:proofErr w:type="spellEnd"/>
      <w:r w:rsidRPr="00453C9D">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22 (2):1-21.</w:t>
      </w:r>
    </w:p>
    <w:p w14:paraId="4E779BBF"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453C9D">
        <w:rPr>
          <w:rFonts w:ascii="Times New Roman" w:eastAsia="新細明體" w:hAnsi="Times New Roman" w:cs="Times New Roman"/>
          <w:i/>
          <w:iCs/>
          <w:color w:val="000000"/>
          <w:kern w:val="0"/>
          <w:sz w:val="27"/>
          <w:szCs w:val="27"/>
        </w:rPr>
        <w:t>AUDITING: A Journal of Practice &amp; Theory</w:t>
      </w:r>
      <w:r w:rsidRPr="00453C9D">
        <w:rPr>
          <w:rFonts w:ascii="Times New Roman" w:eastAsia="新細明體" w:hAnsi="Times New Roman" w:cs="Times New Roman"/>
          <w:color w:val="000000"/>
          <w:kern w:val="0"/>
          <w:sz w:val="27"/>
          <w:szCs w:val="27"/>
        </w:rPr>
        <w:t> 27 (2):161-179.</w:t>
      </w:r>
    </w:p>
    <w:p w14:paraId="5D9EDC7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453C9D">
        <w:rPr>
          <w:rFonts w:ascii="Times New Roman" w:eastAsia="新細明體" w:hAnsi="Times New Roman" w:cs="Times New Roman"/>
          <w:i/>
          <w:iCs/>
          <w:color w:val="000000"/>
          <w:kern w:val="0"/>
          <w:sz w:val="27"/>
          <w:szCs w:val="27"/>
        </w:rPr>
        <w:t>Journal of Economic Policy Reform</w:t>
      </w:r>
      <w:r w:rsidRPr="00453C9D">
        <w:rPr>
          <w:rFonts w:ascii="Times New Roman" w:eastAsia="新細明體" w:hAnsi="Times New Roman" w:cs="Times New Roman"/>
          <w:color w:val="000000"/>
          <w:kern w:val="0"/>
          <w:sz w:val="27"/>
          <w:szCs w:val="27"/>
        </w:rPr>
        <w:t> 15 (2):93-108.</w:t>
      </w:r>
    </w:p>
    <w:p w14:paraId="327C47D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Chen, I. J. 2001. Planning for ERP systems: analysis and future trend. </w:t>
      </w:r>
      <w:r w:rsidRPr="00453C9D">
        <w:rPr>
          <w:rFonts w:ascii="Times New Roman" w:eastAsia="新細明體" w:hAnsi="Times New Roman" w:cs="Times New Roman"/>
          <w:i/>
          <w:iCs/>
          <w:color w:val="000000"/>
          <w:kern w:val="0"/>
          <w:sz w:val="27"/>
          <w:szCs w:val="27"/>
        </w:rPr>
        <w:t>Business Process Management Journal</w:t>
      </w:r>
      <w:r w:rsidRPr="00453C9D">
        <w:rPr>
          <w:rFonts w:ascii="Times New Roman" w:eastAsia="新細明體" w:hAnsi="Times New Roman" w:cs="Times New Roman"/>
          <w:color w:val="000000"/>
          <w:kern w:val="0"/>
          <w:sz w:val="27"/>
          <w:szCs w:val="27"/>
        </w:rPr>
        <w:t> 7 (5):374-386.</w:t>
      </w:r>
    </w:p>
    <w:p w14:paraId="64DC42E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Chouaibi</w:t>
      </w:r>
      <w:proofErr w:type="spellEnd"/>
      <w:r w:rsidRPr="00453C9D">
        <w:rPr>
          <w:rFonts w:ascii="Times New Roman" w:eastAsia="新細明體" w:hAnsi="Times New Roman" w:cs="Times New Roman"/>
          <w:color w:val="000000"/>
          <w:kern w:val="0"/>
          <w:sz w:val="27"/>
          <w:szCs w:val="27"/>
        </w:rPr>
        <w:t xml:space="preserve">, J., G. </w:t>
      </w:r>
      <w:proofErr w:type="spellStart"/>
      <w:r w:rsidRPr="00453C9D">
        <w:rPr>
          <w:rFonts w:ascii="Times New Roman" w:eastAsia="新細明體" w:hAnsi="Times New Roman" w:cs="Times New Roman"/>
          <w:color w:val="000000"/>
          <w:kern w:val="0"/>
          <w:sz w:val="27"/>
          <w:szCs w:val="27"/>
        </w:rPr>
        <w:t>Zouari</w:t>
      </w:r>
      <w:proofErr w:type="spellEnd"/>
      <w:r w:rsidRPr="00453C9D">
        <w:rPr>
          <w:rFonts w:ascii="Times New Roman" w:eastAsia="新細明體" w:hAnsi="Times New Roman" w:cs="Times New Roman"/>
          <w:color w:val="000000"/>
          <w:kern w:val="0"/>
          <w:sz w:val="27"/>
          <w:szCs w:val="27"/>
        </w:rPr>
        <w:t xml:space="preserve">, and S. </w:t>
      </w:r>
      <w:proofErr w:type="spellStart"/>
      <w:r w:rsidRPr="00453C9D">
        <w:rPr>
          <w:rFonts w:ascii="Times New Roman" w:eastAsia="新細明體" w:hAnsi="Times New Roman" w:cs="Times New Roman"/>
          <w:color w:val="000000"/>
          <w:kern w:val="0"/>
          <w:sz w:val="27"/>
          <w:szCs w:val="27"/>
        </w:rPr>
        <w:t>Khlifi</w:t>
      </w:r>
      <w:proofErr w:type="spellEnd"/>
      <w:r w:rsidRPr="00453C9D">
        <w:rPr>
          <w:rFonts w:ascii="Times New Roman" w:eastAsia="新細明體" w:hAnsi="Times New Roman" w:cs="Times New Roman"/>
          <w:color w:val="000000"/>
          <w:kern w:val="0"/>
          <w:sz w:val="27"/>
          <w:szCs w:val="27"/>
        </w:rPr>
        <w:t>. 2019. How does the real earnings management affect firms innovative? Evidence from US firms. </w:t>
      </w:r>
      <w:r w:rsidRPr="00453C9D">
        <w:rPr>
          <w:rFonts w:ascii="Times New Roman" w:eastAsia="新細明體" w:hAnsi="Times New Roman" w:cs="Times New Roman"/>
          <w:i/>
          <w:iCs/>
          <w:color w:val="000000"/>
          <w:kern w:val="0"/>
          <w:sz w:val="27"/>
          <w:szCs w:val="27"/>
        </w:rPr>
        <w:t>International Journal of Law and Management</w:t>
      </w:r>
      <w:r w:rsidRPr="00453C9D">
        <w:rPr>
          <w:rFonts w:ascii="Times New Roman" w:eastAsia="新細明體" w:hAnsi="Times New Roman" w:cs="Times New Roman"/>
          <w:color w:val="000000"/>
          <w:kern w:val="0"/>
          <w:sz w:val="27"/>
          <w:szCs w:val="27"/>
        </w:rPr>
        <w:t> 61 (1):151-169.</w:t>
      </w:r>
    </w:p>
    <w:p w14:paraId="70FF0B7A"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Chui, M., J. </w:t>
      </w:r>
      <w:proofErr w:type="spellStart"/>
      <w:r w:rsidRPr="00453C9D">
        <w:rPr>
          <w:rFonts w:ascii="Times New Roman" w:eastAsia="新細明體" w:hAnsi="Times New Roman" w:cs="Times New Roman"/>
          <w:color w:val="000000"/>
          <w:kern w:val="0"/>
          <w:sz w:val="27"/>
          <w:szCs w:val="27"/>
        </w:rPr>
        <w:t>Manyika</w:t>
      </w:r>
      <w:proofErr w:type="spellEnd"/>
      <w:r w:rsidRPr="00453C9D">
        <w:rPr>
          <w:rFonts w:ascii="Times New Roman" w:eastAsia="新細明體" w:hAnsi="Times New Roman" w:cs="Times New Roman"/>
          <w:color w:val="000000"/>
          <w:kern w:val="0"/>
          <w:sz w:val="27"/>
          <w:szCs w:val="27"/>
        </w:rPr>
        <w:t xml:space="preserve">, and M. </w:t>
      </w:r>
      <w:proofErr w:type="spellStart"/>
      <w:r w:rsidRPr="00453C9D">
        <w:rPr>
          <w:rFonts w:ascii="Times New Roman" w:eastAsia="新細明體" w:hAnsi="Times New Roman" w:cs="Times New Roman"/>
          <w:color w:val="000000"/>
          <w:kern w:val="0"/>
          <w:sz w:val="27"/>
          <w:szCs w:val="27"/>
        </w:rPr>
        <w:t>Miremadi</w:t>
      </w:r>
      <w:proofErr w:type="spellEnd"/>
      <w:r w:rsidRPr="00453C9D">
        <w:rPr>
          <w:rFonts w:ascii="Times New Roman" w:eastAsia="新細明體" w:hAnsi="Times New Roman" w:cs="Times New Roman"/>
          <w:color w:val="000000"/>
          <w:kern w:val="0"/>
          <w:sz w:val="27"/>
          <w:szCs w:val="27"/>
        </w:rPr>
        <w:t>. 2016. Where machines could replace humans-and where they can't (yet). </w:t>
      </w:r>
      <w:r w:rsidRPr="00453C9D">
        <w:rPr>
          <w:rFonts w:ascii="Times New Roman" w:eastAsia="新細明體" w:hAnsi="Times New Roman" w:cs="Times New Roman"/>
          <w:i/>
          <w:iCs/>
          <w:color w:val="000000"/>
          <w:kern w:val="0"/>
          <w:sz w:val="27"/>
          <w:szCs w:val="27"/>
        </w:rPr>
        <w:t>The McKinsey Quarterly</w:t>
      </w:r>
      <w:r w:rsidRPr="00453C9D">
        <w:rPr>
          <w:rFonts w:ascii="Times New Roman" w:eastAsia="新細明體" w:hAnsi="Times New Roman" w:cs="Times New Roman"/>
          <w:color w:val="000000"/>
          <w:kern w:val="0"/>
          <w:sz w:val="27"/>
          <w:szCs w:val="27"/>
        </w:rPr>
        <w:t>:1-12.</w:t>
      </w:r>
    </w:p>
    <w:p w14:paraId="036841AF"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Cohen, D. A., and P. </w:t>
      </w:r>
      <w:proofErr w:type="spellStart"/>
      <w:r w:rsidRPr="00453C9D">
        <w:rPr>
          <w:rFonts w:ascii="Times New Roman" w:eastAsia="新細明體" w:hAnsi="Times New Roman" w:cs="Times New Roman"/>
          <w:color w:val="000000"/>
          <w:kern w:val="0"/>
          <w:sz w:val="27"/>
          <w:szCs w:val="27"/>
        </w:rPr>
        <w:t>Zarowin</w:t>
      </w:r>
      <w:proofErr w:type="spellEnd"/>
      <w:r w:rsidRPr="00453C9D">
        <w:rPr>
          <w:rFonts w:ascii="Times New Roman" w:eastAsia="新細明體" w:hAnsi="Times New Roman" w:cs="Times New Roman"/>
          <w:color w:val="000000"/>
          <w:kern w:val="0"/>
          <w:sz w:val="27"/>
          <w:szCs w:val="27"/>
        </w:rPr>
        <w:t>. 2010. Accrual-based and real earnings management activities around seasoned equity offerings.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50 (1):2-19.</w:t>
      </w:r>
    </w:p>
    <w:p w14:paraId="51AC7B8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Davenport, T. H. 1998. Putting the enterprise into the enterprise system. </w:t>
      </w:r>
      <w:r w:rsidRPr="00453C9D">
        <w:rPr>
          <w:rFonts w:ascii="Times New Roman" w:eastAsia="新細明體" w:hAnsi="Times New Roman" w:cs="Times New Roman"/>
          <w:i/>
          <w:iCs/>
          <w:color w:val="000000"/>
          <w:kern w:val="0"/>
          <w:sz w:val="27"/>
          <w:szCs w:val="27"/>
        </w:rPr>
        <w:t>Harvard business review</w:t>
      </w:r>
      <w:r w:rsidRPr="00453C9D">
        <w:rPr>
          <w:rFonts w:ascii="Times New Roman" w:eastAsia="新細明體" w:hAnsi="Times New Roman" w:cs="Times New Roman"/>
          <w:color w:val="000000"/>
          <w:kern w:val="0"/>
          <w:sz w:val="27"/>
          <w:szCs w:val="27"/>
        </w:rPr>
        <w:t> 76 (4):121-131.</w:t>
      </w:r>
    </w:p>
    <w:p w14:paraId="610B3F7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Doogar</w:t>
      </w:r>
      <w:proofErr w:type="spellEnd"/>
      <w:r w:rsidRPr="00453C9D">
        <w:rPr>
          <w:rFonts w:ascii="Times New Roman" w:eastAsia="新細明體" w:hAnsi="Times New Roman" w:cs="Times New Roman"/>
          <w:color w:val="000000"/>
          <w:kern w:val="0"/>
          <w:sz w:val="27"/>
          <w:szCs w:val="27"/>
        </w:rPr>
        <w:t xml:space="preserve">, R., P. </w:t>
      </w:r>
      <w:proofErr w:type="spellStart"/>
      <w:r w:rsidRPr="00453C9D">
        <w:rPr>
          <w:rFonts w:ascii="Times New Roman" w:eastAsia="新細明體" w:hAnsi="Times New Roman" w:cs="Times New Roman"/>
          <w:color w:val="000000"/>
          <w:kern w:val="0"/>
          <w:sz w:val="27"/>
          <w:szCs w:val="27"/>
        </w:rPr>
        <w:t>Sivadasan</w:t>
      </w:r>
      <w:proofErr w:type="spellEnd"/>
      <w:r w:rsidRPr="00453C9D">
        <w:rPr>
          <w:rFonts w:ascii="Times New Roman" w:eastAsia="新細明體" w:hAnsi="Times New Roman" w:cs="Times New Roman"/>
          <w:color w:val="000000"/>
          <w:kern w:val="0"/>
          <w:sz w:val="27"/>
          <w:szCs w:val="27"/>
        </w:rPr>
        <w:t>, and I. Solomon. 2010. The regulation of public company auditing: Evidence from the transition to AS5. </w:t>
      </w:r>
      <w:r w:rsidRPr="00453C9D">
        <w:rPr>
          <w:rFonts w:ascii="Times New Roman" w:eastAsia="新細明體" w:hAnsi="Times New Roman" w:cs="Times New Roman"/>
          <w:i/>
          <w:iCs/>
          <w:color w:val="000000"/>
          <w:kern w:val="0"/>
          <w:sz w:val="27"/>
          <w:szCs w:val="27"/>
        </w:rPr>
        <w:t>Journal of accounting research</w:t>
      </w:r>
      <w:r w:rsidRPr="00453C9D">
        <w:rPr>
          <w:rFonts w:ascii="Times New Roman" w:eastAsia="新細明體" w:hAnsi="Times New Roman" w:cs="Times New Roman"/>
          <w:color w:val="000000"/>
          <w:kern w:val="0"/>
          <w:sz w:val="27"/>
          <w:szCs w:val="27"/>
        </w:rPr>
        <w:t> 48 (4):795-814.</w:t>
      </w:r>
    </w:p>
    <w:p w14:paraId="078F4B4C"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Dorantes</w:t>
      </w:r>
      <w:proofErr w:type="spellEnd"/>
      <w:r w:rsidRPr="00453C9D">
        <w:rPr>
          <w:rFonts w:ascii="Times New Roman" w:eastAsia="新細明體" w:hAnsi="Times New Roman" w:cs="Times New Roman"/>
          <w:color w:val="000000"/>
          <w:kern w:val="0"/>
          <w:sz w:val="27"/>
          <w:szCs w:val="27"/>
        </w:rPr>
        <w:t>, C. A., C. Li, G. F. Peters, and V. J. Richardson. 2013. The effect of enterprise systems implementation on the firm information environment.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30 (4):1427-1461.</w:t>
      </w:r>
    </w:p>
    <w:p w14:paraId="1F484E8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Eidleman</w:t>
      </w:r>
      <w:proofErr w:type="spellEnd"/>
      <w:r w:rsidRPr="00453C9D">
        <w:rPr>
          <w:rFonts w:ascii="Times New Roman" w:eastAsia="新細明體" w:hAnsi="Times New Roman" w:cs="Times New Roman"/>
          <w:color w:val="000000"/>
          <w:kern w:val="0"/>
          <w:sz w:val="27"/>
          <w:szCs w:val="27"/>
        </w:rPr>
        <w:t>, G. J. 1995. Z scores-A Guide to failure prediction. </w:t>
      </w:r>
      <w:r w:rsidRPr="00453C9D">
        <w:rPr>
          <w:rFonts w:ascii="Times New Roman" w:eastAsia="新細明體" w:hAnsi="Times New Roman" w:cs="Times New Roman"/>
          <w:i/>
          <w:iCs/>
          <w:color w:val="000000"/>
          <w:kern w:val="0"/>
          <w:sz w:val="27"/>
          <w:szCs w:val="27"/>
        </w:rPr>
        <w:t>The CPA Journal</w:t>
      </w:r>
      <w:r w:rsidRPr="00453C9D">
        <w:rPr>
          <w:rFonts w:ascii="Times New Roman" w:eastAsia="新細明體" w:hAnsi="Times New Roman" w:cs="Times New Roman"/>
          <w:color w:val="000000"/>
          <w:kern w:val="0"/>
          <w:sz w:val="27"/>
          <w:szCs w:val="27"/>
        </w:rPr>
        <w:t> 65 (2):52.</w:t>
      </w:r>
    </w:p>
    <w:p w14:paraId="33F908BA"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Fernandez, D., and A. Aman. 2018. Impacts of Robotic Process Automation on Global Accounting Services. </w:t>
      </w:r>
      <w:r w:rsidRPr="00453C9D">
        <w:rPr>
          <w:rFonts w:ascii="Times New Roman" w:eastAsia="新細明體" w:hAnsi="Times New Roman" w:cs="Times New Roman"/>
          <w:i/>
          <w:iCs/>
          <w:color w:val="000000"/>
          <w:kern w:val="0"/>
          <w:sz w:val="27"/>
          <w:szCs w:val="27"/>
        </w:rPr>
        <w:t>Asian Journal of Accounting and Governance</w:t>
      </w:r>
      <w:r w:rsidRPr="00453C9D">
        <w:rPr>
          <w:rFonts w:ascii="Times New Roman" w:eastAsia="新細明體" w:hAnsi="Times New Roman" w:cs="Times New Roman"/>
          <w:color w:val="000000"/>
          <w:kern w:val="0"/>
          <w:sz w:val="27"/>
          <w:szCs w:val="27"/>
        </w:rPr>
        <w:t> 9:123-132.</w:t>
      </w:r>
    </w:p>
    <w:p w14:paraId="73D09B3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Gotthardt</w:t>
      </w:r>
      <w:proofErr w:type="spellEnd"/>
      <w:r w:rsidRPr="00453C9D">
        <w:rPr>
          <w:rFonts w:ascii="Times New Roman" w:eastAsia="新細明體" w:hAnsi="Times New Roman" w:cs="Times New Roman"/>
          <w:color w:val="000000"/>
          <w:kern w:val="0"/>
          <w:sz w:val="27"/>
          <w:szCs w:val="27"/>
        </w:rPr>
        <w:t xml:space="preserve">, M., D. </w:t>
      </w:r>
      <w:proofErr w:type="spellStart"/>
      <w:r w:rsidRPr="00453C9D">
        <w:rPr>
          <w:rFonts w:ascii="Times New Roman" w:eastAsia="新細明體" w:hAnsi="Times New Roman" w:cs="Times New Roman"/>
          <w:color w:val="000000"/>
          <w:kern w:val="0"/>
          <w:sz w:val="27"/>
          <w:szCs w:val="27"/>
        </w:rPr>
        <w:t>Koivulaakso</w:t>
      </w:r>
      <w:proofErr w:type="spellEnd"/>
      <w:r w:rsidRPr="00453C9D">
        <w:rPr>
          <w:rFonts w:ascii="Times New Roman" w:eastAsia="新細明體" w:hAnsi="Times New Roman" w:cs="Times New Roman"/>
          <w:color w:val="000000"/>
          <w:kern w:val="0"/>
          <w:sz w:val="27"/>
          <w:szCs w:val="27"/>
        </w:rPr>
        <w:t xml:space="preserve">, O. </w:t>
      </w:r>
      <w:proofErr w:type="spellStart"/>
      <w:r w:rsidRPr="00453C9D">
        <w:rPr>
          <w:rFonts w:ascii="Times New Roman" w:eastAsia="新細明體" w:hAnsi="Times New Roman" w:cs="Times New Roman"/>
          <w:color w:val="000000"/>
          <w:kern w:val="0"/>
          <w:sz w:val="27"/>
          <w:szCs w:val="27"/>
        </w:rPr>
        <w:t>Paksoy</w:t>
      </w:r>
      <w:proofErr w:type="spellEnd"/>
      <w:r w:rsidRPr="00453C9D">
        <w:rPr>
          <w:rFonts w:ascii="Times New Roman" w:eastAsia="新細明體" w:hAnsi="Times New Roman" w:cs="Times New Roman"/>
          <w:color w:val="000000"/>
          <w:kern w:val="0"/>
          <w:sz w:val="27"/>
          <w:szCs w:val="27"/>
        </w:rPr>
        <w:t xml:space="preserve">, C. </w:t>
      </w:r>
      <w:proofErr w:type="spellStart"/>
      <w:r w:rsidRPr="00453C9D">
        <w:rPr>
          <w:rFonts w:ascii="Times New Roman" w:eastAsia="新細明體" w:hAnsi="Times New Roman" w:cs="Times New Roman"/>
          <w:color w:val="000000"/>
          <w:kern w:val="0"/>
          <w:sz w:val="27"/>
          <w:szCs w:val="27"/>
        </w:rPr>
        <w:t>Saramo</w:t>
      </w:r>
      <w:proofErr w:type="spellEnd"/>
      <w:r w:rsidRPr="00453C9D">
        <w:rPr>
          <w:rFonts w:ascii="Times New Roman" w:eastAsia="新細明體" w:hAnsi="Times New Roman" w:cs="Times New Roman"/>
          <w:color w:val="000000"/>
          <w:kern w:val="0"/>
          <w:sz w:val="27"/>
          <w:szCs w:val="27"/>
        </w:rPr>
        <w:t xml:space="preserve">, M. </w:t>
      </w:r>
      <w:proofErr w:type="spellStart"/>
      <w:r w:rsidRPr="00453C9D">
        <w:rPr>
          <w:rFonts w:ascii="Times New Roman" w:eastAsia="新細明體" w:hAnsi="Times New Roman" w:cs="Times New Roman"/>
          <w:color w:val="000000"/>
          <w:kern w:val="0"/>
          <w:sz w:val="27"/>
          <w:szCs w:val="27"/>
        </w:rPr>
        <w:t>Martikainen</w:t>
      </w:r>
      <w:proofErr w:type="spellEnd"/>
      <w:r w:rsidRPr="00453C9D">
        <w:rPr>
          <w:rFonts w:ascii="Times New Roman" w:eastAsia="新細明體" w:hAnsi="Times New Roman" w:cs="Times New Roman"/>
          <w:color w:val="000000"/>
          <w:kern w:val="0"/>
          <w:sz w:val="27"/>
          <w:szCs w:val="27"/>
        </w:rPr>
        <w:t>, and O. Lehner. 2020. Current state and challenges in the implementation of smart robotic process automation in accounting and auditing. </w:t>
      </w:r>
      <w:r w:rsidRPr="00453C9D">
        <w:rPr>
          <w:rFonts w:ascii="Times New Roman" w:eastAsia="新細明體" w:hAnsi="Times New Roman" w:cs="Times New Roman"/>
          <w:i/>
          <w:iCs/>
          <w:color w:val="000000"/>
          <w:kern w:val="0"/>
          <w:sz w:val="27"/>
          <w:szCs w:val="27"/>
        </w:rPr>
        <w:t>ACRN Journal of Finance and Risk Perspectives</w:t>
      </w:r>
      <w:r w:rsidRPr="00453C9D">
        <w:rPr>
          <w:rFonts w:ascii="Times New Roman" w:eastAsia="新細明體" w:hAnsi="Times New Roman" w:cs="Times New Roman"/>
          <w:color w:val="000000"/>
          <w:kern w:val="0"/>
          <w:sz w:val="27"/>
          <w:szCs w:val="27"/>
        </w:rPr>
        <w:t>.</w:t>
      </w:r>
    </w:p>
    <w:p w14:paraId="24DE758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Graham, J. R., J. L. Koski, and U. Loewenstein. 2006. Information flow and liquidity around anticipated and unanticipated dividend announcements. </w:t>
      </w:r>
      <w:r w:rsidRPr="00453C9D">
        <w:rPr>
          <w:rFonts w:ascii="Times New Roman" w:eastAsia="新細明體" w:hAnsi="Times New Roman" w:cs="Times New Roman"/>
          <w:i/>
          <w:iCs/>
          <w:color w:val="000000"/>
          <w:kern w:val="0"/>
          <w:sz w:val="27"/>
          <w:szCs w:val="27"/>
        </w:rPr>
        <w:t>The Journal of Business</w:t>
      </w:r>
      <w:r w:rsidRPr="00453C9D">
        <w:rPr>
          <w:rFonts w:ascii="Times New Roman" w:eastAsia="新細明體" w:hAnsi="Times New Roman" w:cs="Times New Roman"/>
          <w:color w:val="000000"/>
          <w:kern w:val="0"/>
          <w:sz w:val="27"/>
          <w:szCs w:val="27"/>
        </w:rPr>
        <w:t> 79 (5):2301-2336.</w:t>
      </w:r>
    </w:p>
    <w:p w14:paraId="0550787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Hayes, D. C., J. E. </w:t>
      </w:r>
      <w:proofErr w:type="spellStart"/>
      <w:r w:rsidRPr="00453C9D">
        <w:rPr>
          <w:rFonts w:ascii="Times New Roman" w:eastAsia="新細明體" w:hAnsi="Times New Roman" w:cs="Times New Roman"/>
          <w:color w:val="000000"/>
          <w:kern w:val="0"/>
          <w:sz w:val="27"/>
          <w:szCs w:val="27"/>
        </w:rPr>
        <w:t>Hunton</w:t>
      </w:r>
      <w:proofErr w:type="spellEnd"/>
      <w:r w:rsidRPr="00453C9D">
        <w:rPr>
          <w:rFonts w:ascii="Times New Roman" w:eastAsia="新細明體" w:hAnsi="Times New Roman" w:cs="Times New Roman"/>
          <w:color w:val="000000"/>
          <w:kern w:val="0"/>
          <w:sz w:val="27"/>
          <w:szCs w:val="27"/>
        </w:rPr>
        <w:t xml:space="preserve">, and J. L. </w:t>
      </w:r>
      <w:proofErr w:type="spellStart"/>
      <w:r w:rsidRPr="00453C9D">
        <w:rPr>
          <w:rFonts w:ascii="Times New Roman" w:eastAsia="新細明體" w:hAnsi="Times New Roman" w:cs="Times New Roman"/>
          <w:color w:val="000000"/>
          <w:kern w:val="0"/>
          <w:sz w:val="27"/>
          <w:szCs w:val="27"/>
        </w:rPr>
        <w:t>Reck</w:t>
      </w:r>
      <w:proofErr w:type="spellEnd"/>
      <w:r w:rsidRPr="00453C9D">
        <w:rPr>
          <w:rFonts w:ascii="Times New Roman" w:eastAsia="新細明體" w:hAnsi="Times New Roman" w:cs="Times New Roman"/>
          <w:color w:val="000000"/>
          <w:kern w:val="0"/>
          <w:sz w:val="27"/>
          <w:szCs w:val="27"/>
        </w:rPr>
        <w:t>. 2001. Market reaction to ERP implementation announcements.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15 (1):3-18.</w:t>
      </w:r>
    </w:p>
    <w:p w14:paraId="7B2A49B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 xml:space="preserve">Healy, P. M., and J. M. </w:t>
      </w:r>
      <w:proofErr w:type="spellStart"/>
      <w:r w:rsidRPr="00453C9D">
        <w:rPr>
          <w:rFonts w:ascii="Times New Roman" w:eastAsia="新細明體" w:hAnsi="Times New Roman" w:cs="Times New Roman"/>
          <w:color w:val="000000"/>
          <w:kern w:val="0"/>
          <w:sz w:val="27"/>
          <w:szCs w:val="27"/>
        </w:rPr>
        <w:t>Wahlen</w:t>
      </w:r>
      <w:proofErr w:type="spellEnd"/>
      <w:r w:rsidRPr="00453C9D">
        <w:rPr>
          <w:rFonts w:ascii="Times New Roman" w:eastAsia="新細明體" w:hAnsi="Times New Roman" w:cs="Times New Roman"/>
          <w:color w:val="000000"/>
          <w:kern w:val="0"/>
          <w:sz w:val="27"/>
          <w:szCs w:val="27"/>
        </w:rPr>
        <w:t>. 1999. A review of the earnings management literature and its implications for standard setting. </w:t>
      </w:r>
      <w:r w:rsidRPr="00453C9D">
        <w:rPr>
          <w:rFonts w:ascii="Times New Roman" w:eastAsia="新細明體" w:hAnsi="Times New Roman" w:cs="Times New Roman"/>
          <w:i/>
          <w:iCs/>
          <w:color w:val="000000"/>
          <w:kern w:val="0"/>
          <w:sz w:val="27"/>
          <w:szCs w:val="27"/>
        </w:rPr>
        <w:t>Accounting Horizons</w:t>
      </w:r>
      <w:r w:rsidRPr="00453C9D">
        <w:rPr>
          <w:rFonts w:ascii="Times New Roman" w:eastAsia="新細明體" w:hAnsi="Times New Roman" w:cs="Times New Roman"/>
          <w:color w:val="000000"/>
          <w:kern w:val="0"/>
          <w:sz w:val="27"/>
          <w:szCs w:val="27"/>
        </w:rPr>
        <w:t> 13 (4):365-383.</w:t>
      </w:r>
    </w:p>
    <w:p w14:paraId="2059EAB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Hill, R. C., W. E. Griffiths, and G. C. Lim. 2018. </w:t>
      </w:r>
      <w:r w:rsidRPr="00453C9D">
        <w:rPr>
          <w:rFonts w:ascii="Times New Roman" w:eastAsia="新細明體" w:hAnsi="Times New Roman" w:cs="Times New Roman"/>
          <w:i/>
          <w:iCs/>
          <w:color w:val="000000"/>
          <w:kern w:val="0"/>
          <w:sz w:val="27"/>
          <w:szCs w:val="27"/>
        </w:rPr>
        <w:t>Principles of econometrics</w:t>
      </w:r>
      <w:r w:rsidRPr="00453C9D">
        <w:rPr>
          <w:rFonts w:ascii="Times New Roman" w:eastAsia="新細明體" w:hAnsi="Times New Roman" w:cs="Times New Roman"/>
          <w:color w:val="000000"/>
          <w:kern w:val="0"/>
          <w:sz w:val="27"/>
          <w:szCs w:val="27"/>
        </w:rPr>
        <w:t>: John Wiley &amp; Sons.</w:t>
      </w:r>
    </w:p>
    <w:p w14:paraId="348D1E41"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Hitt</w:t>
      </w:r>
      <w:proofErr w:type="spellEnd"/>
      <w:r w:rsidRPr="00453C9D">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453C9D">
        <w:rPr>
          <w:rFonts w:ascii="Times New Roman" w:eastAsia="新細明體" w:hAnsi="Times New Roman" w:cs="Times New Roman"/>
          <w:i/>
          <w:iCs/>
          <w:color w:val="000000"/>
          <w:kern w:val="0"/>
          <w:sz w:val="27"/>
          <w:szCs w:val="27"/>
        </w:rPr>
        <w:t>Journal of Management Information Systems</w:t>
      </w:r>
      <w:r w:rsidRPr="00453C9D">
        <w:rPr>
          <w:rFonts w:ascii="Times New Roman" w:eastAsia="新細明體" w:hAnsi="Times New Roman" w:cs="Times New Roman"/>
          <w:color w:val="000000"/>
          <w:kern w:val="0"/>
          <w:sz w:val="27"/>
          <w:szCs w:val="27"/>
        </w:rPr>
        <w:t> 19 (1):71-98.</w:t>
      </w:r>
    </w:p>
    <w:p w14:paraId="24CE85EC"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Hong, B., M. Ly, and H. Lin. 2023. Robotic Process Automation Risk Management: Points to Consider.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20 (1):125-145.</w:t>
      </w:r>
    </w:p>
    <w:p w14:paraId="21F46E3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Hunton</w:t>
      </w:r>
      <w:proofErr w:type="spellEnd"/>
      <w:r w:rsidRPr="00453C9D">
        <w:rPr>
          <w:rFonts w:ascii="Times New Roman" w:eastAsia="新細明體" w:hAnsi="Times New Roman" w:cs="Times New Roman"/>
          <w:color w:val="000000"/>
          <w:kern w:val="0"/>
          <w:sz w:val="27"/>
          <w:szCs w:val="27"/>
        </w:rPr>
        <w:t xml:space="preserve">, J. E., B. Lippincott, and J. L. </w:t>
      </w:r>
      <w:proofErr w:type="spellStart"/>
      <w:r w:rsidRPr="00453C9D">
        <w:rPr>
          <w:rFonts w:ascii="Times New Roman" w:eastAsia="新細明體" w:hAnsi="Times New Roman" w:cs="Times New Roman"/>
          <w:color w:val="000000"/>
          <w:kern w:val="0"/>
          <w:sz w:val="27"/>
          <w:szCs w:val="27"/>
        </w:rPr>
        <w:t>Reck</w:t>
      </w:r>
      <w:proofErr w:type="spellEnd"/>
      <w:r w:rsidRPr="00453C9D">
        <w:rPr>
          <w:rFonts w:ascii="Times New Roman" w:eastAsia="新細明體" w:hAnsi="Times New Roman" w:cs="Times New Roman"/>
          <w:color w:val="000000"/>
          <w:kern w:val="0"/>
          <w:sz w:val="27"/>
          <w:szCs w:val="27"/>
        </w:rPr>
        <w:t>. 2003. Enterprise resource planning systems: comparing firm performance of adopters and nonadopters.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4 (3):165-184.</w:t>
      </w:r>
    </w:p>
    <w:p w14:paraId="39346E9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Hyvönen</w:t>
      </w:r>
      <w:proofErr w:type="spellEnd"/>
      <w:r w:rsidRPr="00453C9D">
        <w:rPr>
          <w:rFonts w:ascii="Times New Roman" w:eastAsia="新細明體" w:hAnsi="Times New Roman" w:cs="Times New Roman"/>
          <w:color w:val="000000"/>
          <w:kern w:val="0"/>
          <w:sz w:val="27"/>
          <w:szCs w:val="27"/>
        </w:rPr>
        <w:t xml:space="preserve">, T., J. </w:t>
      </w:r>
      <w:proofErr w:type="spellStart"/>
      <w:r w:rsidRPr="00453C9D">
        <w:rPr>
          <w:rFonts w:ascii="Times New Roman" w:eastAsia="新細明體" w:hAnsi="Times New Roman" w:cs="Times New Roman"/>
          <w:color w:val="000000"/>
          <w:kern w:val="0"/>
          <w:sz w:val="27"/>
          <w:szCs w:val="27"/>
        </w:rPr>
        <w:t>Järvinen</w:t>
      </w:r>
      <w:proofErr w:type="spellEnd"/>
      <w:r w:rsidRPr="00453C9D">
        <w:rPr>
          <w:rFonts w:ascii="Times New Roman" w:eastAsia="新細明體" w:hAnsi="Times New Roman" w:cs="Times New Roman"/>
          <w:color w:val="000000"/>
          <w:kern w:val="0"/>
          <w:sz w:val="27"/>
          <w:szCs w:val="27"/>
        </w:rPr>
        <w:t xml:space="preserve">, and J. </w:t>
      </w:r>
      <w:proofErr w:type="spellStart"/>
      <w:r w:rsidRPr="00453C9D">
        <w:rPr>
          <w:rFonts w:ascii="Times New Roman" w:eastAsia="新細明體" w:hAnsi="Times New Roman" w:cs="Times New Roman"/>
          <w:color w:val="000000"/>
          <w:kern w:val="0"/>
          <w:sz w:val="27"/>
          <w:szCs w:val="27"/>
        </w:rPr>
        <w:t>Pellinen</w:t>
      </w:r>
      <w:proofErr w:type="spellEnd"/>
      <w:r w:rsidRPr="00453C9D">
        <w:rPr>
          <w:rFonts w:ascii="Times New Roman" w:eastAsia="新細明體" w:hAnsi="Times New Roman" w:cs="Times New Roman"/>
          <w:color w:val="000000"/>
          <w:kern w:val="0"/>
          <w:sz w:val="27"/>
          <w:szCs w:val="27"/>
        </w:rPr>
        <w:t>. 2008. A virtual integration—The management control system in a multinational enterprise. </w:t>
      </w:r>
      <w:r w:rsidRPr="00453C9D">
        <w:rPr>
          <w:rFonts w:ascii="Times New Roman" w:eastAsia="新細明體" w:hAnsi="Times New Roman" w:cs="Times New Roman"/>
          <w:i/>
          <w:iCs/>
          <w:color w:val="000000"/>
          <w:kern w:val="0"/>
          <w:sz w:val="27"/>
          <w:szCs w:val="27"/>
        </w:rPr>
        <w:t>Management Accounting Research</w:t>
      </w:r>
      <w:r w:rsidRPr="00453C9D">
        <w:rPr>
          <w:rFonts w:ascii="Times New Roman" w:eastAsia="新細明體" w:hAnsi="Times New Roman" w:cs="Times New Roman"/>
          <w:color w:val="000000"/>
          <w:kern w:val="0"/>
          <w:sz w:val="27"/>
          <w:szCs w:val="27"/>
        </w:rPr>
        <w:t> 19 (1):45-61.</w:t>
      </w:r>
    </w:p>
    <w:p w14:paraId="2B83B5C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Janvrin, D., J. </w:t>
      </w:r>
      <w:proofErr w:type="spellStart"/>
      <w:r w:rsidRPr="00453C9D">
        <w:rPr>
          <w:rFonts w:ascii="Times New Roman" w:eastAsia="新細明體" w:hAnsi="Times New Roman" w:cs="Times New Roman"/>
          <w:color w:val="000000"/>
          <w:kern w:val="0"/>
          <w:sz w:val="27"/>
          <w:szCs w:val="27"/>
        </w:rPr>
        <w:t>Bierstaker</w:t>
      </w:r>
      <w:proofErr w:type="spellEnd"/>
      <w:r w:rsidRPr="00453C9D">
        <w:rPr>
          <w:rFonts w:ascii="Times New Roman" w:eastAsia="新細明體" w:hAnsi="Times New Roman" w:cs="Times New Roman"/>
          <w:color w:val="000000"/>
          <w:kern w:val="0"/>
          <w:sz w:val="27"/>
          <w:szCs w:val="27"/>
        </w:rPr>
        <w:t>, and D. J. Lowe. 2008. An examination of audit information technology use and perceived importance. </w:t>
      </w:r>
      <w:r w:rsidRPr="00453C9D">
        <w:rPr>
          <w:rFonts w:ascii="Times New Roman" w:eastAsia="新細明體" w:hAnsi="Times New Roman" w:cs="Times New Roman"/>
          <w:i/>
          <w:iCs/>
          <w:color w:val="000000"/>
          <w:kern w:val="0"/>
          <w:sz w:val="27"/>
          <w:szCs w:val="27"/>
        </w:rPr>
        <w:t>Accounting Horizons</w:t>
      </w:r>
      <w:r w:rsidRPr="00453C9D">
        <w:rPr>
          <w:rFonts w:ascii="Times New Roman" w:eastAsia="新細明體" w:hAnsi="Times New Roman" w:cs="Times New Roman"/>
          <w:color w:val="000000"/>
          <w:kern w:val="0"/>
          <w:sz w:val="27"/>
          <w:szCs w:val="27"/>
        </w:rPr>
        <w:t> 22 (1):1-21.</w:t>
      </w:r>
    </w:p>
    <w:p w14:paraId="76E1771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Jędrzejka</w:t>
      </w:r>
      <w:proofErr w:type="spellEnd"/>
      <w:r w:rsidRPr="00453C9D">
        <w:rPr>
          <w:rFonts w:ascii="Times New Roman" w:eastAsia="新細明體" w:hAnsi="Times New Roman" w:cs="Times New Roman"/>
          <w:color w:val="000000"/>
          <w:kern w:val="0"/>
          <w:sz w:val="27"/>
          <w:szCs w:val="27"/>
        </w:rPr>
        <w:t>, D. 2019. Robotic process automation and its impact on accounting. </w:t>
      </w:r>
      <w:proofErr w:type="spellStart"/>
      <w:r w:rsidRPr="00453C9D">
        <w:rPr>
          <w:rFonts w:ascii="Times New Roman" w:eastAsia="新細明體" w:hAnsi="Times New Roman" w:cs="Times New Roman"/>
          <w:i/>
          <w:iCs/>
          <w:color w:val="000000"/>
          <w:kern w:val="0"/>
          <w:sz w:val="27"/>
          <w:szCs w:val="27"/>
        </w:rPr>
        <w:t>Zeszyty</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Teoretyczne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Rachunkowości</w:t>
      </w:r>
      <w:proofErr w:type="spellEnd"/>
      <w:r w:rsidRPr="00453C9D">
        <w:rPr>
          <w:rFonts w:ascii="Times New Roman" w:eastAsia="新細明體" w:hAnsi="Times New Roman" w:cs="Times New Roman"/>
          <w:color w:val="000000"/>
          <w:kern w:val="0"/>
          <w:sz w:val="27"/>
          <w:szCs w:val="27"/>
        </w:rPr>
        <w:t> 2019 (105 (161)):137-166.</w:t>
      </w:r>
    </w:p>
    <w:p w14:paraId="42A2D1D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Jones, J. J. 1991. Earnings management during import relief investigations. </w:t>
      </w:r>
      <w:r w:rsidRPr="00453C9D">
        <w:rPr>
          <w:rFonts w:ascii="Times New Roman" w:eastAsia="新細明體" w:hAnsi="Times New Roman" w:cs="Times New Roman"/>
          <w:i/>
          <w:iCs/>
          <w:color w:val="000000"/>
          <w:kern w:val="0"/>
          <w:sz w:val="27"/>
          <w:szCs w:val="27"/>
        </w:rPr>
        <w:t>Journal of accounting research</w:t>
      </w:r>
      <w:r w:rsidRPr="00453C9D">
        <w:rPr>
          <w:rFonts w:ascii="Times New Roman" w:eastAsia="新細明體" w:hAnsi="Times New Roman" w:cs="Times New Roman"/>
          <w:color w:val="000000"/>
          <w:kern w:val="0"/>
          <w:sz w:val="27"/>
          <w:szCs w:val="27"/>
        </w:rPr>
        <w:t> 29 (2):193-228.</w:t>
      </w:r>
    </w:p>
    <w:p w14:paraId="7B585A1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Kanellou</w:t>
      </w:r>
      <w:proofErr w:type="spellEnd"/>
      <w:r w:rsidRPr="00453C9D">
        <w:rPr>
          <w:rFonts w:ascii="Times New Roman" w:eastAsia="新細明體" w:hAnsi="Times New Roman" w:cs="Times New Roman"/>
          <w:color w:val="000000"/>
          <w:kern w:val="0"/>
          <w:sz w:val="27"/>
          <w:szCs w:val="27"/>
        </w:rPr>
        <w:t xml:space="preserve">, A., and C. </w:t>
      </w:r>
      <w:proofErr w:type="spellStart"/>
      <w:r w:rsidRPr="00453C9D">
        <w:rPr>
          <w:rFonts w:ascii="Times New Roman" w:eastAsia="新細明體" w:hAnsi="Times New Roman" w:cs="Times New Roman"/>
          <w:color w:val="000000"/>
          <w:kern w:val="0"/>
          <w:sz w:val="27"/>
          <w:szCs w:val="27"/>
        </w:rPr>
        <w:t>Spathis</w:t>
      </w:r>
      <w:proofErr w:type="spellEnd"/>
      <w:r w:rsidRPr="00453C9D">
        <w:rPr>
          <w:rFonts w:ascii="Times New Roman" w:eastAsia="新細明體" w:hAnsi="Times New Roman" w:cs="Times New Roman"/>
          <w:color w:val="000000"/>
          <w:kern w:val="0"/>
          <w:sz w:val="27"/>
          <w:szCs w:val="27"/>
        </w:rPr>
        <w:t>. 2013. Accounting benefits and satisfaction in an ERP environment.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14 (3):209-234.</w:t>
      </w:r>
    </w:p>
    <w:p w14:paraId="0785781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Kaya, C. T., M. </w:t>
      </w:r>
      <w:proofErr w:type="spellStart"/>
      <w:r w:rsidRPr="00453C9D">
        <w:rPr>
          <w:rFonts w:ascii="Times New Roman" w:eastAsia="新細明體" w:hAnsi="Times New Roman" w:cs="Times New Roman"/>
          <w:color w:val="000000"/>
          <w:kern w:val="0"/>
          <w:sz w:val="27"/>
          <w:szCs w:val="27"/>
        </w:rPr>
        <w:t>Türkyılmaz</w:t>
      </w:r>
      <w:proofErr w:type="spellEnd"/>
      <w:r w:rsidRPr="00453C9D">
        <w:rPr>
          <w:rFonts w:ascii="Times New Roman" w:eastAsia="新細明體" w:hAnsi="Times New Roman" w:cs="Times New Roman"/>
          <w:color w:val="000000"/>
          <w:kern w:val="0"/>
          <w:sz w:val="27"/>
          <w:szCs w:val="27"/>
        </w:rPr>
        <w:t xml:space="preserve">, and B. </w:t>
      </w:r>
      <w:proofErr w:type="spellStart"/>
      <w:r w:rsidRPr="00453C9D">
        <w:rPr>
          <w:rFonts w:ascii="Times New Roman" w:eastAsia="新細明體" w:hAnsi="Times New Roman" w:cs="Times New Roman"/>
          <w:color w:val="000000"/>
          <w:kern w:val="0"/>
          <w:sz w:val="27"/>
          <w:szCs w:val="27"/>
        </w:rPr>
        <w:t>Birol</w:t>
      </w:r>
      <w:proofErr w:type="spellEnd"/>
      <w:r w:rsidRPr="00453C9D">
        <w:rPr>
          <w:rFonts w:ascii="Times New Roman" w:eastAsia="新細明體" w:hAnsi="Times New Roman" w:cs="Times New Roman"/>
          <w:color w:val="000000"/>
          <w:kern w:val="0"/>
          <w:sz w:val="27"/>
          <w:szCs w:val="27"/>
        </w:rPr>
        <w:t>. 2019. Impact of RPA technologies on accounting systems. </w:t>
      </w:r>
      <w:proofErr w:type="spellStart"/>
      <w:r w:rsidRPr="00453C9D">
        <w:rPr>
          <w:rFonts w:ascii="Times New Roman" w:eastAsia="新細明體" w:hAnsi="Times New Roman" w:cs="Times New Roman"/>
          <w:i/>
          <w:iCs/>
          <w:color w:val="000000"/>
          <w:kern w:val="0"/>
          <w:sz w:val="27"/>
          <w:szCs w:val="27"/>
        </w:rPr>
        <w:t>Muhasebe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ve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Finansman</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Dergisi</w:t>
      </w:r>
      <w:proofErr w:type="spellEnd"/>
      <w:r w:rsidRPr="00453C9D">
        <w:rPr>
          <w:rFonts w:ascii="Times New Roman" w:eastAsia="新細明體" w:hAnsi="Times New Roman" w:cs="Times New Roman"/>
          <w:color w:val="000000"/>
          <w:kern w:val="0"/>
          <w:sz w:val="27"/>
          <w:szCs w:val="27"/>
        </w:rPr>
        <w:t> (82).</w:t>
      </w:r>
    </w:p>
    <w:p w14:paraId="265D639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Kim, Y., M. S. Park, and B. </w:t>
      </w:r>
      <w:proofErr w:type="spellStart"/>
      <w:r w:rsidRPr="00453C9D">
        <w:rPr>
          <w:rFonts w:ascii="Times New Roman" w:eastAsia="新細明體" w:hAnsi="Times New Roman" w:cs="Times New Roman"/>
          <w:color w:val="000000"/>
          <w:kern w:val="0"/>
          <w:sz w:val="27"/>
          <w:szCs w:val="27"/>
        </w:rPr>
        <w:t>Wier</w:t>
      </w:r>
      <w:proofErr w:type="spellEnd"/>
      <w:r w:rsidRPr="00453C9D">
        <w:rPr>
          <w:rFonts w:ascii="Times New Roman" w:eastAsia="新細明體" w:hAnsi="Times New Roman" w:cs="Times New Roman"/>
          <w:color w:val="000000"/>
          <w:kern w:val="0"/>
          <w:sz w:val="27"/>
          <w:szCs w:val="27"/>
        </w:rPr>
        <w:t>. 2012. Is Earnings Quality Associated with Corporate Social Responsibility?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87 (3):761-796.</w:t>
      </w:r>
    </w:p>
    <w:p w14:paraId="67C1C7F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Kothari, S. P., A. J. Leone, and C. E. </w:t>
      </w:r>
      <w:proofErr w:type="spellStart"/>
      <w:r w:rsidRPr="00453C9D">
        <w:rPr>
          <w:rFonts w:ascii="Times New Roman" w:eastAsia="新細明體" w:hAnsi="Times New Roman" w:cs="Times New Roman"/>
          <w:color w:val="000000"/>
          <w:kern w:val="0"/>
          <w:sz w:val="27"/>
          <w:szCs w:val="27"/>
        </w:rPr>
        <w:t>Wasley</w:t>
      </w:r>
      <w:proofErr w:type="spellEnd"/>
      <w:r w:rsidRPr="00453C9D">
        <w:rPr>
          <w:rFonts w:ascii="Times New Roman" w:eastAsia="新細明體" w:hAnsi="Times New Roman" w:cs="Times New Roman"/>
          <w:color w:val="000000"/>
          <w:kern w:val="0"/>
          <w:sz w:val="27"/>
          <w:szCs w:val="27"/>
        </w:rPr>
        <w:t>. 2005. Performance matched discretionary accrual measures.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39 (1):163-197.</w:t>
      </w:r>
    </w:p>
    <w:p w14:paraId="1021D04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Kuhn, J. R., and S. G. Sutton. 2010. Continuous Auditing in ERP System Environments: The Current State and Future Directions.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24 (1):91-112.</w:t>
      </w:r>
    </w:p>
    <w:p w14:paraId="7C3F594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Kumar, V., R. </w:t>
      </w:r>
      <w:proofErr w:type="spellStart"/>
      <w:r w:rsidRPr="00453C9D">
        <w:rPr>
          <w:rFonts w:ascii="Times New Roman" w:eastAsia="新細明體" w:hAnsi="Times New Roman" w:cs="Times New Roman"/>
          <w:color w:val="000000"/>
          <w:kern w:val="0"/>
          <w:sz w:val="27"/>
          <w:szCs w:val="27"/>
        </w:rPr>
        <w:t>Pollanen</w:t>
      </w:r>
      <w:proofErr w:type="spellEnd"/>
      <w:r w:rsidRPr="00453C9D">
        <w:rPr>
          <w:rFonts w:ascii="Times New Roman" w:eastAsia="新細明體" w:hAnsi="Times New Roman" w:cs="Times New Roman"/>
          <w:color w:val="000000"/>
          <w:kern w:val="0"/>
          <w:sz w:val="27"/>
          <w:szCs w:val="27"/>
        </w:rPr>
        <w:t>, and B. Maheshwari. 2008. Challenges in enhancing enterprise resource planning systems for compliance with Sarbanes‐Oxley Act and analogous Canadian legislation. </w:t>
      </w:r>
      <w:r w:rsidRPr="00453C9D">
        <w:rPr>
          <w:rFonts w:ascii="Times New Roman" w:eastAsia="新細明體" w:hAnsi="Times New Roman" w:cs="Times New Roman"/>
          <w:i/>
          <w:iCs/>
          <w:color w:val="000000"/>
          <w:kern w:val="0"/>
          <w:sz w:val="27"/>
          <w:szCs w:val="27"/>
        </w:rPr>
        <w:t>Management Research News</w:t>
      </w:r>
      <w:r w:rsidRPr="00453C9D">
        <w:rPr>
          <w:rFonts w:ascii="Times New Roman" w:eastAsia="新細明體" w:hAnsi="Times New Roman" w:cs="Times New Roman"/>
          <w:color w:val="000000"/>
          <w:kern w:val="0"/>
          <w:sz w:val="27"/>
          <w:szCs w:val="27"/>
        </w:rPr>
        <w:t> 31 (10):758-773.</w:t>
      </w:r>
    </w:p>
    <w:p w14:paraId="2550E8D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Le Clair, C., A. Cullen, and M. King. 2017. The </w:t>
      </w:r>
      <w:proofErr w:type="spellStart"/>
      <w:r w:rsidRPr="00453C9D">
        <w:rPr>
          <w:rFonts w:ascii="Times New Roman" w:eastAsia="新細明體" w:hAnsi="Times New Roman" w:cs="Times New Roman"/>
          <w:color w:val="000000"/>
          <w:kern w:val="0"/>
          <w:sz w:val="27"/>
          <w:szCs w:val="27"/>
        </w:rPr>
        <w:t>forrester</w:t>
      </w:r>
      <w:proofErr w:type="spellEnd"/>
      <w:r w:rsidRPr="00453C9D">
        <w:rPr>
          <w:rFonts w:ascii="Times New Roman" w:eastAsia="新細明體" w:hAnsi="Times New Roman" w:cs="Times New Roman"/>
          <w:color w:val="000000"/>
          <w:kern w:val="0"/>
          <w:sz w:val="27"/>
          <w:szCs w:val="27"/>
        </w:rPr>
        <w:t xml:space="preserve"> wave™: Robotic process automation, q1 2017. </w:t>
      </w:r>
      <w:r w:rsidRPr="00453C9D">
        <w:rPr>
          <w:rFonts w:ascii="Times New Roman" w:eastAsia="新細明體" w:hAnsi="Times New Roman" w:cs="Times New Roman"/>
          <w:i/>
          <w:iCs/>
          <w:color w:val="000000"/>
          <w:kern w:val="0"/>
          <w:sz w:val="27"/>
          <w:szCs w:val="27"/>
        </w:rPr>
        <w:t>Forrester Research</w:t>
      </w:r>
      <w:r w:rsidRPr="00453C9D">
        <w:rPr>
          <w:rFonts w:ascii="Times New Roman" w:eastAsia="新細明體" w:hAnsi="Times New Roman" w:cs="Times New Roman"/>
          <w:color w:val="000000"/>
          <w:kern w:val="0"/>
          <w:sz w:val="27"/>
          <w:szCs w:val="27"/>
        </w:rPr>
        <w:t> 770.</w:t>
      </w:r>
    </w:p>
    <w:p w14:paraId="2C003C5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Lenard, M. J., K. A. </w:t>
      </w:r>
      <w:proofErr w:type="spellStart"/>
      <w:r w:rsidRPr="00453C9D">
        <w:rPr>
          <w:rFonts w:ascii="Times New Roman" w:eastAsia="新細明體" w:hAnsi="Times New Roman" w:cs="Times New Roman"/>
          <w:color w:val="000000"/>
          <w:kern w:val="0"/>
          <w:sz w:val="27"/>
          <w:szCs w:val="27"/>
        </w:rPr>
        <w:t>Petruska</w:t>
      </w:r>
      <w:proofErr w:type="spellEnd"/>
      <w:r w:rsidRPr="00453C9D">
        <w:rPr>
          <w:rFonts w:ascii="Times New Roman" w:eastAsia="新細明體" w:hAnsi="Times New Roman" w:cs="Times New Roman"/>
          <w:color w:val="000000"/>
          <w:kern w:val="0"/>
          <w:sz w:val="27"/>
          <w:szCs w:val="27"/>
        </w:rPr>
        <w:t xml:space="preserve">, P. </w:t>
      </w:r>
      <w:proofErr w:type="spellStart"/>
      <w:r w:rsidRPr="00453C9D">
        <w:rPr>
          <w:rFonts w:ascii="Times New Roman" w:eastAsia="新細明體" w:hAnsi="Times New Roman" w:cs="Times New Roman"/>
          <w:color w:val="000000"/>
          <w:kern w:val="0"/>
          <w:sz w:val="27"/>
          <w:szCs w:val="27"/>
        </w:rPr>
        <w:t>Alam</w:t>
      </w:r>
      <w:proofErr w:type="spellEnd"/>
      <w:r w:rsidRPr="00453C9D">
        <w:rPr>
          <w:rFonts w:ascii="Times New Roman" w:eastAsia="新細明體" w:hAnsi="Times New Roman" w:cs="Times New Roman"/>
          <w:color w:val="000000"/>
          <w:kern w:val="0"/>
          <w:sz w:val="27"/>
          <w:szCs w:val="27"/>
        </w:rPr>
        <w:t>, and B. Yu. 2016. Internal control weaknesses and evidence of real activities manipulation. </w:t>
      </w:r>
      <w:r w:rsidRPr="00453C9D">
        <w:rPr>
          <w:rFonts w:ascii="Times New Roman" w:eastAsia="新細明體" w:hAnsi="Times New Roman" w:cs="Times New Roman"/>
          <w:i/>
          <w:iCs/>
          <w:color w:val="000000"/>
          <w:kern w:val="0"/>
          <w:sz w:val="27"/>
          <w:szCs w:val="27"/>
        </w:rPr>
        <w:t>Advances in Accounting</w:t>
      </w:r>
      <w:r w:rsidRPr="00453C9D">
        <w:rPr>
          <w:rFonts w:ascii="Times New Roman" w:eastAsia="新細明體" w:hAnsi="Times New Roman" w:cs="Times New Roman"/>
          <w:color w:val="000000"/>
          <w:kern w:val="0"/>
          <w:sz w:val="27"/>
          <w:szCs w:val="27"/>
        </w:rPr>
        <w:t> 33:47-58.</w:t>
      </w:r>
    </w:p>
    <w:p w14:paraId="2016D79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Masli</w:t>
      </w:r>
      <w:proofErr w:type="spellEnd"/>
      <w:r w:rsidRPr="00453C9D">
        <w:rPr>
          <w:rFonts w:ascii="Times New Roman" w:eastAsia="新細明體" w:hAnsi="Times New Roman" w:cs="Times New Roman"/>
          <w:color w:val="000000"/>
          <w:kern w:val="0"/>
          <w:sz w:val="27"/>
          <w:szCs w:val="27"/>
        </w:rPr>
        <w:t>, A., G. F. Peters, V. J. Richardson, and J. M. Sanchez. 2010. Examining the potential benefits of internal control monitoring technology.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85 (3):1001-1034.</w:t>
      </w:r>
    </w:p>
    <w:p w14:paraId="27590EA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Moffitt, K. C., A. M. </w:t>
      </w:r>
      <w:proofErr w:type="spellStart"/>
      <w:r w:rsidRPr="00453C9D">
        <w:rPr>
          <w:rFonts w:ascii="Times New Roman" w:eastAsia="新細明體" w:hAnsi="Times New Roman" w:cs="Times New Roman"/>
          <w:color w:val="000000"/>
          <w:kern w:val="0"/>
          <w:sz w:val="27"/>
          <w:szCs w:val="27"/>
        </w:rPr>
        <w:t>Rozario</w:t>
      </w:r>
      <w:proofErr w:type="spellEnd"/>
      <w:r w:rsidRPr="00453C9D">
        <w:rPr>
          <w:rFonts w:ascii="Times New Roman" w:eastAsia="新細明體" w:hAnsi="Times New Roman" w:cs="Times New Roman"/>
          <w:color w:val="000000"/>
          <w:kern w:val="0"/>
          <w:sz w:val="27"/>
          <w:szCs w:val="27"/>
        </w:rPr>
        <w:t xml:space="preserve">, and M. A. </w:t>
      </w:r>
      <w:proofErr w:type="spellStart"/>
      <w:r w:rsidRPr="00453C9D">
        <w:rPr>
          <w:rFonts w:ascii="Times New Roman" w:eastAsia="新細明體" w:hAnsi="Times New Roman" w:cs="Times New Roman"/>
          <w:color w:val="000000"/>
          <w:kern w:val="0"/>
          <w:sz w:val="27"/>
          <w:szCs w:val="27"/>
        </w:rPr>
        <w:t>Vasarhelyi</w:t>
      </w:r>
      <w:proofErr w:type="spellEnd"/>
      <w:r w:rsidRPr="00453C9D">
        <w:rPr>
          <w:rFonts w:ascii="Times New Roman" w:eastAsia="新細明體" w:hAnsi="Times New Roman" w:cs="Times New Roman"/>
          <w:color w:val="000000"/>
          <w:kern w:val="0"/>
          <w:sz w:val="27"/>
          <w:szCs w:val="27"/>
        </w:rPr>
        <w:t>. 2018. Robotic Process Automation for Auditing.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15 (1):1-10.</w:t>
      </w:r>
    </w:p>
    <w:p w14:paraId="1E94C86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Moll, J., and O. </w:t>
      </w:r>
      <w:proofErr w:type="spellStart"/>
      <w:r w:rsidRPr="00453C9D">
        <w:rPr>
          <w:rFonts w:ascii="Times New Roman" w:eastAsia="新細明體" w:hAnsi="Times New Roman" w:cs="Times New Roman"/>
          <w:color w:val="000000"/>
          <w:kern w:val="0"/>
          <w:sz w:val="27"/>
          <w:szCs w:val="27"/>
        </w:rPr>
        <w:t>Yigitbasioglu</w:t>
      </w:r>
      <w:proofErr w:type="spellEnd"/>
      <w:r w:rsidRPr="00453C9D">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453C9D">
        <w:rPr>
          <w:rFonts w:ascii="Times New Roman" w:eastAsia="新細明體" w:hAnsi="Times New Roman" w:cs="Times New Roman"/>
          <w:i/>
          <w:iCs/>
          <w:color w:val="000000"/>
          <w:kern w:val="0"/>
          <w:sz w:val="27"/>
          <w:szCs w:val="27"/>
        </w:rPr>
        <w:t>The British Accounting Review</w:t>
      </w:r>
      <w:r w:rsidRPr="00453C9D">
        <w:rPr>
          <w:rFonts w:ascii="Times New Roman" w:eastAsia="新細明體" w:hAnsi="Times New Roman" w:cs="Times New Roman"/>
          <w:color w:val="000000"/>
          <w:kern w:val="0"/>
          <w:sz w:val="27"/>
          <w:szCs w:val="27"/>
        </w:rPr>
        <w:t> 51 (6).</w:t>
      </w:r>
    </w:p>
    <w:p w14:paraId="4CD820A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Moore, W., and W. Warrick. 1998. Audit and Controls in a Transforming World: New Solutions Required! </w:t>
      </w:r>
      <w:r w:rsidRPr="00453C9D">
        <w:rPr>
          <w:rFonts w:ascii="Times New Roman" w:eastAsia="新細明體" w:hAnsi="Times New Roman" w:cs="Times New Roman"/>
          <w:i/>
          <w:iCs/>
          <w:color w:val="000000"/>
          <w:kern w:val="0"/>
          <w:sz w:val="27"/>
          <w:szCs w:val="27"/>
        </w:rPr>
        <w:t>INTERNAL AUDITING-BOSTON-WARREN GORHAM AND LAMONT INCORPORATED-</w:t>
      </w:r>
      <w:r w:rsidRPr="00453C9D">
        <w:rPr>
          <w:rFonts w:ascii="Times New Roman" w:eastAsia="新細明體" w:hAnsi="Times New Roman" w:cs="Times New Roman"/>
          <w:color w:val="000000"/>
          <w:kern w:val="0"/>
          <w:sz w:val="27"/>
          <w:szCs w:val="27"/>
        </w:rPr>
        <w:t> 13:29-34.</w:t>
      </w:r>
    </w:p>
    <w:p w14:paraId="1A69AAB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25 (1):129-157.</w:t>
      </w:r>
    </w:p>
    <w:p w14:paraId="62C62416"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Morris, J. J., and I. </w:t>
      </w:r>
      <w:proofErr w:type="spellStart"/>
      <w:r w:rsidRPr="00453C9D">
        <w:rPr>
          <w:rFonts w:ascii="Times New Roman" w:eastAsia="新細明體" w:hAnsi="Times New Roman" w:cs="Times New Roman"/>
          <w:color w:val="000000"/>
          <w:kern w:val="0"/>
          <w:sz w:val="27"/>
          <w:szCs w:val="27"/>
        </w:rPr>
        <w:t>Laksmana</w:t>
      </w:r>
      <w:proofErr w:type="spellEnd"/>
      <w:r w:rsidRPr="00453C9D">
        <w:rPr>
          <w:rFonts w:ascii="Times New Roman" w:eastAsia="新細明體" w:hAnsi="Times New Roman" w:cs="Times New Roman"/>
          <w:color w:val="000000"/>
          <w:kern w:val="0"/>
          <w:sz w:val="27"/>
          <w:szCs w:val="27"/>
        </w:rPr>
        <w:t>. 2010. Measuring the Impact of Enterprise Resource Planning (ERP) Systems on Earnings Management.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7 (1):47-71.</w:t>
      </w:r>
    </w:p>
    <w:p w14:paraId="66634D6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Nicolaou</w:t>
      </w:r>
      <w:proofErr w:type="spellEnd"/>
      <w:r w:rsidRPr="00453C9D">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9 (1):43-60.</w:t>
      </w:r>
    </w:p>
    <w:p w14:paraId="0A9CB04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Oliver, R. W. 1999. ERP is dead! Long live ERP! </w:t>
      </w:r>
      <w:r w:rsidRPr="00453C9D">
        <w:rPr>
          <w:rFonts w:ascii="Times New Roman" w:eastAsia="新細明體" w:hAnsi="Times New Roman" w:cs="Times New Roman"/>
          <w:i/>
          <w:iCs/>
          <w:color w:val="000000"/>
          <w:kern w:val="0"/>
          <w:sz w:val="27"/>
          <w:szCs w:val="27"/>
        </w:rPr>
        <w:t>Management Review</w:t>
      </w:r>
      <w:r w:rsidRPr="00453C9D">
        <w:rPr>
          <w:rFonts w:ascii="Times New Roman" w:eastAsia="新細明體" w:hAnsi="Times New Roman" w:cs="Times New Roman"/>
          <w:color w:val="000000"/>
          <w:kern w:val="0"/>
          <w:sz w:val="27"/>
          <w:szCs w:val="27"/>
        </w:rPr>
        <w:t> 88 (10):12-12.</w:t>
      </w:r>
    </w:p>
    <w:p w14:paraId="38242B9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lastRenderedPageBreak/>
        <w:t>Papanastasopoulos</w:t>
      </w:r>
      <w:proofErr w:type="spellEnd"/>
      <w:r w:rsidRPr="00453C9D">
        <w:rPr>
          <w:rFonts w:ascii="Times New Roman" w:eastAsia="新細明體" w:hAnsi="Times New Roman" w:cs="Times New Roman"/>
          <w:color w:val="000000"/>
          <w:kern w:val="0"/>
          <w:sz w:val="27"/>
          <w:szCs w:val="27"/>
        </w:rPr>
        <w:t xml:space="preserve">, G., D. </w:t>
      </w:r>
      <w:proofErr w:type="spellStart"/>
      <w:r w:rsidRPr="00453C9D">
        <w:rPr>
          <w:rFonts w:ascii="Times New Roman" w:eastAsia="新細明體" w:hAnsi="Times New Roman" w:cs="Times New Roman"/>
          <w:color w:val="000000"/>
          <w:kern w:val="0"/>
          <w:sz w:val="27"/>
          <w:szCs w:val="27"/>
        </w:rPr>
        <w:t>Thomakos</w:t>
      </w:r>
      <w:proofErr w:type="spellEnd"/>
      <w:r w:rsidRPr="00453C9D">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453C9D">
        <w:rPr>
          <w:rFonts w:ascii="Times New Roman" w:eastAsia="新細明體" w:hAnsi="Times New Roman" w:cs="Times New Roman"/>
          <w:i/>
          <w:iCs/>
          <w:color w:val="000000"/>
          <w:kern w:val="0"/>
          <w:sz w:val="27"/>
          <w:szCs w:val="27"/>
        </w:rPr>
        <w:t>International Review of Financial Analysis</w:t>
      </w:r>
      <w:r w:rsidRPr="00453C9D">
        <w:rPr>
          <w:rFonts w:ascii="Times New Roman" w:eastAsia="新細明體" w:hAnsi="Times New Roman" w:cs="Times New Roman"/>
          <w:color w:val="000000"/>
          <w:kern w:val="0"/>
          <w:sz w:val="27"/>
          <w:szCs w:val="27"/>
        </w:rPr>
        <w:t> 20 (5):269-282.</w:t>
      </w:r>
    </w:p>
    <w:p w14:paraId="5EA889AE"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32 (3):65-89.</w:t>
      </w:r>
    </w:p>
    <w:p w14:paraId="02B6CBE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Poston, R., and S. </w:t>
      </w:r>
      <w:proofErr w:type="spellStart"/>
      <w:r w:rsidRPr="00453C9D">
        <w:rPr>
          <w:rFonts w:ascii="Times New Roman" w:eastAsia="新細明體" w:hAnsi="Times New Roman" w:cs="Times New Roman"/>
          <w:color w:val="000000"/>
          <w:kern w:val="0"/>
          <w:sz w:val="27"/>
          <w:szCs w:val="27"/>
        </w:rPr>
        <w:t>Grabski</w:t>
      </w:r>
      <w:proofErr w:type="spellEnd"/>
      <w:r w:rsidRPr="00453C9D">
        <w:rPr>
          <w:rFonts w:ascii="Times New Roman" w:eastAsia="新細明體" w:hAnsi="Times New Roman" w:cs="Times New Roman"/>
          <w:color w:val="000000"/>
          <w:kern w:val="0"/>
          <w:sz w:val="27"/>
          <w:szCs w:val="27"/>
        </w:rPr>
        <w:t>. 2001. Financial impacts of enterprise resource planning implementations.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2 (4):271-294.</w:t>
      </w:r>
    </w:p>
    <w:p w14:paraId="39B921C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Primer, A. 2015. Introduction to robotic process automation. </w:t>
      </w:r>
      <w:r w:rsidRPr="00453C9D">
        <w:rPr>
          <w:rFonts w:ascii="Times New Roman" w:eastAsia="新細明體" w:hAnsi="Times New Roman" w:cs="Times New Roman"/>
          <w:i/>
          <w:iCs/>
          <w:color w:val="000000"/>
          <w:kern w:val="0"/>
          <w:sz w:val="27"/>
          <w:szCs w:val="27"/>
        </w:rPr>
        <w:t>Institute for Robotic Process Automation</w:t>
      </w:r>
      <w:r w:rsidRPr="00453C9D">
        <w:rPr>
          <w:rFonts w:ascii="Times New Roman" w:eastAsia="新細明體" w:hAnsi="Times New Roman" w:cs="Times New Roman"/>
          <w:color w:val="000000"/>
          <w:kern w:val="0"/>
          <w:sz w:val="27"/>
          <w:szCs w:val="27"/>
        </w:rPr>
        <w:t>:1-35.</w:t>
      </w:r>
    </w:p>
    <w:p w14:paraId="0E51A65E"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Roychowdhury</w:t>
      </w:r>
      <w:proofErr w:type="spellEnd"/>
      <w:r w:rsidRPr="00453C9D">
        <w:rPr>
          <w:rFonts w:ascii="Times New Roman" w:eastAsia="新細明體" w:hAnsi="Times New Roman" w:cs="Times New Roman"/>
          <w:color w:val="000000"/>
          <w:kern w:val="0"/>
          <w:sz w:val="27"/>
          <w:szCs w:val="27"/>
        </w:rPr>
        <w:t>, S. 2006. Earnings management through real activities manipulation.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42 (3):335-370.</w:t>
      </w:r>
    </w:p>
    <w:p w14:paraId="6D680ACF"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Rygielski</w:t>
      </w:r>
      <w:proofErr w:type="spellEnd"/>
      <w:r w:rsidRPr="00453C9D">
        <w:rPr>
          <w:rFonts w:ascii="Times New Roman" w:eastAsia="新細明體" w:hAnsi="Times New Roman" w:cs="Times New Roman"/>
          <w:color w:val="000000"/>
          <w:kern w:val="0"/>
          <w:sz w:val="27"/>
          <w:szCs w:val="27"/>
        </w:rPr>
        <w:t>, C., J.-C. Wang, and D. C. Yen. 2002. Data mining techniques for customer relationship management. </w:t>
      </w:r>
      <w:r w:rsidRPr="00453C9D">
        <w:rPr>
          <w:rFonts w:ascii="Times New Roman" w:eastAsia="新細明體" w:hAnsi="Times New Roman" w:cs="Times New Roman"/>
          <w:i/>
          <w:iCs/>
          <w:color w:val="000000"/>
          <w:kern w:val="0"/>
          <w:sz w:val="27"/>
          <w:szCs w:val="27"/>
        </w:rPr>
        <w:t>Technology in society</w:t>
      </w:r>
      <w:r w:rsidRPr="00453C9D">
        <w:rPr>
          <w:rFonts w:ascii="Times New Roman" w:eastAsia="新細明體" w:hAnsi="Times New Roman" w:cs="Times New Roman"/>
          <w:color w:val="000000"/>
          <w:kern w:val="0"/>
          <w:sz w:val="27"/>
          <w:szCs w:val="27"/>
        </w:rPr>
        <w:t> 24 (4):483-502.</w:t>
      </w:r>
    </w:p>
    <w:p w14:paraId="4B739CE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Scapens</w:t>
      </w:r>
      <w:proofErr w:type="spellEnd"/>
      <w:r w:rsidRPr="00453C9D">
        <w:rPr>
          <w:rFonts w:ascii="Times New Roman" w:eastAsia="新細明體" w:hAnsi="Times New Roman" w:cs="Times New Roman"/>
          <w:color w:val="000000"/>
          <w:kern w:val="0"/>
          <w:sz w:val="27"/>
          <w:szCs w:val="27"/>
        </w:rPr>
        <w:t xml:space="preserve">, R. W., and M. </w:t>
      </w:r>
      <w:proofErr w:type="spellStart"/>
      <w:r w:rsidRPr="00453C9D">
        <w:rPr>
          <w:rFonts w:ascii="Times New Roman" w:eastAsia="新細明體" w:hAnsi="Times New Roman" w:cs="Times New Roman"/>
          <w:color w:val="000000"/>
          <w:kern w:val="0"/>
          <w:sz w:val="27"/>
          <w:szCs w:val="27"/>
        </w:rPr>
        <w:t>Jazayeri</w:t>
      </w:r>
      <w:proofErr w:type="spellEnd"/>
      <w:r w:rsidRPr="00453C9D">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453C9D">
        <w:rPr>
          <w:rFonts w:ascii="Times New Roman" w:eastAsia="新細明體" w:hAnsi="Times New Roman" w:cs="Times New Roman"/>
          <w:color w:val="000000"/>
          <w:kern w:val="0"/>
          <w:sz w:val="27"/>
          <w:szCs w:val="27"/>
        </w:rPr>
        <w:t>note</w:t>
      </w:r>
      <w:proofErr w:type="gramEnd"/>
      <w:r w:rsidRPr="00453C9D">
        <w:rPr>
          <w:rFonts w:ascii="Times New Roman" w:eastAsia="新細明體" w:hAnsi="Times New Roman" w:cs="Times New Roman"/>
          <w:color w:val="000000"/>
          <w:kern w:val="0"/>
          <w:sz w:val="27"/>
          <w:szCs w:val="27"/>
        </w:rPr>
        <w:t>. </w:t>
      </w:r>
      <w:r w:rsidRPr="00453C9D">
        <w:rPr>
          <w:rFonts w:ascii="Times New Roman" w:eastAsia="新細明體" w:hAnsi="Times New Roman" w:cs="Times New Roman"/>
          <w:i/>
          <w:iCs/>
          <w:color w:val="000000"/>
          <w:kern w:val="0"/>
          <w:sz w:val="27"/>
          <w:szCs w:val="27"/>
        </w:rPr>
        <w:t>European Accounting Review</w:t>
      </w:r>
      <w:r w:rsidRPr="00453C9D">
        <w:rPr>
          <w:rFonts w:ascii="Times New Roman" w:eastAsia="新細明體" w:hAnsi="Times New Roman" w:cs="Times New Roman"/>
          <w:color w:val="000000"/>
          <w:kern w:val="0"/>
          <w:sz w:val="27"/>
          <w:szCs w:val="27"/>
        </w:rPr>
        <w:t> 12 (1):201-233.</w:t>
      </w:r>
    </w:p>
    <w:p w14:paraId="2D577E46"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Shang, S., and P. B. Seddon. 2000. A comprehensive framework for classifying the benefits of ERP systems.</w:t>
      </w:r>
    </w:p>
    <w:p w14:paraId="1093FEE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Shehab, E. M., M. W. Sharp, L. </w:t>
      </w:r>
      <w:proofErr w:type="spellStart"/>
      <w:r w:rsidRPr="00453C9D">
        <w:rPr>
          <w:rFonts w:ascii="Times New Roman" w:eastAsia="新細明體" w:hAnsi="Times New Roman" w:cs="Times New Roman"/>
          <w:color w:val="000000"/>
          <w:kern w:val="0"/>
          <w:sz w:val="27"/>
          <w:szCs w:val="27"/>
        </w:rPr>
        <w:t>Supramaniam</w:t>
      </w:r>
      <w:proofErr w:type="spellEnd"/>
      <w:r w:rsidRPr="00453C9D">
        <w:rPr>
          <w:rFonts w:ascii="Times New Roman" w:eastAsia="新細明體" w:hAnsi="Times New Roman" w:cs="Times New Roman"/>
          <w:color w:val="000000"/>
          <w:kern w:val="0"/>
          <w:sz w:val="27"/>
          <w:szCs w:val="27"/>
        </w:rPr>
        <w:t xml:space="preserve">, and T. A. </w:t>
      </w:r>
      <w:proofErr w:type="spellStart"/>
      <w:r w:rsidRPr="00453C9D">
        <w:rPr>
          <w:rFonts w:ascii="Times New Roman" w:eastAsia="新細明體" w:hAnsi="Times New Roman" w:cs="Times New Roman"/>
          <w:color w:val="000000"/>
          <w:kern w:val="0"/>
          <w:sz w:val="27"/>
          <w:szCs w:val="27"/>
        </w:rPr>
        <w:t>Spedding</w:t>
      </w:r>
      <w:proofErr w:type="spellEnd"/>
      <w:r w:rsidRPr="00453C9D">
        <w:rPr>
          <w:rFonts w:ascii="Times New Roman" w:eastAsia="新細明體" w:hAnsi="Times New Roman" w:cs="Times New Roman"/>
          <w:color w:val="000000"/>
          <w:kern w:val="0"/>
          <w:sz w:val="27"/>
          <w:szCs w:val="27"/>
        </w:rPr>
        <w:t>. 2004. Enterprise resource planning. </w:t>
      </w:r>
      <w:r w:rsidRPr="00453C9D">
        <w:rPr>
          <w:rFonts w:ascii="Times New Roman" w:eastAsia="新細明體" w:hAnsi="Times New Roman" w:cs="Times New Roman"/>
          <w:i/>
          <w:iCs/>
          <w:color w:val="000000"/>
          <w:kern w:val="0"/>
          <w:sz w:val="27"/>
          <w:szCs w:val="27"/>
        </w:rPr>
        <w:t>Business Process Management Journal</w:t>
      </w:r>
      <w:r w:rsidRPr="00453C9D">
        <w:rPr>
          <w:rFonts w:ascii="Times New Roman" w:eastAsia="新細明體" w:hAnsi="Times New Roman" w:cs="Times New Roman"/>
          <w:color w:val="000000"/>
          <w:kern w:val="0"/>
          <w:sz w:val="27"/>
          <w:szCs w:val="27"/>
        </w:rPr>
        <w:t> 10 (4):359-386.</w:t>
      </w:r>
    </w:p>
    <w:p w14:paraId="18A7861E"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Sobczak</w:t>
      </w:r>
      <w:proofErr w:type="spellEnd"/>
      <w:r w:rsidRPr="00453C9D">
        <w:rPr>
          <w:rFonts w:ascii="Times New Roman" w:eastAsia="新細明體" w:hAnsi="Times New Roman" w:cs="Times New Roman"/>
          <w:color w:val="000000"/>
          <w:kern w:val="0"/>
          <w:sz w:val="27"/>
          <w:szCs w:val="27"/>
        </w:rPr>
        <w:t>, A. 2022. Robotic process automation as a digital transformation tool for increasing organizational resilience in polish enterprises. </w:t>
      </w:r>
      <w:r w:rsidRPr="00453C9D">
        <w:rPr>
          <w:rFonts w:ascii="Times New Roman" w:eastAsia="新細明體" w:hAnsi="Times New Roman" w:cs="Times New Roman"/>
          <w:i/>
          <w:iCs/>
          <w:color w:val="000000"/>
          <w:kern w:val="0"/>
          <w:sz w:val="27"/>
          <w:szCs w:val="27"/>
        </w:rPr>
        <w:t>Sustainability</w:t>
      </w:r>
      <w:r w:rsidRPr="00453C9D">
        <w:rPr>
          <w:rFonts w:ascii="Times New Roman" w:eastAsia="新細明體" w:hAnsi="Times New Roman" w:cs="Times New Roman"/>
          <w:color w:val="000000"/>
          <w:kern w:val="0"/>
          <w:sz w:val="27"/>
          <w:szCs w:val="27"/>
        </w:rPr>
        <w:t> 14 (3):1333.</w:t>
      </w:r>
    </w:p>
    <w:p w14:paraId="6DD0F35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Somers, T. M., K. Nelson, and J. Karimi. 2003. Confirmatory factor analysis of the end‐user computing satisfaction instrument: replication within an ERP domain. </w:t>
      </w:r>
      <w:r w:rsidRPr="00453C9D">
        <w:rPr>
          <w:rFonts w:ascii="Times New Roman" w:eastAsia="新細明體" w:hAnsi="Times New Roman" w:cs="Times New Roman"/>
          <w:i/>
          <w:iCs/>
          <w:color w:val="000000"/>
          <w:kern w:val="0"/>
          <w:sz w:val="27"/>
          <w:szCs w:val="27"/>
        </w:rPr>
        <w:t>Decision Sciences</w:t>
      </w:r>
      <w:r w:rsidRPr="00453C9D">
        <w:rPr>
          <w:rFonts w:ascii="Times New Roman" w:eastAsia="新細明體" w:hAnsi="Times New Roman" w:cs="Times New Roman"/>
          <w:color w:val="000000"/>
          <w:kern w:val="0"/>
          <w:sz w:val="27"/>
          <w:szCs w:val="27"/>
        </w:rPr>
        <w:t> 34 (3):595-621.</w:t>
      </w:r>
    </w:p>
    <w:p w14:paraId="0413D3D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Stravinskienė</w:t>
      </w:r>
      <w:proofErr w:type="spellEnd"/>
      <w:r w:rsidRPr="00453C9D">
        <w:rPr>
          <w:rFonts w:ascii="Times New Roman" w:eastAsia="新細明體" w:hAnsi="Times New Roman" w:cs="Times New Roman"/>
          <w:color w:val="000000"/>
          <w:kern w:val="0"/>
          <w:sz w:val="27"/>
          <w:szCs w:val="27"/>
        </w:rPr>
        <w:t xml:space="preserve">, I., and D. </w:t>
      </w:r>
      <w:proofErr w:type="spellStart"/>
      <w:r w:rsidRPr="00453C9D">
        <w:rPr>
          <w:rFonts w:ascii="Times New Roman" w:eastAsia="新細明體" w:hAnsi="Times New Roman" w:cs="Times New Roman"/>
          <w:color w:val="000000"/>
          <w:kern w:val="0"/>
          <w:sz w:val="27"/>
          <w:szCs w:val="27"/>
        </w:rPr>
        <w:t>Serafinas</w:t>
      </w:r>
      <w:proofErr w:type="spellEnd"/>
      <w:r w:rsidRPr="00453C9D">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453C9D">
        <w:rPr>
          <w:rFonts w:ascii="Times New Roman" w:eastAsia="新細明體" w:hAnsi="Times New Roman" w:cs="Times New Roman"/>
          <w:i/>
          <w:iCs/>
          <w:color w:val="000000"/>
          <w:kern w:val="0"/>
          <w:sz w:val="27"/>
          <w:szCs w:val="27"/>
        </w:rPr>
        <w:t>Management of Organizations: Systematic Research</w:t>
      </w:r>
      <w:r w:rsidRPr="00453C9D">
        <w:rPr>
          <w:rFonts w:ascii="Times New Roman" w:eastAsia="新細明體" w:hAnsi="Times New Roman" w:cs="Times New Roman"/>
          <w:color w:val="000000"/>
          <w:kern w:val="0"/>
          <w:sz w:val="27"/>
          <w:szCs w:val="27"/>
        </w:rPr>
        <w:t> 85 (1):87-106.</w:t>
      </w:r>
    </w:p>
    <w:p w14:paraId="07B23EAA"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Tanveer, M., M. Altaf, Z. A. Akbar, and U. Nisar. 2022. Influence of Advertising Intensity on Real Earnings Management: Evidence from Four Sectors of Pakistan. </w:t>
      </w:r>
      <w:r w:rsidRPr="00453C9D">
        <w:rPr>
          <w:rFonts w:ascii="Times New Roman" w:eastAsia="新細明體" w:hAnsi="Times New Roman" w:cs="Times New Roman"/>
          <w:i/>
          <w:iCs/>
          <w:color w:val="000000"/>
          <w:kern w:val="0"/>
          <w:sz w:val="27"/>
          <w:szCs w:val="27"/>
        </w:rPr>
        <w:t>Journal of Economic Impact</w:t>
      </w:r>
      <w:r w:rsidRPr="00453C9D">
        <w:rPr>
          <w:rFonts w:ascii="Times New Roman" w:eastAsia="新細明體" w:hAnsi="Times New Roman" w:cs="Times New Roman"/>
          <w:color w:val="000000"/>
          <w:kern w:val="0"/>
          <w:sz w:val="27"/>
          <w:szCs w:val="27"/>
        </w:rPr>
        <w:t> 4 (1):158-164.</w:t>
      </w:r>
    </w:p>
    <w:p w14:paraId="5C1AC0A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Tiron</w:t>
      </w:r>
      <w:proofErr w:type="spellEnd"/>
      <w:r w:rsidRPr="00453C9D">
        <w:rPr>
          <w:rFonts w:ascii="Times New Roman" w:eastAsia="新細明體" w:hAnsi="Times New Roman" w:cs="Times New Roman"/>
          <w:color w:val="000000"/>
          <w:kern w:val="0"/>
          <w:sz w:val="27"/>
          <w:szCs w:val="27"/>
        </w:rPr>
        <w:t xml:space="preserve">‐Tudor, A., R. </w:t>
      </w:r>
      <w:proofErr w:type="spellStart"/>
      <w:r w:rsidRPr="00453C9D">
        <w:rPr>
          <w:rFonts w:ascii="Times New Roman" w:eastAsia="新細明體" w:hAnsi="Times New Roman" w:cs="Times New Roman"/>
          <w:color w:val="000000"/>
          <w:kern w:val="0"/>
          <w:sz w:val="27"/>
          <w:szCs w:val="27"/>
        </w:rPr>
        <w:t>Lacurezeanu</w:t>
      </w:r>
      <w:proofErr w:type="spellEnd"/>
      <w:r w:rsidRPr="00453C9D">
        <w:rPr>
          <w:rFonts w:ascii="Times New Roman" w:eastAsia="新細明體" w:hAnsi="Times New Roman" w:cs="Times New Roman"/>
          <w:color w:val="000000"/>
          <w:kern w:val="0"/>
          <w:sz w:val="27"/>
          <w:szCs w:val="27"/>
        </w:rPr>
        <w:t xml:space="preserve">, V. P. </w:t>
      </w:r>
      <w:proofErr w:type="spellStart"/>
      <w:r w:rsidRPr="00453C9D">
        <w:rPr>
          <w:rFonts w:ascii="Times New Roman" w:eastAsia="新細明體" w:hAnsi="Times New Roman" w:cs="Times New Roman"/>
          <w:color w:val="000000"/>
          <w:kern w:val="0"/>
          <w:sz w:val="27"/>
          <w:szCs w:val="27"/>
        </w:rPr>
        <w:t>Bresfelean</w:t>
      </w:r>
      <w:proofErr w:type="spellEnd"/>
      <w:r w:rsidRPr="00453C9D">
        <w:rPr>
          <w:rFonts w:ascii="Times New Roman" w:eastAsia="新細明體" w:hAnsi="Times New Roman" w:cs="Times New Roman"/>
          <w:color w:val="000000"/>
          <w:kern w:val="0"/>
          <w:sz w:val="27"/>
          <w:szCs w:val="27"/>
        </w:rPr>
        <w:t xml:space="preserve">, and A. N. </w:t>
      </w:r>
      <w:proofErr w:type="spellStart"/>
      <w:r w:rsidRPr="00453C9D">
        <w:rPr>
          <w:rFonts w:ascii="Times New Roman" w:eastAsia="新細明體" w:hAnsi="Times New Roman" w:cs="Times New Roman"/>
          <w:color w:val="000000"/>
          <w:kern w:val="0"/>
          <w:sz w:val="27"/>
          <w:szCs w:val="27"/>
        </w:rPr>
        <w:t>Dontu</w:t>
      </w:r>
      <w:proofErr w:type="spellEnd"/>
      <w:r w:rsidRPr="00453C9D">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453C9D">
        <w:rPr>
          <w:rFonts w:ascii="Times New Roman" w:eastAsia="新細明體" w:hAnsi="Times New Roman" w:cs="Times New Roman"/>
          <w:i/>
          <w:iCs/>
          <w:color w:val="000000"/>
          <w:kern w:val="0"/>
          <w:sz w:val="27"/>
          <w:szCs w:val="27"/>
        </w:rPr>
        <w:t>Accounting Perspectives</w:t>
      </w:r>
      <w:r w:rsidRPr="00453C9D">
        <w:rPr>
          <w:rFonts w:ascii="Times New Roman" w:eastAsia="新細明體" w:hAnsi="Times New Roman" w:cs="Times New Roman"/>
          <w:color w:val="000000"/>
          <w:kern w:val="0"/>
          <w:sz w:val="27"/>
          <w:szCs w:val="27"/>
        </w:rPr>
        <w:t> 23 (1):7-38.</w:t>
      </w:r>
    </w:p>
    <w:p w14:paraId="095D5F5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Tucker, I. 2017. Are you ready for your robots? </w:t>
      </w:r>
      <w:r w:rsidRPr="00453C9D">
        <w:rPr>
          <w:rFonts w:ascii="Times New Roman" w:eastAsia="新細明體" w:hAnsi="Times New Roman" w:cs="Times New Roman"/>
          <w:i/>
          <w:iCs/>
          <w:color w:val="000000"/>
          <w:kern w:val="0"/>
          <w:sz w:val="27"/>
          <w:szCs w:val="27"/>
        </w:rPr>
        <w:t>Strategic Finance</w:t>
      </w:r>
      <w:r w:rsidRPr="00453C9D">
        <w:rPr>
          <w:rFonts w:ascii="Times New Roman" w:eastAsia="新細明體" w:hAnsi="Times New Roman" w:cs="Times New Roman"/>
          <w:color w:val="000000"/>
          <w:kern w:val="0"/>
          <w:sz w:val="27"/>
          <w:szCs w:val="27"/>
        </w:rPr>
        <w:t> 99 (5):48-53.</w:t>
      </w:r>
    </w:p>
    <w:p w14:paraId="5E1E9D69" w14:textId="19BE2B3D" w:rsid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Van der Aalst, W. M., M. </w:t>
      </w:r>
      <w:proofErr w:type="spellStart"/>
      <w:r w:rsidRPr="00453C9D">
        <w:rPr>
          <w:rFonts w:ascii="Times New Roman" w:eastAsia="新細明體" w:hAnsi="Times New Roman" w:cs="Times New Roman"/>
          <w:color w:val="000000"/>
          <w:kern w:val="0"/>
          <w:sz w:val="27"/>
          <w:szCs w:val="27"/>
        </w:rPr>
        <w:t>Bichler</w:t>
      </w:r>
      <w:proofErr w:type="spellEnd"/>
      <w:r w:rsidRPr="00453C9D">
        <w:rPr>
          <w:rFonts w:ascii="Times New Roman" w:eastAsia="新細明體" w:hAnsi="Times New Roman" w:cs="Times New Roman"/>
          <w:color w:val="000000"/>
          <w:kern w:val="0"/>
          <w:sz w:val="27"/>
          <w:szCs w:val="27"/>
        </w:rPr>
        <w:t xml:space="preserve">, and A. </w:t>
      </w:r>
      <w:proofErr w:type="spellStart"/>
      <w:r w:rsidRPr="00453C9D">
        <w:rPr>
          <w:rFonts w:ascii="Times New Roman" w:eastAsia="新細明體" w:hAnsi="Times New Roman" w:cs="Times New Roman"/>
          <w:color w:val="000000"/>
          <w:kern w:val="0"/>
          <w:sz w:val="27"/>
          <w:szCs w:val="27"/>
        </w:rPr>
        <w:t>Heinzl</w:t>
      </w:r>
      <w:proofErr w:type="spellEnd"/>
      <w:r w:rsidRPr="00453C9D">
        <w:rPr>
          <w:rFonts w:ascii="Times New Roman" w:eastAsia="新細明體" w:hAnsi="Times New Roman" w:cs="Times New Roman"/>
          <w:color w:val="000000"/>
          <w:kern w:val="0"/>
          <w:sz w:val="27"/>
          <w:szCs w:val="27"/>
        </w:rPr>
        <w:t>. 2018. Robotic process automation: Springer, 269-272.</w:t>
      </w:r>
    </w:p>
    <w:p w14:paraId="2F8D938F" w14:textId="2E09D30E" w:rsid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
    <w:p w14:paraId="49F27B34" w14:textId="4E7D40CB" w:rsidR="00453C9D" w:rsidRDefault="00453C9D" w:rsidP="00453C9D">
      <w:pPr>
        <w:widowControl/>
        <w:spacing w:before="100" w:beforeAutospacing="1" w:after="100" w:afterAutospacing="1"/>
        <w:rPr>
          <w:rFonts w:ascii="Times New Roman" w:eastAsia="新細明體" w:hAnsi="Times New Roman" w:cs="Times New Roman" w:hint="eastAsia"/>
          <w:color w:val="000000"/>
          <w:kern w:val="0"/>
          <w:sz w:val="27"/>
          <w:szCs w:val="27"/>
        </w:rPr>
      </w:pPr>
      <w:r w:rsidRPr="00453C9D">
        <w:rPr>
          <w:rFonts w:ascii="Times New Roman" w:eastAsia="新細明體" w:hAnsi="Times New Roman" w:cs="Times New Roman" w:hint="eastAsia"/>
          <w:color w:val="000000"/>
          <w:kern w:val="0"/>
          <w:sz w:val="27"/>
          <w:szCs w:val="27"/>
        </w:rPr>
        <w:t>“</w:t>
      </w:r>
      <w:r w:rsidR="00245A8C">
        <w:rPr>
          <w:rFonts w:ascii="Times New Roman" w:eastAsia="新細明體" w:hAnsi="Times New Roman" w:cs="Times New Roman"/>
          <w:color w:val="000000"/>
          <w:kern w:val="0"/>
          <w:sz w:val="27"/>
          <w:szCs w:val="27"/>
        </w:rPr>
        <w:t>What is Robotic Process Automation</w:t>
      </w:r>
      <w:r w:rsidRPr="00453C9D">
        <w:rPr>
          <w:rFonts w:ascii="Times New Roman" w:eastAsia="新細明體" w:hAnsi="Times New Roman" w:cs="Times New Roman"/>
          <w:color w:val="000000"/>
          <w:kern w:val="0"/>
          <w:sz w:val="27"/>
          <w:szCs w:val="27"/>
        </w:rPr>
        <w:t xml:space="preserve">” </w:t>
      </w:r>
      <w:r w:rsidR="00245A8C" w:rsidRPr="00245A8C">
        <w:rPr>
          <w:rFonts w:ascii="Times New Roman" w:eastAsia="新細明體" w:hAnsi="Times New Roman" w:cs="Times New Roman"/>
          <w:color w:val="000000"/>
          <w:kern w:val="0"/>
          <w:sz w:val="27"/>
          <w:szCs w:val="27"/>
        </w:rPr>
        <w:t>https://www.uipath.com/rpa/robotic-process-automation</w:t>
      </w:r>
      <w:r w:rsidR="00245A8C">
        <w:rPr>
          <w:rFonts w:ascii="Times New Roman" w:eastAsia="新細明體" w:hAnsi="Times New Roman" w:cs="Times New Roman"/>
          <w:color w:val="000000"/>
          <w:kern w:val="0"/>
          <w:sz w:val="27"/>
          <w:szCs w:val="27"/>
        </w:rPr>
        <w:t>/</w:t>
      </w:r>
      <w:r w:rsidRPr="00453C9D">
        <w:rPr>
          <w:rFonts w:ascii="Times New Roman" w:eastAsia="新細明體" w:hAnsi="Times New Roman" w:cs="Times New Roman"/>
          <w:color w:val="000000"/>
          <w:kern w:val="0"/>
          <w:sz w:val="27"/>
          <w:szCs w:val="27"/>
        </w:rPr>
        <w:t xml:space="preserve">. Accessed </w:t>
      </w:r>
      <w:r w:rsidR="00245A8C">
        <w:rPr>
          <w:rFonts w:ascii="Times New Roman" w:eastAsia="新細明體" w:hAnsi="Times New Roman" w:cs="Times New Roman"/>
          <w:color w:val="000000"/>
          <w:kern w:val="0"/>
          <w:sz w:val="27"/>
          <w:szCs w:val="27"/>
        </w:rPr>
        <w:t>9</w:t>
      </w:r>
      <w:r w:rsidRPr="00453C9D">
        <w:rPr>
          <w:rFonts w:ascii="Times New Roman" w:eastAsia="新細明體" w:hAnsi="Times New Roman" w:cs="Times New Roman"/>
          <w:color w:val="000000"/>
          <w:kern w:val="0"/>
          <w:sz w:val="27"/>
          <w:szCs w:val="27"/>
        </w:rPr>
        <w:t xml:space="preserve"> March 202</w:t>
      </w:r>
      <w:r w:rsidR="00245A8C">
        <w:rPr>
          <w:rFonts w:ascii="Times New Roman" w:eastAsia="新細明體" w:hAnsi="Times New Roman" w:cs="Times New Roman"/>
          <w:color w:val="000000"/>
          <w:kern w:val="0"/>
          <w:sz w:val="27"/>
          <w:szCs w:val="27"/>
        </w:rPr>
        <w:t>4</w:t>
      </w:r>
      <w:r w:rsidRPr="00453C9D">
        <w:rPr>
          <w:rFonts w:ascii="Times New Roman" w:eastAsia="新細明體" w:hAnsi="Times New Roman" w:cs="Times New Roman"/>
          <w:color w:val="000000"/>
          <w:kern w:val="0"/>
          <w:sz w:val="27"/>
          <w:szCs w:val="27"/>
        </w:rPr>
        <w:t>.</w:t>
      </w:r>
    </w:p>
    <w:p w14:paraId="1545B3A7" w14:textId="77777777" w:rsidR="00453C9D" w:rsidRPr="00453C9D" w:rsidRDefault="00453C9D" w:rsidP="00453C9D">
      <w:pPr>
        <w:widowControl/>
        <w:spacing w:before="100" w:beforeAutospacing="1" w:after="100" w:afterAutospacing="1"/>
        <w:rPr>
          <w:rFonts w:ascii="Times New Roman" w:eastAsia="新細明體" w:hAnsi="Times New Roman" w:cs="Times New Roman" w:hint="eastAsia"/>
          <w:color w:val="000000"/>
          <w:kern w:val="0"/>
          <w:sz w:val="27"/>
          <w:szCs w:val="27"/>
        </w:rPr>
      </w:pPr>
    </w:p>
    <w:p w14:paraId="5789B011"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Wright, S., and A. M. Wright. 2002. Information system assurance for enterprise resource planning systems: Unique risk considerations.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16 (s-1):99-113.</w:t>
      </w:r>
    </w:p>
    <w:p w14:paraId="6ED9C8A8" w14:textId="6BFCBBCD" w:rsidR="00A95263" w:rsidRPr="00453C9D" w:rsidRDefault="00453C9D" w:rsidP="00453C9D">
      <w:pPr>
        <w:widowControl/>
        <w:spacing w:before="100" w:beforeAutospacing="1" w:after="100" w:afterAutospacing="1"/>
        <w:rPr>
          <w:rFonts w:ascii="Times New Roman" w:eastAsia="新細明體" w:hAnsi="Times New Roman" w:cs="Times New Roman" w:hint="eastAsia"/>
          <w:color w:val="000000"/>
          <w:kern w:val="0"/>
          <w:sz w:val="27"/>
          <w:szCs w:val="27"/>
        </w:rPr>
      </w:pPr>
      <w:r w:rsidRPr="00453C9D">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87 (2):675-703.</w:t>
      </w:r>
    </w:p>
    <w:p w14:paraId="4E8BE511" w14:textId="77777777" w:rsidR="00EB72E4" w:rsidRDefault="00EB72E4">
      <w:pPr>
        <w:widowControl/>
        <w:rPr>
          <w:ins w:id="192" w:author="Sheng-Feng Hsieh" w:date="2024-04-07T16:19:00Z"/>
          <w:rFonts w:ascii="Times New Roman" w:eastAsiaTheme="majorEastAsia" w:hAnsi="Times New Roman" w:cs="Times New Roman"/>
          <w:b/>
          <w:bCs/>
          <w:kern w:val="52"/>
        </w:rPr>
      </w:pPr>
      <w:ins w:id="193" w:author="Sheng-Feng Hsieh" w:date="2024-04-07T16:19:00Z">
        <w:r>
          <w:rPr>
            <w:rFonts w:ascii="Times New Roman" w:hAnsi="Times New Roman" w:cs="Times New Roman"/>
          </w:rPr>
          <w:br w:type="page"/>
        </w:r>
      </w:ins>
    </w:p>
    <w:p w14:paraId="347CC5F2" w14:textId="3058824F"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94"/>
      <w:commentRangeStart w:id="195"/>
      <w:commentRangeStart w:id="196"/>
      <w:r w:rsidRPr="00BA4329">
        <w:rPr>
          <w:rFonts w:ascii="Times New Roman" w:hAnsi="Times New Roman" w:cs="Times New Roman"/>
          <w:b/>
          <w:bCs/>
        </w:rPr>
        <w:t>Panel A: Selection Procedure</w:t>
      </w:r>
      <w:commentRangeEnd w:id="194"/>
      <w:r w:rsidR="00EC6172">
        <w:rPr>
          <w:rStyle w:val="a6"/>
        </w:rPr>
        <w:commentReference w:id="194"/>
      </w:r>
      <w:commentRangeEnd w:id="195"/>
      <w:r w:rsidR="00870B72">
        <w:rPr>
          <w:rStyle w:val="a6"/>
        </w:rPr>
        <w:commentReference w:id="195"/>
      </w:r>
      <w:commentRangeEnd w:id="196"/>
      <w:r w:rsidR="003274A3">
        <w:rPr>
          <w:rStyle w:val="a6"/>
        </w:rPr>
        <w:commentReference w:id="196"/>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D0881A1"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del w:id="197" w:author="Sheng-Feng Hsieh" w:date="2024-04-07T15:48:00Z">
              <w:r w:rsidRPr="00BA4329" w:rsidDel="002710D6">
                <w:rPr>
                  <w:rFonts w:ascii="Times New Roman" w:hAnsi="Times New Roman" w:cs="Times New Roman"/>
                </w:rPr>
                <w:delText>'</w:delText>
              </w:r>
            </w:del>
            <w:ins w:id="198" w:author="Sheng-Feng Hsieh" w:date="2024-04-07T15:48:00Z">
              <w:r w:rsidR="002710D6">
                <w:rPr>
                  <w:rFonts w:ascii="Times New Roman" w:hAnsi="Times New Roman" w:cs="Times New Roman"/>
                </w:rPr>
                <w:t>’</w:t>
              </w:r>
            </w:ins>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51E96">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99" w:name="_Hlk161597882"/>
      <w:r w:rsidRPr="00BA4329">
        <w:rPr>
          <w:rFonts w:ascii="Times New Roman" w:hAnsi="Times New Roman" w:cs="Times New Roman"/>
          <w:sz w:val="24"/>
          <w:szCs w:val="24"/>
        </w:rPr>
        <w:lastRenderedPageBreak/>
        <w:t>Panel B Spearman Correlation Matrix</w:t>
      </w:r>
      <w:del w:id="200" w:author="Sheng-Feng Hsieh" w:date="2024-04-07T16:12:00Z">
        <w:r w:rsidR="00382ECD" w:rsidDel="000A6D29">
          <w:rPr>
            <w:rFonts w:ascii="Times New Roman" w:hAnsi="Times New Roman" w:cs="Times New Roman"/>
            <w:sz w:val="24"/>
            <w:szCs w:val="24"/>
          </w:rPr>
          <w:br/>
        </w:r>
      </w:del>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01" w:author="Sheng-Feng Hsieh" w:date="2024-04-07T16:11:00Z">
          <w:tblPr>
            <w:tblStyle w:val="ab"/>
            <w:tblW w:w="634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Change w:id="202">
          <w:tblGrid>
            <w:gridCol w:w="1170"/>
            <w:gridCol w:w="814"/>
            <w:gridCol w:w="853"/>
            <w:gridCol w:w="849"/>
            <w:gridCol w:w="853"/>
            <w:gridCol w:w="849"/>
            <w:gridCol w:w="853"/>
            <w:gridCol w:w="849"/>
            <w:gridCol w:w="849"/>
            <w:gridCol w:w="853"/>
            <w:gridCol w:w="852"/>
            <w:gridCol w:w="848"/>
            <w:gridCol w:w="852"/>
            <w:gridCol w:w="852"/>
            <w:gridCol w:w="848"/>
            <w:gridCol w:w="848"/>
            <w:gridCol w:w="852"/>
            <w:gridCol w:w="707"/>
            <w:gridCol w:w="4092"/>
          </w:tblGrid>
        </w:tblGridChange>
      </w:tblGrid>
      <w:tr w:rsidR="000A6D29" w:rsidRPr="008B220A" w14:paraId="2719AED3" w14:textId="77777777" w:rsidTr="000A6D29">
        <w:trPr>
          <w:trHeight w:val="343"/>
          <w:trPrChange w:id="203" w:author="Sheng-Feng Hsieh" w:date="2024-04-07T16:11:00Z">
            <w:trPr>
              <w:trHeight w:val="343"/>
            </w:trPr>
          </w:trPrChange>
        </w:trPr>
        <w:tc>
          <w:tcPr>
            <w:tcW w:w="362" w:type="pct"/>
            <w:tcBorders>
              <w:top w:val="single" w:sz="4" w:space="0" w:color="auto"/>
            </w:tcBorders>
            <w:noWrap/>
            <w:hideMark/>
            <w:tcPrChange w:id="204" w:author="Sheng-Feng Hsieh" w:date="2024-04-07T16:11:00Z">
              <w:tcPr>
                <w:tcW w:w="299" w:type="pct"/>
                <w:tcBorders>
                  <w:top w:val="single" w:sz="4" w:space="0" w:color="auto"/>
                </w:tcBorders>
                <w:noWrap/>
                <w:hideMark/>
              </w:tcPr>
            </w:tcPrChange>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Change w:id="205" w:author="Sheng-Feng Hsieh" w:date="2024-04-07T16:11:00Z">
              <w:tcPr>
                <w:tcW w:w="208" w:type="pct"/>
                <w:tcBorders>
                  <w:top w:val="single" w:sz="4" w:space="0" w:color="auto"/>
                  <w:bottom w:val="single" w:sz="4" w:space="0" w:color="auto"/>
                </w:tcBorders>
                <w:noWrap/>
                <w:hideMark/>
              </w:tcPr>
            </w:tcPrChange>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Change w:id="206" w:author="Sheng-Feng Hsieh" w:date="2024-04-07T16:11:00Z">
              <w:tcPr>
                <w:tcW w:w="218" w:type="pct"/>
                <w:tcBorders>
                  <w:top w:val="single" w:sz="4" w:space="0" w:color="auto"/>
                  <w:bottom w:val="single" w:sz="4" w:space="0" w:color="auto"/>
                </w:tcBorders>
                <w:noWrap/>
                <w:hideMark/>
              </w:tcPr>
            </w:tcPrChange>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Change w:id="207" w:author="Sheng-Feng Hsieh" w:date="2024-04-07T16:11:00Z">
              <w:tcPr>
                <w:tcW w:w="217" w:type="pct"/>
                <w:tcBorders>
                  <w:top w:val="single" w:sz="4" w:space="0" w:color="auto"/>
                  <w:bottom w:val="single" w:sz="4" w:space="0" w:color="auto"/>
                </w:tcBorders>
                <w:noWrap/>
                <w:hideMark/>
              </w:tcPr>
            </w:tcPrChange>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Change w:id="208" w:author="Sheng-Feng Hsieh" w:date="2024-04-07T16:11:00Z">
              <w:tcPr>
                <w:tcW w:w="218" w:type="pct"/>
                <w:tcBorders>
                  <w:top w:val="single" w:sz="4" w:space="0" w:color="auto"/>
                  <w:bottom w:val="single" w:sz="4" w:space="0" w:color="auto"/>
                </w:tcBorders>
                <w:noWrap/>
                <w:hideMark/>
              </w:tcPr>
            </w:tcPrChange>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Change w:id="209" w:author="Sheng-Feng Hsieh" w:date="2024-04-07T16:11:00Z">
              <w:tcPr>
                <w:tcW w:w="217" w:type="pct"/>
                <w:tcBorders>
                  <w:top w:val="single" w:sz="4" w:space="0" w:color="auto"/>
                  <w:bottom w:val="single" w:sz="4" w:space="0" w:color="auto"/>
                </w:tcBorders>
                <w:noWrap/>
                <w:hideMark/>
              </w:tcPr>
            </w:tcPrChange>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Change w:id="210" w:author="Sheng-Feng Hsieh" w:date="2024-04-07T16:11:00Z">
              <w:tcPr>
                <w:tcW w:w="218" w:type="pct"/>
                <w:tcBorders>
                  <w:top w:val="single" w:sz="4" w:space="0" w:color="auto"/>
                  <w:bottom w:val="single" w:sz="4" w:space="0" w:color="auto"/>
                </w:tcBorders>
                <w:noWrap/>
                <w:hideMark/>
              </w:tcPr>
            </w:tcPrChange>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Change w:id="211" w:author="Sheng-Feng Hsieh" w:date="2024-04-07T16:11:00Z">
              <w:tcPr>
                <w:tcW w:w="217" w:type="pct"/>
                <w:tcBorders>
                  <w:top w:val="single" w:sz="4" w:space="0" w:color="auto"/>
                  <w:bottom w:val="single" w:sz="4" w:space="0" w:color="auto"/>
                </w:tcBorders>
                <w:noWrap/>
                <w:hideMark/>
              </w:tcPr>
            </w:tcPrChange>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Change w:id="212" w:author="Sheng-Feng Hsieh" w:date="2024-04-07T16:11:00Z">
              <w:tcPr>
                <w:tcW w:w="217" w:type="pct"/>
                <w:tcBorders>
                  <w:top w:val="single" w:sz="4" w:space="0" w:color="auto"/>
                  <w:bottom w:val="single" w:sz="4" w:space="0" w:color="auto"/>
                </w:tcBorders>
                <w:noWrap/>
                <w:hideMark/>
              </w:tcPr>
            </w:tcPrChange>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Change w:id="213" w:author="Sheng-Feng Hsieh" w:date="2024-04-07T16:11:00Z">
              <w:tcPr>
                <w:tcW w:w="218" w:type="pct"/>
                <w:tcBorders>
                  <w:top w:val="single" w:sz="4" w:space="0" w:color="auto"/>
                  <w:bottom w:val="single" w:sz="4" w:space="0" w:color="auto"/>
                </w:tcBorders>
                <w:noWrap/>
                <w:hideMark/>
              </w:tcPr>
            </w:tcPrChange>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Change w:id="214" w:author="Sheng-Feng Hsieh" w:date="2024-04-07T16:11:00Z">
              <w:tcPr>
                <w:tcW w:w="218" w:type="pct"/>
                <w:tcBorders>
                  <w:top w:val="single" w:sz="4" w:space="0" w:color="auto"/>
                  <w:bottom w:val="single" w:sz="4" w:space="0" w:color="auto"/>
                </w:tcBorders>
                <w:noWrap/>
                <w:hideMark/>
              </w:tcPr>
            </w:tcPrChange>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Change w:id="215" w:author="Sheng-Feng Hsieh" w:date="2024-04-07T16:11:00Z">
              <w:tcPr>
                <w:tcW w:w="217" w:type="pct"/>
                <w:tcBorders>
                  <w:top w:val="single" w:sz="4" w:space="0" w:color="auto"/>
                  <w:bottom w:val="single" w:sz="4" w:space="0" w:color="auto"/>
                </w:tcBorders>
                <w:noWrap/>
                <w:hideMark/>
              </w:tcPr>
            </w:tcPrChange>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Change w:id="216" w:author="Sheng-Feng Hsieh" w:date="2024-04-07T16:11:00Z">
              <w:tcPr>
                <w:tcW w:w="218" w:type="pct"/>
                <w:tcBorders>
                  <w:top w:val="single" w:sz="4" w:space="0" w:color="auto"/>
                  <w:bottom w:val="single" w:sz="4" w:space="0" w:color="auto"/>
                </w:tcBorders>
                <w:noWrap/>
                <w:hideMark/>
              </w:tcPr>
            </w:tcPrChange>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Change w:id="217" w:author="Sheng-Feng Hsieh" w:date="2024-04-07T16:11:00Z">
              <w:tcPr>
                <w:tcW w:w="218" w:type="pct"/>
                <w:tcBorders>
                  <w:top w:val="single" w:sz="4" w:space="0" w:color="auto"/>
                  <w:bottom w:val="single" w:sz="4" w:space="0" w:color="auto"/>
                </w:tcBorders>
                <w:noWrap/>
                <w:hideMark/>
              </w:tcPr>
            </w:tcPrChange>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Change w:id="218" w:author="Sheng-Feng Hsieh" w:date="2024-04-07T16:11:00Z">
              <w:tcPr>
                <w:tcW w:w="217" w:type="pct"/>
                <w:tcBorders>
                  <w:top w:val="single" w:sz="4" w:space="0" w:color="auto"/>
                  <w:bottom w:val="single" w:sz="4" w:space="0" w:color="auto"/>
                </w:tcBorders>
                <w:noWrap/>
                <w:hideMark/>
              </w:tcPr>
            </w:tcPrChange>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Change w:id="219" w:author="Sheng-Feng Hsieh" w:date="2024-04-07T16:11:00Z">
              <w:tcPr>
                <w:tcW w:w="217" w:type="pct"/>
                <w:tcBorders>
                  <w:top w:val="single" w:sz="4" w:space="0" w:color="auto"/>
                  <w:bottom w:val="single" w:sz="4" w:space="0" w:color="auto"/>
                </w:tcBorders>
                <w:noWrap/>
                <w:hideMark/>
              </w:tcPr>
            </w:tcPrChange>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Change w:id="220" w:author="Sheng-Feng Hsieh" w:date="2024-04-07T16:11:00Z">
              <w:tcPr>
                <w:tcW w:w="218" w:type="pct"/>
                <w:tcBorders>
                  <w:top w:val="single" w:sz="4" w:space="0" w:color="auto"/>
                  <w:bottom w:val="single" w:sz="4" w:space="0" w:color="auto"/>
                </w:tcBorders>
                <w:noWrap/>
                <w:hideMark/>
              </w:tcPr>
            </w:tcPrChange>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Change w:id="221" w:author="Sheng-Feng Hsieh" w:date="2024-04-07T16:11:00Z">
              <w:tcPr>
                <w:tcW w:w="181" w:type="pct"/>
                <w:tcBorders>
                  <w:top w:val="single" w:sz="4" w:space="0" w:color="auto"/>
                  <w:bottom w:val="single" w:sz="4" w:space="0" w:color="auto"/>
                </w:tcBorders>
                <w:noWrap/>
                <w:hideMark/>
              </w:tcPr>
            </w:tcPrChange>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Change w:id="222" w:author="Sheng-Feng Hsieh" w:date="2024-04-07T16:11:00Z">
              <w:tcPr>
                <w:tcW w:w="1047" w:type="pct"/>
                <w:tcBorders>
                  <w:top w:val="single" w:sz="4" w:space="0" w:color="auto"/>
                  <w:bottom w:val="single" w:sz="4" w:space="0" w:color="auto"/>
                </w:tcBorders>
                <w:noWrap/>
                <w:hideMark/>
              </w:tcPr>
            </w:tcPrChange>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0A6D29">
        <w:trPr>
          <w:trHeight w:val="360"/>
          <w:trPrChange w:id="223" w:author="Sheng-Feng Hsieh" w:date="2024-04-07T16:11:00Z">
            <w:trPr>
              <w:trHeight w:val="360"/>
            </w:trPr>
          </w:trPrChange>
        </w:trPr>
        <w:tc>
          <w:tcPr>
            <w:tcW w:w="362" w:type="pct"/>
            <w:noWrap/>
            <w:hideMark/>
            <w:tcPrChange w:id="224" w:author="Sheng-Feng Hsieh" w:date="2024-04-07T16:11:00Z">
              <w:tcPr>
                <w:tcW w:w="299" w:type="pct"/>
                <w:noWrap/>
                <w:hideMark/>
              </w:tcPr>
            </w:tcPrChange>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Change w:id="225" w:author="Sheng-Feng Hsieh" w:date="2024-04-07T16:11:00Z">
              <w:tcPr>
                <w:tcW w:w="208" w:type="pct"/>
                <w:tcBorders>
                  <w:top w:val="single" w:sz="4" w:space="0" w:color="auto"/>
                </w:tcBorders>
                <w:noWrap/>
                <w:hideMark/>
              </w:tcPr>
            </w:tcPrChange>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Change w:id="226" w:author="Sheng-Feng Hsieh" w:date="2024-04-07T16:11:00Z">
              <w:tcPr>
                <w:tcW w:w="218" w:type="pct"/>
                <w:tcBorders>
                  <w:top w:val="single" w:sz="4" w:space="0" w:color="auto"/>
                </w:tcBorders>
                <w:noWrap/>
                <w:hideMark/>
              </w:tcPr>
            </w:tcPrChange>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27" w:author="Sheng-Feng Hsieh" w:date="2024-04-07T16:11:00Z">
              <w:tcPr>
                <w:tcW w:w="217" w:type="pct"/>
                <w:tcBorders>
                  <w:top w:val="single" w:sz="4" w:space="0" w:color="auto"/>
                </w:tcBorders>
                <w:noWrap/>
                <w:hideMark/>
              </w:tcPr>
            </w:tcPrChange>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28" w:author="Sheng-Feng Hsieh" w:date="2024-04-07T16:11:00Z">
              <w:tcPr>
                <w:tcW w:w="218" w:type="pct"/>
                <w:tcBorders>
                  <w:top w:val="single" w:sz="4" w:space="0" w:color="auto"/>
                </w:tcBorders>
                <w:noWrap/>
                <w:hideMark/>
              </w:tcPr>
            </w:tcPrChange>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29" w:author="Sheng-Feng Hsieh" w:date="2024-04-07T16:11:00Z">
              <w:tcPr>
                <w:tcW w:w="217" w:type="pct"/>
                <w:tcBorders>
                  <w:top w:val="single" w:sz="4" w:space="0" w:color="auto"/>
                </w:tcBorders>
                <w:noWrap/>
                <w:hideMark/>
              </w:tcPr>
            </w:tcPrChange>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30" w:author="Sheng-Feng Hsieh" w:date="2024-04-07T16:11:00Z">
              <w:tcPr>
                <w:tcW w:w="218" w:type="pct"/>
                <w:tcBorders>
                  <w:top w:val="single" w:sz="4" w:space="0" w:color="auto"/>
                </w:tcBorders>
                <w:noWrap/>
                <w:hideMark/>
              </w:tcPr>
            </w:tcPrChange>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31" w:author="Sheng-Feng Hsieh" w:date="2024-04-07T16:11:00Z">
              <w:tcPr>
                <w:tcW w:w="217" w:type="pct"/>
                <w:tcBorders>
                  <w:top w:val="single" w:sz="4" w:space="0" w:color="auto"/>
                </w:tcBorders>
                <w:noWrap/>
                <w:hideMark/>
              </w:tcPr>
            </w:tcPrChange>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32" w:author="Sheng-Feng Hsieh" w:date="2024-04-07T16:11:00Z">
              <w:tcPr>
                <w:tcW w:w="217" w:type="pct"/>
                <w:tcBorders>
                  <w:top w:val="single" w:sz="4" w:space="0" w:color="auto"/>
                </w:tcBorders>
                <w:noWrap/>
                <w:hideMark/>
              </w:tcPr>
            </w:tcPrChange>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33" w:author="Sheng-Feng Hsieh" w:date="2024-04-07T16:11:00Z">
              <w:tcPr>
                <w:tcW w:w="218" w:type="pct"/>
                <w:tcBorders>
                  <w:top w:val="single" w:sz="4" w:space="0" w:color="auto"/>
                </w:tcBorders>
                <w:noWrap/>
                <w:hideMark/>
              </w:tcPr>
            </w:tcPrChange>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34" w:author="Sheng-Feng Hsieh" w:date="2024-04-07T16:11:00Z">
              <w:tcPr>
                <w:tcW w:w="218" w:type="pct"/>
                <w:tcBorders>
                  <w:top w:val="single" w:sz="4" w:space="0" w:color="auto"/>
                </w:tcBorders>
                <w:noWrap/>
                <w:hideMark/>
              </w:tcPr>
            </w:tcPrChange>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35" w:author="Sheng-Feng Hsieh" w:date="2024-04-07T16:11:00Z">
              <w:tcPr>
                <w:tcW w:w="217" w:type="pct"/>
                <w:tcBorders>
                  <w:top w:val="single" w:sz="4" w:space="0" w:color="auto"/>
                </w:tcBorders>
                <w:noWrap/>
                <w:hideMark/>
              </w:tcPr>
            </w:tcPrChange>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36" w:author="Sheng-Feng Hsieh" w:date="2024-04-07T16:11:00Z">
              <w:tcPr>
                <w:tcW w:w="218" w:type="pct"/>
                <w:tcBorders>
                  <w:top w:val="single" w:sz="4" w:space="0" w:color="auto"/>
                </w:tcBorders>
                <w:noWrap/>
                <w:hideMark/>
              </w:tcPr>
            </w:tcPrChange>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37" w:author="Sheng-Feng Hsieh" w:date="2024-04-07T16:11:00Z">
              <w:tcPr>
                <w:tcW w:w="218" w:type="pct"/>
                <w:tcBorders>
                  <w:top w:val="single" w:sz="4" w:space="0" w:color="auto"/>
                </w:tcBorders>
                <w:noWrap/>
                <w:hideMark/>
              </w:tcPr>
            </w:tcPrChange>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38" w:author="Sheng-Feng Hsieh" w:date="2024-04-07T16:11:00Z">
              <w:tcPr>
                <w:tcW w:w="217" w:type="pct"/>
                <w:tcBorders>
                  <w:top w:val="single" w:sz="4" w:space="0" w:color="auto"/>
                </w:tcBorders>
                <w:noWrap/>
                <w:hideMark/>
              </w:tcPr>
            </w:tcPrChange>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39" w:author="Sheng-Feng Hsieh" w:date="2024-04-07T16:11:00Z">
              <w:tcPr>
                <w:tcW w:w="217" w:type="pct"/>
                <w:tcBorders>
                  <w:top w:val="single" w:sz="4" w:space="0" w:color="auto"/>
                </w:tcBorders>
                <w:noWrap/>
                <w:hideMark/>
              </w:tcPr>
            </w:tcPrChange>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40" w:author="Sheng-Feng Hsieh" w:date="2024-04-07T16:11:00Z">
              <w:tcPr>
                <w:tcW w:w="218" w:type="pct"/>
                <w:tcBorders>
                  <w:top w:val="single" w:sz="4" w:space="0" w:color="auto"/>
                </w:tcBorders>
                <w:noWrap/>
                <w:hideMark/>
              </w:tcPr>
            </w:tcPrChange>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41" w:author="Sheng-Feng Hsieh" w:date="2024-04-07T16:11:00Z">
              <w:tcPr>
                <w:tcW w:w="181" w:type="pct"/>
                <w:tcBorders>
                  <w:top w:val="single" w:sz="4" w:space="0" w:color="auto"/>
                </w:tcBorders>
                <w:noWrap/>
                <w:hideMark/>
              </w:tcPr>
            </w:tcPrChange>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Change w:id="242" w:author="Sheng-Feng Hsieh" w:date="2024-04-07T16:11:00Z">
              <w:tcPr>
                <w:tcW w:w="1047" w:type="pct"/>
                <w:tcBorders>
                  <w:top w:val="single" w:sz="4" w:space="0" w:color="auto"/>
                </w:tcBorders>
                <w:noWrap/>
                <w:hideMark/>
              </w:tcPr>
            </w:tcPrChange>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0A6D29">
        <w:trPr>
          <w:trHeight w:val="372"/>
          <w:trPrChange w:id="243" w:author="Sheng-Feng Hsieh" w:date="2024-04-07T16:11:00Z">
            <w:trPr>
              <w:trHeight w:val="372"/>
            </w:trPr>
          </w:trPrChange>
        </w:trPr>
        <w:tc>
          <w:tcPr>
            <w:tcW w:w="362" w:type="pct"/>
            <w:noWrap/>
            <w:hideMark/>
            <w:tcPrChange w:id="244" w:author="Sheng-Feng Hsieh" w:date="2024-04-07T16:11:00Z">
              <w:tcPr>
                <w:tcW w:w="299" w:type="pct"/>
                <w:noWrap/>
                <w:hideMark/>
              </w:tcPr>
            </w:tcPrChange>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Change w:id="245" w:author="Sheng-Feng Hsieh" w:date="2024-04-07T16:11:00Z">
              <w:tcPr>
                <w:tcW w:w="208" w:type="pct"/>
                <w:noWrap/>
                <w:hideMark/>
              </w:tcPr>
            </w:tcPrChange>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Change w:id="246" w:author="Sheng-Feng Hsieh" w:date="2024-04-07T16:11:00Z">
              <w:tcPr>
                <w:tcW w:w="218" w:type="pct"/>
                <w:noWrap/>
                <w:hideMark/>
              </w:tcPr>
            </w:tcPrChange>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247" w:author="Sheng-Feng Hsieh" w:date="2024-04-07T16:11:00Z">
              <w:tcPr>
                <w:tcW w:w="217" w:type="pct"/>
                <w:noWrap/>
                <w:hideMark/>
              </w:tcPr>
            </w:tcPrChange>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Change w:id="248" w:author="Sheng-Feng Hsieh" w:date="2024-04-07T16:11:00Z">
              <w:tcPr>
                <w:tcW w:w="218" w:type="pct"/>
                <w:noWrap/>
                <w:hideMark/>
              </w:tcPr>
            </w:tcPrChange>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Change w:id="249" w:author="Sheng-Feng Hsieh" w:date="2024-04-07T16:11:00Z">
              <w:tcPr>
                <w:tcW w:w="217" w:type="pct"/>
                <w:noWrap/>
                <w:hideMark/>
              </w:tcPr>
            </w:tcPrChange>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Change w:id="250" w:author="Sheng-Feng Hsieh" w:date="2024-04-07T16:11:00Z">
              <w:tcPr>
                <w:tcW w:w="218" w:type="pct"/>
                <w:noWrap/>
                <w:hideMark/>
              </w:tcPr>
            </w:tcPrChange>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Change w:id="251" w:author="Sheng-Feng Hsieh" w:date="2024-04-07T16:11:00Z">
              <w:tcPr>
                <w:tcW w:w="217" w:type="pct"/>
                <w:noWrap/>
                <w:hideMark/>
              </w:tcPr>
            </w:tcPrChange>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Change w:id="252" w:author="Sheng-Feng Hsieh" w:date="2024-04-07T16:11:00Z">
              <w:tcPr>
                <w:tcW w:w="217" w:type="pct"/>
                <w:noWrap/>
                <w:hideMark/>
              </w:tcPr>
            </w:tcPrChange>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Change w:id="253" w:author="Sheng-Feng Hsieh" w:date="2024-04-07T16:11:00Z">
              <w:tcPr>
                <w:tcW w:w="218" w:type="pct"/>
                <w:noWrap/>
                <w:hideMark/>
              </w:tcPr>
            </w:tcPrChange>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Change w:id="254" w:author="Sheng-Feng Hsieh" w:date="2024-04-07T16:11:00Z">
              <w:tcPr>
                <w:tcW w:w="218" w:type="pct"/>
                <w:noWrap/>
                <w:hideMark/>
              </w:tcPr>
            </w:tcPrChange>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Change w:id="255" w:author="Sheng-Feng Hsieh" w:date="2024-04-07T16:11:00Z">
              <w:tcPr>
                <w:tcW w:w="217" w:type="pct"/>
                <w:noWrap/>
                <w:hideMark/>
              </w:tcPr>
            </w:tcPrChange>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Change w:id="256" w:author="Sheng-Feng Hsieh" w:date="2024-04-07T16:11:00Z">
              <w:tcPr>
                <w:tcW w:w="218" w:type="pct"/>
                <w:noWrap/>
                <w:hideMark/>
              </w:tcPr>
            </w:tcPrChange>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Change w:id="257" w:author="Sheng-Feng Hsieh" w:date="2024-04-07T16:11:00Z">
              <w:tcPr>
                <w:tcW w:w="218" w:type="pct"/>
                <w:noWrap/>
                <w:hideMark/>
              </w:tcPr>
            </w:tcPrChange>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Change w:id="258" w:author="Sheng-Feng Hsieh" w:date="2024-04-07T16:11:00Z">
              <w:tcPr>
                <w:tcW w:w="217" w:type="pct"/>
                <w:noWrap/>
                <w:hideMark/>
              </w:tcPr>
            </w:tcPrChange>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Change w:id="259" w:author="Sheng-Feng Hsieh" w:date="2024-04-07T16:11:00Z">
              <w:tcPr>
                <w:tcW w:w="217" w:type="pct"/>
                <w:noWrap/>
                <w:hideMark/>
              </w:tcPr>
            </w:tcPrChange>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Change w:id="260" w:author="Sheng-Feng Hsieh" w:date="2024-04-07T16:11:00Z">
              <w:tcPr>
                <w:tcW w:w="218" w:type="pct"/>
                <w:noWrap/>
                <w:hideMark/>
              </w:tcPr>
            </w:tcPrChange>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Change w:id="261" w:author="Sheng-Feng Hsieh" w:date="2024-04-07T16:11:00Z">
              <w:tcPr>
                <w:tcW w:w="181" w:type="pct"/>
                <w:noWrap/>
                <w:hideMark/>
              </w:tcPr>
            </w:tcPrChange>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Change w:id="262" w:author="Sheng-Feng Hsieh" w:date="2024-04-07T16:11:00Z">
              <w:tcPr>
                <w:tcW w:w="1047" w:type="pct"/>
                <w:noWrap/>
                <w:hideMark/>
              </w:tcPr>
            </w:tcPrChange>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0A6D29">
        <w:trPr>
          <w:trHeight w:val="360"/>
          <w:trPrChange w:id="263" w:author="Sheng-Feng Hsieh" w:date="2024-04-07T16:11:00Z">
            <w:trPr>
              <w:trHeight w:val="360"/>
            </w:trPr>
          </w:trPrChange>
        </w:trPr>
        <w:tc>
          <w:tcPr>
            <w:tcW w:w="362" w:type="pct"/>
            <w:noWrap/>
            <w:hideMark/>
            <w:tcPrChange w:id="264" w:author="Sheng-Feng Hsieh" w:date="2024-04-07T16:11:00Z">
              <w:tcPr>
                <w:tcW w:w="299" w:type="pct"/>
                <w:noWrap/>
                <w:hideMark/>
              </w:tcPr>
            </w:tcPrChange>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Change w:id="265" w:author="Sheng-Feng Hsieh" w:date="2024-04-07T16:11:00Z">
              <w:tcPr>
                <w:tcW w:w="208" w:type="pct"/>
                <w:noWrap/>
                <w:hideMark/>
              </w:tcPr>
            </w:tcPrChange>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Change w:id="266" w:author="Sheng-Feng Hsieh" w:date="2024-04-07T16:11:00Z">
              <w:tcPr>
                <w:tcW w:w="218" w:type="pct"/>
                <w:noWrap/>
                <w:hideMark/>
              </w:tcPr>
            </w:tcPrChange>
          </w:tcPr>
          <w:p w14:paraId="4862EB33" w14:textId="024D31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del w:id="267" w:author="Sheng-Feng Hsieh" w:date="2024-04-07T16:08:00Z">
              <w:r w:rsidRPr="00F05229" w:rsidDel="000A6D29">
                <w:rPr>
                  <w:rFonts w:ascii="Times New Roman" w:hAnsi="Times New Roman" w:cs="Times New Roman"/>
                  <w:sz w:val="14"/>
                  <w:szCs w:val="14"/>
                </w:rPr>
                <w:delText>* * *</w:delText>
              </w:r>
            </w:del>
            <w:ins w:id="268" w:author="Sheng-Feng Hsieh" w:date="2024-04-07T16:08:00Z">
              <w:r w:rsidR="000A6D29">
                <w:rPr>
                  <w:rFonts w:ascii="Times New Roman" w:hAnsi="Times New Roman" w:cs="Times New Roman"/>
                  <w:sz w:val="14"/>
                  <w:szCs w:val="14"/>
                </w:rPr>
                <w:t>***</w:t>
              </w:r>
            </w:ins>
          </w:p>
        </w:tc>
        <w:tc>
          <w:tcPr>
            <w:tcW w:w="263" w:type="pct"/>
            <w:noWrap/>
            <w:hideMark/>
            <w:tcPrChange w:id="269" w:author="Sheng-Feng Hsieh" w:date="2024-04-07T16:11:00Z">
              <w:tcPr>
                <w:tcW w:w="217" w:type="pct"/>
                <w:noWrap/>
                <w:hideMark/>
              </w:tcPr>
            </w:tcPrChange>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270" w:author="Sheng-Feng Hsieh" w:date="2024-04-07T16:11:00Z">
              <w:tcPr>
                <w:tcW w:w="218" w:type="pct"/>
                <w:noWrap/>
                <w:hideMark/>
              </w:tcPr>
            </w:tcPrChange>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Change w:id="271" w:author="Sheng-Feng Hsieh" w:date="2024-04-07T16:11:00Z">
              <w:tcPr>
                <w:tcW w:w="217" w:type="pct"/>
                <w:noWrap/>
                <w:hideMark/>
              </w:tcPr>
            </w:tcPrChange>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Change w:id="272" w:author="Sheng-Feng Hsieh" w:date="2024-04-07T16:11:00Z">
              <w:tcPr>
                <w:tcW w:w="218" w:type="pct"/>
                <w:noWrap/>
                <w:hideMark/>
              </w:tcPr>
            </w:tcPrChange>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Change w:id="273" w:author="Sheng-Feng Hsieh" w:date="2024-04-07T16:11:00Z">
              <w:tcPr>
                <w:tcW w:w="217" w:type="pct"/>
                <w:noWrap/>
                <w:hideMark/>
              </w:tcPr>
            </w:tcPrChange>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Change w:id="274" w:author="Sheng-Feng Hsieh" w:date="2024-04-07T16:11:00Z">
              <w:tcPr>
                <w:tcW w:w="217" w:type="pct"/>
                <w:noWrap/>
                <w:hideMark/>
              </w:tcPr>
            </w:tcPrChange>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Change w:id="275" w:author="Sheng-Feng Hsieh" w:date="2024-04-07T16:11:00Z">
              <w:tcPr>
                <w:tcW w:w="218" w:type="pct"/>
                <w:noWrap/>
                <w:hideMark/>
              </w:tcPr>
            </w:tcPrChange>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Change w:id="276" w:author="Sheng-Feng Hsieh" w:date="2024-04-07T16:11:00Z">
              <w:tcPr>
                <w:tcW w:w="218" w:type="pct"/>
                <w:noWrap/>
                <w:hideMark/>
              </w:tcPr>
            </w:tcPrChange>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Change w:id="277" w:author="Sheng-Feng Hsieh" w:date="2024-04-07T16:11:00Z">
              <w:tcPr>
                <w:tcW w:w="217" w:type="pct"/>
                <w:noWrap/>
                <w:hideMark/>
              </w:tcPr>
            </w:tcPrChange>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Change w:id="278" w:author="Sheng-Feng Hsieh" w:date="2024-04-07T16:11:00Z">
              <w:tcPr>
                <w:tcW w:w="218" w:type="pct"/>
                <w:noWrap/>
                <w:hideMark/>
              </w:tcPr>
            </w:tcPrChange>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Change w:id="279" w:author="Sheng-Feng Hsieh" w:date="2024-04-07T16:11:00Z">
              <w:tcPr>
                <w:tcW w:w="218" w:type="pct"/>
                <w:noWrap/>
                <w:hideMark/>
              </w:tcPr>
            </w:tcPrChange>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Change w:id="280" w:author="Sheng-Feng Hsieh" w:date="2024-04-07T16:11:00Z">
              <w:tcPr>
                <w:tcW w:w="217" w:type="pct"/>
                <w:noWrap/>
                <w:hideMark/>
              </w:tcPr>
            </w:tcPrChange>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Change w:id="281" w:author="Sheng-Feng Hsieh" w:date="2024-04-07T16:11:00Z">
              <w:tcPr>
                <w:tcW w:w="217" w:type="pct"/>
                <w:noWrap/>
                <w:hideMark/>
              </w:tcPr>
            </w:tcPrChange>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Change w:id="282" w:author="Sheng-Feng Hsieh" w:date="2024-04-07T16:11:00Z">
              <w:tcPr>
                <w:tcW w:w="218" w:type="pct"/>
                <w:noWrap/>
                <w:hideMark/>
              </w:tcPr>
            </w:tcPrChange>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Change w:id="283" w:author="Sheng-Feng Hsieh" w:date="2024-04-07T16:11:00Z">
              <w:tcPr>
                <w:tcW w:w="181" w:type="pct"/>
                <w:noWrap/>
                <w:hideMark/>
              </w:tcPr>
            </w:tcPrChange>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Change w:id="284" w:author="Sheng-Feng Hsieh" w:date="2024-04-07T16:11:00Z">
              <w:tcPr>
                <w:tcW w:w="1047" w:type="pct"/>
                <w:noWrap/>
                <w:hideMark/>
              </w:tcPr>
            </w:tcPrChange>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0A6D29">
        <w:trPr>
          <w:trHeight w:val="360"/>
          <w:trPrChange w:id="285" w:author="Sheng-Feng Hsieh" w:date="2024-04-07T16:11:00Z">
            <w:trPr>
              <w:trHeight w:val="360"/>
            </w:trPr>
          </w:trPrChange>
        </w:trPr>
        <w:tc>
          <w:tcPr>
            <w:tcW w:w="362" w:type="pct"/>
            <w:noWrap/>
            <w:hideMark/>
            <w:tcPrChange w:id="286" w:author="Sheng-Feng Hsieh" w:date="2024-04-07T16:11:00Z">
              <w:tcPr>
                <w:tcW w:w="299" w:type="pct"/>
                <w:noWrap/>
                <w:hideMark/>
              </w:tcPr>
            </w:tcPrChange>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Change w:id="287" w:author="Sheng-Feng Hsieh" w:date="2024-04-07T16:11:00Z">
              <w:tcPr>
                <w:tcW w:w="208" w:type="pct"/>
                <w:noWrap/>
                <w:hideMark/>
              </w:tcPr>
            </w:tcPrChange>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Change w:id="288" w:author="Sheng-Feng Hsieh" w:date="2024-04-07T16:11:00Z">
              <w:tcPr>
                <w:tcW w:w="218" w:type="pct"/>
                <w:noWrap/>
                <w:hideMark/>
              </w:tcPr>
            </w:tcPrChange>
          </w:tcPr>
          <w:p w14:paraId="35FBFF9C" w14:textId="08280F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del w:id="289" w:author="Sheng-Feng Hsieh" w:date="2024-04-07T16:08:00Z">
              <w:r w:rsidRPr="00F05229" w:rsidDel="000A6D29">
                <w:rPr>
                  <w:rFonts w:ascii="Times New Roman" w:hAnsi="Times New Roman" w:cs="Times New Roman"/>
                  <w:sz w:val="14"/>
                  <w:szCs w:val="14"/>
                </w:rPr>
                <w:delText>* * *</w:delText>
              </w:r>
            </w:del>
            <w:ins w:id="290" w:author="Sheng-Feng Hsieh" w:date="2024-04-07T16:08:00Z">
              <w:r w:rsidR="000A6D29">
                <w:rPr>
                  <w:rFonts w:ascii="Times New Roman" w:hAnsi="Times New Roman" w:cs="Times New Roman"/>
                  <w:sz w:val="14"/>
                  <w:szCs w:val="14"/>
                </w:rPr>
                <w:t>***</w:t>
              </w:r>
            </w:ins>
          </w:p>
        </w:tc>
        <w:tc>
          <w:tcPr>
            <w:tcW w:w="263" w:type="pct"/>
            <w:noWrap/>
            <w:hideMark/>
            <w:tcPrChange w:id="291" w:author="Sheng-Feng Hsieh" w:date="2024-04-07T16:11:00Z">
              <w:tcPr>
                <w:tcW w:w="217" w:type="pct"/>
                <w:noWrap/>
                <w:hideMark/>
              </w:tcPr>
            </w:tcPrChange>
          </w:tcPr>
          <w:p w14:paraId="1F89D592" w14:textId="736F64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del w:id="292" w:author="Sheng-Feng Hsieh" w:date="2024-04-07T16:08:00Z">
              <w:r w:rsidRPr="00F05229" w:rsidDel="000A6D29">
                <w:rPr>
                  <w:rFonts w:ascii="Times New Roman" w:hAnsi="Times New Roman" w:cs="Times New Roman"/>
                  <w:sz w:val="14"/>
                  <w:szCs w:val="14"/>
                </w:rPr>
                <w:delText>* * *</w:delText>
              </w:r>
            </w:del>
            <w:ins w:id="293" w:author="Sheng-Feng Hsieh" w:date="2024-04-07T16:08:00Z">
              <w:r w:rsidR="000A6D29">
                <w:rPr>
                  <w:rFonts w:ascii="Times New Roman" w:hAnsi="Times New Roman" w:cs="Times New Roman"/>
                  <w:sz w:val="14"/>
                  <w:szCs w:val="14"/>
                </w:rPr>
                <w:t>***</w:t>
              </w:r>
            </w:ins>
          </w:p>
        </w:tc>
        <w:tc>
          <w:tcPr>
            <w:tcW w:w="264" w:type="pct"/>
            <w:noWrap/>
            <w:hideMark/>
            <w:tcPrChange w:id="294" w:author="Sheng-Feng Hsieh" w:date="2024-04-07T16:11:00Z">
              <w:tcPr>
                <w:tcW w:w="218" w:type="pct"/>
                <w:noWrap/>
                <w:hideMark/>
              </w:tcPr>
            </w:tcPrChange>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295" w:author="Sheng-Feng Hsieh" w:date="2024-04-07T16:11:00Z">
              <w:tcPr>
                <w:tcW w:w="217" w:type="pct"/>
                <w:noWrap/>
                <w:hideMark/>
              </w:tcPr>
            </w:tcPrChange>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Change w:id="296" w:author="Sheng-Feng Hsieh" w:date="2024-04-07T16:11:00Z">
              <w:tcPr>
                <w:tcW w:w="218" w:type="pct"/>
                <w:noWrap/>
                <w:hideMark/>
              </w:tcPr>
            </w:tcPrChange>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Change w:id="297" w:author="Sheng-Feng Hsieh" w:date="2024-04-07T16:11:00Z">
              <w:tcPr>
                <w:tcW w:w="217" w:type="pct"/>
                <w:noWrap/>
                <w:hideMark/>
              </w:tcPr>
            </w:tcPrChange>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Change w:id="298" w:author="Sheng-Feng Hsieh" w:date="2024-04-07T16:11:00Z">
              <w:tcPr>
                <w:tcW w:w="217" w:type="pct"/>
                <w:noWrap/>
                <w:hideMark/>
              </w:tcPr>
            </w:tcPrChange>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Change w:id="299" w:author="Sheng-Feng Hsieh" w:date="2024-04-07T16:11:00Z">
              <w:tcPr>
                <w:tcW w:w="218" w:type="pct"/>
                <w:noWrap/>
                <w:hideMark/>
              </w:tcPr>
            </w:tcPrChange>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Change w:id="300" w:author="Sheng-Feng Hsieh" w:date="2024-04-07T16:11:00Z">
              <w:tcPr>
                <w:tcW w:w="218" w:type="pct"/>
                <w:noWrap/>
                <w:hideMark/>
              </w:tcPr>
            </w:tcPrChange>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Change w:id="301" w:author="Sheng-Feng Hsieh" w:date="2024-04-07T16:11:00Z">
              <w:tcPr>
                <w:tcW w:w="217" w:type="pct"/>
                <w:noWrap/>
                <w:hideMark/>
              </w:tcPr>
            </w:tcPrChange>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Change w:id="302" w:author="Sheng-Feng Hsieh" w:date="2024-04-07T16:11:00Z">
              <w:tcPr>
                <w:tcW w:w="218" w:type="pct"/>
                <w:noWrap/>
                <w:hideMark/>
              </w:tcPr>
            </w:tcPrChange>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Change w:id="303" w:author="Sheng-Feng Hsieh" w:date="2024-04-07T16:11:00Z">
              <w:tcPr>
                <w:tcW w:w="218" w:type="pct"/>
                <w:noWrap/>
                <w:hideMark/>
              </w:tcPr>
            </w:tcPrChange>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Change w:id="304" w:author="Sheng-Feng Hsieh" w:date="2024-04-07T16:11:00Z">
              <w:tcPr>
                <w:tcW w:w="217" w:type="pct"/>
                <w:noWrap/>
                <w:hideMark/>
              </w:tcPr>
            </w:tcPrChange>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Change w:id="305" w:author="Sheng-Feng Hsieh" w:date="2024-04-07T16:11:00Z">
              <w:tcPr>
                <w:tcW w:w="217" w:type="pct"/>
                <w:noWrap/>
                <w:hideMark/>
              </w:tcPr>
            </w:tcPrChange>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Change w:id="306" w:author="Sheng-Feng Hsieh" w:date="2024-04-07T16:11:00Z">
              <w:tcPr>
                <w:tcW w:w="218" w:type="pct"/>
                <w:noWrap/>
                <w:hideMark/>
              </w:tcPr>
            </w:tcPrChange>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Change w:id="307" w:author="Sheng-Feng Hsieh" w:date="2024-04-07T16:11:00Z">
              <w:tcPr>
                <w:tcW w:w="181" w:type="pct"/>
                <w:noWrap/>
                <w:hideMark/>
              </w:tcPr>
            </w:tcPrChange>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Change w:id="308" w:author="Sheng-Feng Hsieh" w:date="2024-04-07T16:11:00Z">
              <w:tcPr>
                <w:tcW w:w="1047" w:type="pct"/>
                <w:noWrap/>
                <w:hideMark/>
              </w:tcPr>
            </w:tcPrChange>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0A6D29">
        <w:trPr>
          <w:trHeight w:val="360"/>
          <w:trPrChange w:id="309" w:author="Sheng-Feng Hsieh" w:date="2024-04-07T16:11:00Z">
            <w:trPr>
              <w:trHeight w:val="360"/>
            </w:trPr>
          </w:trPrChange>
        </w:trPr>
        <w:tc>
          <w:tcPr>
            <w:tcW w:w="362" w:type="pct"/>
            <w:noWrap/>
            <w:hideMark/>
            <w:tcPrChange w:id="310" w:author="Sheng-Feng Hsieh" w:date="2024-04-07T16:11:00Z">
              <w:tcPr>
                <w:tcW w:w="299" w:type="pct"/>
                <w:noWrap/>
                <w:hideMark/>
              </w:tcPr>
            </w:tcPrChange>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Change w:id="311" w:author="Sheng-Feng Hsieh" w:date="2024-04-07T16:11:00Z">
              <w:tcPr>
                <w:tcW w:w="208" w:type="pct"/>
                <w:noWrap/>
                <w:hideMark/>
              </w:tcPr>
            </w:tcPrChange>
          </w:tcPr>
          <w:p w14:paraId="6E1AF11A" w14:textId="352BE53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del w:id="312" w:author="Sheng-Feng Hsieh" w:date="2024-04-07T16:08:00Z">
              <w:r w:rsidRPr="00F05229" w:rsidDel="000A6D29">
                <w:rPr>
                  <w:rFonts w:ascii="Times New Roman" w:hAnsi="Times New Roman" w:cs="Times New Roman"/>
                  <w:sz w:val="14"/>
                  <w:szCs w:val="14"/>
                </w:rPr>
                <w:delText>* *</w:delText>
              </w:r>
            </w:del>
            <w:ins w:id="313" w:author="Sheng-Feng Hsieh" w:date="2024-04-07T16:08:00Z">
              <w:r w:rsidR="000A6D29">
                <w:rPr>
                  <w:rFonts w:ascii="Times New Roman" w:hAnsi="Times New Roman" w:cs="Times New Roman"/>
                  <w:sz w:val="14"/>
                  <w:szCs w:val="14"/>
                </w:rPr>
                <w:t>**</w:t>
              </w:r>
            </w:ins>
          </w:p>
        </w:tc>
        <w:tc>
          <w:tcPr>
            <w:tcW w:w="264" w:type="pct"/>
            <w:noWrap/>
            <w:hideMark/>
            <w:tcPrChange w:id="314" w:author="Sheng-Feng Hsieh" w:date="2024-04-07T16:11:00Z">
              <w:tcPr>
                <w:tcW w:w="218" w:type="pct"/>
                <w:noWrap/>
                <w:hideMark/>
              </w:tcPr>
            </w:tcPrChange>
          </w:tcPr>
          <w:p w14:paraId="1AA067B6" w14:textId="2B288FE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del w:id="315" w:author="Sheng-Feng Hsieh" w:date="2024-04-07T16:08:00Z">
              <w:r w:rsidRPr="00F05229" w:rsidDel="000A6D29">
                <w:rPr>
                  <w:rFonts w:ascii="Times New Roman" w:hAnsi="Times New Roman" w:cs="Times New Roman"/>
                  <w:sz w:val="14"/>
                  <w:szCs w:val="14"/>
                </w:rPr>
                <w:delText>* * *</w:delText>
              </w:r>
            </w:del>
            <w:ins w:id="316" w:author="Sheng-Feng Hsieh" w:date="2024-04-07T16:08:00Z">
              <w:r w:rsidR="000A6D29">
                <w:rPr>
                  <w:rFonts w:ascii="Times New Roman" w:hAnsi="Times New Roman" w:cs="Times New Roman"/>
                  <w:sz w:val="14"/>
                  <w:szCs w:val="14"/>
                </w:rPr>
                <w:t>***</w:t>
              </w:r>
            </w:ins>
          </w:p>
        </w:tc>
        <w:tc>
          <w:tcPr>
            <w:tcW w:w="263" w:type="pct"/>
            <w:noWrap/>
            <w:hideMark/>
            <w:tcPrChange w:id="317" w:author="Sheng-Feng Hsieh" w:date="2024-04-07T16:11:00Z">
              <w:tcPr>
                <w:tcW w:w="217" w:type="pct"/>
                <w:noWrap/>
                <w:hideMark/>
              </w:tcPr>
            </w:tcPrChange>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Change w:id="318" w:author="Sheng-Feng Hsieh" w:date="2024-04-07T16:11:00Z">
              <w:tcPr>
                <w:tcW w:w="218" w:type="pct"/>
                <w:noWrap/>
                <w:hideMark/>
              </w:tcPr>
            </w:tcPrChange>
          </w:tcPr>
          <w:p w14:paraId="16279B0C" w14:textId="20C0B2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del w:id="319" w:author="Sheng-Feng Hsieh" w:date="2024-04-07T16:08:00Z">
              <w:r w:rsidRPr="00F05229" w:rsidDel="000A6D29">
                <w:rPr>
                  <w:rFonts w:ascii="Times New Roman" w:hAnsi="Times New Roman" w:cs="Times New Roman"/>
                  <w:sz w:val="14"/>
                  <w:szCs w:val="14"/>
                </w:rPr>
                <w:delText>* * *</w:delText>
              </w:r>
            </w:del>
            <w:ins w:id="320" w:author="Sheng-Feng Hsieh" w:date="2024-04-07T16:08:00Z">
              <w:r w:rsidR="000A6D29">
                <w:rPr>
                  <w:rFonts w:ascii="Times New Roman" w:hAnsi="Times New Roman" w:cs="Times New Roman"/>
                  <w:sz w:val="14"/>
                  <w:szCs w:val="14"/>
                </w:rPr>
                <w:t>***</w:t>
              </w:r>
            </w:ins>
          </w:p>
        </w:tc>
        <w:tc>
          <w:tcPr>
            <w:tcW w:w="263" w:type="pct"/>
            <w:noWrap/>
            <w:hideMark/>
            <w:tcPrChange w:id="321" w:author="Sheng-Feng Hsieh" w:date="2024-04-07T16:11:00Z">
              <w:tcPr>
                <w:tcW w:w="217" w:type="pct"/>
                <w:noWrap/>
                <w:hideMark/>
              </w:tcPr>
            </w:tcPrChange>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322" w:author="Sheng-Feng Hsieh" w:date="2024-04-07T16:11:00Z">
              <w:tcPr>
                <w:tcW w:w="218" w:type="pct"/>
                <w:noWrap/>
                <w:hideMark/>
              </w:tcPr>
            </w:tcPrChange>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Change w:id="323" w:author="Sheng-Feng Hsieh" w:date="2024-04-07T16:11:00Z">
              <w:tcPr>
                <w:tcW w:w="217" w:type="pct"/>
                <w:noWrap/>
                <w:hideMark/>
              </w:tcPr>
            </w:tcPrChange>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Change w:id="324" w:author="Sheng-Feng Hsieh" w:date="2024-04-07T16:11:00Z">
              <w:tcPr>
                <w:tcW w:w="217" w:type="pct"/>
                <w:noWrap/>
                <w:hideMark/>
              </w:tcPr>
            </w:tcPrChange>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Change w:id="325" w:author="Sheng-Feng Hsieh" w:date="2024-04-07T16:11:00Z">
              <w:tcPr>
                <w:tcW w:w="218" w:type="pct"/>
                <w:noWrap/>
                <w:hideMark/>
              </w:tcPr>
            </w:tcPrChange>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Change w:id="326" w:author="Sheng-Feng Hsieh" w:date="2024-04-07T16:11:00Z">
              <w:tcPr>
                <w:tcW w:w="218" w:type="pct"/>
                <w:noWrap/>
                <w:hideMark/>
              </w:tcPr>
            </w:tcPrChange>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Change w:id="327" w:author="Sheng-Feng Hsieh" w:date="2024-04-07T16:11:00Z">
              <w:tcPr>
                <w:tcW w:w="217" w:type="pct"/>
                <w:noWrap/>
                <w:hideMark/>
              </w:tcPr>
            </w:tcPrChange>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Change w:id="328" w:author="Sheng-Feng Hsieh" w:date="2024-04-07T16:11:00Z">
              <w:tcPr>
                <w:tcW w:w="218" w:type="pct"/>
                <w:noWrap/>
                <w:hideMark/>
              </w:tcPr>
            </w:tcPrChange>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Change w:id="329" w:author="Sheng-Feng Hsieh" w:date="2024-04-07T16:11:00Z">
              <w:tcPr>
                <w:tcW w:w="218" w:type="pct"/>
                <w:noWrap/>
                <w:hideMark/>
              </w:tcPr>
            </w:tcPrChange>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Change w:id="330" w:author="Sheng-Feng Hsieh" w:date="2024-04-07T16:11:00Z">
              <w:tcPr>
                <w:tcW w:w="217" w:type="pct"/>
                <w:noWrap/>
                <w:hideMark/>
              </w:tcPr>
            </w:tcPrChange>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Change w:id="331" w:author="Sheng-Feng Hsieh" w:date="2024-04-07T16:11:00Z">
              <w:tcPr>
                <w:tcW w:w="217" w:type="pct"/>
                <w:noWrap/>
                <w:hideMark/>
              </w:tcPr>
            </w:tcPrChange>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Change w:id="332" w:author="Sheng-Feng Hsieh" w:date="2024-04-07T16:11:00Z">
              <w:tcPr>
                <w:tcW w:w="218" w:type="pct"/>
                <w:noWrap/>
                <w:hideMark/>
              </w:tcPr>
            </w:tcPrChange>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Change w:id="333" w:author="Sheng-Feng Hsieh" w:date="2024-04-07T16:11:00Z">
              <w:tcPr>
                <w:tcW w:w="181" w:type="pct"/>
                <w:noWrap/>
                <w:hideMark/>
              </w:tcPr>
            </w:tcPrChange>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Change w:id="334" w:author="Sheng-Feng Hsieh" w:date="2024-04-07T16:11:00Z">
              <w:tcPr>
                <w:tcW w:w="1047" w:type="pct"/>
                <w:noWrap/>
                <w:hideMark/>
              </w:tcPr>
            </w:tcPrChange>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0A6D29">
        <w:trPr>
          <w:trHeight w:val="360"/>
          <w:trPrChange w:id="335" w:author="Sheng-Feng Hsieh" w:date="2024-04-07T16:11:00Z">
            <w:trPr>
              <w:trHeight w:val="360"/>
            </w:trPr>
          </w:trPrChange>
        </w:trPr>
        <w:tc>
          <w:tcPr>
            <w:tcW w:w="362" w:type="pct"/>
            <w:noWrap/>
            <w:hideMark/>
            <w:tcPrChange w:id="336" w:author="Sheng-Feng Hsieh" w:date="2024-04-07T16:11:00Z">
              <w:tcPr>
                <w:tcW w:w="299" w:type="pct"/>
                <w:noWrap/>
                <w:hideMark/>
              </w:tcPr>
            </w:tcPrChange>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Change w:id="337" w:author="Sheng-Feng Hsieh" w:date="2024-04-07T16:11:00Z">
              <w:tcPr>
                <w:tcW w:w="208" w:type="pct"/>
                <w:noWrap/>
                <w:hideMark/>
              </w:tcPr>
            </w:tcPrChange>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Change w:id="338" w:author="Sheng-Feng Hsieh" w:date="2024-04-07T16:11:00Z">
              <w:tcPr>
                <w:tcW w:w="218" w:type="pct"/>
                <w:noWrap/>
                <w:hideMark/>
              </w:tcPr>
            </w:tcPrChange>
          </w:tcPr>
          <w:p w14:paraId="531185AD" w14:textId="140E7C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del w:id="339" w:author="Sheng-Feng Hsieh" w:date="2024-04-07T16:08:00Z">
              <w:r w:rsidRPr="00F05229" w:rsidDel="000A6D29">
                <w:rPr>
                  <w:rFonts w:ascii="Times New Roman" w:hAnsi="Times New Roman" w:cs="Times New Roman"/>
                  <w:sz w:val="14"/>
                  <w:szCs w:val="14"/>
                </w:rPr>
                <w:delText>* * *</w:delText>
              </w:r>
            </w:del>
            <w:ins w:id="340" w:author="Sheng-Feng Hsieh" w:date="2024-04-07T16:08:00Z">
              <w:r w:rsidR="000A6D29">
                <w:rPr>
                  <w:rFonts w:ascii="Times New Roman" w:hAnsi="Times New Roman" w:cs="Times New Roman"/>
                  <w:sz w:val="14"/>
                  <w:szCs w:val="14"/>
                </w:rPr>
                <w:t>***</w:t>
              </w:r>
            </w:ins>
          </w:p>
        </w:tc>
        <w:tc>
          <w:tcPr>
            <w:tcW w:w="263" w:type="pct"/>
            <w:noWrap/>
            <w:hideMark/>
            <w:tcPrChange w:id="341" w:author="Sheng-Feng Hsieh" w:date="2024-04-07T16:11:00Z">
              <w:tcPr>
                <w:tcW w:w="217" w:type="pct"/>
                <w:noWrap/>
                <w:hideMark/>
              </w:tcPr>
            </w:tcPrChange>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Change w:id="342" w:author="Sheng-Feng Hsieh" w:date="2024-04-07T16:11:00Z">
              <w:tcPr>
                <w:tcW w:w="218" w:type="pct"/>
                <w:noWrap/>
                <w:hideMark/>
              </w:tcPr>
            </w:tcPrChange>
          </w:tcPr>
          <w:p w14:paraId="1F22EF20" w14:textId="3519F9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del w:id="343" w:author="Sheng-Feng Hsieh" w:date="2024-04-07T16:08:00Z">
              <w:r w:rsidRPr="00F05229" w:rsidDel="000A6D29">
                <w:rPr>
                  <w:rFonts w:ascii="Times New Roman" w:hAnsi="Times New Roman" w:cs="Times New Roman"/>
                  <w:sz w:val="14"/>
                  <w:szCs w:val="14"/>
                </w:rPr>
                <w:delText>* * *</w:delText>
              </w:r>
            </w:del>
            <w:ins w:id="344" w:author="Sheng-Feng Hsieh" w:date="2024-04-07T16:08:00Z">
              <w:r w:rsidR="000A6D29">
                <w:rPr>
                  <w:rFonts w:ascii="Times New Roman" w:hAnsi="Times New Roman" w:cs="Times New Roman"/>
                  <w:sz w:val="14"/>
                  <w:szCs w:val="14"/>
                </w:rPr>
                <w:t>***</w:t>
              </w:r>
            </w:ins>
          </w:p>
        </w:tc>
        <w:tc>
          <w:tcPr>
            <w:tcW w:w="263" w:type="pct"/>
            <w:noWrap/>
            <w:hideMark/>
            <w:tcPrChange w:id="345" w:author="Sheng-Feng Hsieh" w:date="2024-04-07T16:11:00Z">
              <w:tcPr>
                <w:tcW w:w="217" w:type="pct"/>
                <w:noWrap/>
                <w:hideMark/>
              </w:tcPr>
            </w:tcPrChange>
          </w:tcPr>
          <w:p w14:paraId="1A3C6523" w14:textId="710E1D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del w:id="346" w:author="Sheng-Feng Hsieh" w:date="2024-04-07T16:08:00Z">
              <w:r w:rsidRPr="00F05229" w:rsidDel="000A6D29">
                <w:rPr>
                  <w:rFonts w:ascii="Times New Roman" w:hAnsi="Times New Roman" w:cs="Times New Roman"/>
                  <w:sz w:val="14"/>
                  <w:szCs w:val="14"/>
                </w:rPr>
                <w:delText>* * *</w:delText>
              </w:r>
            </w:del>
            <w:ins w:id="347" w:author="Sheng-Feng Hsieh" w:date="2024-04-07T16:08:00Z">
              <w:r w:rsidR="000A6D29">
                <w:rPr>
                  <w:rFonts w:ascii="Times New Roman" w:hAnsi="Times New Roman" w:cs="Times New Roman"/>
                  <w:sz w:val="14"/>
                  <w:szCs w:val="14"/>
                </w:rPr>
                <w:t>***</w:t>
              </w:r>
            </w:ins>
          </w:p>
        </w:tc>
        <w:tc>
          <w:tcPr>
            <w:tcW w:w="264" w:type="pct"/>
            <w:noWrap/>
            <w:hideMark/>
            <w:tcPrChange w:id="348" w:author="Sheng-Feng Hsieh" w:date="2024-04-07T16:11:00Z">
              <w:tcPr>
                <w:tcW w:w="218" w:type="pct"/>
                <w:noWrap/>
                <w:hideMark/>
              </w:tcPr>
            </w:tcPrChange>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349" w:author="Sheng-Feng Hsieh" w:date="2024-04-07T16:11:00Z">
              <w:tcPr>
                <w:tcW w:w="217" w:type="pct"/>
                <w:noWrap/>
                <w:hideMark/>
              </w:tcPr>
            </w:tcPrChange>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Change w:id="350" w:author="Sheng-Feng Hsieh" w:date="2024-04-07T16:11:00Z">
              <w:tcPr>
                <w:tcW w:w="217" w:type="pct"/>
                <w:noWrap/>
                <w:hideMark/>
              </w:tcPr>
            </w:tcPrChange>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Change w:id="351" w:author="Sheng-Feng Hsieh" w:date="2024-04-07T16:11:00Z">
              <w:tcPr>
                <w:tcW w:w="218" w:type="pct"/>
                <w:noWrap/>
                <w:hideMark/>
              </w:tcPr>
            </w:tcPrChange>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Change w:id="352" w:author="Sheng-Feng Hsieh" w:date="2024-04-07T16:11:00Z">
              <w:tcPr>
                <w:tcW w:w="218" w:type="pct"/>
                <w:noWrap/>
                <w:hideMark/>
              </w:tcPr>
            </w:tcPrChange>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Change w:id="353" w:author="Sheng-Feng Hsieh" w:date="2024-04-07T16:11:00Z">
              <w:tcPr>
                <w:tcW w:w="217" w:type="pct"/>
                <w:noWrap/>
                <w:hideMark/>
              </w:tcPr>
            </w:tcPrChange>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Change w:id="354" w:author="Sheng-Feng Hsieh" w:date="2024-04-07T16:11:00Z">
              <w:tcPr>
                <w:tcW w:w="218" w:type="pct"/>
                <w:noWrap/>
                <w:hideMark/>
              </w:tcPr>
            </w:tcPrChange>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Change w:id="355" w:author="Sheng-Feng Hsieh" w:date="2024-04-07T16:11:00Z">
              <w:tcPr>
                <w:tcW w:w="218" w:type="pct"/>
                <w:noWrap/>
                <w:hideMark/>
              </w:tcPr>
            </w:tcPrChange>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Change w:id="356" w:author="Sheng-Feng Hsieh" w:date="2024-04-07T16:11:00Z">
              <w:tcPr>
                <w:tcW w:w="217" w:type="pct"/>
                <w:noWrap/>
                <w:hideMark/>
              </w:tcPr>
            </w:tcPrChange>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Change w:id="357" w:author="Sheng-Feng Hsieh" w:date="2024-04-07T16:11:00Z">
              <w:tcPr>
                <w:tcW w:w="217" w:type="pct"/>
                <w:noWrap/>
                <w:hideMark/>
              </w:tcPr>
            </w:tcPrChange>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Change w:id="358" w:author="Sheng-Feng Hsieh" w:date="2024-04-07T16:11:00Z">
              <w:tcPr>
                <w:tcW w:w="218" w:type="pct"/>
                <w:noWrap/>
                <w:hideMark/>
              </w:tcPr>
            </w:tcPrChange>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Change w:id="359" w:author="Sheng-Feng Hsieh" w:date="2024-04-07T16:11:00Z">
              <w:tcPr>
                <w:tcW w:w="181" w:type="pct"/>
                <w:noWrap/>
                <w:hideMark/>
              </w:tcPr>
            </w:tcPrChange>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Change w:id="360" w:author="Sheng-Feng Hsieh" w:date="2024-04-07T16:11:00Z">
              <w:tcPr>
                <w:tcW w:w="1047" w:type="pct"/>
                <w:noWrap/>
                <w:hideMark/>
              </w:tcPr>
            </w:tcPrChange>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0A6D29">
        <w:trPr>
          <w:trHeight w:val="360"/>
          <w:trPrChange w:id="361" w:author="Sheng-Feng Hsieh" w:date="2024-04-07T16:11:00Z">
            <w:trPr>
              <w:trHeight w:val="360"/>
            </w:trPr>
          </w:trPrChange>
        </w:trPr>
        <w:tc>
          <w:tcPr>
            <w:tcW w:w="362" w:type="pct"/>
            <w:noWrap/>
            <w:hideMark/>
            <w:tcPrChange w:id="362" w:author="Sheng-Feng Hsieh" w:date="2024-04-07T16:11:00Z">
              <w:tcPr>
                <w:tcW w:w="299" w:type="pct"/>
                <w:noWrap/>
                <w:hideMark/>
              </w:tcPr>
            </w:tcPrChange>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Change w:id="363" w:author="Sheng-Feng Hsieh" w:date="2024-04-07T16:11:00Z">
              <w:tcPr>
                <w:tcW w:w="208" w:type="pct"/>
                <w:noWrap/>
                <w:hideMark/>
              </w:tcPr>
            </w:tcPrChange>
          </w:tcPr>
          <w:p w14:paraId="4F1B5448" w14:textId="366F19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del w:id="364" w:author="Sheng-Feng Hsieh" w:date="2024-04-07T16:08:00Z">
              <w:r w:rsidRPr="00F05229" w:rsidDel="000A6D29">
                <w:rPr>
                  <w:rFonts w:ascii="Times New Roman" w:hAnsi="Times New Roman" w:cs="Times New Roman"/>
                  <w:sz w:val="14"/>
                  <w:szCs w:val="14"/>
                </w:rPr>
                <w:delText>* * *</w:delText>
              </w:r>
            </w:del>
            <w:ins w:id="365" w:author="Sheng-Feng Hsieh" w:date="2024-04-07T16:08:00Z">
              <w:r w:rsidR="000A6D29">
                <w:rPr>
                  <w:rFonts w:ascii="Times New Roman" w:hAnsi="Times New Roman" w:cs="Times New Roman"/>
                  <w:sz w:val="14"/>
                  <w:szCs w:val="14"/>
                </w:rPr>
                <w:t>***</w:t>
              </w:r>
            </w:ins>
          </w:p>
        </w:tc>
        <w:tc>
          <w:tcPr>
            <w:tcW w:w="264" w:type="pct"/>
            <w:noWrap/>
            <w:hideMark/>
            <w:tcPrChange w:id="366" w:author="Sheng-Feng Hsieh" w:date="2024-04-07T16:11:00Z">
              <w:tcPr>
                <w:tcW w:w="218" w:type="pct"/>
                <w:noWrap/>
                <w:hideMark/>
              </w:tcPr>
            </w:tcPrChange>
          </w:tcPr>
          <w:p w14:paraId="667D2179" w14:textId="2B48D6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del w:id="367" w:author="Sheng-Feng Hsieh" w:date="2024-04-07T16:08:00Z">
              <w:r w:rsidRPr="00F05229" w:rsidDel="000A6D29">
                <w:rPr>
                  <w:rFonts w:ascii="Times New Roman" w:hAnsi="Times New Roman" w:cs="Times New Roman"/>
                  <w:sz w:val="14"/>
                  <w:szCs w:val="14"/>
                </w:rPr>
                <w:delText>* * *</w:delText>
              </w:r>
            </w:del>
            <w:ins w:id="368" w:author="Sheng-Feng Hsieh" w:date="2024-04-07T16:08:00Z">
              <w:r w:rsidR="000A6D29">
                <w:rPr>
                  <w:rFonts w:ascii="Times New Roman" w:hAnsi="Times New Roman" w:cs="Times New Roman"/>
                  <w:sz w:val="14"/>
                  <w:szCs w:val="14"/>
                </w:rPr>
                <w:t>***</w:t>
              </w:r>
            </w:ins>
          </w:p>
        </w:tc>
        <w:tc>
          <w:tcPr>
            <w:tcW w:w="263" w:type="pct"/>
            <w:noWrap/>
            <w:hideMark/>
            <w:tcPrChange w:id="369" w:author="Sheng-Feng Hsieh" w:date="2024-04-07T16:11:00Z">
              <w:tcPr>
                <w:tcW w:w="217" w:type="pct"/>
                <w:noWrap/>
                <w:hideMark/>
              </w:tcPr>
            </w:tcPrChange>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Change w:id="370" w:author="Sheng-Feng Hsieh" w:date="2024-04-07T16:11:00Z">
              <w:tcPr>
                <w:tcW w:w="218" w:type="pct"/>
                <w:noWrap/>
                <w:hideMark/>
              </w:tcPr>
            </w:tcPrChange>
          </w:tcPr>
          <w:p w14:paraId="0CF33A9B" w14:textId="066788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del w:id="371" w:author="Sheng-Feng Hsieh" w:date="2024-04-07T16:08:00Z">
              <w:r w:rsidRPr="00F05229" w:rsidDel="000A6D29">
                <w:rPr>
                  <w:rFonts w:ascii="Times New Roman" w:hAnsi="Times New Roman" w:cs="Times New Roman"/>
                  <w:sz w:val="14"/>
                  <w:szCs w:val="14"/>
                </w:rPr>
                <w:delText>* * *</w:delText>
              </w:r>
            </w:del>
            <w:ins w:id="372" w:author="Sheng-Feng Hsieh" w:date="2024-04-07T16:08:00Z">
              <w:r w:rsidR="000A6D29">
                <w:rPr>
                  <w:rFonts w:ascii="Times New Roman" w:hAnsi="Times New Roman" w:cs="Times New Roman"/>
                  <w:sz w:val="14"/>
                  <w:szCs w:val="14"/>
                </w:rPr>
                <w:t>***</w:t>
              </w:r>
            </w:ins>
          </w:p>
        </w:tc>
        <w:tc>
          <w:tcPr>
            <w:tcW w:w="263" w:type="pct"/>
            <w:noWrap/>
            <w:hideMark/>
            <w:tcPrChange w:id="373" w:author="Sheng-Feng Hsieh" w:date="2024-04-07T16:11:00Z">
              <w:tcPr>
                <w:tcW w:w="217" w:type="pct"/>
                <w:noWrap/>
                <w:hideMark/>
              </w:tcPr>
            </w:tcPrChange>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Change w:id="374" w:author="Sheng-Feng Hsieh" w:date="2024-04-07T16:11:00Z">
              <w:tcPr>
                <w:tcW w:w="218" w:type="pct"/>
                <w:noWrap/>
                <w:hideMark/>
              </w:tcPr>
            </w:tcPrChange>
          </w:tcPr>
          <w:p w14:paraId="4E505DC7" w14:textId="04C612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del w:id="375" w:author="Sheng-Feng Hsieh" w:date="2024-04-07T16:08:00Z">
              <w:r w:rsidRPr="00F05229" w:rsidDel="000A6D29">
                <w:rPr>
                  <w:rFonts w:ascii="Times New Roman" w:hAnsi="Times New Roman" w:cs="Times New Roman"/>
                  <w:sz w:val="14"/>
                  <w:szCs w:val="14"/>
                </w:rPr>
                <w:delText>* * *</w:delText>
              </w:r>
            </w:del>
            <w:ins w:id="376" w:author="Sheng-Feng Hsieh" w:date="2024-04-07T16:08:00Z">
              <w:r w:rsidR="000A6D29">
                <w:rPr>
                  <w:rFonts w:ascii="Times New Roman" w:hAnsi="Times New Roman" w:cs="Times New Roman"/>
                  <w:sz w:val="14"/>
                  <w:szCs w:val="14"/>
                </w:rPr>
                <w:t>***</w:t>
              </w:r>
            </w:ins>
          </w:p>
        </w:tc>
        <w:tc>
          <w:tcPr>
            <w:tcW w:w="263" w:type="pct"/>
            <w:noWrap/>
            <w:hideMark/>
            <w:tcPrChange w:id="377" w:author="Sheng-Feng Hsieh" w:date="2024-04-07T16:11:00Z">
              <w:tcPr>
                <w:tcW w:w="217" w:type="pct"/>
                <w:noWrap/>
                <w:hideMark/>
              </w:tcPr>
            </w:tcPrChange>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378" w:author="Sheng-Feng Hsieh" w:date="2024-04-07T16:11:00Z">
              <w:tcPr>
                <w:tcW w:w="217" w:type="pct"/>
                <w:noWrap/>
                <w:hideMark/>
              </w:tcPr>
            </w:tcPrChange>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Change w:id="379" w:author="Sheng-Feng Hsieh" w:date="2024-04-07T16:11:00Z">
              <w:tcPr>
                <w:tcW w:w="218" w:type="pct"/>
                <w:noWrap/>
                <w:hideMark/>
              </w:tcPr>
            </w:tcPrChange>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Change w:id="380" w:author="Sheng-Feng Hsieh" w:date="2024-04-07T16:11:00Z">
              <w:tcPr>
                <w:tcW w:w="218" w:type="pct"/>
                <w:noWrap/>
                <w:hideMark/>
              </w:tcPr>
            </w:tcPrChange>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Change w:id="381" w:author="Sheng-Feng Hsieh" w:date="2024-04-07T16:11:00Z">
              <w:tcPr>
                <w:tcW w:w="217" w:type="pct"/>
                <w:noWrap/>
                <w:hideMark/>
              </w:tcPr>
            </w:tcPrChange>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Change w:id="382" w:author="Sheng-Feng Hsieh" w:date="2024-04-07T16:11:00Z">
              <w:tcPr>
                <w:tcW w:w="218" w:type="pct"/>
                <w:noWrap/>
                <w:hideMark/>
              </w:tcPr>
            </w:tcPrChange>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Change w:id="383" w:author="Sheng-Feng Hsieh" w:date="2024-04-07T16:11:00Z">
              <w:tcPr>
                <w:tcW w:w="218" w:type="pct"/>
                <w:noWrap/>
                <w:hideMark/>
              </w:tcPr>
            </w:tcPrChange>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Change w:id="384" w:author="Sheng-Feng Hsieh" w:date="2024-04-07T16:11:00Z">
              <w:tcPr>
                <w:tcW w:w="217" w:type="pct"/>
                <w:noWrap/>
                <w:hideMark/>
              </w:tcPr>
            </w:tcPrChange>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Change w:id="385" w:author="Sheng-Feng Hsieh" w:date="2024-04-07T16:11:00Z">
              <w:tcPr>
                <w:tcW w:w="217" w:type="pct"/>
                <w:noWrap/>
                <w:hideMark/>
              </w:tcPr>
            </w:tcPrChange>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Change w:id="386" w:author="Sheng-Feng Hsieh" w:date="2024-04-07T16:11:00Z">
              <w:tcPr>
                <w:tcW w:w="218" w:type="pct"/>
                <w:noWrap/>
                <w:hideMark/>
              </w:tcPr>
            </w:tcPrChange>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Change w:id="387" w:author="Sheng-Feng Hsieh" w:date="2024-04-07T16:11:00Z">
              <w:tcPr>
                <w:tcW w:w="181" w:type="pct"/>
                <w:noWrap/>
                <w:hideMark/>
              </w:tcPr>
            </w:tcPrChange>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Change w:id="388" w:author="Sheng-Feng Hsieh" w:date="2024-04-07T16:11:00Z">
              <w:tcPr>
                <w:tcW w:w="1047" w:type="pct"/>
                <w:noWrap/>
                <w:hideMark/>
              </w:tcPr>
            </w:tcPrChange>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0A6D29">
        <w:trPr>
          <w:trHeight w:val="360"/>
          <w:trPrChange w:id="389" w:author="Sheng-Feng Hsieh" w:date="2024-04-07T16:11:00Z">
            <w:trPr>
              <w:trHeight w:val="360"/>
            </w:trPr>
          </w:trPrChange>
        </w:trPr>
        <w:tc>
          <w:tcPr>
            <w:tcW w:w="362" w:type="pct"/>
            <w:noWrap/>
            <w:hideMark/>
            <w:tcPrChange w:id="390" w:author="Sheng-Feng Hsieh" w:date="2024-04-07T16:11:00Z">
              <w:tcPr>
                <w:tcW w:w="299" w:type="pct"/>
                <w:noWrap/>
                <w:hideMark/>
              </w:tcPr>
            </w:tcPrChange>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Change w:id="391" w:author="Sheng-Feng Hsieh" w:date="2024-04-07T16:11:00Z">
              <w:tcPr>
                <w:tcW w:w="208" w:type="pct"/>
                <w:noWrap/>
                <w:hideMark/>
              </w:tcPr>
            </w:tcPrChange>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Change w:id="392" w:author="Sheng-Feng Hsieh" w:date="2024-04-07T16:11:00Z">
              <w:tcPr>
                <w:tcW w:w="218" w:type="pct"/>
                <w:noWrap/>
                <w:hideMark/>
              </w:tcPr>
            </w:tcPrChange>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Change w:id="393" w:author="Sheng-Feng Hsieh" w:date="2024-04-07T16:11:00Z">
              <w:tcPr>
                <w:tcW w:w="217" w:type="pct"/>
                <w:noWrap/>
                <w:hideMark/>
              </w:tcPr>
            </w:tcPrChange>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Change w:id="394" w:author="Sheng-Feng Hsieh" w:date="2024-04-07T16:11:00Z">
              <w:tcPr>
                <w:tcW w:w="218" w:type="pct"/>
                <w:noWrap/>
                <w:hideMark/>
              </w:tcPr>
            </w:tcPrChange>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Change w:id="395" w:author="Sheng-Feng Hsieh" w:date="2024-04-07T16:11:00Z">
              <w:tcPr>
                <w:tcW w:w="217" w:type="pct"/>
                <w:noWrap/>
                <w:hideMark/>
              </w:tcPr>
            </w:tcPrChange>
          </w:tcPr>
          <w:p w14:paraId="2A0723CB" w14:textId="7B4D026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del w:id="396" w:author="Sheng-Feng Hsieh" w:date="2024-04-07T16:08:00Z">
              <w:r w:rsidRPr="00F05229" w:rsidDel="000A6D29">
                <w:rPr>
                  <w:rFonts w:ascii="Times New Roman" w:hAnsi="Times New Roman" w:cs="Times New Roman"/>
                  <w:sz w:val="14"/>
                  <w:szCs w:val="14"/>
                </w:rPr>
                <w:delText>* * *</w:delText>
              </w:r>
            </w:del>
            <w:ins w:id="397" w:author="Sheng-Feng Hsieh" w:date="2024-04-07T16:08:00Z">
              <w:r w:rsidR="000A6D29">
                <w:rPr>
                  <w:rFonts w:ascii="Times New Roman" w:hAnsi="Times New Roman" w:cs="Times New Roman"/>
                  <w:sz w:val="14"/>
                  <w:szCs w:val="14"/>
                </w:rPr>
                <w:t>***</w:t>
              </w:r>
            </w:ins>
          </w:p>
        </w:tc>
        <w:tc>
          <w:tcPr>
            <w:tcW w:w="264" w:type="pct"/>
            <w:noWrap/>
            <w:hideMark/>
            <w:tcPrChange w:id="398" w:author="Sheng-Feng Hsieh" w:date="2024-04-07T16:11:00Z">
              <w:tcPr>
                <w:tcW w:w="218" w:type="pct"/>
                <w:noWrap/>
                <w:hideMark/>
              </w:tcPr>
            </w:tcPrChange>
          </w:tcPr>
          <w:p w14:paraId="6EF4D9E4" w14:textId="700497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del w:id="399" w:author="Sheng-Feng Hsieh" w:date="2024-04-07T16:08:00Z">
              <w:r w:rsidRPr="00F05229" w:rsidDel="000A6D29">
                <w:rPr>
                  <w:rFonts w:ascii="Times New Roman" w:hAnsi="Times New Roman" w:cs="Times New Roman"/>
                  <w:sz w:val="14"/>
                  <w:szCs w:val="14"/>
                </w:rPr>
                <w:delText>* *</w:delText>
              </w:r>
            </w:del>
            <w:ins w:id="400" w:author="Sheng-Feng Hsieh" w:date="2024-04-07T16:08:00Z">
              <w:r w:rsidR="000A6D29">
                <w:rPr>
                  <w:rFonts w:ascii="Times New Roman" w:hAnsi="Times New Roman" w:cs="Times New Roman"/>
                  <w:sz w:val="14"/>
                  <w:szCs w:val="14"/>
                </w:rPr>
                <w:t>**</w:t>
              </w:r>
            </w:ins>
          </w:p>
        </w:tc>
        <w:tc>
          <w:tcPr>
            <w:tcW w:w="263" w:type="pct"/>
            <w:noWrap/>
            <w:hideMark/>
            <w:tcPrChange w:id="401" w:author="Sheng-Feng Hsieh" w:date="2024-04-07T16:11:00Z">
              <w:tcPr>
                <w:tcW w:w="217" w:type="pct"/>
                <w:noWrap/>
                <w:hideMark/>
              </w:tcPr>
            </w:tcPrChange>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Change w:id="402" w:author="Sheng-Feng Hsieh" w:date="2024-04-07T16:11:00Z">
              <w:tcPr>
                <w:tcW w:w="217" w:type="pct"/>
                <w:noWrap/>
                <w:hideMark/>
              </w:tcPr>
            </w:tcPrChange>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403" w:author="Sheng-Feng Hsieh" w:date="2024-04-07T16:11:00Z">
              <w:tcPr>
                <w:tcW w:w="218" w:type="pct"/>
                <w:noWrap/>
                <w:hideMark/>
              </w:tcPr>
            </w:tcPrChange>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Change w:id="404" w:author="Sheng-Feng Hsieh" w:date="2024-04-07T16:11:00Z">
              <w:tcPr>
                <w:tcW w:w="218" w:type="pct"/>
                <w:noWrap/>
                <w:hideMark/>
              </w:tcPr>
            </w:tcPrChange>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Change w:id="405" w:author="Sheng-Feng Hsieh" w:date="2024-04-07T16:11:00Z">
              <w:tcPr>
                <w:tcW w:w="217" w:type="pct"/>
                <w:noWrap/>
                <w:hideMark/>
              </w:tcPr>
            </w:tcPrChange>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Change w:id="406" w:author="Sheng-Feng Hsieh" w:date="2024-04-07T16:11:00Z">
              <w:tcPr>
                <w:tcW w:w="218" w:type="pct"/>
                <w:noWrap/>
                <w:hideMark/>
              </w:tcPr>
            </w:tcPrChange>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Change w:id="407" w:author="Sheng-Feng Hsieh" w:date="2024-04-07T16:11:00Z">
              <w:tcPr>
                <w:tcW w:w="218" w:type="pct"/>
                <w:noWrap/>
                <w:hideMark/>
              </w:tcPr>
            </w:tcPrChange>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Change w:id="408" w:author="Sheng-Feng Hsieh" w:date="2024-04-07T16:11:00Z">
              <w:tcPr>
                <w:tcW w:w="217" w:type="pct"/>
                <w:noWrap/>
                <w:hideMark/>
              </w:tcPr>
            </w:tcPrChange>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Change w:id="409" w:author="Sheng-Feng Hsieh" w:date="2024-04-07T16:11:00Z">
              <w:tcPr>
                <w:tcW w:w="217" w:type="pct"/>
                <w:noWrap/>
                <w:hideMark/>
              </w:tcPr>
            </w:tcPrChange>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Change w:id="410" w:author="Sheng-Feng Hsieh" w:date="2024-04-07T16:11:00Z">
              <w:tcPr>
                <w:tcW w:w="218" w:type="pct"/>
                <w:noWrap/>
                <w:hideMark/>
              </w:tcPr>
            </w:tcPrChange>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Change w:id="411" w:author="Sheng-Feng Hsieh" w:date="2024-04-07T16:11:00Z">
              <w:tcPr>
                <w:tcW w:w="181" w:type="pct"/>
                <w:noWrap/>
                <w:hideMark/>
              </w:tcPr>
            </w:tcPrChange>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Change w:id="412" w:author="Sheng-Feng Hsieh" w:date="2024-04-07T16:11:00Z">
              <w:tcPr>
                <w:tcW w:w="1047" w:type="pct"/>
                <w:noWrap/>
                <w:hideMark/>
              </w:tcPr>
            </w:tcPrChange>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0A6D29">
        <w:trPr>
          <w:trHeight w:val="360"/>
          <w:trPrChange w:id="413" w:author="Sheng-Feng Hsieh" w:date="2024-04-07T16:11:00Z">
            <w:trPr>
              <w:trHeight w:val="360"/>
            </w:trPr>
          </w:trPrChange>
        </w:trPr>
        <w:tc>
          <w:tcPr>
            <w:tcW w:w="362" w:type="pct"/>
            <w:noWrap/>
            <w:hideMark/>
            <w:tcPrChange w:id="414" w:author="Sheng-Feng Hsieh" w:date="2024-04-07T16:11:00Z">
              <w:tcPr>
                <w:tcW w:w="299" w:type="pct"/>
                <w:noWrap/>
                <w:hideMark/>
              </w:tcPr>
            </w:tcPrChange>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Change w:id="415" w:author="Sheng-Feng Hsieh" w:date="2024-04-07T16:11:00Z">
              <w:tcPr>
                <w:tcW w:w="208" w:type="pct"/>
                <w:noWrap/>
                <w:hideMark/>
              </w:tcPr>
            </w:tcPrChange>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Change w:id="416" w:author="Sheng-Feng Hsieh" w:date="2024-04-07T16:11:00Z">
              <w:tcPr>
                <w:tcW w:w="218" w:type="pct"/>
                <w:noWrap/>
                <w:hideMark/>
              </w:tcPr>
            </w:tcPrChange>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Change w:id="417" w:author="Sheng-Feng Hsieh" w:date="2024-04-07T16:11:00Z">
              <w:tcPr>
                <w:tcW w:w="217" w:type="pct"/>
                <w:noWrap/>
                <w:hideMark/>
              </w:tcPr>
            </w:tcPrChange>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Change w:id="418" w:author="Sheng-Feng Hsieh" w:date="2024-04-07T16:11:00Z">
              <w:tcPr>
                <w:tcW w:w="218" w:type="pct"/>
                <w:noWrap/>
                <w:hideMark/>
              </w:tcPr>
            </w:tcPrChange>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Change w:id="419" w:author="Sheng-Feng Hsieh" w:date="2024-04-07T16:11:00Z">
              <w:tcPr>
                <w:tcW w:w="217" w:type="pct"/>
                <w:noWrap/>
                <w:hideMark/>
              </w:tcPr>
            </w:tcPrChange>
          </w:tcPr>
          <w:p w14:paraId="379D13A2" w14:textId="493A91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del w:id="420" w:author="Sheng-Feng Hsieh" w:date="2024-04-07T16:08:00Z">
              <w:r w:rsidRPr="00F05229" w:rsidDel="000A6D29">
                <w:rPr>
                  <w:rFonts w:ascii="Times New Roman" w:hAnsi="Times New Roman" w:cs="Times New Roman"/>
                  <w:sz w:val="14"/>
                  <w:szCs w:val="14"/>
                </w:rPr>
                <w:delText>* * *</w:delText>
              </w:r>
            </w:del>
            <w:ins w:id="421" w:author="Sheng-Feng Hsieh" w:date="2024-04-07T16:08:00Z">
              <w:r w:rsidR="000A6D29">
                <w:rPr>
                  <w:rFonts w:ascii="Times New Roman" w:hAnsi="Times New Roman" w:cs="Times New Roman"/>
                  <w:sz w:val="14"/>
                  <w:szCs w:val="14"/>
                </w:rPr>
                <w:t>***</w:t>
              </w:r>
            </w:ins>
          </w:p>
        </w:tc>
        <w:tc>
          <w:tcPr>
            <w:tcW w:w="264" w:type="pct"/>
            <w:noWrap/>
            <w:hideMark/>
            <w:tcPrChange w:id="422" w:author="Sheng-Feng Hsieh" w:date="2024-04-07T16:11:00Z">
              <w:tcPr>
                <w:tcW w:w="218" w:type="pct"/>
                <w:noWrap/>
                <w:hideMark/>
              </w:tcPr>
            </w:tcPrChange>
          </w:tcPr>
          <w:p w14:paraId="2006F1F7" w14:textId="447FBE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del w:id="423" w:author="Sheng-Feng Hsieh" w:date="2024-04-07T16:08:00Z">
              <w:r w:rsidRPr="00F05229" w:rsidDel="000A6D29">
                <w:rPr>
                  <w:rFonts w:ascii="Times New Roman" w:hAnsi="Times New Roman" w:cs="Times New Roman"/>
                  <w:sz w:val="14"/>
                  <w:szCs w:val="14"/>
                </w:rPr>
                <w:delText>* * *</w:delText>
              </w:r>
            </w:del>
            <w:ins w:id="424" w:author="Sheng-Feng Hsieh" w:date="2024-04-07T16:08:00Z">
              <w:r w:rsidR="000A6D29">
                <w:rPr>
                  <w:rFonts w:ascii="Times New Roman" w:hAnsi="Times New Roman" w:cs="Times New Roman"/>
                  <w:sz w:val="14"/>
                  <w:szCs w:val="14"/>
                </w:rPr>
                <w:t>***</w:t>
              </w:r>
            </w:ins>
          </w:p>
        </w:tc>
        <w:tc>
          <w:tcPr>
            <w:tcW w:w="263" w:type="pct"/>
            <w:noWrap/>
            <w:hideMark/>
            <w:tcPrChange w:id="425" w:author="Sheng-Feng Hsieh" w:date="2024-04-07T16:11:00Z">
              <w:tcPr>
                <w:tcW w:w="217" w:type="pct"/>
                <w:noWrap/>
                <w:hideMark/>
              </w:tcPr>
            </w:tcPrChange>
          </w:tcPr>
          <w:p w14:paraId="457D487A" w14:textId="7B2AE4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del w:id="426" w:author="Sheng-Feng Hsieh" w:date="2024-04-07T16:08:00Z">
              <w:r w:rsidRPr="00F05229" w:rsidDel="000A6D29">
                <w:rPr>
                  <w:rFonts w:ascii="Times New Roman" w:hAnsi="Times New Roman" w:cs="Times New Roman"/>
                  <w:sz w:val="14"/>
                  <w:szCs w:val="14"/>
                </w:rPr>
                <w:delText>* *</w:delText>
              </w:r>
            </w:del>
            <w:ins w:id="427" w:author="Sheng-Feng Hsieh" w:date="2024-04-07T16:08:00Z">
              <w:r w:rsidR="000A6D29">
                <w:rPr>
                  <w:rFonts w:ascii="Times New Roman" w:hAnsi="Times New Roman" w:cs="Times New Roman"/>
                  <w:sz w:val="14"/>
                  <w:szCs w:val="14"/>
                </w:rPr>
                <w:t>**</w:t>
              </w:r>
            </w:ins>
          </w:p>
        </w:tc>
        <w:tc>
          <w:tcPr>
            <w:tcW w:w="263" w:type="pct"/>
            <w:noWrap/>
            <w:hideMark/>
            <w:tcPrChange w:id="428" w:author="Sheng-Feng Hsieh" w:date="2024-04-07T16:11:00Z">
              <w:tcPr>
                <w:tcW w:w="217" w:type="pct"/>
                <w:noWrap/>
                <w:hideMark/>
              </w:tcPr>
            </w:tcPrChange>
          </w:tcPr>
          <w:p w14:paraId="72524F8D" w14:textId="76599E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del w:id="429" w:author="Sheng-Feng Hsieh" w:date="2024-04-07T16:08:00Z">
              <w:r w:rsidRPr="00F05229" w:rsidDel="000A6D29">
                <w:rPr>
                  <w:rFonts w:ascii="Times New Roman" w:hAnsi="Times New Roman" w:cs="Times New Roman"/>
                  <w:sz w:val="14"/>
                  <w:szCs w:val="14"/>
                </w:rPr>
                <w:delText>* * *</w:delText>
              </w:r>
            </w:del>
            <w:ins w:id="430" w:author="Sheng-Feng Hsieh" w:date="2024-04-07T16:08:00Z">
              <w:r w:rsidR="000A6D29">
                <w:rPr>
                  <w:rFonts w:ascii="Times New Roman" w:hAnsi="Times New Roman" w:cs="Times New Roman"/>
                  <w:sz w:val="14"/>
                  <w:szCs w:val="14"/>
                </w:rPr>
                <w:t>***</w:t>
              </w:r>
            </w:ins>
          </w:p>
        </w:tc>
        <w:tc>
          <w:tcPr>
            <w:tcW w:w="264" w:type="pct"/>
            <w:noWrap/>
            <w:hideMark/>
            <w:tcPrChange w:id="431" w:author="Sheng-Feng Hsieh" w:date="2024-04-07T16:11:00Z">
              <w:tcPr>
                <w:tcW w:w="218" w:type="pct"/>
                <w:noWrap/>
                <w:hideMark/>
              </w:tcPr>
            </w:tcPrChange>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432" w:author="Sheng-Feng Hsieh" w:date="2024-04-07T16:11:00Z">
              <w:tcPr>
                <w:tcW w:w="218" w:type="pct"/>
                <w:noWrap/>
                <w:hideMark/>
              </w:tcPr>
            </w:tcPrChange>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Change w:id="433" w:author="Sheng-Feng Hsieh" w:date="2024-04-07T16:11:00Z">
              <w:tcPr>
                <w:tcW w:w="217" w:type="pct"/>
                <w:noWrap/>
                <w:hideMark/>
              </w:tcPr>
            </w:tcPrChange>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Change w:id="434" w:author="Sheng-Feng Hsieh" w:date="2024-04-07T16:11:00Z">
              <w:tcPr>
                <w:tcW w:w="218" w:type="pct"/>
                <w:noWrap/>
                <w:hideMark/>
              </w:tcPr>
            </w:tcPrChange>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Change w:id="435" w:author="Sheng-Feng Hsieh" w:date="2024-04-07T16:11:00Z">
              <w:tcPr>
                <w:tcW w:w="218" w:type="pct"/>
                <w:noWrap/>
                <w:hideMark/>
              </w:tcPr>
            </w:tcPrChange>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Change w:id="436" w:author="Sheng-Feng Hsieh" w:date="2024-04-07T16:11:00Z">
              <w:tcPr>
                <w:tcW w:w="217" w:type="pct"/>
                <w:noWrap/>
                <w:hideMark/>
              </w:tcPr>
            </w:tcPrChange>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Change w:id="437" w:author="Sheng-Feng Hsieh" w:date="2024-04-07T16:11:00Z">
              <w:tcPr>
                <w:tcW w:w="217" w:type="pct"/>
                <w:noWrap/>
                <w:hideMark/>
              </w:tcPr>
            </w:tcPrChange>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Change w:id="438" w:author="Sheng-Feng Hsieh" w:date="2024-04-07T16:11:00Z">
              <w:tcPr>
                <w:tcW w:w="218" w:type="pct"/>
                <w:noWrap/>
                <w:hideMark/>
              </w:tcPr>
            </w:tcPrChange>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Change w:id="439" w:author="Sheng-Feng Hsieh" w:date="2024-04-07T16:11:00Z">
              <w:tcPr>
                <w:tcW w:w="181" w:type="pct"/>
                <w:noWrap/>
                <w:hideMark/>
              </w:tcPr>
            </w:tcPrChange>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Change w:id="440" w:author="Sheng-Feng Hsieh" w:date="2024-04-07T16:11:00Z">
              <w:tcPr>
                <w:tcW w:w="1047" w:type="pct"/>
                <w:noWrap/>
                <w:hideMark/>
              </w:tcPr>
            </w:tcPrChange>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0A6D29">
        <w:trPr>
          <w:trHeight w:val="360"/>
          <w:trPrChange w:id="441" w:author="Sheng-Feng Hsieh" w:date="2024-04-07T16:11:00Z">
            <w:trPr>
              <w:trHeight w:val="360"/>
            </w:trPr>
          </w:trPrChange>
        </w:trPr>
        <w:tc>
          <w:tcPr>
            <w:tcW w:w="362" w:type="pct"/>
            <w:noWrap/>
            <w:hideMark/>
            <w:tcPrChange w:id="442" w:author="Sheng-Feng Hsieh" w:date="2024-04-07T16:11:00Z">
              <w:tcPr>
                <w:tcW w:w="299" w:type="pct"/>
                <w:noWrap/>
                <w:hideMark/>
              </w:tcPr>
            </w:tcPrChange>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Change w:id="443" w:author="Sheng-Feng Hsieh" w:date="2024-04-07T16:11:00Z">
              <w:tcPr>
                <w:tcW w:w="208" w:type="pct"/>
                <w:noWrap/>
                <w:hideMark/>
              </w:tcPr>
            </w:tcPrChange>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Change w:id="444" w:author="Sheng-Feng Hsieh" w:date="2024-04-07T16:11:00Z">
              <w:tcPr>
                <w:tcW w:w="218" w:type="pct"/>
                <w:noWrap/>
                <w:hideMark/>
              </w:tcPr>
            </w:tcPrChange>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Change w:id="445" w:author="Sheng-Feng Hsieh" w:date="2024-04-07T16:11:00Z">
              <w:tcPr>
                <w:tcW w:w="217" w:type="pct"/>
                <w:noWrap/>
                <w:hideMark/>
              </w:tcPr>
            </w:tcPrChange>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Change w:id="446" w:author="Sheng-Feng Hsieh" w:date="2024-04-07T16:11:00Z">
              <w:tcPr>
                <w:tcW w:w="218" w:type="pct"/>
                <w:noWrap/>
                <w:hideMark/>
              </w:tcPr>
            </w:tcPrChange>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Change w:id="447" w:author="Sheng-Feng Hsieh" w:date="2024-04-07T16:11:00Z">
              <w:tcPr>
                <w:tcW w:w="217" w:type="pct"/>
                <w:noWrap/>
                <w:hideMark/>
              </w:tcPr>
            </w:tcPrChange>
          </w:tcPr>
          <w:p w14:paraId="319F729A" w14:textId="6CE359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del w:id="448" w:author="Sheng-Feng Hsieh" w:date="2024-04-07T16:08:00Z">
              <w:r w:rsidRPr="00F05229" w:rsidDel="000A6D29">
                <w:rPr>
                  <w:rFonts w:ascii="Times New Roman" w:hAnsi="Times New Roman" w:cs="Times New Roman"/>
                  <w:sz w:val="14"/>
                  <w:szCs w:val="14"/>
                </w:rPr>
                <w:delText>* * *</w:delText>
              </w:r>
            </w:del>
            <w:ins w:id="449" w:author="Sheng-Feng Hsieh" w:date="2024-04-07T16:08:00Z">
              <w:r w:rsidR="000A6D29">
                <w:rPr>
                  <w:rFonts w:ascii="Times New Roman" w:hAnsi="Times New Roman" w:cs="Times New Roman"/>
                  <w:sz w:val="14"/>
                  <w:szCs w:val="14"/>
                </w:rPr>
                <w:t>***</w:t>
              </w:r>
            </w:ins>
          </w:p>
        </w:tc>
        <w:tc>
          <w:tcPr>
            <w:tcW w:w="264" w:type="pct"/>
            <w:noWrap/>
            <w:hideMark/>
            <w:tcPrChange w:id="450" w:author="Sheng-Feng Hsieh" w:date="2024-04-07T16:11:00Z">
              <w:tcPr>
                <w:tcW w:w="218" w:type="pct"/>
                <w:noWrap/>
                <w:hideMark/>
              </w:tcPr>
            </w:tcPrChange>
          </w:tcPr>
          <w:p w14:paraId="4CFC5250" w14:textId="5C5D21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del w:id="451" w:author="Sheng-Feng Hsieh" w:date="2024-04-07T16:08:00Z">
              <w:r w:rsidRPr="00F05229" w:rsidDel="000A6D29">
                <w:rPr>
                  <w:rFonts w:ascii="Times New Roman" w:hAnsi="Times New Roman" w:cs="Times New Roman"/>
                  <w:sz w:val="14"/>
                  <w:szCs w:val="14"/>
                </w:rPr>
                <w:delText>* * *</w:delText>
              </w:r>
            </w:del>
            <w:ins w:id="452" w:author="Sheng-Feng Hsieh" w:date="2024-04-07T16:08:00Z">
              <w:r w:rsidR="000A6D29">
                <w:rPr>
                  <w:rFonts w:ascii="Times New Roman" w:hAnsi="Times New Roman" w:cs="Times New Roman"/>
                  <w:sz w:val="14"/>
                  <w:szCs w:val="14"/>
                </w:rPr>
                <w:t>***</w:t>
              </w:r>
            </w:ins>
          </w:p>
        </w:tc>
        <w:tc>
          <w:tcPr>
            <w:tcW w:w="263" w:type="pct"/>
            <w:noWrap/>
            <w:hideMark/>
            <w:tcPrChange w:id="453" w:author="Sheng-Feng Hsieh" w:date="2024-04-07T16:11:00Z">
              <w:tcPr>
                <w:tcW w:w="217" w:type="pct"/>
                <w:noWrap/>
                <w:hideMark/>
              </w:tcPr>
            </w:tcPrChange>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Change w:id="454" w:author="Sheng-Feng Hsieh" w:date="2024-04-07T16:11:00Z">
              <w:tcPr>
                <w:tcW w:w="217" w:type="pct"/>
                <w:noWrap/>
                <w:hideMark/>
              </w:tcPr>
            </w:tcPrChange>
          </w:tcPr>
          <w:p w14:paraId="0EA7ACAD" w14:textId="01A75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del w:id="455" w:author="Sheng-Feng Hsieh" w:date="2024-04-07T16:08:00Z">
              <w:r w:rsidRPr="00F05229" w:rsidDel="000A6D29">
                <w:rPr>
                  <w:rFonts w:ascii="Times New Roman" w:hAnsi="Times New Roman" w:cs="Times New Roman"/>
                  <w:sz w:val="14"/>
                  <w:szCs w:val="14"/>
                </w:rPr>
                <w:delText>* * *</w:delText>
              </w:r>
            </w:del>
            <w:ins w:id="456" w:author="Sheng-Feng Hsieh" w:date="2024-04-07T16:08:00Z">
              <w:r w:rsidR="000A6D29">
                <w:rPr>
                  <w:rFonts w:ascii="Times New Roman" w:hAnsi="Times New Roman" w:cs="Times New Roman"/>
                  <w:sz w:val="14"/>
                  <w:szCs w:val="14"/>
                </w:rPr>
                <w:t>***</w:t>
              </w:r>
            </w:ins>
          </w:p>
        </w:tc>
        <w:tc>
          <w:tcPr>
            <w:tcW w:w="264" w:type="pct"/>
            <w:noWrap/>
            <w:hideMark/>
            <w:tcPrChange w:id="457" w:author="Sheng-Feng Hsieh" w:date="2024-04-07T16:11:00Z">
              <w:tcPr>
                <w:tcW w:w="218" w:type="pct"/>
                <w:noWrap/>
                <w:hideMark/>
              </w:tcPr>
            </w:tcPrChange>
          </w:tcPr>
          <w:p w14:paraId="51981BB9" w14:textId="73AFBCB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del w:id="458" w:author="Sheng-Feng Hsieh" w:date="2024-04-07T16:08:00Z">
              <w:r w:rsidRPr="00F05229" w:rsidDel="000A6D29">
                <w:rPr>
                  <w:rFonts w:ascii="Times New Roman" w:hAnsi="Times New Roman" w:cs="Times New Roman"/>
                  <w:sz w:val="14"/>
                  <w:szCs w:val="14"/>
                </w:rPr>
                <w:delText>* * *</w:delText>
              </w:r>
            </w:del>
            <w:ins w:id="459" w:author="Sheng-Feng Hsieh" w:date="2024-04-07T16:08:00Z">
              <w:r w:rsidR="000A6D29">
                <w:rPr>
                  <w:rFonts w:ascii="Times New Roman" w:hAnsi="Times New Roman" w:cs="Times New Roman"/>
                  <w:sz w:val="14"/>
                  <w:szCs w:val="14"/>
                </w:rPr>
                <w:t>***</w:t>
              </w:r>
            </w:ins>
          </w:p>
        </w:tc>
        <w:tc>
          <w:tcPr>
            <w:tcW w:w="264" w:type="pct"/>
            <w:noWrap/>
            <w:hideMark/>
            <w:tcPrChange w:id="460" w:author="Sheng-Feng Hsieh" w:date="2024-04-07T16:11:00Z">
              <w:tcPr>
                <w:tcW w:w="218" w:type="pct"/>
                <w:noWrap/>
                <w:hideMark/>
              </w:tcPr>
            </w:tcPrChange>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461" w:author="Sheng-Feng Hsieh" w:date="2024-04-07T16:11:00Z">
              <w:tcPr>
                <w:tcW w:w="217" w:type="pct"/>
                <w:noWrap/>
                <w:hideMark/>
              </w:tcPr>
            </w:tcPrChange>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Change w:id="462" w:author="Sheng-Feng Hsieh" w:date="2024-04-07T16:11:00Z">
              <w:tcPr>
                <w:tcW w:w="218" w:type="pct"/>
                <w:noWrap/>
                <w:hideMark/>
              </w:tcPr>
            </w:tcPrChange>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Change w:id="463" w:author="Sheng-Feng Hsieh" w:date="2024-04-07T16:11:00Z">
              <w:tcPr>
                <w:tcW w:w="218" w:type="pct"/>
                <w:noWrap/>
                <w:hideMark/>
              </w:tcPr>
            </w:tcPrChange>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Change w:id="464" w:author="Sheng-Feng Hsieh" w:date="2024-04-07T16:11:00Z">
              <w:tcPr>
                <w:tcW w:w="217" w:type="pct"/>
                <w:noWrap/>
                <w:hideMark/>
              </w:tcPr>
            </w:tcPrChange>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Change w:id="465" w:author="Sheng-Feng Hsieh" w:date="2024-04-07T16:11:00Z">
              <w:tcPr>
                <w:tcW w:w="217" w:type="pct"/>
                <w:noWrap/>
                <w:hideMark/>
              </w:tcPr>
            </w:tcPrChange>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Change w:id="466" w:author="Sheng-Feng Hsieh" w:date="2024-04-07T16:11:00Z">
              <w:tcPr>
                <w:tcW w:w="218" w:type="pct"/>
                <w:noWrap/>
                <w:hideMark/>
              </w:tcPr>
            </w:tcPrChange>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Change w:id="467" w:author="Sheng-Feng Hsieh" w:date="2024-04-07T16:11:00Z">
              <w:tcPr>
                <w:tcW w:w="181" w:type="pct"/>
                <w:noWrap/>
                <w:hideMark/>
              </w:tcPr>
            </w:tcPrChange>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Change w:id="468" w:author="Sheng-Feng Hsieh" w:date="2024-04-07T16:11:00Z">
              <w:tcPr>
                <w:tcW w:w="1047" w:type="pct"/>
                <w:noWrap/>
                <w:hideMark/>
              </w:tcPr>
            </w:tcPrChange>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0A6D29">
        <w:trPr>
          <w:trHeight w:val="360"/>
          <w:trPrChange w:id="469" w:author="Sheng-Feng Hsieh" w:date="2024-04-07T16:11:00Z">
            <w:trPr>
              <w:trHeight w:val="360"/>
            </w:trPr>
          </w:trPrChange>
        </w:trPr>
        <w:tc>
          <w:tcPr>
            <w:tcW w:w="362" w:type="pct"/>
            <w:noWrap/>
            <w:hideMark/>
            <w:tcPrChange w:id="470" w:author="Sheng-Feng Hsieh" w:date="2024-04-07T16:11:00Z">
              <w:tcPr>
                <w:tcW w:w="299" w:type="pct"/>
                <w:noWrap/>
                <w:hideMark/>
              </w:tcPr>
            </w:tcPrChange>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Change w:id="471" w:author="Sheng-Feng Hsieh" w:date="2024-04-07T16:11:00Z">
              <w:tcPr>
                <w:tcW w:w="208" w:type="pct"/>
                <w:noWrap/>
                <w:hideMark/>
              </w:tcPr>
            </w:tcPrChange>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Change w:id="472" w:author="Sheng-Feng Hsieh" w:date="2024-04-07T16:11:00Z">
              <w:tcPr>
                <w:tcW w:w="218" w:type="pct"/>
                <w:noWrap/>
                <w:hideMark/>
              </w:tcPr>
            </w:tcPrChange>
          </w:tcPr>
          <w:p w14:paraId="7A862897" w14:textId="68D7E55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del w:id="473" w:author="Sheng-Feng Hsieh" w:date="2024-04-07T16:08:00Z">
              <w:r w:rsidRPr="00F05229" w:rsidDel="000A6D29">
                <w:rPr>
                  <w:rFonts w:ascii="Times New Roman" w:hAnsi="Times New Roman" w:cs="Times New Roman"/>
                  <w:sz w:val="14"/>
                  <w:szCs w:val="14"/>
                </w:rPr>
                <w:delText>* * *</w:delText>
              </w:r>
            </w:del>
            <w:ins w:id="474" w:author="Sheng-Feng Hsieh" w:date="2024-04-07T16:08:00Z">
              <w:r w:rsidR="000A6D29">
                <w:rPr>
                  <w:rFonts w:ascii="Times New Roman" w:hAnsi="Times New Roman" w:cs="Times New Roman"/>
                  <w:sz w:val="14"/>
                  <w:szCs w:val="14"/>
                </w:rPr>
                <w:t>***</w:t>
              </w:r>
            </w:ins>
          </w:p>
        </w:tc>
        <w:tc>
          <w:tcPr>
            <w:tcW w:w="263" w:type="pct"/>
            <w:noWrap/>
            <w:hideMark/>
            <w:tcPrChange w:id="475" w:author="Sheng-Feng Hsieh" w:date="2024-04-07T16:11:00Z">
              <w:tcPr>
                <w:tcW w:w="217" w:type="pct"/>
                <w:noWrap/>
                <w:hideMark/>
              </w:tcPr>
            </w:tcPrChange>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Change w:id="476" w:author="Sheng-Feng Hsieh" w:date="2024-04-07T16:11:00Z">
              <w:tcPr>
                <w:tcW w:w="218" w:type="pct"/>
                <w:noWrap/>
                <w:hideMark/>
              </w:tcPr>
            </w:tcPrChange>
          </w:tcPr>
          <w:p w14:paraId="54545DC5" w14:textId="378B72E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del w:id="477" w:author="Sheng-Feng Hsieh" w:date="2024-04-07T16:08:00Z">
              <w:r w:rsidRPr="00F05229" w:rsidDel="000A6D29">
                <w:rPr>
                  <w:rFonts w:ascii="Times New Roman" w:hAnsi="Times New Roman" w:cs="Times New Roman"/>
                  <w:sz w:val="14"/>
                  <w:szCs w:val="14"/>
                </w:rPr>
                <w:delText>* *</w:delText>
              </w:r>
            </w:del>
            <w:ins w:id="478" w:author="Sheng-Feng Hsieh" w:date="2024-04-07T16:08:00Z">
              <w:r w:rsidR="000A6D29">
                <w:rPr>
                  <w:rFonts w:ascii="Times New Roman" w:hAnsi="Times New Roman" w:cs="Times New Roman"/>
                  <w:sz w:val="14"/>
                  <w:szCs w:val="14"/>
                </w:rPr>
                <w:t>**</w:t>
              </w:r>
            </w:ins>
          </w:p>
        </w:tc>
        <w:tc>
          <w:tcPr>
            <w:tcW w:w="263" w:type="pct"/>
            <w:noWrap/>
            <w:hideMark/>
            <w:tcPrChange w:id="479" w:author="Sheng-Feng Hsieh" w:date="2024-04-07T16:11:00Z">
              <w:tcPr>
                <w:tcW w:w="217" w:type="pct"/>
                <w:noWrap/>
                <w:hideMark/>
              </w:tcPr>
            </w:tcPrChange>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Change w:id="480" w:author="Sheng-Feng Hsieh" w:date="2024-04-07T16:11:00Z">
              <w:tcPr>
                <w:tcW w:w="218" w:type="pct"/>
                <w:noWrap/>
                <w:hideMark/>
              </w:tcPr>
            </w:tcPrChange>
          </w:tcPr>
          <w:p w14:paraId="25BD4CBD" w14:textId="3DA0B5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del w:id="481" w:author="Sheng-Feng Hsieh" w:date="2024-04-07T16:08:00Z">
              <w:r w:rsidRPr="00F05229" w:rsidDel="000A6D29">
                <w:rPr>
                  <w:rFonts w:ascii="Times New Roman" w:hAnsi="Times New Roman" w:cs="Times New Roman"/>
                  <w:sz w:val="14"/>
                  <w:szCs w:val="14"/>
                </w:rPr>
                <w:delText>* * *</w:delText>
              </w:r>
            </w:del>
            <w:ins w:id="482" w:author="Sheng-Feng Hsieh" w:date="2024-04-07T16:08:00Z">
              <w:r w:rsidR="000A6D29">
                <w:rPr>
                  <w:rFonts w:ascii="Times New Roman" w:hAnsi="Times New Roman" w:cs="Times New Roman"/>
                  <w:sz w:val="14"/>
                  <w:szCs w:val="14"/>
                </w:rPr>
                <w:t>***</w:t>
              </w:r>
            </w:ins>
          </w:p>
        </w:tc>
        <w:tc>
          <w:tcPr>
            <w:tcW w:w="263" w:type="pct"/>
            <w:noWrap/>
            <w:hideMark/>
            <w:tcPrChange w:id="483" w:author="Sheng-Feng Hsieh" w:date="2024-04-07T16:11:00Z">
              <w:tcPr>
                <w:tcW w:w="217" w:type="pct"/>
                <w:noWrap/>
                <w:hideMark/>
              </w:tcPr>
            </w:tcPrChange>
          </w:tcPr>
          <w:p w14:paraId="6A35BE3B" w14:textId="2057F4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del w:id="484" w:author="Sheng-Feng Hsieh" w:date="2024-04-07T16:08:00Z">
              <w:r w:rsidRPr="00F05229" w:rsidDel="000A6D29">
                <w:rPr>
                  <w:rFonts w:ascii="Times New Roman" w:hAnsi="Times New Roman" w:cs="Times New Roman"/>
                  <w:sz w:val="14"/>
                  <w:szCs w:val="14"/>
                </w:rPr>
                <w:delText>* * *</w:delText>
              </w:r>
            </w:del>
            <w:ins w:id="485" w:author="Sheng-Feng Hsieh" w:date="2024-04-07T16:08:00Z">
              <w:r w:rsidR="000A6D29">
                <w:rPr>
                  <w:rFonts w:ascii="Times New Roman" w:hAnsi="Times New Roman" w:cs="Times New Roman"/>
                  <w:sz w:val="14"/>
                  <w:szCs w:val="14"/>
                </w:rPr>
                <w:t>***</w:t>
              </w:r>
            </w:ins>
          </w:p>
        </w:tc>
        <w:tc>
          <w:tcPr>
            <w:tcW w:w="263" w:type="pct"/>
            <w:noWrap/>
            <w:hideMark/>
            <w:tcPrChange w:id="486" w:author="Sheng-Feng Hsieh" w:date="2024-04-07T16:11:00Z">
              <w:tcPr>
                <w:tcW w:w="217" w:type="pct"/>
                <w:noWrap/>
                <w:hideMark/>
              </w:tcPr>
            </w:tcPrChange>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Change w:id="487" w:author="Sheng-Feng Hsieh" w:date="2024-04-07T16:11:00Z">
              <w:tcPr>
                <w:tcW w:w="218" w:type="pct"/>
                <w:noWrap/>
                <w:hideMark/>
              </w:tcPr>
            </w:tcPrChange>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Change w:id="488" w:author="Sheng-Feng Hsieh" w:date="2024-04-07T16:11:00Z">
              <w:tcPr>
                <w:tcW w:w="218" w:type="pct"/>
                <w:noWrap/>
                <w:hideMark/>
              </w:tcPr>
            </w:tcPrChange>
          </w:tcPr>
          <w:p w14:paraId="6B873A52" w14:textId="71FF84F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del w:id="489" w:author="Sheng-Feng Hsieh" w:date="2024-04-07T16:08:00Z">
              <w:r w:rsidRPr="00F05229" w:rsidDel="000A6D29">
                <w:rPr>
                  <w:rFonts w:ascii="Times New Roman" w:hAnsi="Times New Roman" w:cs="Times New Roman"/>
                  <w:sz w:val="14"/>
                  <w:szCs w:val="14"/>
                </w:rPr>
                <w:delText>* * *</w:delText>
              </w:r>
            </w:del>
            <w:ins w:id="490" w:author="Sheng-Feng Hsieh" w:date="2024-04-07T16:08:00Z">
              <w:r w:rsidR="000A6D29">
                <w:rPr>
                  <w:rFonts w:ascii="Times New Roman" w:hAnsi="Times New Roman" w:cs="Times New Roman"/>
                  <w:sz w:val="14"/>
                  <w:szCs w:val="14"/>
                </w:rPr>
                <w:t>***</w:t>
              </w:r>
            </w:ins>
          </w:p>
        </w:tc>
        <w:tc>
          <w:tcPr>
            <w:tcW w:w="262" w:type="pct"/>
            <w:noWrap/>
            <w:hideMark/>
            <w:tcPrChange w:id="491" w:author="Sheng-Feng Hsieh" w:date="2024-04-07T16:11:00Z">
              <w:tcPr>
                <w:tcW w:w="217" w:type="pct"/>
                <w:noWrap/>
                <w:hideMark/>
              </w:tcPr>
            </w:tcPrChange>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492" w:author="Sheng-Feng Hsieh" w:date="2024-04-07T16:11:00Z">
              <w:tcPr>
                <w:tcW w:w="218" w:type="pct"/>
                <w:noWrap/>
                <w:hideMark/>
              </w:tcPr>
            </w:tcPrChange>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Change w:id="493" w:author="Sheng-Feng Hsieh" w:date="2024-04-07T16:11:00Z">
              <w:tcPr>
                <w:tcW w:w="218" w:type="pct"/>
                <w:noWrap/>
                <w:hideMark/>
              </w:tcPr>
            </w:tcPrChange>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Change w:id="494" w:author="Sheng-Feng Hsieh" w:date="2024-04-07T16:11:00Z">
              <w:tcPr>
                <w:tcW w:w="217" w:type="pct"/>
                <w:noWrap/>
                <w:hideMark/>
              </w:tcPr>
            </w:tcPrChange>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Change w:id="495" w:author="Sheng-Feng Hsieh" w:date="2024-04-07T16:11:00Z">
              <w:tcPr>
                <w:tcW w:w="217" w:type="pct"/>
                <w:noWrap/>
                <w:hideMark/>
              </w:tcPr>
            </w:tcPrChange>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Change w:id="496" w:author="Sheng-Feng Hsieh" w:date="2024-04-07T16:11:00Z">
              <w:tcPr>
                <w:tcW w:w="218" w:type="pct"/>
                <w:noWrap/>
                <w:hideMark/>
              </w:tcPr>
            </w:tcPrChange>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Change w:id="497" w:author="Sheng-Feng Hsieh" w:date="2024-04-07T16:11:00Z">
              <w:tcPr>
                <w:tcW w:w="181" w:type="pct"/>
                <w:noWrap/>
                <w:hideMark/>
              </w:tcPr>
            </w:tcPrChange>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Change w:id="498" w:author="Sheng-Feng Hsieh" w:date="2024-04-07T16:11:00Z">
              <w:tcPr>
                <w:tcW w:w="1047" w:type="pct"/>
                <w:noWrap/>
                <w:hideMark/>
              </w:tcPr>
            </w:tcPrChange>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0A6D29">
        <w:trPr>
          <w:trHeight w:val="360"/>
          <w:trPrChange w:id="499" w:author="Sheng-Feng Hsieh" w:date="2024-04-07T16:11:00Z">
            <w:trPr>
              <w:trHeight w:val="360"/>
            </w:trPr>
          </w:trPrChange>
        </w:trPr>
        <w:tc>
          <w:tcPr>
            <w:tcW w:w="362" w:type="pct"/>
            <w:noWrap/>
            <w:hideMark/>
            <w:tcPrChange w:id="500" w:author="Sheng-Feng Hsieh" w:date="2024-04-07T16:11:00Z">
              <w:tcPr>
                <w:tcW w:w="299" w:type="pct"/>
                <w:noWrap/>
                <w:hideMark/>
              </w:tcPr>
            </w:tcPrChange>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Change w:id="501" w:author="Sheng-Feng Hsieh" w:date="2024-04-07T16:11:00Z">
              <w:tcPr>
                <w:tcW w:w="208" w:type="pct"/>
                <w:noWrap/>
                <w:hideMark/>
              </w:tcPr>
            </w:tcPrChange>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Change w:id="502" w:author="Sheng-Feng Hsieh" w:date="2024-04-07T16:11:00Z">
              <w:tcPr>
                <w:tcW w:w="218" w:type="pct"/>
                <w:noWrap/>
                <w:hideMark/>
              </w:tcPr>
            </w:tcPrChange>
          </w:tcPr>
          <w:p w14:paraId="59414975" w14:textId="1B682E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del w:id="503" w:author="Sheng-Feng Hsieh" w:date="2024-04-07T16:08:00Z">
              <w:r w:rsidRPr="00F05229" w:rsidDel="000A6D29">
                <w:rPr>
                  <w:rFonts w:ascii="Times New Roman" w:hAnsi="Times New Roman" w:cs="Times New Roman"/>
                  <w:sz w:val="14"/>
                  <w:szCs w:val="14"/>
                </w:rPr>
                <w:delText>* * *</w:delText>
              </w:r>
            </w:del>
            <w:ins w:id="504" w:author="Sheng-Feng Hsieh" w:date="2024-04-07T16:08:00Z">
              <w:r w:rsidR="000A6D29">
                <w:rPr>
                  <w:rFonts w:ascii="Times New Roman" w:hAnsi="Times New Roman" w:cs="Times New Roman"/>
                  <w:sz w:val="14"/>
                  <w:szCs w:val="14"/>
                </w:rPr>
                <w:t>***</w:t>
              </w:r>
            </w:ins>
          </w:p>
        </w:tc>
        <w:tc>
          <w:tcPr>
            <w:tcW w:w="263" w:type="pct"/>
            <w:noWrap/>
            <w:hideMark/>
            <w:tcPrChange w:id="505" w:author="Sheng-Feng Hsieh" w:date="2024-04-07T16:11:00Z">
              <w:tcPr>
                <w:tcW w:w="217" w:type="pct"/>
                <w:noWrap/>
                <w:hideMark/>
              </w:tcPr>
            </w:tcPrChange>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Change w:id="506" w:author="Sheng-Feng Hsieh" w:date="2024-04-07T16:11:00Z">
              <w:tcPr>
                <w:tcW w:w="218" w:type="pct"/>
                <w:noWrap/>
                <w:hideMark/>
              </w:tcPr>
            </w:tcPrChange>
          </w:tcPr>
          <w:p w14:paraId="398E61D6" w14:textId="7AADD1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del w:id="507" w:author="Sheng-Feng Hsieh" w:date="2024-04-07T16:08:00Z">
              <w:r w:rsidRPr="00F05229" w:rsidDel="000A6D29">
                <w:rPr>
                  <w:rFonts w:ascii="Times New Roman" w:hAnsi="Times New Roman" w:cs="Times New Roman"/>
                  <w:sz w:val="14"/>
                  <w:szCs w:val="14"/>
                </w:rPr>
                <w:delText>* * *</w:delText>
              </w:r>
            </w:del>
            <w:ins w:id="508" w:author="Sheng-Feng Hsieh" w:date="2024-04-07T16:08:00Z">
              <w:r w:rsidR="000A6D29">
                <w:rPr>
                  <w:rFonts w:ascii="Times New Roman" w:hAnsi="Times New Roman" w:cs="Times New Roman"/>
                  <w:sz w:val="14"/>
                  <w:szCs w:val="14"/>
                </w:rPr>
                <w:t>***</w:t>
              </w:r>
            </w:ins>
          </w:p>
        </w:tc>
        <w:tc>
          <w:tcPr>
            <w:tcW w:w="263" w:type="pct"/>
            <w:noWrap/>
            <w:hideMark/>
            <w:tcPrChange w:id="509" w:author="Sheng-Feng Hsieh" w:date="2024-04-07T16:11:00Z">
              <w:tcPr>
                <w:tcW w:w="217" w:type="pct"/>
                <w:noWrap/>
                <w:hideMark/>
              </w:tcPr>
            </w:tcPrChange>
          </w:tcPr>
          <w:p w14:paraId="264C12C7" w14:textId="79098B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del w:id="510" w:author="Sheng-Feng Hsieh" w:date="2024-04-07T16:08:00Z">
              <w:r w:rsidRPr="00F05229" w:rsidDel="000A6D29">
                <w:rPr>
                  <w:rFonts w:ascii="Times New Roman" w:hAnsi="Times New Roman" w:cs="Times New Roman"/>
                  <w:sz w:val="14"/>
                  <w:szCs w:val="14"/>
                </w:rPr>
                <w:delText>* * *</w:delText>
              </w:r>
            </w:del>
            <w:ins w:id="511" w:author="Sheng-Feng Hsieh" w:date="2024-04-07T16:08:00Z">
              <w:r w:rsidR="000A6D29">
                <w:rPr>
                  <w:rFonts w:ascii="Times New Roman" w:hAnsi="Times New Roman" w:cs="Times New Roman"/>
                  <w:sz w:val="14"/>
                  <w:szCs w:val="14"/>
                </w:rPr>
                <w:t>***</w:t>
              </w:r>
            </w:ins>
          </w:p>
        </w:tc>
        <w:tc>
          <w:tcPr>
            <w:tcW w:w="264" w:type="pct"/>
            <w:noWrap/>
            <w:hideMark/>
            <w:tcPrChange w:id="512" w:author="Sheng-Feng Hsieh" w:date="2024-04-07T16:11:00Z">
              <w:tcPr>
                <w:tcW w:w="218" w:type="pct"/>
                <w:noWrap/>
                <w:hideMark/>
              </w:tcPr>
            </w:tcPrChange>
          </w:tcPr>
          <w:p w14:paraId="4F79336F" w14:textId="7E35D99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del w:id="513" w:author="Sheng-Feng Hsieh" w:date="2024-04-07T16:08:00Z">
              <w:r w:rsidRPr="00F05229" w:rsidDel="000A6D29">
                <w:rPr>
                  <w:rFonts w:ascii="Times New Roman" w:hAnsi="Times New Roman" w:cs="Times New Roman"/>
                  <w:sz w:val="14"/>
                  <w:szCs w:val="14"/>
                </w:rPr>
                <w:delText>* * *</w:delText>
              </w:r>
            </w:del>
            <w:ins w:id="514" w:author="Sheng-Feng Hsieh" w:date="2024-04-07T16:08:00Z">
              <w:r w:rsidR="000A6D29">
                <w:rPr>
                  <w:rFonts w:ascii="Times New Roman" w:hAnsi="Times New Roman" w:cs="Times New Roman"/>
                  <w:sz w:val="14"/>
                  <w:szCs w:val="14"/>
                </w:rPr>
                <w:t>***</w:t>
              </w:r>
            </w:ins>
          </w:p>
        </w:tc>
        <w:tc>
          <w:tcPr>
            <w:tcW w:w="263" w:type="pct"/>
            <w:noWrap/>
            <w:hideMark/>
            <w:tcPrChange w:id="515" w:author="Sheng-Feng Hsieh" w:date="2024-04-07T16:11:00Z">
              <w:tcPr>
                <w:tcW w:w="217" w:type="pct"/>
                <w:noWrap/>
                <w:hideMark/>
              </w:tcPr>
            </w:tcPrChange>
          </w:tcPr>
          <w:p w14:paraId="77B70CAD" w14:textId="72E85F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del w:id="516" w:author="Sheng-Feng Hsieh" w:date="2024-04-07T16:08:00Z">
              <w:r w:rsidRPr="00F05229" w:rsidDel="000A6D29">
                <w:rPr>
                  <w:rFonts w:ascii="Times New Roman" w:hAnsi="Times New Roman" w:cs="Times New Roman"/>
                  <w:sz w:val="14"/>
                  <w:szCs w:val="14"/>
                </w:rPr>
                <w:delText>* * *</w:delText>
              </w:r>
            </w:del>
            <w:ins w:id="517" w:author="Sheng-Feng Hsieh" w:date="2024-04-07T16:08:00Z">
              <w:r w:rsidR="000A6D29">
                <w:rPr>
                  <w:rFonts w:ascii="Times New Roman" w:hAnsi="Times New Roman" w:cs="Times New Roman"/>
                  <w:sz w:val="14"/>
                  <w:szCs w:val="14"/>
                </w:rPr>
                <w:t>***</w:t>
              </w:r>
            </w:ins>
          </w:p>
        </w:tc>
        <w:tc>
          <w:tcPr>
            <w:tcW w:w="263" w:type="pct"/>
            <w:noWrap/>
            <w:hideMark/>
            <w:tcPrChange w:id="518" w:author="Sheng-Feng Hsieh" w:date="2024-04-07T16:11:00Z">
              <w:tcPr>
                <w:tcW w:w="217" w:type="pct"/>
                <w:noWrap/>
                <w:hideMark/>
              </w:tcPr>
            </w:tcPrChange>
          </w:tcPr>
          <w:p w14:paraId="446E4381" w14:textId="57B4CF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del w:id="519" w:author="Sheng-Feng Hsieh" w:date="2024-04-07T16:08:00Z">
              <w:r w:rsidRPr="00F05229" w:rsidDel="000A6D29">
                <w:rPr>
                  <w:rFonts w:ascii="Times New Roman" w:hAnsi="Times New Roman" w:cs="Times New Roman"/>
                  <w:sz w:val="14"/>
                  <w:szCs w:val="14"/>
                </w:rPr>
                <w:delText>* * *</w:delText>
              </w:r>
            </w:del>
            <w:ins w:id="520" w:author="Sheng-Feng Hsieh" w:date="2024-04-07T16:08:00Z">
              <w:r w:rsidR="000A6D29">
                <w:rPr>
                  <w:rFonts w:ascii="Times New Roman" w:hAnsi="Times New Roman" w:cs="Times New Roman"/>
                  <w:sz w:val="14"/>
                  <w:szCs w:val="14"/>
                </w:rPr>
                <w:t>***</w:t>
              </w:r>
            </w:ins>
          </w:p>
        </w:tc>
        <w:tc>
          <w:tcPr>
            <w:tcW w:w="264" w:type="pct"/>
            <w:noWrap/>
            <w:hideMark/>
            <w:tcPrChange w:id="521" w:author="Sheng-Feng Hsieh" w:date="2024-04-07T16:11:00Z">
              <w:tcPr>
                <w:tcW w:w="218" w:type="pct"/>
                <w:noWrap/>
                <w:hideMark/>
              </w:tcPr>
            </w:tcPrChange>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Change w:id="522" w:author="Sheng-Feng Hsieh" w:date="2024-04-07T16:11:00Z">
              <w:tcPr>
                <w:tcW w:w="218" w:type="pct"/>
                <w:noWrap/>
                <w:hideMark/>
              </w:tcPr>
            </w:tcPrChange>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Change w:id="523" w:author="Sheng-Feng Hsieh" w:date="2024-04-07T16:11:00Z">
              <w:tcPr>
                <w:tcW w:w="217" w:type="pct"/>
                <w:noWrap/>
                <w:hideMark/>
              </w:tcPr>
            </w:tcPrChange>
          </w:tcPr>
          <w:p w14:paraId="21550BBE" w14:textId="4E7FC7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del w:id="524" w:author="Sheng-Feng Hsieh" w:date="2024-04-07T16:08:00Z">
              <w:r w:rsidRPr="00F05229" w:rsidDel="000A6D29">
                <w:rPr>
                  <w:rFonts w:ascii="Times New Roman" w:hAnsi="Times New Roman" w:cs="Times New Roman"/>
                  <w:sz w:val="14"/>
                  <w:szCs w:val="14"/>
                </w:rPr>
                <w:delText>* * *</w:delText>
              </w:r>
            </w:del>
            <w:ins w:id="525" w:author="Sheng-Feng Hsieh" w:date="2024-04-07T16:08:00Z">
              <w:r w:rsidR="000A6D29">
                <w:rPr>
                  <w:rFonts w:ascii="Times New Roman" w:hAnsi="Times New Roman" w:cs="Times New Roman"/>
                  <w:sz w:val="14"/>
                  <w:szCs w:val="14"/>
                </w:rPr>
                <w:t>***</w:t>
              </w:r>
            </w:ins>
          </w:p>
        </w:tc>
        <w:tc>
          <w:tcPr>
            <w:tcW w:w="264" w:type="pct"/>
            <w:noWrap/>
            <w:hideMark/>
            <w:tcPrChange w:id="526" w:author="Sheng-Feng Hsieh" w:date="2024-04-07T16:11:00Z">
              <w:tcPr>
                <w:tcW w:w="218" w:type="pct"/>
                <w:noWrap/>
                <w:hideMark/>
              </w:tcPr>
            </w:tcPrChange>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527" w:author="Sheng-Feng Hsieh" w:date="2024-04-07T16:11:00Z">
              <w:tcPr>
                <w:tcW w:w="218" w:type="pct"/>
                <w:noWrap/>
                <w:hideMark/>
              </w:tcPr>
            </w:tcPrChange>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Change w:id="528" w:author="Sheng-Feng Hsieh" w:date="2024-04-07T16:11:00Z">
              <w:tcPr>
                <w:tcW w:w="217" w:type="pct"/>
                <w:noWrap/>
                <w:hideMark/>
              </w:tcPr>
            </w:tcPrChange>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Change w:id="529" w:author="Sheng-Feng Hsieh" w:date="2024-04-07T16:11:00Z">
              <w:tcPr>
                <w:tcW w:w="217" w:type="pct"/>
                <w:noWrap/>
                <w:hideMark/>
              </w:tcPr>
            </w:tcPrChange>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Change w:id="530" w:author="Sheng-Feng Hsieh" w:date="2024-04-07T16:11:00Z">
              <w:tcPr>
                <w:tcW w:w="218" w:type="pct"/>
                <w:noWrap/>
                <w:hideMark/>
              </w:tcPr>
            </w:tcPrChange>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Change w:id="531" w:author="Sheng-Feng Hsieh" w:date="2024-04-07T16:11:00Z">
              <w:tcPr>
                <w:tcW w:w="181" w:type="pct"/>
                <w:noWrap/>
                <w:hideMark/>
              </w:tcPr>
            </w:tcPrChange>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Change w:id="532" w:author="Sheng-Feng Hsieh" w:date="2024-04-07T16:11:00Z">
              <w:tcPr>
                <w:tcW w:w="1047" w:type="pct"/>
                <w:noWrap/>
                <w:hideMark/>
              </w:tcPr>
            </w:tcPrChange>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0A6D29">
        <w:trPr>
          <w:trHeight w:val="360"/>
          <w:trPrChange w:id="533" w:author="Sheng-Feng Hsieh" w:date="2024-04-07T16:11:00Z">
            <w:trPr>
              <w:trHeight w:val="360"/>
            </w:trPr>
          </w:trPrChange>
        </w:trPr>
        <w:tc>
          <w:tcPr>
            <w:tcW w:w="362" w:type="pct"/>
            <w:noWrap/>
            <w:hideMark/>
            <w:tcPrChange w:id="534" w:author="Sheng-Feng Hsieh" w:date="2024-04-07T16:11:00Z">
              <w:tcPr>
                <w:tcW w:w="299" w:type="pct"/>
                <w:noWrap/>
                <w:hideMark/>
              </w:tcPr>
            </w:tcPrChange>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Change w:id="535" w:author="Sheng-Feng Hsieh" w:date="2024-04-07T16:11:00Z">
              <w:tcPr>
                <w:tcW w:w="208" w:type="pct"/>
                <w:noWrap/>
                <w:hideMark/>
              </w:tcPr>
            </w:tcPrChange>
          </w:tcPr>
          <w:p w14:paraId="1F54F32D" w14:textId="17139A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del w:id="536" w:author="Sheng-Feng Hsieh" w:date="2024-04-07T16:08:00Z">
              <w:r w:rsidRPr="00F05229" w:rsidDel="000A6D29">
                <w:rPr>
                  <w:rFonts w:ascii="Times New Roman" w:hAnsi="Times New Roman" w:cs="Times New Roman"/>
                  <w:sz w:val="14"/>
                  <w:szCs w:val="14"/>
                </w:rPr>
                <w:delText>* * *</w:delText>
              </w:r>
            </w:del>
            <w:ins w:id="537" w:author="Sheng-Feng Hsieh" w:date="2024-04-07T16:08:00Z">
              <w:r w:rsidR="000A6D29">
                <w:rPr>
                  <w:rFonts w:ascii="Times New Roman" w:hAnsi="Times New Roman" w:cs="Times New Roman"/>
                  <w:sz w:val="14"/>
                  <w:szCs w:val="14"/>
                </w:rPr>
                <w:t>***</w:t>
              </w:r>
            </w:ins>
          </w:p>
        </w:tc>
        <w:tc>
          <w:tcPr>
            <w:tcW w:w="264" w:type="pct"/>
            <w:noWrap/>
            <w:hideMark/>
            <w:tcPrChange w:id="538" w:author="Sheng-Feng Hsieh" w:date="2024-04-07T16:11:00Z">
              <w:tcPr>
                <w:tcW w:w="218" w:type="pct"/>
                <w:noWrap/>
                <w:hideMark/>
              </w:tcPr>
            </w:tcPrChange>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Change w:id="539" w:author="Sheng-Feng Hsieh" w:date="2024-04-07T16:11:00Z">
              <w:tcPr>
                <w:tcW w:w="217" w:type="pct"/>
                <w:noWrap/>
                <w:hideMark/>
              </w:tcPr>
            </w:tcPrChange>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Change w:id="540" w:author="Sheng-Feng Hsieh" w:date="2024-04-07T16:11:00Z">
              <w:tcPr>
                <w:tcW w:w="218" w:type="pct"/>
                <w:noWrap/>
                <w:hideMark/>
              </w:tcPr>
            </w:tcPrChange>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Change w:id="541" w:author="Sheng-Feng Hsieh" w:date="2024-04-07T16:11:00Z">
              <w:tcPr>
                <w:tcW w:w="217" w:type="pct"/>
                <w:noWrap/>
                <w:hideMark/>
              </w:tcPr>
            </w:tcPrChange>
          </w:tcPr>
          <w:p w14:paraId="7D0EE075" w14:textId="662D9A5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del w:id="542" w:author="Sheng-Feng Hsieh" w:date="2024-04-07T16:08:00Z">
              <w:r w:rsidRPr="00F05229" w:rsidDel="000A6D29">
                <w:rPr>
                  <w:rFonts w:ascii="Times New Roman" w:hAnsi="Times New Roman" w:cs="Times New Roman"/>
                  <w:sz w:val="14"/>
                  <w:szCs w:val="14"/>
                </w:rPr>
                <w:delText>* * *</w:delText>
              </w:r>
            </w:del>
            <w:ins w:id="543" w:author="Sheng-Feng Hsieh" w:date="2024-04-07T16:08:00Z">
              <w:r w:rsidR="000A6D29">
                <w:rPr>
                  <w:rFonts w:ascii="Times New Roman" w:hAnsi="Times New Roman" w:cs="Times New Roman"/>
                  <w:sz w:val="14"/>
                  <w:szCs w:val="14"/>
                </w:rPr>
                <w:t>***</w:t>
              </w:r>
            </w:ins>
          </w:p>
        </w:tc>
        <w:tc>
          <w:tcPr>
            <w:tcW w:w="264" w:type="pct"/>
            <w:noWrap/>
            <w:hideMark/>
            <w:tcPrChange w:id="544" w:author="Sheng-Feng Hsieh" w:date="2024-04-07T16:11:00Z">
              <w:tcPr>
                <w:tcW w:w="218" w:type="pct"/>
                <w:noWrap/>
                <w:hideMark/>
              </w:tcPr>
            </w:tcPrChange>
          </w:tcPr>
          <w:p w14:paraId="3EC5E064" w14:textId="7E8647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del w:id="545" w:author="Sheng-Feng Hsieh" w:date="2024-04-07T16:08:00Z">
              <w:r w:rsidRPr="00F05229" w:rsidDel="000A6D29">
                <w:rPr>
                  <w:rFonts w:ascii="Times New Roman" w:hAnsi="Times New Roman" w:cs="Times New Roman"/>
                  <w:sz w:val="14"/>
                  <w:szCs w:val="14"/>
                </w:rPr>
                <w:delText>* * *</w:delText>
              </w:r>
            </w:del>
            <w:ins w:id="546" w:author="Sheng-Feng Hsieh" w:date="2024-04-07T16:08:00Z">
              <w:r w:rsidR="000A6D29">
                <w:rPr>
                  <w:rFonts w:ascii="Times New Roman" w:hAnsi="Times New Roman" w:cs="Times New Roman"/>
                  <w:sz w:val="14"/>
                  <w:szCs w:val="14"/>
                </w:rPr>
                <w:t>***</w:t>
              </w:r>
            </w:ins>
          </w:p>
        </w:tc>
        <w:tc>
          <w:tcPr>
            <w:tcW w:w="263" w:type="pct"/>
            <w:noWrap/>
            <w:hideMark/>
            <w:tcPrChange w:id="547" w:author="Sheng-Feng Hsieh" w:date="2024-04-07T16:11:00Z">
              <w:tcPr>
                <w:tcW w:w="217" w:type="pct"/>
                <w:noWrap/>
                <w:hideMark/>
              </w:tcPr>
            </w:tcPrChange>
          </w:tcPr>
          <w:p w14:paraId="483E27C8" w14:textId="007B9C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del w:id="548" w:author="Sheng-Feng Hsieh" w:date="2024-04-07T16:08:00Z">
              <w:r w:rsidRPr="00F05229" w:rsidDel="000A6D29">
                <w:rPr>
                  <w:rFonts w:ascii="Times New Roman" w:hAnsi="Times New Roman" w:cs="Times New Roman"/>
                  <w:sz w:val="14"/>
                  <w:szCs w:val="14"/>
                </w:rPr>
                <w:delText>* * *</w:delText>
              </w:r>
            </w:del>
            <w:ins w:id="549" w:author="Sheng-Feng Hsieh" w:date="2024-04-07T16:08:00Z">
              <w:r w:rsidR="000A6D29">
                <w:rPr>
                  <w:rFonts w:ascii="Times New Roman" w:hAnsi="Times New Roman" w:cs="Times New Roman"/>
                  <w:sz w:val="14"/>
                  <w:szCs w:val="14"/>
                </w:rPr>
                <w:t>***</w:t>
              </w:r>
            </w:ins>
          </w:p>
        </w:tc>
        <w:tc>
          <w:tcPr>
            <w:tcW w:w="263" w:type="pct"/>
            <w:noWrap/>
            <w:hideMark/>
            <w:tcPrChange w:id="550" w:author="Sheng-Feng Hsieh" w:date="2024-04-07T16:11:00Z">
              <w:tcPr>
                <w:tcW w:w="217" w:type="pct"/>
                <w:noWrap/>
                <w:hideMark/>
              </w:tcPr>
            </w:tcPrChange>
          </w:tcPr>
          <w:p w14:paraId="1388FA20" w14:textId="21351E3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del w:id="551" w:author="Sheng-Feng Hsieh" w:date="2024-04-07T16:08:00Z">
              <w:r w:rsidRPr="00F05229" w:rsidDel="000A6D29">
                <w:rPr>
                  <w:rFonts w:ascii="Times New Roman" w:hAnsi="Times New Roman" w:cs="Times New Roman"/>
                  <w:sz w:val="14"/>
                  <w:szCs w:val="14"/>
                </w:rPr>
                <w:delText>* * *</w:delText>
              </w:r>
            </w:del>
            <w:ins w:id="552" w:author="Sheng-Feng Hsieh" w:date="2024-04-07T16:08:00Z">
              <w:r w:rsidR="000A6D29">
                <w:rPr>
                  <w:rFonts w:ascii="Times New Roman" w:hAnsi="Times New Roman" w:cs="Times New Roman"/>
                  <w:sz w:val="14"/>
                  <w:szCs w:val="14"/>
                </w:rPr>
                <w:t>***</w:t>
              </w:r>
            </w:ins>
          </w:p>
        </w:tc>
        <w:tc>
          <w:tcPr>
            <w:tcW w:w="264" w:type="pct"/>
            <w:noWrap/>
            <w:hideMark/>
            <w:tcPrChange w:id="553" w:author="Sheng-Feng Hsieh" w:date="2024-04-07T16:11:00Z">
              <w:tcPr>
                <w:tcW w:w="218" w:type="pct"/>
                <w:noWrap/>
                <w:hideMark/>
              </w:tcPr>
            </w:tcPrChange>
          </w:tcPr>
          <w:p w14:paraId="08F068A2" w14:textId="0DD4E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del w:id="554" w:author="Sheng-Feng Hsieh" w:date="2024-04-07T16:08:00Z">
              <w:r w:rsidRPr="00F05229" w:rsidDel="000A6D29">
                <w:rPr>
                  <w:rFonts w:ascii="Times New Roman" w:hAnsi="Times New Roman" w:cs="Times New Roman"/>
                  <w:sz w:val="14"/>
                  <w:szCs w:val="14"/>
                </w:rPr>
                <w:delText>* * *</w:delText>
              </w:r>
            </w:del>
            <w:ins w:id="555" w:author="Sheng-Feng Hsieh" w:date="2024-04-07T16:08:00Z">
              <w:r w:rsidR="000A6D29">
                <w:rPr>
                  <w:rFonts w:ascii="Times New Roman" w:hAnsi="Times New Roman" w:cs="Times New Roman"/>
                  <w:sz w:val="14"/>
                  <w:szCs w:val="14"/>
                </w:rPr>
                <w:t>***</w:t>
              </w:r>
            </w:ins>
          </w:p>
        </w:tc>
        <w:tc>
          <w:tcPr>
            <w:tcW w:w="264" w:type="pct"/>
            <w:noWrap/>
            <w:hideMark/>
            <w:tcPrChange w:id="556" w:author="Sheng-Feng Hsieh" w:date="2024-04-07T16:11:00Z">
              <w:tcPr>
                <w:tcW w:w="218" w:type="pct"/>
                <w:noWrap/>
                <w:hideMark/>
              </w:tcPr>
            </w:tcPrChange>
          </w:tcPr>
          <w:p w14:paraId="09EABB83" w14:textId="3BB9056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del w:id="557" w:author="Sheng-Feng Hsieh" w:date="2024-04-07T16:08:00Z">
              <w:r w:rsidRPr="00F05229" w:rsidDel="000A6D29">
                <w:rPr>
                  <w:rFonts w:ascii="Times New Roman" w:hAnsi="Times New Roman" w:cs="Times New Roman"/>
                  <w:sz w:val="14"/>
                  <w:szCs w:val="14"/>
                </w:rPr>
                <w:delText>* * *</w:delText>
              </w:r>
            </w:del>
            <w:ins w:id="558" w:author="Sheng-Feng Hsieh" w:date="2024-04-07T16:08:00Z">
              <w:r w:rsidR="000A6D29">
                <w:rPr>
                  <w:rFonts w:ascii="Times New Roman" w:hAnsi="Times New Roman" w:cs="Times New Roman"/>
                  <w:sz w:val="14"/>
                  <w:szCs w:val="14"/>
                </w:rPr>
                <w:t>***</w:t>
              </w:r>
            </w:ins>
          </w:p>
        </w:tc>
        <w:tc>
          <w:tcPr>
            <w:tcW w:w="262" w:type="pct"/>
            <w:noWrap/>
            <w:hideMark/>
            <w:tcPrChange w:id="559" w:author="Sheng-Feng Hsieh" w:date="2024-04-07T16:11:00Z">
              <w:tcPr>
                <w:tcW w:w="217" w:type="pct"/>
                <w:noWrap/>
                <w:hideMark/>
              </w:tcPr>
            </w:tcPrChange>
          </w:tcPr>
          <w:p w14:paraId="0D284DF6" w14:textId="44109B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del w:id="560" w:author="Sheng-Feng Hsieh" w:date="2024-04-07T16:08:00Z">
              <w:r w:rsidRPr="00F05229" w:rsidDel="000A6D29">
                <w:rPr>
                  <w:rFonts w:ascii="Times New Roman" w:hAnsi="Times New Roman" w:cs="Times New Roman"/>
                  <w:sz w:val="14"/>
                  <w:szCs w:val="14"/>
                </w:rPr>
                <w:delText>* * *</w:delText>
              </w:r>
            </w:del>
            <w:ins w:id="561" w:author="Sheng-Feng Hsieh" w:date="2024-04-07T16:08:00Z">
              <w:r w:rsidR="000A6D29">
                <w:rPr>
                  <w:rFonts w:ascii="Times New Roman" w:hAnsi="Times New Roman" w:cs="Times New Roman"/>
                  <w:sz w:val="14"/>
                  <w:szCs w:val="14"/>
                </w:rPr>
                <w:t>***</w:t>
              </w:r>
            </w:ins>
          </w:p>
        </w:tc>
        <w:tc>
          <w:tcPr>
            <w:tcW w:w="264" w:type="pct"/>
            <w:noWrap/>
            <w:hideMark/>
            <w:tcPrChange w:id="562" w:author="Sheng-Feng Hsieh" w:date="2024-04-07T16:11:00Z">
              <w:tcPr>
                <w:tcW w:w="218" w:type="pct"/>
                <w:noWrap/>
                <w:hideMark/>
              </w:tcPr>
            </w:tcPrChange>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Change w:id="563" w:author="Sheng-Feng Hsieh" w:date="2024-04-07T16:11:00Z">
              <w:tcPr>
                <w:tcW w:w="218" w:type="pct"/>
                <w:noWrap/>
                <w:hideMark/>
              </w:tcPr>
            </w:tcPrChange>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564" w:author="Sheng-Feng Hsieh" w:date="2024-04-07T16:11:00Z">
              <w:tcPr>
                <w:tcW w:w="217" w:type="pct"/>
                <w:noWrap/>
                <w:hideMark/>
              </w:tcPr>
            </w:tcPrChange>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Change w:id="565" w:author="Sheng-Feng Hsieh" w:date="2024-04-07T16:11:00Z">
              <w:tcPr>
                <w:tcW w:w="217" w:type="pct"/>
                <w:noWrap/>
                <w:hideMark/>
              </w:tcPr>
            </w:tcPrChange>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Change w:id="566" w:author="Sheng-Feng Hsieh" w:date="2024-04-07T16:11:00Z">
              <w:tcPr>
                <w:tcW w:w="218" w:type="pct"/>
                <w:noWrap/>
                <w:hideMark/>
              </w:tcPr>
            </w:tcPrChange>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Change w:id="567" w:author="Sheng-Feng Hsieh" w:date="2024-04-07T16:11:00Z">
              <w:tcPr>
                <w:tcW w:w="181" w:type="pct"/>
                <w:noWrap/>
                <w:hideMark/>
              </w:tcPr>
            </w:tcPrChange>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Change w:id="568" w:author="Sheng-Feng Hsieh" w:date="2024-04-07T16:11:00Z">
              <w:tcPr>
                <w:tcW w:w="1047" w:type="pct"/>
                <w:noWrap/>
                <w:hideMark/>
              </w:tcPr>
            </w:tcPrChange>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0A6D29">
        <w:trPr>
          <w:trHeight w:val="360"/>
          <w:trPrChange w:id="569" w:author="Sheng-Feng Hsieh" w:date="2024-04-07T16:11:00Z">
            <w:trPr>
              <w:trHeight w:val="360"/>
            </w:trPr>
          </w:trPrChange>
        </w:trPr>
        <w:tc>
          <w:tcPr>
            <w:tcW w:w="362" w:type="pct"/>
            <w:noWrap/>
            <w:hideMark/>
            <w:tcPrChange w:id="570" w:author="Sheng-Feng Hsieh" w:date="2024-04-07T16:11:00Z">
              <w:tcPr>
                <w:tcW w:w="299" w:type="pct"/>
                <w:noWrap/>
                <w:hideMark/>
              </w:tcPr>
            </w:tcPrChange>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Change w:id="571" w:author="Sheng-Feng Hsieh" w:date="2024-04-07T16:11:00Z">
              <w:tcPr>
                <w:tcW w:w="208" w:type="pct"/>
                <w:noWrap/>
                <w:hideMark/>
              </w:tcPr>
            </w:tcPrChange>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Change w:id="572" w:author="Sheng-Feng Hsieh" w:date="2024-04-07T16:11:00Z">
              <w:tcPr>
                <w:tcW w:w="218" w:type="pct"/>
                <w:noWrap/>
                <w:hideMark/>
              </w:tcPr>
            </w:tcPrChange>
          </w:tcPr>
          <w:p w14:paraId="5B2F8A6D" w14:textId="4C367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del w:id="573"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74" w:author="Sheng-Feng Hsieh" w:date="2024-04-07T16:08:00Z">
              <w:r w:rsidR="000A6D29">
                <w:rPr>
                  <w:rFonts w:ascii="Times New Roman" w:hAnsi="Times New Roman" w:cs="Times New Roman"/>
                  <w:sz w:val="14"/>
                  <w:szCs w:val="14"/>
                </w:rPr>
                <w:t>***</w:t>
              </w:r>
            </w:ins>
          </w:p>
        </w:tc>
        <w:tc>
          <w:tcPr>
            <w:tcW w:w="263" w:type="pct"/>
            <w:noWrap/>
            <w:hideMark/>
            <w:tcPrChange w:id="575" w:author="Sheng-Feng Hsieh" w:date="2024-04-07T16:11:00Z">
              <w:tcPr>
                <w:tcW w:w="217" w:type="pct"/>
                <w:noWrap/>
                <w:hideMark/>
              </w:tcPr>
            </w:tcPrChange>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-0.019</w:t>
            </w:r>
          </w:p>
        </w:tc>
        <w:tc>
          <w:tcPr>
            <w:tcW w:w="264" w:type="pct"/>
            <w:noWrap/>
            <w:hideMark/>
            <w:tcPrChange w:id="576" w:author="Sheng-Feng Hsieh" w:date="2024-04-07T16:11:00Z">
              <w:tcPr>
                <w:tcW w:w="218" w:type="pct"/>
                <w:noWrap/>
                <w:hideMark/>
              </w:tcPr>
            </w:tcPrChange>
          </w:tcPr>
          <w:p w14:paraId="74E09993" w14:textId="5FBA724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del w:id="577"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78" w:author="Sheng-Feng Hsieh" w:date="2024-04-07T16:08:00Z">
              <w:r w:rsidR="000A6D29">
                <w:rPr>
                  <w:rFonts w:ascii="Times New Roman" w:hAnsi="Times New Roman" w:cs="Times New Roman"/>
                  <w:sz w:val="14"/>
                  <w:szCs w:val="14"/>
                </w:rPr>
                <w:t>***</w:t>
              </w:r>
            </w:ins>
          </w:p>
        </w:tc>
        <w:tc>
          <w:tcPr>
            <w:tcW w:w="263" w:type="pct"/>
            <w:noWrap/>
            <w:hideMark/>
            <w:tcPrChange w:id="579" w:author="Sheng-Feng Hsieh" w:date="2024-04-07T16:11:00Z">
              <w:tcPr>
                <w:tcW w:w="217" w:type="pct"/>
                <w:noWrap/>
                <w:hideMark/>
              </w:tcPr>
            </w:tcPrChange>
          </w:tcPr>
          <w:p w14:paraId="67709B1B" w14:textId="0EBE6B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-0.167</w:t>
            </w:r>
            <w:del w:id="580"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81" w:author="Sheng-Feng Hsieh" w:date="2024-04-07T16:08:00Z">
              <w:r w:rsidR="000A6D29">
                <w:rPr>
                  <w:rFonts w:ascii="Times New Roman" w:hAnsi="Times New Roman" w:cs="Times New Roman"/>
                  <w:sz w:val="14"/>
                  <w:szCs w:val="14"/>
                </w:rPr>
                <w:t>***</w:t>
              </w:r>
            </w:ins>
          </w:p>
        </w:tc>
        <w:tc>
          <w:tcPr>
            <w:tcW w:w="264" w:type="pct"/>
            <w:noWrap/>
            <w:hideMark/>
            <w:tcPrChange w:id="582" w:author="Sheng-Feng Hsieh" w:date="2024-04-07T16:11:00Z">
              <w:tcPr>
                <w:tcW w:w="218" w:type="pct"/>
                <w:noWrap/>
                <w:hideMark/>
              </w:tcPr>
            </w:tcPrChange>
          </w:tcPr>
          <w:p w14:paraId="65FB3AA4" w14:textId="3A3979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0.558</w:t>
            </w:r>
            <w:del w:id="583"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84" w:author="Sheng-Feng Hsieh" w:date="2024-04-07T16:08:00Z">
              <w:r w:rsidR="000A6D29">
                <w:rPr>
                  <w:rFonts w:ascii="Times New Roman" w:hAnsi="Times New Roman" w:cs="Times New Roman"/>
                  <w:sz w:val="14"/>
                  <w:szCs w:val="14"/>
                </w:rPr>
                <w:t>***</w:t>
              </w:r>
            </w:ins>
          </w:p>
        </w:tc>
        <w:tc>
          <w:tcPr>
            <w:tcW w:w="263" w:type="pct"/>
            <w:noWrap/>
            <w:hideMark/>
            <w:tcPrChange w:id="585" w:author="Sheng-Feng Hsieh" w:date="2024-04-07T16:11:00Z">
              <w:tcPr>
                <w:tcW w:w="217" w:type="pct"/>
                <w:noWrap/>
                <w:hideMark/>
              </w:tcPr>
            </w:tcPrChange>
          </w:tcPr>
          <w:p w14:paraId="72058BA1" w14:textId="49EF47C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0.358</w:t>
            </w:r>
            <w:del w:id="586"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87" w:author="Sheng-Feng Hsieh" w:date="2024-04-07T16:08:00Z">
              <w:r w:rsidR="000A6D29">
                <w:rPr>
                  <w:rFonts w:ascii="Times New Roman" w:hAnsi="Times New Roman" w:cs="Times New Roman"/>
                  <w:sz w:val="14"/>
                  <w:szCs w:val="14"/>
                </w:rPr>
                <w:t>***</w:t>
              </w:r>
            </w:ins>
          </w:p>
        </w:tc>
        <w:tc>
          <w:tcPr>
            <w:tcW w:w="263" w:type="pct"/>
            <w:noWrap/>
            <w:hideMark/>
            <w:tcPrChange w:id="588" w:author="Sheng-Feng Hsieh" w:date="2024-04-07T16:11:00Z">
              <w:tcPr>
                <w:tcW w:w="217" w:type="pct"/>
                <w:noWrap/>
                <w:hideMark/>
              </w:tcPr>
            </w:tcPrChange>
          </w:tcPr>
          <w:p w14:paraId="59CA8876" w14:textId="7BA272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0.102</w:t>
            </w:r>
            <w:del w:id="589"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90" w:author="Sheng-Feng Hsieh" w:date="2024-04-07T16:08:00Z">
              <w:r w:rsidR="000A6D29">
                <w:rPr>
                  <w:rFonts w:ascii="Times New Roman" w:hAnsi="Times New Roman" w:cs="Times New Roman"/>
                  <w:sz w:val="14"/>
                  <w:szCs w:val="14"/>
                </w:rPr>
                <w:t>***</w:t>
              </w:r>
            </w:ins>
          </w:p>
        </w:tc>
        <w:tc>
          <w:tcPr>
            <w:tcW w:w="264" w:type="pct"/>
            <w:noWrap/>
            <w:hideMark/>
            <w:tcPrChange w:id="591" w:author="Sheng-Feng Hsieh" w:date="2024-04-07T16:11:00Z">
              <w:tcPr>
                <w:tcW w:w="218" w:type="pct"/>
                <w:noWrap/>
                <w:hideMark/>
              </w:tcPr>
            </w:tcPrChange>
          </w:tcPr>
          <w:p w14:paraId="49E20323" w14:textId="2212F3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0.138</w:t>
            </w:r>
            <w:del w:id="592"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93" w:author="Sheng-Feng Hsieh" w:date="2024-04-07T16:08:00Z">
              <w:r w:rsidR="000A6D29">
                <w:rPr>
                  <w:rFonts w:ascii="Times New Roman" w:hAnsi="Times New Roman" w:cs="Times New Roman"/>
                  <w:sz w:val="14"/>
                  <w:szCs w:val="14"/>
                </w:rPr>
                <w:t>***</w:t>
              </w:r>
            </w:ins>
          </w:p>
        </w:tc>
        <w:tc>
          <w:tcPr>
            <w:tcW w:w="264" w:type="pct"/>
            <w:noWrap/>
            <w:hideMark/>
            <w:tcPrChange w:id="594" w:author="Sheng-Feng Hsieh" w:date="2024-04-07T16:11:00Z">
              <w:tcPr>
                <w:tcW w:w="218" w:type="pct"/>
                <w:noWrap/>
                <w:hideMark/>
              </w:tcPr>
            </w:tcPrChange>
          </w:tcPr>
          <w:p w14:paraId="7E9F419C" w14:textId="5D5D085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-0.083</w:t>
            </w:r>
            <w:del w:id="595" w:author="Sheng-Feng Hsieh" w:date="2024-04-07T16:08:00Z">
              <w:r w:rsidRPr="00F05229" w:rsidDel="000A6D29">
                <w:rPr>
                  <w:rFonts w:ascii="Times New Roman" w:hAnsi="Times New Roman" w:cs="Times New Roman"/>
                  <w:sz w:val="14"/>
                  <w:szCs w:val="14"/>
                </w:rPr>
                <w:delText xml:space="preserve">* </w:delText>
              </w:r>
              <w:r w:rsidRPr="00F05229" w:rsidDel="000A6D29">
                <w:rPr>
                  <w:rFonts w:ascii="Times New Roman" w:hAnsi="Times New Roman" w:cs="Times New Roman"/>
                  <w:sz w:val="14"/>
                  <w:szCs w:val="14"/>
                </w:rPr>
                <w:lastRenderedPageBreak/>
                <w:delText>*</w:delText>
              </w:r>
            </w:del>
            <w:ins w:id="596" w:author="Sheng-Feng Hsieh" w:date="2024-04-07T16:08:00Z">
              <w:r w:rsidR="000A6D29">
                <w:rPr>
                  <w:rFonts w:ascii="Times New Roman" w:hAnsi="Times New Roman" w:cs="Times New Roman"/>
                  <w:sz w:val="14"/>
                  <w:szCs w:val="14"/>
                </w:rPr>
                <w:t>**</w:t>
              </w:r>
            </w:ins>
          </w:p>
        </w:tc>
        <w:tc>
          <w:tcPr>
            <w:tcW w:w="262" w:type="pct"/>
            <w:noWrap/>
            <w:hideMark/>
            <w:tcPrChange w:id="597" w:author="Sheng-Feng Hsieh" w:date="2024-04-07T16:11:00Z">
              <w:tcPr>
                <w:tcW w:w="217" w:type="pct"/>
                <w:noWrap/>
                <w:hideMark/>
              </w:tcPr>
            </w:tcPrChange>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-0.071*</w:t>
            </w:r>
          </w:p>
        </w:tc>
        <w:tc>
          <w:tcPr>
            <w:tcW w:w="264" w:type="pct"/>
            <w:noWrap/>
            <w:hideMark/>
            <w:tcPrChange w:id="598" w:author="Sheng-Feng Hsieh" w:date="2024-04-07T16:11:00Z">
              <w:tcPr>
                <w:tcW w:w="218" w:type="pct"/>
                <w:noWrap/>
                <w:hideMark/>
              </w:tcPr>
            </w:tcPrChange>
          </w:tcPr>
          <w:p w14:paraId="58286917" w14:textId="4C0159C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del w:id="599"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600" w:author="Sheng-Feng Hsieh" w:date="2024-04-07T16:08:00Z">
              <w:r w:rsidR="000A6D29">
                <w:rPr>
                  <w:rFonts w:ascii="Times New Roman" w:hAnsi="Times New Roman" w:cs="Times New Roman"/>
                  <w:sz w:val="14"/>
                  <w:szCs w:val="14"/>
                </w:rPr>
                <w:t>***</w:t>
              </w:r>
            </w:ins>
          </w:p>
        </w:tc>
        <w:tc>
          <w:tcPr>
            <w:tcW w:w="264" w:type="pct"/>
            <w:noWrap/>
            <w:hideMark/>
            <w:tcPrChange w:id="601" w:author="Sheng-Feng Hsieh" w:date="2024-04-07T16:11:00Z">
              <w:tcPr>
                <w:tcW w:w="218" w:type="pct"/>
                <w:noWrap/>
                <w:hideMark/>
              </w:tcPr>
            </w:tcPrChange>
          </w:tcPr>
          <w:p w14:paraId="21547A1D" w14:textId="6ADE477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0.156</w:t>
            </w:r>
            <w:del w:id="602"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603" w:author="Sheng-Feng Hsieh" w:date="2024-04-07T16:08:00Z">
              <w:r w:rsidR="000A6D29">
                <w:rPr>
                  <w:rFonts w:ascii="Times New Roman" w:hAnsi="Times New Roman" w:cs="Times New Roman"/>
                  <w:sz w:val="14"/>
                  <w:szCs w:val="14"/>
                </w:rPr>
                <w:t>***</w:t>
              </w:r>
            </w:ins>
          </w:p>
        </w:tc>
        <w:tc>
          <w:tcPr>
            <w:tcW w:w="262" w:type="pct"/>
            <w:noWrap/>
            <w:hideMark/>
            <w:tcPrChange w:id="604" w:author="Sheng-Feng Hsieh" w:date="2024-04-07T16:11:00Z">
              <w:tcPr>
                <w:tcW w:w="217" w:type="pct"/>
                <w:noWrap/>
                <w:hideMark/>
              </w:tcPr>
            </w:tcPrChange>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1.000</w:t>
            </w:r>
          </w:p>
        </w:tc>
        <w:tc>
          <w:tcPr>
            <w:tcW w:w="262" w:type="pct"/>
            <w:noWrap/>
            <w:hideMark/>
            <w:tcPrChange w:id="605" w:author="Sheng-Feng Hsieh" w:date="2024-04-07T16:11:00Z">
              <w:tcPr>
                <w:tcW w:w="217" w:type="pct"/>
                <w:noWrap/>
                <w:hideMark/>
              </w:tcPr>
            </w:tcPrChange>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Change w:id="606" w:author="Sheng-Feng Hsieh" w:date="2024-04-07T16:11:00Z">
              <w:tcPr>
                <w:tcW w:w="218" w:type="pct"/>
                <w:noWrap/>
                <w:hideMark/>
              </w:tcPr>
            </w:tcPrChange>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Change w:id="607" w:author="Sheng-Feng Hsieh" w:date="2024-04-07T16:11:00Z">
              <w:tcPr>
                <w:tcW w:w="181" w:type="pct"/>
                <w:noWrap/>
                <w:hideMark/>
              </w:tcPr>
            </w:tcPrChange>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Change w:id="608" w:author="Sheng-Feng Hsieh" w:date="2024-04-07T16:11:00Z">
              <w:tcPr>
                <w:tcW w:w="1047" w:type="pct"/>
                <w:noWrap/>
                <w:hideMark/>
              </w:tcPr>
            </w:tcPrChange>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0A6D29">
        <w:trPr>
          <w:trHeight w:val="360"/>
          <w:trPrChange w:id="609" w:author="Sheng-Feng Hsieh" w:date="2024-04-07T16:11:00Z">
            <w:trPr>
              <w:trHeight w:val="360"/>
            </w:trPr>
          </w:trPrChange>
        </w:trPr>
        <w:tc>
          <w:tcPr>
            <w:tcW w:w="362" w:type="pct"/>
            <w:noWrap/>
            <w:hideMark/>
            <w:tcPrChange w:id="610" w:author="Sheng-Feng Hsieh" w:date="2024-04-07T16:11:00Z">
              <w:tcPr>
                <w:tcW w:w="299" w:type="pct"/>
                <w:noWrap/>
                <w:hideMark/>
              </w:tcPr>
            </w:tcPrChange>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Change w:id="611" w:author="Sheng-Feng Hsieh" w:date="2024-04-07T16:11:00Z">
              <w:tcPr>
                <w:tcW w:w="208" w:type="pct"/>
                <w:noWrap/>
                <w:hideMark/>
              </w:tcPr>
            </w:tcPrChange>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Change w:id="612" w:author="Sheng-Feng Hsieh" w:date="2024-04-07T16:11:00Z">
              <w:tcPr>
                <w:tcW w:w="218" w:type="pct"/>
                <w:noWrap/>
                <w:hideMark/>
              </w:tcPr>
            </w:tcPrChange>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Change w:id="613" w:author="Sheng-Feng Hsieh" w:date="2024-04-07T16:11:00Z">
              <w:tcPr>
                <w:tcW w:w="217" w:type="pct"/>
                <w:noWrap/>
                <w:hideMark/>
              </w:tcPr>
            </w:tcPrChange>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Change w:id="614" w:author="Sheng-Feng Hsieh" w:date="2024-04-07T16:11:00Z">
              <w:tcPr>
                <w:tcW w:w="218" w:type="pct"/>
                <w:noWrap/>
                <w:hideMark/>
              </w:tcPr>
            </w:tcPrChange>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Change w:id="615" w:author="Sheng-Feng Hsieh" w:date="2024-04-07T16:11:00Z">
              <w:tcPr>
                <w:tcW w:w="217" w:type="pct"/>
                <w:noWrap/>
                <w:hideMark/>
              </w:tcPr>
            </w:tcPrChange>
          </w:tcPr>
          <w:p w14:paraId="41F46224" w14:textId="6C696D9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del w:id="616" w:author="Sheng-Feng Hsieh" w:date="2024-04-07T16:08:00Z">
              <w:r w:rsidRPr="00F05229" w:rsidDel="000A6D29">
                <w:rPr>
                  <w:rFonts w:ascii="Times New Roman" w:hAnsi="Times New Roman" w:cs="Times New Roman"/>
                  <w:sz w:val="14"/>
                  <w:szCs w:val="14"/>
                </w:rPr>
                <w:delText>* * *</w:delText>
              </w:r>
            </w:del>
            <w:ins w:id="617" w:author="Sheng-Feng Hsieh" w:date="2024-04-07T16:08:00Z">
              <w:r w:rsidR="000A6D29">
                <w:rPr>
                  <w:rFonts w:ascii="Times New Roman" w:hAnsi="Times New Roman" w:cs="Times New Roman"/>
                  <w:sz w:val="14"/>
                  <w:szCs w:val="14"/>
                </w:rPr>
                <w:t>***</w:t>
              </w:r>
            </w:ins>
          </w:p>
        </w:tc>
        <w:tc>
          <w:tcPr>
            <w:tcW w:w="264" w:type="pct"/>
            <w:noWrap/>
            <w:hideMark/>
            <w:tcPrChange w:id="618" w:author="Sheng-Feng Hsieh" w:date="2024-04-07T16:11:00Z">
              <w:tcPr>
                <w:tcW w:w="218" w:type="pct"/>
                <w:noWrap/>
                <w:hideMark/>
              </w:tcPr>
            </w:tcPrChange>
          </w:tcPr>
          <w:p w14:paraId="5765E20F" w14:textId="5516C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del w:id="619" w:author="Sheng-Feng Hsieh" w:date="2024-04-07T16:08:00Z">
              <w:r w:rsidRPr="00F05229" w:rsidDel="000A6D29">
                <w:rPr>
                  <w:rFonts w:ascii="Times New Roman" w:hAnsi="Times New Roman" w:cs="Times New Roman"/>
                  <w:sz w:val="14"/>
                  <w:szCs w:val="14"/>
                </w:rPr>
                <w:delText>* *</w:delText>
              </w:r>
            </w:del>
            <w:ins w:id="620" w:author="Sheng-Feng Hsieh" w:date="2024-04-07T16:08:00Z">
              <w:r w:rsidR="000A6D29">
                <w:rPr>
                  <w:rFonts w:ascii="Times New Roman" w:hAnsi="Times New Roman" w:cs="Times New Roman"/>
                  <w:sz w:val="14"/>
                  <w:szCs w:val="14"/>
                </w:rPr>
                <w:t>**</w:t>
              </w:r>
            </w:ins>
          </w:p>
        </w:tc>
        <w:tc>
          <w:tcPr>
            <w:tcW w:w="263" w:type="pct"/>
            <w:noWrap/>
            <w:hideMark/>
            <w:tcPrChange w:id="621" w:author="Sheng-Feng Hsieh" w:date="2024-04-07T16:11:00Z">
              <w:tcPr>
                <w:tcW w:w="217" w:type="pct"/>
                <w:noWrap/>
                <w:hideMark/>
              </w:tcPr>
            </w:tcPrChange>
          </w:tcPr>
          <w:p w14:paraId="7A9E3143" w14:textId="239DF1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del w:id="622" w:author="Sheng-Feng Hsieh" w:date="2024-04-07T16:08:00Z">
              <w:r w:rsidRPr="00F05229" w:rsidDel="000A6D29">
                <w:rPr>
                  <w:rFonts w:ascii="Times New Roman" w:hAnsi="Times New Roman" w:cs="Times New Roman"/>
                  <w:sz w:val="14"/>
                  <w:szCs w:val="14"/>
                </w:rPr>
                <w:delText>* * *</w:delText>
              </w:r>
            </w:del>
            <w:ins w:id="623" w:author="Sheng-Feng Hsieh" w:date="2024-04-07T16:08:00Z">
              <w:r w:rsidR="000A6D29">
                <w:rPr>
                  <w:rFonts w:ascii="Times New Roman" w:hAnsi="Times New Roman" w:cs="Times New Roman"/>
                  <w:sz w:val="14"/>
                  <w:szCs w:val="14"/>
                </w:rPr>
                <w:t>***</w:t>
              </w:r>
            </w:ins>
          </w:p>
        </w:tc>
        <w:tc>
          <w:tcPr>
            <w:tcW w:w="263" w:type="pct"/>
            <w:noWrap/>
            <w:hideMark/>
            <w:tcPrChange w:id="624" w:author="Sheng-Feng Hsieh" w:date="2024-04-07T16:11:00Z">
              <w:tcPr>
                <w:tcW w:w="217" w:type="pct"/>
                <w:noWrap/>
                <w:hideMark/>
              </w:tcPr>
            </w:tcPrChange>
          </w:tcPr>
          <w:p w14:paraId="21D4D30C" w14:textId="7D58DF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del w:id="625" w:author="Sheng-Feng Hsieh" w:date="2024-04-07T16:08:00Z">
              <w:r w:rsidRPr="00F05229" w:rsidDel="000A6D29">
                <w:rPr>
                  <w:rFonts w:ascii="Times New Roman" w:hAnsi="Times New Roman" w:cs="Times New Roman"/>
                  <w:sz w:val="14"/>
                  <w:szCs w:val="14"/>
                </w:rPr>
                <w:delText>* * *</w:delText>
              </w:r>
            </w:del>
            <w:ins w:id="626" w:author="Sheng-Feng Hsieh" w:date="2024-04-07T16:08:00Z">
              <w:r w:rsidR="000A6D29">
                <w:rPr>
                  <w:rFonts w:ascii="Times New Roman" w:hAnsi="Times New Roman" w:cs="Times New Roman"/>
                  <w:sz w:val="14"/>
                  <w:szCs w:val="14"/>
                </w:rPr>
                <w:t>***</w:t>
              </w:r>
            </w:ins>
          </w:p>
        </w:tc>
        <w:tc>
          <w:tcPr>
            <w:tcW w:w="264" w:type="pct"/>
            <w:noWrap/>
            <w:hideMark/>
            <w:tcPrChange w:id="627" w:author="Sheng-Feng Hsieh" w:date="2024-04-07T16:11:00Z">
              <w:tcPr>
                <w:tcW w:w="218" w:type="pct"/>
                <w:noWrap/>
                <w:hideMark/>
              </w:tcPr>
            </w:tcPrChange>
          </w:tcPr>
          <w:p w14:paraId="7CB14900" w14:textId="55872A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del w:id="628" w:author="Sheng-Feng Hsieh" w:date="2024-04-07T16:08:00Z">
              <w:r w:rsidRPr="00F05229" w:rsidDel="000A6D29">
                <w:rPr>
                  <w:rFonts w:ascii="Times New Roman" w:hAnsi="Times New Roman" w:cs="Times New Roman"/>
                  <w:sz w:val="14"/>
                  <w:szCs w:val="14"/>
                </w:rPr>
                <w:delText>* * *</w:delText>
              </w:r>
            </w:del>
            <w:ins w:id="629" w:author="Sheng-Feng Hsieh" w:date="2024-04-07T16:08:00Z">
              <w:r w:rsidR="000A6D29">
                <w:rPr>
                  <w:rFonts w:ascii="Times New Roman" w:hAnsi="Times New Roman" w:cs="Times New Roman"/>
                  <w:sz w:val="14"/>
                  <w:szCs w:val="14"/>
                </w:rPr>
                <w:t>***</w:t>
              </w:r>
            </w:ins>
          </w:p>
        </w:tc>
        <w:tc>
          <w:tcPr>
            <w:tcW w:w="264" w:type="pct"/>
            <w:noWrap/>
            <w:hideMark/>
            <w:tcPrChange w:id="630" w:author="Sheng-Feng Hsieh" w:date="2024-04-07T16:11:00Z">
              <w:tcPr>
                <w:tcW w:w="218" w:type="pct"/>
                <w:noWrap/>
                <w:hideMark/>
              </w:tcPr>
            </w:tcPrChange>
          </w:tcPr>
          <w:p w14:paraId="384A7671" w14:textId="3D7E1C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del w:id="631" w:author="Sheng-Feng Hsieh" w:date="2024-04-07T16:08:00Z">
              <w:r w:rsidRPr="00F05229" w:rsidDel="000A6D29">
                <w:rPr>
                  <w:rFonts w:ascii="Times New Roman" w:hAnsi="Times New Roman" w:cs="Times New Roman"/>
                  <w:sz w:val="14"/>
                  <w:szCs w:val="14"/>
                </w:rPr>
                <w:delText>* * *</w:delText>
              </w:r>
            </w:del>
            <w:ins w:id="632" w:author="Sheng-Feng Hsieh" w:date="2024-04-07T16:08:00Z">
              <w:r w:rsidR="000A6D29">
                <w:rPr>
                  <w:rFonts w:ascii="Times New Roman" w:hAnsi="Times New Roman" w:cs="Times New Roman"/>
                  <w:sz w:val="14"/>
                  <w:szCs w:val="14"/>
                </w:rPr>
                <w:t>***</w:t>
              </w:r>
            </w:ins>
          </w:p>
        </w:tc>
        <w:tc>
          <w:tcPr>
            <w:tcW w:w="262" w:type="pct"/>
            <w:noWrap/>
            <w:hideMark/>
            <w:tcPrChange w:id="633" w:author="Sheng-Feng Hsieh" w:date="2024-04-07T16:11:00Z">
              <w:tcPr>
                <w:tcW w:w="217" w:type="pct"/>
                <w:noWrap/>
                <w:hideMark/>
              </w:tcPr>
            </w:tcPrChange>
          </w:tcPr>
          <w:p w14:paraId="1BAEA731" w14:textId="2A20BD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del w:id="634" w:author="Sheng-Feng Hsieh" w:date="2024-04-07T16:08:00Z">
              <w:r w:rsidRPr="00F05229" w:rsidDel="000A6D29">
                <w:rPr>
                  <w:rFonts w:ascii="Times New Roman" w:hAnsi="Times New Roman" w:cs="Times New Roman"/>
                  <w:sz w:val="14"/>
                  <w:szCs w:val="14"/>
                </w:rPr>
                <w:delText>* * *</w:delText>
              </w:r>
            </w:del>
            <w:ins w:id="635" w:author="Sheng-Feng Hsieh" w:date="2024-04-07T16:08:00Z">
              <w:r w:rsidR="000A6D29">
                <w:rPr>
                  <w:rFonts w:ascii="Times New Roman" w:hAnsi="Times New Roman" w:cs="Times New Roman"/>
                  <w:sz w:val="14"/>
                  <w:szCs w:val="14"/>
                </w:rPr>
                <w:t>***</w:t>
              </w:r>
            </w:ins>
          </w:p>
        </w:tc>
        <w:tc>
          <w:tcPr>
            <w:tcW w:w="264" w:type="pct"/>
            <w:noWrap/>
            <w:hideMark/>
            <w:tcPrChange w:id="636" w:author="Sheng-Feng Hsieh" w:date="2024-04-07T16:11:00Z">
              <w:tcPr>
                <w:tcW w:w="218" w:type="pct"/>
                <w:noWrap/>
                <w:hideMark/>
              </w:tcPr>
            </w:tcPrChange>
          </w:tcPr>
          <w:p w14:paraId="1650C9FC" w14:textId="4506244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del w:id="637" w:author="Sheng-Feng Hsieh" w:date="2024-04-07T16:08:00Z">
              <w:r w:rsidRPr="00F05229" w:rsidDel="000A6D29">
                <w:rPr>
                  <w:rFonts w:ascii="Times New Roman" w:hAnsi="Times New Roman" w:cs="Times New Roman"/>
                  <w:sz w:val="14"/>
                  <w:szCs w:val="14"/>
                </w:rPr>
                <w:delText>* * *</w:delText>
              </w:r>
            </w:del>
            <w:ins w:id="638" w:author="Sheng-Feng Hsieh" w:date="2024-04-07T16:08:00Z">
              <w:r w:rsidR="000A6D29">
                <w:rPr>
                  <w:rFonts w:ascii="Times New Roman" w:hAnsi="Times New Roman" w:cs="Times New Roman"/>
                  <w:sz w:val="14"/>
                  <w:szCs w:val="14"/>
                </w:rPr>
                <w:t>***</w:t>
              </w:r>
            </w:ins>
          </w:p>
        </w:tc>
        <w:tc>
          <w:tcPr>
            <w:tcW w:w="264" w:type="pct"/>
            <w:noWrap/>
            <w:hideMark/>
            <w:tcPrChange w:id="639" w:author="Sheng-Feng Hsieh" w:date="2024-04-07T16:11:00Z">
              <w:tcPr>
                <w:tcW w:w="218" w:type="pct"/>
                <w:noWrap/>
                <w:hideMark/>
              </w:tcPr>
            </w:tcPrChange>
          </w:tcPr>
          <w:p w14:paraId="34619174" w14:textId="17AA120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del w:id="640" w:author="Sheng-Feng Hsieh" w:date="2024-04-07T16:08:00Z">
              <w:r w:rsidRPr="00F05229" w:rsidDel="000A6D29">
                <w:rPr>
                  <w:rFonts w:ascii="Times New Roman" w:hAnsi="Times New Roman" w:cs="Times New Roman"/>
                  <w:sz w:val="14"/>
                  <w:szCs w:val="14"/>
                </w:rPr>
                <w:delText>* * *</w:delText>
              </w:r>
            </w:del>
            <w:ins w:id="641" w:author="Sheng-Feng Hsieh" w:date="2024-04-07T16:08:00Z">
              <w:r w:rsidR="000A6D29">
                <w:rPr>
                  <w:rFonts w:ascii="Times New Roman" w:hAnsi="Times New Roman" w:cs="Times New Roman"/>
                  <w:sz w:val="14"/>
                  <w:szCs w:val="14"/>
                </w:rPr>
                <w:t>***</w:t>
              </w:r>
            </w:ins>
          </w:p>
        </w:tc>
        <w:tc>
          <w:tcPr>
            <w:tcW w:w="262" w:type="pct"/>
            <w:noWrap/>
            <w:hideMark/>
            <w:tcPrChange w:id="642" w:author="Sheng-Feng Hsieh" w:date="2024-04-07T16:11:00Z">
              <w:tcPr>
                <w:tcW w:w="217" w:type="pct"/>
                <w:noWrap/>
                <w:hideMark/>
              </w:tcPr>
            </w:tcPrChange>
          </w:tcPr>
          <w:p w14:paraId="1E15DEDE" w14:textId="72828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del w:id="643" w:author="Sheng-Feng Hsieh" w:date="2024-04-07T16:08:00Z">
              <w:r w:rsidRPr="00F05229" w:rsidDel="000A6D29">
                <w:rPr>
                  <w:rFonts w:ascii="Times New Roman" w:hAnsi="Times New Roman" w:cs="Times New Roman"/>
                  <w:sz w:val="14"/>
                  <w:szCs w:val="14"/>
                </w:rPr>
                <w:delText>* * *</w:delText>
              </w:r>
            </w:del>
            <w:ins w:id="644" w:author="Sheng-Feng Hsieh" w:date="2024-04-07T16:08:00Z">
              <w:r w:rsidR="000A6D29">
                <w:rPr>
                  <w:rFonts w:ascii="Times New Roman" w:hAnsi="Times New Roman" w:cs="Times New Roman"/>
                  <w:sz w:val="14"/>
                  <w:szCs w:val="14"/>
                </w:rPr>
                <w:t>***</w:t>
              </w:r>
            </w:ins>
          </w:p>
        </w:tc>
        <w:tc>
          <w:tcPr>
            <w:tcW w:w="262" w:type="pct"/>
            <w:noWrap/>
            <w:hideMark/>
            <w:tcPrChange w:id="645" w:author="Sheng-Feng Hsieh" w:date="2024-04-07T16:11:00Z">
              <w:tcPr>
                <w:tcW w:w="217" w:type="pct"/>
                <w:noWrap/>
                <w:hideMark/>
              </w:tcPr>
            </w:tcPrChange>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646" w:author="Sheng-Feng Hsieh" w:date="2024-04-07T16:11:00Z">
              <w:tcPr>
                <w:tcW w:w="218" w:type="pct"/>
                <w:noWrap/>
                <w:hideMark/>
              </w:tcPr>
            </w:tcPrChange>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Change w:id="647" w:author="Sheng-Feng Hsieh" w:date="2024-04-07T16:11:00Z">
              <w:tcPr>
                <w:tcW w:w="181" w:type="pct"/>
                <w:noWrap/>
                <w:hideMark/>
              </w:tcPr>
            </w:tcPrChange>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Change w:id="648" w:author="Sheng-Feng Hsieh" w:date="2024-04-07T16:11:00Z">
              <w:tcPr>
                <w:tcW w:w="1047" w:type="pct"/>
                <w:noWrap/>
                <w:hideMark/>
              </w:tcPr>
            </w:tcPrChange>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0A6D29">
        <w:trPr>
          <w:trHeight w:val="360"/>
          <w:trPrChange w:id="649" w:author="Sheng-Feng Hsieh" w:date="2024-04-07T16:11:00Z">
            <w:trPr>
              <w:trHeight w:val="360"/>
            </w:trPr>
          </w:trPrChange>
        </w:trPr>
        <w:tc>
          <w:tcPr>
            <w:tcW w:w="362" w:type="pct"/>
            <w:noWrap/>
            <w:hideMark/>
            <w:tcPrChange w:id="650" w:author="Sheng-Feng Hsieh" w:date="2024-04-07T16:11:00Z">
              <w:tcPr>
                <w:tcW w:w="299" w:type="pct"/>
                <w:noWrap/>
                <w:hideMark/>
              </w:tcPr>
            </w:tcPrChange>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Change w:id="651" w:author="Sheng-Feng Hsieh" w:date="2024-04-07T16:11:00Z">
              <w:tcPr>
                <w:tcW w:w="208" w:type="pct"/>
                <w:noWrap/>
                <w:hideMark/>
              </w:tcPr>
            </w:tcPrChange>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Change w:id="652" w:author="Sheng-Feng Hsieh" w:date="2024-04-07T16:11:00Z">
              <w:tcPr>
                <w:tcW w:w="218" w:type="pct"/>
                <w:noWrap/>
                <w:hideMark/>
              </w:tcPr>
            </w:tcPrChange>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Change w:id="653" w:author="Sheng-Feng Hsieh" w:date="2024-04-07T16:11:00Z">
              <w:tcPr>
                <w:tcW w:w="217" w:type="pct"/>
                <w:noWrap/>
                <w:hideMark/>
              </w:tcPr>
            </w:tcPrChange>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Change w:id="654" w:author="Sheng-Feng Hsieh" w:date="2024-04-07T16:11:00Z">
              <w:tcPr>
                <w:tcW w:w="218" w:type="pct"/>
                <w:noWrap/>
                <w:hideMark/>
              </w:tcPr>
            </w:tcPrChange>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Change w:id="655" w:author="Sheng-Feng Hsieh" w:date="2024-04-07T16:11:00Z">
              <w:tcPr>
                <w:tcW w:w="217" w:type="pct"/>
                <w:noWrap/>
                <w:hideMark/>
              </w:tcPr>
            </w:tcPrChange>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Change w:id="656" w:author="Sheng-Feng Hsieh" w:date="2024-04-07T16:11:00Z">
              <w:tcPr>
                <w:tcW w:w="218" w:type="pct"/>
                <w:noWrap/>
                <w:hideMark/>
              </w:tcPr>
            </w:tcPrChange>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Change w:id="657" w:author="Sheng-Feng Hsieh" w:date="2024-04-07T16:11:00Z">
              <w:tcPr>
                <w:tcW w:w="217" w:type="pct"/>
                <w:noWrap/>
                <w:hideMark/>
              </w:tcPr>
            </w:tcPrChange>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Change w:id="658" w:author="Sheng-Feng Hsieh" w:date="2024-04-07T16:11:00Z">
              <w:tcPr>
                <w:tcW w:w="217" w:type="pct"/>
                <w:noWrap/>
                <w:hideMark/>
              </w:tcPr>
            </w:tcPrChange>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Change w:id="659" w:author="Sheng-Feng Hsieh" w:date="2024-04-07T16:11:00Z">
              <w:tcPr>
                <w:tcW w:w="218" w:type="pct"/>
                <w:noWrap/>
                <w:hideMark/>
              </w:tcPr>
            </w:tcPrChange>
          </w:tcPr>
          <w:p w14:paraId="0655EB1F" w14:textId="13B913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del w:id="660" w:author="Sheng-Feng Hsieh" w:date="2024-04-07T16:08:00Z">
              <w:r w:rsidRPr="00F05229" w:rsidDel="000A6D29">
                <w:rPr>
                  <w:rFonts w:ascii="Times New Roman" w:hAnsi="Times New Roman" w:cs="Times New Roman"/>
                  <w:sz w:val="14"/>
                  <w:szCs w:val="14"/>
                </w:rPr>
                <w:delText>* * *</w:delText>
              </w:r>
            </w:del>
            <w:ins w:id="661" w:author="Sheng-Feng Hsieh" w:date="2024-04-07T16:08:00Z">
              <w:r w:rsidR="000A6D29">
                <w:rPr>
                  <w:rFonts w:ascii="Times New Roman" w:hAnsi="Times New Roman" w:cs="Times New Roman"/>
                  <w:sz w:val="14"/>
                  <w:szCs w:val="14"/>
                </w:rPr>
                <w:t>***</w:t>
              </w:r>
            </w:ins>
          </w:p>
        </w:tc>
        <w:tc>
          <w:tcPr>
            <w:tcW w:w="264" w:type="pct"/>
            <w:noWrap/>
            <w:hideMark/>
            <w:tcPrChange w:id="662" w:author="Sheng-Feng Hsieh" w:date="2024-04-07T16:11:00Z">
              <w:tcPr>
                <w:tcW w:w="218" w:type="pct"/>
                <w:noWrap/>
                <w:hideMark/>
              </w:tcPr>
            </w:tcPrChange>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Change w:id="663" w:author="Sheng-Feng Hsieh" w:date="2024-04-07T16:11:00Z">
              <w:tcPr>
                <w:tcW w:w="217" w:type="pct"/>
                <w:noWrap/>
                <w:hideMark/>
              </w:tcPr>
            </w:tcPrChange>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Change w:id="664" w:author="Sheng-Feng Hsieh" w:date="2024-04-07T16:11:00Z">
              <w:tcPr>
                <w:tcW w:w="218" w:type="pct"/>
                <w:noWrap/>
                <w:hideMark/>
              </w:tcPr>
            </w:tcPrChange>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Change w:id="665" w:author="Sheng-Feng Hsieh" w:date="2024-04-07T16:11:00Z">
              <w:tcPr>
                <w:tcW w:w="218" w:type="pct"/>
                <w:noWrap/>
                <w:hideMark/>
              </w:tcPr>
            </w:tcPrChange>
          </w:tcPr>
          <w:p w14:paraId="2CC32530" w14:textId="669CEB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del w:id="666" w:author="Sheng-Feng Hsieh" w:date="2024-04-07T16:08:00Z">
              <w:r w:rsidRPr="00F05229" w:rsidDel="000A6D29">
                <w:rPr>
                  <w:rFonts w:ascii="Times New Roman" w:hAnsi="Times New Roman" w:cs="Times New Roman"/>
                  <w:sz w:val="14"/>
                  <w:szCs w:val="14"/>
                </w:rPr>
                <w:delText>* *</w:delText>
              </w:r>
            </w:del>
            <w:ins w:id="667" w:author="Sheng-Feng Hsieh" w:date="2024-04-07T16:08:00Z">
              <w:r w:rsidR="000A6D29">
                <w:rPr>
                  <w:rFonts w:ascii="Times New Roman" w:hAnsi="Times New Roman" w:cs="Times New Roman"/>
                  <w:sz w:val="14"/>
                  <w:szCs w:val="14"/>
                </w:rPr>
                <w:t>**</w:t>
              </w:r>
            </w:ins>
          </w:p>
        </w:tc>
        <w:tc>
          <w:tcPr>
            <w:tcW w:w="262" w:type="pct"/>
            <w:noWrap/>
            <w:hideMark/>
            <w:tcPrChange w:id="668" w:author="Sheng-Feng Hsieh" w:date="2024-04-07T16:11:00Z">
              <w:tcPr>
                <w:tcW w:w="217" w:type="pct"/>
                <w:noWrap/>
                <w:hideMark/>
              </w:tcPr>
            </w:tcPrChange>
          </w:tcPr>
          <w:p w14:paraId="55766679" w14:textId="2CFABD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del w:id="669" w:author="Sheng-Feng Hsieh" w:date="2024-04-07T16:08:00Z">
              <w:r w:rsidRPr="00F05229" w:rsidDel="000A6D29">
                <w:rPr>
                  <w:rFonts w:ascii="Times New Roman" w:hAnsi="Times New Roman" w:cs="Times New Roman"/>
                  <w:sz w:val="14"/>
                  <w:szCs w:val="14"/>
                </w:rPr>
                <w:delText>* *</w:delText>
              </w:r>
            </w:del>
            <w:ins w:id="670" w:author="Sheng-Feng Hsieh" w:date="2024-04-07T16:08:00Z">
              <w:r w:rsidR="000A6D29">
                <w:rPr>
                  <w:rFonts w:ascii="Times New Roman" w:hAnsi="Times New Roman" w:cs="Times New Roman"/>
                  <w:sz w:val="14"/>
                  <w:szCs w:val="14"/>
                </w:rPr>
                <w:t>**</w:t>
              </w:r>
            </w:ins>
          </w:p>
        </w:tc>
        <w:tc>
          <w:tcPr>
            <w:tcW w:w="262" w:type="pct"/>
            <w:noWrap/>
            <w:hideMark/>
            <w:tcPrChange w:id="671" w:author="Sheng-Feng Hsieh" w:date="2024-04-07T16:11:00Z">
              <w:tcPr>
                <w:tcW w:w="217" w:type="pct"/>
                <w:noWrap/>
                <w:hideMark/>
              </w:tcPr>
            </w:tcPrChange>
          </w:tcPr>
          <w:p w14:paraId="3A460719" w14:textId="3E251A9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del w:id="672" w:author="Sheng-Feng Hsieh" w:date="2024-04-07T16:08:00Z">
              <w:r w:rsidRPr="00F05229" w:rsidDel="000A6D29">
                <w:rPr>
                  <w:rFonts w:ascii="Times New Roman" w:hAnsi="Times New Roman" w:cs="Times New Roman"/>
                  <w:sz w:val="14"/>
                  <w:szCs w:val="14"/>
                </w:rPr>
                <w:delText>* * *</w:delText>
              </w:r>
            </w:del>
            <w:ins w:id="673" w:author="Sheng-Feng Hsieh" w:date="2024-04-07T16:08:00Z">
              <w:r w:rsidR="000A6D29">
                <w:rPr>
                  <w:rFonts w:ascii="Times New Roman" w:hAnsi="Times New Roman" w:cs="Times New Roman"/>
                  <w:sz w:val="14"/>
                  <w:szCs w:val="14"/>
                </w:rPr>
                <w:t>***</w:t>
              </w:r>
            </w:ins>
          </w:p>
        </w:tc>
        <w:tc>
          <w:tcPr>
            <w:tcW w:w="264" w:type="pct"/>
            <w:noWrap/>
            <w:hideMark/>
            <w:tcPrChange w:id="674" w:author="Sheng-Feng Hsieh" w:date="2024-04-07T16:11:00Z">
              <w:tcPr>
                <w:tcW w:w="218" w:type="pct"/>
                <w:noWrap/>
                <w:hideMark/>
              </w:tcPr>
            </w:tcPrChange>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675" w:author="Sheng-Feng Hsieh" w:date="2024-04-07T16:11:00Z">
              <w:tcPr>
                <w:tcW w:w="181" w:type="pct"/>
                <w:noWrap/>
                <w:hideMark/>
              </w:tcPr>
            </w:tcPrChange>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Change w:id="676" w:author="Sheng-Feng Hsieh" w:date="2024-04-07T16:11:00Z">
              <w:tcPr>
                <w:tcW w:w="1047" w:type="pct"/>
                <w:noWrap/>
                <w:hideMark/>
              </w:tcPr>
            </w:tcPrChange>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0A6D29">
        <w:trPr>
          <w:trHeight w:val="360"/>
          <w:trPrChange w:id="677" w:author="Sheng-Feng Hsieh" w:date="2024-04-07T16:11:00Z">
            <w:trPr>
              <w:trHeight w:val="360"/>
            </w:trPr>
          </w:trPrChange>
        </w:trPr>
        <w:tc>
          <w:tcPr>
            <w:tcW w:w="362" w:type="pct"/>
            <w:noWrap/>
            <w:hideMark/>
            <w:tcPrChange w:id="678" w:author="Sheng-Feng Hsieh" w:date="2024-04-07T16:11:00Z">
              <w:tcPr>
                <w:tcW w:w="299" w:type="pct"/>
                <w:noWrap/>
                <w:hideMark/>
              </w:tcPr>
            </w:tcPrChange>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Change w:id="679" w:author="Sheng-Feng Hsieh" w:date="2024-04-07T16:11:00Z">
              <w:tcPr>
                <w:tcW w:w="208" w:type="pct"/>
                <w:noWrap/>
                <w:hideMark/>
              </w:tcPr>
            </w:tcPrChange>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Change w:id="680" w:author="Sheng-Feng Hsieh" w:date="2024-04-07T16:11:00Z">
              <w:tcPr>
                <w:tcW w:w="218" w:type="pct"/>
                <w:noWrap/>
                <w:hideMark/>
              </w:tcPr>
            </w:tcPrChange>
          </w:tcPr>
          <w:p w14:paraId="42809DE9" w14:textId="307A6C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del w:id="681" w:author="Sheng-Feng Hsieh" w:date="2024-04-07T16:08:00Z">
              <w:r w:rsidRPr="00F05229" w:rsidDel="000A6D29">
                <w:rPr>
                  <w:rFonts w:ascii="Times New Roman" w:hAnsi="Times New Roman" w:cs="Times New Roman"/>
                  <w:sz w:val="14"/>
                  <w:szCs w:val="14"/>
                </w:rPr>
                <w:delText>* * *</w:delText>
              </w:r>
            </w:del>
            <w:ins w:id="682" w:author="Sheng-Feng Hsieh" w:date="2024-04-07T16:08:00Z">
              <w:r w:rsidR="000A6D29">
                <w:rPr>
                  <w:rFonts w:ascii="Times New Roman" w:hAnsi="Times New Roman" w:cs="Times New Roman"/>
                  <w:sz w:val="14"/>
                  <w:szCs w:val="14"/>
                </w:rPr>
                <w:t>***</w:t>
              </w:r>
            </w:ins>
          </w:p>
        </w:tc>
        <w:tc>
          <w:tcPr>
            <w:tcW w:w="263" w:type="pct"/>
            <w:noWrap/>
            <w:hideMark/>
            <w:tcPrChange w:id="683" w:author="Sheng-Feng Hsieh" w:date="2024-04-07T16:11:00Z">
              <w:tcPr>
                <w:tcW w:w="217" w:type="pct"/>
                <w:noWrap/>
                <w:hideMark/>
              </w:tcPr>
            </w:tcPrChange>
          </w:tcPr>
          <w:p w14:paraId="5B36BCFF" w14:textId="63997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del w:id="684" w:author="Sheng-Feng Hsieh" w:date="2024-04-07T16:08:00Z">
              <w:r w:rsidRPr="00F05229" w:rsidDel="000A6D29">
                <w:rPr>
                  <w:rFonts w:ascii="Times New Roman" w:hAnsi="Times New Roman" w:cs="Times New Roman"/>
                  <w:sz w:val="14"/>
                  <w:szCs w:val="14"/>
                </w:rPr>
                <w:delText>* * *</w:delText>
              </w:r>
            </w:del>
            <w:ins w:id="685" w:author="Sheng-Feng Hsieh" w:date="2024-04-07T16:08:00Z">
              <w:r w:rsidR="000A6D29">
                <w:rPr>
                  <w:rFonts w:ascii="Times New Roman" w:hAnsi="Times New Roman" w:cs="Times New Roman"/>
                  <w:sz w:val="14"/>
                  <w:szCs w:val="14"/>
                </w:rPr>
                <w:t>***</w:t>
              </w:r>
            </w:ins>
          </w:p>
        </w:tc>
        <w:tc>
          <w:tcPr>
            <w:tcW w:w="264" w:type="pct"/>
            <w:noWrap/>
            <w:hideMark/>
            <w:tcPrChange w:id="686" w:author="Sheng-Feng Hsieh" w:date="2024-04-07T16:11:00Z">
              <w:tcPr>
                <w:tcW w:w="218" w:type="pct"/>
                <w:noWrap/>
                <w:hideMark/>
              </w:tcPr>
            </w:tcPrChange>
          </w:tcPr>
          <w:p w14:paraId="5DFD7C2B" w14:textId="12873A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del w:id="687" w:author="Sheng-Feng Hsieh" w:date="2024-04-07T16:08:00Z">
              <w:r w:rsidRPr="00F05229" w:rsidDel="000A6D29">
                <w:rPr>
                  <w:rFonts w:ascii="Times New Roman" w:hAnsi="Times New Roman" w:cs="Times New Roman"/>
                  <w:sz w:val="14"/>
                  <w:szCs w:val="14"/>
                </w:rPr>
                <w:delText>* * *</w:delText>
              </w:r>
            </w:del>
            <w:ins w:id="688" w:author="Sheng-Feng Hsieh" w:date="2024-04-07T16:08:00Z">
              <w:r w:rsidR="000A6D29">
                <w:rPr>
                  <w:rFonts w:ascii="Times New Roman" w:hAnsi="Times New Roman" w:cs="Times New Roman"/>
                  <w:sz w:val="14"/>
                  <w:szCs w:val="14"/>
                </w:rPr>
                <w:t>***</w:t>
              </w:r>
            </w:ins>
          </w:p>
        </w:tc>
        <w:tc>
          <w:tcPr>
            <w:tcW w:w="263" w:type="pct"/>
            <w:noWrap/>
            <w:hideMark/>
            <w:tcPrChange w:id="689" w:author="Sheng-Feng Hsieh" w:date="2024-04-07T16:11:00Z">
              <w:tcPr>
                <w:tcW w:w="217" w:type="pct"/>
                <w:noWrap/>
                <w:hideMark/>
              </w:tcPr>
            </w:tcPrChange>
          </w:tcPr>
          <w:p w14:paraId="60916F49" w14:textId="68D9746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del w:id="690" w:author="Sheng-Feng Hsieh" w:date="2024-04-07T16:08:00Z">
              <w:r w:rsidRPr="00F05229" w:rsidDel="000A6D29">
                <w:rPr>
                  <w:rFonts w:ascii="Times New Roman" w:hAnsi="Times New Roman" w:cs="Times New Roman"/>
                  <w:sz w:val="14"/>
                  <w:szCs w:val="14"/>
                </w:rPr>
                <w:delText>* * *</w:delText>
              </w:r>
            </w:del>
            <w:ins w:id="691" w:author="Sheng-Feng Hsieh" w:date="2024-04-07T16:08:00Z">
              <w:r w:rsidR="000A6D29">
                <w:rPr>
                  <w:rFonts w:ascii="Times New Roman" w:hAnsi="Times New Roman" w:cs="Times New Roman"/>
                  <w:sz w:val="14"/>
                  <w:szCs w:val="14"/>
                </w:rPr>
                <w:t>***</w:t>
              </w:r>
            </w:ins>
          </w:p>
        </w:tc>
        <w:tc>
          <w:tcPr>
            <w:tcW w:w="264" w:type="pct"/>
            <w:noWrap/>
            <w:hideMark/>
            <w:tcPrChange w:id="692" w:author="Sheng-Feng Hsieh" w:date="2024-04-07T16:11:00Z">
              <w:tcPr>
                <w:tcW w:w="218" w:type="pct"/>
                <w:noWrap/>
                <w:hideMark/>
              </w:tcPr>
            </w:tcPrChange>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Change w:id="693" w:author="Sheng-Feng Hsieh" w:date="2024-04-07T16:11:00Z">
              <w:tcPr>
                <w:tcW w:w="217" w:type="pct"/>
                <w:noWrap/>
                <w:hideMark/>
              </w:tcPr>
            </w:tcPrChange>
          </w:tcPr>
          <w:p w14:paraId="0005DFC2" w14:textId="7952DF6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del w:id="694" w:author="Sheng-Feng Hsieh" w:date="2024-04-07T16:08:00Z">
              <w:r w:rsidRPr="00F05229" w:rsidDel="000A6D29">
                <w:rPr>
                  <w:rFonts w:ascii="Times New Roman" w:hAnsi="Times New Roman" w:cs="Times New Roman"/>
                  <w:sz w:val="14"/>
                  <w:szCs w:val="14"/>
                </w:rPr>
                <w:delText>* * *</w:delText>
              </w:r>
            </w:del>
            <w:ins w:id="695" w:author="Sheng-Feng Hsieh" w:date="2024-04-07T16:08:00Z">
              <w:r w:rsidR="000A6D29">
                <w:rPr>
                  <w:rFonts w:ascii="Times New Roman" w:hAnsi="Times New Roman" w:cs="Times New Roman"/>
                  <w:sz w:val="14"/>
                  <w:szCs w:val="14"/>
                </w:rPr>
                <w:t>***</w:t>
              </w:r>
            </w:ins>
          </w:p>
        </w:tc>
        <w:tc>
          <w:tcPr>
            <w:tcW w:w="263" w:type="pct"/>
            <w:noWrap/>
            <w:hideMark/>
            <w:tcPrChange w:id="696" w:author="Sheng-Feng Hsieh" w:date="2024-04-07T16:11:00Z">
              <w:tcPr>
                <w:tcW w:w="217" w:type="pct"/>
                <w:noWrap/>
                <w:hideMark/>
              </w:tcPr>
            </w:tcPrChange>
          </w:tcPr>
          <w:p w14:paraId="7C65C162" w14:textId="7B51E3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del w:id="697" w:author="Sheng-Feng Hsieh" w:date="2024-04-07T16:08:00Z">
              <w:r w:rsidRPr="00F05229" w:rsidDel="000A6D29">
                <w:rPr>
                  <w:rFonts w:ascii="Times New Roman" w:hAnsi="Times New Roman" w:cs="Times New Roman"/>
                  <w:sz w:val="14"/>
                  <w:szCs w:val="14"/>
                </w:rPr>
                <w:delText>* * *</w:delText>
              </w:r>
            </w:del>
            <w:ins w:id="698" w:author="Sheng-Feng Hsieh" w:date="2024-04-07T16:08:00Z">
              <w:r w:rsidR="000A6D29">
                <w:rPr>
                  <w:rFonts w:ascii="Times New Roman" w:hAnsi="Times New Roman" w:cs="Times New Roman"/>
                  <w:sz w:val="14"/>
                  <w:szCs w:val="14"/>
                </w:rPr>
                <w:t>***</w:t>
              </w:r>
            </w:ins>
          </w:p>
        </w:tc>
        <w:tc>
          <w:tcPr>
            <w:tcW w:w="264" w:type="pct"/>
            <w:noWrap/>
            <w:hideMark/>
            <w:tcPrChange w:id="699" w:author="Sheng-Feng Hsieh" w:date="2024-04-07T16:11:00Z">
              <w:tcPr>
                <w:tcW w:w="218" w:type="pct"/>
                <w:noWrap/>
                <w:hideMark/>
              </w:tcPr>
            </w:tcPrChange>
          </w:tcPr>
          <w:p w14:paraId="66B8B760" w14:textId="0F900CB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del w:id="700" w:author="Sheng-Feng Hsieh" w:date="2024-04-07T16:08:00Z">
              <w:r w:rsidRPr="00F05229" w:rsidDel="000A6D29">
                <w:rPr>
                  <w:rFonts w:ascii="Times New Roman" w:hAnsi="Times New Roman" w:cs="Times New Roman"/>
                  <w:sz w:val="14"/>
                  <w:szCs w:val="14"/>
                </w:rPr>
                <w:delText>* * *</w:delText>
              </w:r>
            </w:del>
            <w:ins w:id="701" w:author="Sheng-Feng Hsieh" w:date="2024-04-07T16:08:00Z">
              <w:r w:rsidR="000A6D29">
                <w:rPr>
                  <w:rFonts w:ascii="Times New Roman" w:hAnsi="Times New Roman" w:cs="Times New Roman"/>
                  <w:sz w:val="14"/>
                  <w:szCs w:val="14"/>
                </w:rPr>
                <w:t>***</w:t>
              </w:r>
            </w:ins>
          </w:p>
        </w:tc>
        <w:tc>
          <w:tcPr>
            <w:tcW w:w="264" w:type="pct"/>
            <w:noWrap/>
            <w:hideMark/>
            <w:tcPrChange w:id="702" w:author="Sheng-Feng Hsieh" w:date="2024-04-07T16:11:00Z">
              <w:tcPr>
                <w:tcW w:w="218" w:type="pct"/>
                <w:noWrap/>
                <w:hideMark/>
              </w:tcPr>
            </w:tcPrChange>
          </w:tcPr>
          <w:p w14:paraId="575FBF5B" w14:textId="2445BE0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del w:id="703" w:author="Sheng-Feng Hsieh" w:date="2024-04-07T16:08:00Z">
              <w:r w:rsidRPr="00F05229" w:rsidDel="000A6D29">
                <w:rPr>
                  <w:rFonts w:ascii="Times New Roman" w:hAnsi="Times New Roman" w:cs="Times New Roman"/>
                  <w:sz w:val="14"/>
                  <w:szCs w:val="14"/>
                </w:rPr>
                <w:delText>* * *</w:delText>
              </w:r>
            </w:del>
            <w:ins w:id="704" w:author="Sheng-Feng Hsieh" w:date="2024-04-07T16:08:00Z">
              <w:r w:rsidR="000A6D29">
                <w:rPr>
                  <w:rFonts w:ascii="Times New Roman" w:hAnsi="Times New Roman" w:cs="Times New Roman"/>
                  <w:sz w:val="14"/>
                  <w:szCs w:val="14"/>
                </w:rPr>
                <w:t>***</w:t>
              </w:r>
            </w:ins>
          </w:p>
        </w:tc>
        <w:tc>
          <w:tcPr>
            <w:tcW w:w="262" w:type="pct"/>
            <w:noWrap/>
            <w:hideMark/>
            <w:tcPrChange w:id="705" w:author="Sheng-Feng Hsieh" w:date="2024-04-07T16:11:00Z">
              <w:tcPr>
                <w:tcW w:w="217" w:type="pct"/>
                <w:noWrap/>
                <w:hideMark/>
              </w:tcPr>
            </w:tcPrChange>
          </w:tcPr>
          <w:p w14:paraId="0F3CEBF7" w14:textId="2296CB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del w:id="706" w:author="Sheng-Feng Hsieh" w:date="2024-04-07T16:08:00Z">
              <w:r w:rsidRPr="00F05229" w:rsidDel="000A6D29">
                <w:rPr>
                  <w:rFonts w:ascii="Times New Roman" w:hAnsi="Times New Roman" w:cs="Times New Roman"/>
                  <w:sz w:val="14"/>
                  <w:szCs w:val="14"/>
                </w:rPr>
                <w:delText>* * *</w:delText>
              </w:r>
            </w:del>
            <w:ins w:id="707" w:author="Sheng-Feng Hsieh" w:date="2024-04-07T16:08:00Z">
              <w:r w:rsidR="000A6D29">
                <w:rPr>
                  <w:rFonts w:ascii="Times New Roman" w:hAnsi="Times New Roman" w:cs="Times New Roman"/>
                  <w:sz w:val="14"/>
                  <w:szCs w:val="14"/>
                </w:rPr>
                <w:t>***</w:t>
              </w:r>
            </w:ins>
          </w:p>
        </w:tc>
        <w:tc>
          <w:tcPr>
            <w:tcW w:w="264" w:type="pct"/>
            <w:noWrap/>
            <w:hideMark/>
            <w:tcPrChange w:id="708" w:author="Sheng-Feng Hsieh" w:date="2024-04-07T16:11:00Z">
              <w:tcPr>
                <w:tcW w:w="218" w:type="pct"/>
                <w:noWrap/>
                <w:hideMark/>
              </w:tcPr>
            </w:tcPrChange>
          </w:tcPr>
          <w:p w14:paraId="2F351768" w14:textId="0E168F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del w:id="709" w:author="Sheng-Feng Hsieh" w:date="2024-04-07T16:08:00Z">
              <w:r w:rsidRPr="00F05229" w:rsidDel="000A6D29">
                <w:rPr>
                  <w:rFonts w:ascii="Times New Roman" w:hAnsi="Times New Roman" w:cs="Times New Roman"/>
                  <w:sz w:val="14"/>
                  <w:szCs w:val="14"/>
                </w:rPr>
                <w:delText>* * *</w:delText>
              </w:r>
            </w:del>
            <w:ins w:id="710" w:author="Sheng-Feng Hsieh" w:date="2024-04-07T16:08:00Z">
              <w:r w:rsidR="000A6D29">
                <w:rPr>
                  <w:rFonts w:ascii="Times New Roman" w:hAnsi="Times New Roman" w:cs="Times New Roman"/>
                  <w:sz w:val="14"/>
                  <w:szCs w:val="14"/>
                </w:rPr>
                <w:t>***</w:t>
              </w:r>
            </w:ins>
          </w:p>
        </w:tc>
        <w:tc>
          <w:tcPr>
            <w:tcW w:w="264" w:type="pct"/>
            <w:noWrap/>
            <w:hideMark/>
            <w:tcPrChange w:id="711" w:author="Sheng-Feng Hsieh" w:date="2024-04-07T16:11:00Z">
              <w:tcPr>
                <w:tcW w:w="218" w:type="pct"/>
                <w:noWrap/>
                <w:hideMark/>
              </w:tcPr>
            </w:tcPrChange>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Change w:id="712" w:author="Sheng-Feng Hsieh" w:date="2024-04-07T16:11:00Z">
              <w:tcPr>
                <w:tcW w:w="217" w:type="pct"/>
                <w:noWrap/>
                <w:hideMark/>
              </w:tcPr>
            </w:tcPrChange>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Change w:id="713" w:author="Sheng-Feng Hsieh" w:date="2024-04-07T16:11:00Z">
              <w:tcPr>
                <w:tcW w:w="217" w:type="pct"/>
                <w:noWrap/>
                <w:hideMark/>
              </w:tcPr>
            </w:tcPrChange>
          </w:tcPr>
          <w:p w14:paraId="3A0415E1" w14:textId="128496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del w:id="714" w:author="Sheng-Feng Hsieh" w:date="2024-04-07T16:08:00Z">
              <w:r w:rsidRPr="00F05229" w:rsidDel="000A6D29">
                <w:rPr>
                  <w:rFonts w:ascii="Times New Roman" w:hAnsi="Times New Roman" w:cs="Times New Roman"/>
                  <w:sz w:val="14"/>
                  <w:szCs w:val="14"/>
                </w:rPr>
                <w:delText>* * *</w:delText>
              </w:r>
            </w:del>
            <w:ins w:id="715" w:author="Sheng-Feng Hsieh" w:date="2024-04-07T16:08:00Z">
              <w:r w:rsidR="000A6D29">
                <w:rPr>
                  <w:rFonts w:ascii="Times New Roman" w:hAnsi="Times New Roman" w:cs="Times New Roman"/>
                  <w:sz w:val="14"/>
                  <w:szCs w:val="14"/>
                </w:rPr>
                <w:t>***</w:t>
              </w:r>
            </w:ins>
          </w:p>
        </w:tc>
        <w:tc>
          <w:tcPr>
            <w:tcW w:w="264" w:type="pct"/>
            <w:noWrap/>
            <w:hideMark/>
            <w:tcPrChange w:id="716" w:author="Sheng-Feng Hsieh" w:date="2024-04-07T16:11:00Z">
              <w:tcPr>
                <w:tcW w:w="218" w:type="pct"/>
                <w:noWrap/>
                <w:hideMark/>
              </w:tcPr>
            </w:tcPrChange>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Change w:id="717" w:author="Sheng-Feng Hsieh" w:date="2024-04-07T16:11:00Z">
              <w:tcPr>
                <w:tcW w:w="181" w:type="pct"/>
                <w:noWrap/>
                <w:hideMark/>
              </w:tcPr>
            </w:tcPrChange>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Change w:id="718" w:author="Sheng-Feng Hsieh" w:date="2024-04-07T16:11:00Z">
              <w:tcPr>
                <w:tcW w:w="1047" w:type="pct"/>
                <w:noWrap/>
                <w:hideMark/>
              </w:tcPr>
            </w:tcPrChange>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0A6D29">
        <w:trPr>
          <w:trHeight w:val="47"/>
          <w:trPrChange w:id="719" w:author="Sheng-Feng Hsieh" w:date="2024-04-07T16:11:00Z">
            <w:trPr>
              <w:trHeight w:val="47"/>
            </w:trPr>
          </w:trPrChange>
        </w:trPr>
        <w:tc>
          <w:tcPr>
            <w:tcW w:w="362" w:type="pct"/>
            <w:tcBorders>
              <w:bottom w:val="single" w:sz="4" w:space="0" w:color="auto"/>
            </w:tcBorders>
            <w:noWrap/>
            <w:hideMark/>
            <w:tcPrChange w:id="720" w:author="Sheng-Feng Hsieh" w:date="2024-04-07T16:11:00Z">
              <w:tcPr>
                <w:tcW w:w="299" w:type="pct"/>
                <w:tcBorders>
                  <w:bottom w:val="single" w:sz="4" w:space="0" w:color="auto"/>
                </w:tcBorders>
                <w:noWrap/>
                <w:hideMark/>
              </w:tcPr>
            </w:tcPrChange>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Change w:id="721" w:author="Sheng-Feng Hsieh" w:date="2024-04-07T16:11:00Z">
              <w:tcPr>
                <w:tcW w:w="208" w:type="pct"/>
                <w:tcBorders>
                  <w:bottom w:val="single" w:sz="4" w:space="0" w:color="auto"/>
                </w:tcBorders>
                <w:noWrap/>
                <w:hideMark/>
              </w:tcPr>
            </w:tcPrChange>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Change w:id="722" w:author="Sheng-Feng Hsieh" w:date="2024-04-07T16:11:00Z">
              <w:tcPr>
                <w:tcW w:w="218" w:type="pct"/>
                <w:tcBorders>
                  <w:bottom w:val="single" w:sz="4" w:space="0" w:color="auto"/>
                </w:tcBorders>
                <w:noWrap/>
                <w:hideMark/>
              </w:tcPr>
            </w:tcPrChange>
          </w:tcPr>
          <w:p w14:paraId="232B45AD" w14:textId="039CEC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del w:id="723" w:author="Sheng-Feng Hsieh" w:date="2024-04-07T16:08:00Z">
              <w:r w:rsidRPr="00F05229" w:rsidDel="000A6D29">
                <w:rPr>
                  <w:rFonts w:ascii="Times New Roman" w:hAnsi="Times New Roman" w:cs="Times New Roman"/>
                  <w:sz w:val="14"/>
                  <w:szCs w:val="14"/>
                </w:rPr>
                <w:delText>* * *</w:delText>
              </w:r>
            </w:del>
            <w:ins w:id="724"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25" w:author="Sheng-Feng Hsieh" w:date="2024-04-07T16:11:00Z">
              <w:tcPr>
                <w:tcW w:w="217" w:type="pct"/>
                <w:tcBorders>
                  <w:bottom w:val="single" w:sz="4" w:space="0" w:color="auto"/>
                </w:tcBorders>
                <w:noWrap/>
                <w:hideMark/>
              </w:tcPr>
            </w:tcPrChange>
          </w:tcPr>
          <w:p w14:paraId="4E1CBD16" w14:textId="362FEE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del w:id="726" w:author="Sheng-Feng Hsieh" w:date="2024-04-07T16:08:00Z">
              <w:r w:rsidRPr="00F05229" w:rsidDel="000A6D29">
                <w:rPr>
                  <w:rFonts w:ascii="Times New Roman" w:hAnsi="Times New Roman" w:cs="Times New Roman"/>
                  <w:sz w:val="14"/>
                  <w:szCs w:val="14"/>
                </w:rPr>
                <w:delText>* * *</w:delText>
              </w:r>
            </w:del>
            <w:ins w:id="727"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28" w:author="Sheng-Feng Hsieh" w:date="2024-04-07T16:11:00Z">
              <w:tcPr>
                <w:tcW w:w="218" w:type="pct"/>
                <w:tcBorders>
                  <w:bottom w:val="single" w:sz="4" w:space="0" w:color="auto"/>
                </w:tcBorders>
                <w:noWrap/>
                <w:hideMark/>
              </w:tcPr>
            </w:tcPrChange>
          </w:tcPr>
          <w:p w14:paraId="3F8EDA85" w14:textId="67E54B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del w:id="729" w:author="Sheng-Feng Hsieh" w:date="2024-04-07T16:08:00Z">
              <w:r w:rsidRPr="00F05229" w:rsidDel="000A6D29">
                <w:rPr>
                  <w:rFonts w:ascii="Times New Roman" w:hAnsi="Times New Roman" w:cs="Times New Roman"/>
                  <w:sz w:val="14"/>
                  <w:szCs w:val="14"/>
                </w:rPr>
                <w:delText>* * *</w:delText>
              </w:r>
            </w:del>
            <w:ins w:id="730"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31" w:author="Sheng-Feng Hsieh" w:date="2024-04-07T16:11:00Z">
              <w:tcPr>
                <w:tcW w:w="217" w:type="pct"/>
                <w:tcBorders>
                  <w:bottom w:val="single" w:sz="4" w:space="0" w:color="auto"/>
                </w:tcBorders>
                <w:noWrap/>
                <w:hideMark/>
              </w:tcPr>
            </w:tcPrChange>
          </w:tcPr>
          <w:p w14:paraId="6661FEE0" w14:textId="627C2B0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del w:id="732" w:author="Sheng-Feng Hsieh" w:date="2024-04-07T16:08:00Z">
              <w:r w:rsidRPr="00F05229" w:rsidDel="000A6D29">
                <w:rPr>
                  <w:rFonts w:ascii="Times New Roman" w:hAnsi="Times New Roman" w:cs="Times New Roman"/>
                  <w:sz w:val="14"/>
                  <w:szCs w:val="14"/>
                </w:rPr>
                <w:delText>* * *</w:delText>
              </w:r>
            </w:del>
            <w:ins w:id="733"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34" w:author="Sheng-Feng Hsieh" w:date="2024-04-07T16:11:00Z">
              <w:tcPr>
                <w:tcW w:w="218" w:type="pct"/>
                <w:tcBorders>
                  <w:bottom w:val="single" w:sz="4" w:space="0" w:color="auto"/>
                </w:tcBorders>
                <w:noWrap/>
                <w:hideMark/>
              </w:tcPr>
            </w:tcPrChange>
          </w:tcPr>
          <w:p w14:paraId="587BBA0E" w14:textId="508A88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del w:id="735" w:author="Sheng-Feng Hsieh" w:date="2024-04-07T16:08:00Z">
              <w:r w:rsidRPr="00F05229" w:rsidDel="000A6D29">
                <w:rPr>
                  <w:rFonts w:ascii="Times New Roman" w:hAnsi="Times New Roman" w:cs="Times New Roman"/>
                  <w:sz w:val="14"/>
                  <w:szCs w:val="14"/>
                </w:rPr>
                <w:delText>* * *</w:delText>
              </w:r>
            </w:del>
            <w:ins w:id="736"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37" w:author="Sheng-Feng Hsieh" w:date="2024-04-07T16:11:00Z">
              <w:tcPr>
                <w:tcW w:w="217" w:type="pct"/>
                <w:tcBorders>
                  <w:bottom w:val="single" w:sz="4" w:space="0" w:color="auto"/>
                </w:tcBorders>
                <w:noWrap/>
                <w:hideMark/>
              </w:tcPr>
            </w:tcPrChange>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Change w:id="738" w:author="Sheng-Feng Hsieh" w:date="2024-04-07T16:11:00Z">
              <w:tcPr>
                <w:tcW w:w="217" w:type="pct"/>
                <w:tcBorders>
                  <w:bottom w:val="single" w:sz="4" w:space="0" w:color="auto"/>
                </w:tcBorders>
                <w:noWrap/>
                <w:hideMark/>
              </w:tcPr>
            </w:tcPrChange>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Change w:id="739" w:author="Sheng-Feng Hsieh" w:date="2024-04-07T16:11:00Z">
              <w:tcPr>
                <w:tcW w:w="218" w:type="pct"/>
                <w:tcBorders>
                  <w:bottom w:val="single" w:sz="4" w:space="0" w:color="auto"/>
                </w:tcBorders>
                <w:noWrap/>
                <w:hideMark/>
              </w:tcPr>
            </w:tcPrChange>
          </w:tcPr>
          <w:p w14:paraId="5C8CA199" w14:textId="6DA6469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del w:id="740" w:author="Sheng-Feng Hsieh" w:date="2024-04-07T16:08:00Z">
              <w:r w:rsidRPr="00F05229" w:rsidDel="000A6D29">
                <w:rPr>
                  <w:rFonts w:ascii="Times New Roman" w:hAnsi="Times New Roman" w:cs="Times New Roman"/>
                  <w:sz w:val="14"/>
                  <w:szCs w:val="14"/>
                </w:rPr>
                <w:delText>* * *</w:delText>
              </w:r>
            </w:del>
            <w:ins w:id="741"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42" w:author="Sheng-Feng Hsieh" w:date="2024-04-07T16:11:00Z">
              <w:tcPr>
                <w:tcW w:w="218" w:type="pct"/>
                <w:tcBorders>
                  <w:bottom w:val="single" w:sz="4" w:space="0" w:color="auto"/>
                </w:tcBorders>
                <w:noWrap/>
                <w:hideMark/>
              </w:tcPr>
            </w:tcPrChange>
          </w:tcPr>
          <w:p w14:paraId="1A206325" w14:textId="1EF005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del w:id="743" w:author="Sheng-Feng Hsieh" w:date="2024-04-07T16:08:00Z">
              <w:r w:rsidRPr="00F05229" w:rsidDel="000A6D29">
                <w:rPr>
                  <w:rFonts w:ascii="Times New Roman" w:hAnsi="Times New Roman" w:cs="Times New Roman"/>
                  <w:sz w:val="14"/>
                  <w:szCs w:val="14"/>
                </w:rPr>
                <w:delText>* * *</w:delText>
              </w:r>
            </w:del>
            <w:ins w:id="744"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45" w:author="Sheng-Feng Hsieh" w:date="2024-04-07T16:11:00Z">
              <w:tcPr>
                <w:tcW w:w="217" w:type="pct"/>
                <w:tcBorders>
                  <w:bottom w:val="single" w:sz="4" w:space="0" w:color="auto"/>
                </w:tcBorders>
                <w:noWrap/>
                <w:hideMark/>
              </w:tcPr>
            </w:tcPrChange>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Change w:id="746" w:author="Sheng-Feng Hsieh" w:date="2024-04-07T16:11:00Z">
              <w:tcPr>
                <w:tcW w:w="218" w:type="pct"/>
                <w:tcBorders>
                  <w:bottom w:val="single" w:sz="4" w:space="0" w:color="auto"/>
                </w:tcBorders>
                <w:noWrap/>
                <w:hideMark/>
              </w:tcPr>
            </w:tcPrChange>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Change w:id="747" w:author="Sheng-Feng Hsieh" w:date="2024-04-07T16:11:00Z">
              <w:tcPr>
                <w:tcW w:w="218" w:type="pct"/>
                <w:tcBorders>
                  <w:bottom w:val="single" w:sz="4" w:space="0" w:color="auto"/>
                </w:tcBorders>
                <w:noWrap/>
                <w:hideMark/>
              </w:tcPr>
            </w:tcPrChange>
          </w:tcPr>
          <w:p w14:paraId="4B7F64D8" w14:textId="2A31FB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del w:id="748" w:author="Sheng-Feng Hsieh" w:date="2024-04-07T16:08:00Z">
              <w:r w:rsidRPr="00F05229" w:rsidDel="000A6D29">
                <w:rPr>
                  <w:rFonts w:ascii="Times New Roman" w:hAnsi="Times New Roman" w:cs="Times New Roman"/>
                  <w:sz w:val="14"/>
                  <w:szCs w:val="14"/>
                </w:rPr>
                <w:delText>* *</w:delText>
              </w:r>
            </w:del>
            <w:ins w:id="749"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50" w:author="Sheng-Feng Hsieh" w:date="2024-04-07T16:11:00Z">
              <w:tcPr>
                <w:tcW w:w="217" w:type="pct"/>
                <w:tcBorders>
                  <w:bottom w:val="single" w:sz="4" w:space="0" w:color="auto"/>
                </w:tcBorders>
                <w:noWrap/>
                <w:hideMark/>
              </w:tcPr>
            </w:tcPrChange>
          </w:tcPr>
          <w:p w14:paraId="714C8C4E" w14:textId="79185A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del w:id="751" w:author="Sheng-Feng Hsieh" w:date="2024-04-07T16:08:00Z">
              <w:r w:rsidRPr="00F05229" w:rsidDel="000A6D29">
                <w:rPr>
                  <w:rFonts w:ascii="Times New Roman" w:hAnsi="Times New Roman" w:cs="Times New Roman"/>
                  <w:sz w:val="14"/>
                  <w:szCs w:val="14"/>
                </w:rPr>
                <w:delText>* * *</w:delText>
              </w:r>
            </w:del>
            <w:ins w:id="752"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53" w:author="Sheng-Feng Hsieh" w:date="2024-04-07T16:11:00Z">
              <w:tcPr>
                <w:tcW w:w="217" w:type="pct"/>
                <w:tcBorders>
                  <w:bottom w:val="single" w:sz="4" w:space="0" w:color="auto"/>
                </w:tcBorders>
                <w:noWrap/>
                <w:hideMark/>
              </w:tcPr>
            </w:tcPrChange>
          </w:tcPr>
          <w:p w14:paraId="20AF8460" w14:textId="3653029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del w:id="754" w:author="Sheng-Feng Hsieh" w:date="2024-04-07T16:08:00Z">
              <w:r w:rsidRPr="00F05229" w:rsidDel="000A6D29">
                <w:rPr>
                  <w:rFonts w:ascii="Times New Roman" w:hAnsi="Times New Roman" w:cs="Times New Roman"/>
                  <w:sz w:val="14"/>
                  <w:szCs w:val="14"/>
                </w:rPr>
                <w:delText>* * *</w:delText>
              </w:r>
            </w:del>
            <w:ins w:id="755"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56" w:author="Sheng-Feng Hsieh" w:date="2024-04-07T16:11:00Z">
              <w:tcPr>
                <w:tcW w:w="218" w:type="pct"/>
                <w:tcBorders>
                  <w:bottom w:val="single" w:sz="4" w:space="0" w:color="auto"/>
                </w:tcBorders>
                <w:noWrap/>
                <w:hideMark/>
              </w:tcPr>
            </w:tcPrChange>
          </w:tcPr>
          <w:p w14:paraId="08760A0E" w14:textId="5A7AD4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del w:id="757" w:author="Sheng-Feng Hsieh" w:date="2024-04-07T16:08:00Z">
              <w:r w:rsidRPr="00F05229" w:rsidDel="000A6D29">
                <w:rPr>
                  <w:rFonts w:ascii="Times New Roman" w:hAnsi="Times New Roman" w:cs="Times New Roman"/>
                  <w:sz w:val="14"/>
                  <w:szCs w:val="14"/>
                </w:rPr>
                <w:delText>* *</w:delText>
              </w:r>
            </w:del>
            <w:ins w:id="758"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59" w:author="Sheng-Feng Hsieh" w:date="2024-04-07T16:11:00Z">
              <w:tcPr>
                <w:tcW w:w="181" w:type="pct"/>
                <w:tcBorders>
                  <w:bottom w:val="single" w:sz="4" w:space="0" w:color="auto"/>
                </w:tcBorders>
                <w:noWrap/>
                <w:hideMark/>
              </w:tcPr>
            </w:tcPrChange>
          </w:tcPr>
          <w:p w14:paraId="336C70E3" w14:textId="2997047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del w:id="760" w:author="Sheng-Feng Hsieh" w:date="2024-04-07T16:08:00Z">
              <w:r w:rsidRPr="00F05229" w:rsidDel="000A6D29">
                <w:rPr>
                  <w:rFonts w:ascii="Times New Roman" w:hAnsi="Times New Roman" w:cs="Times New Roman"/>
                  <w:sz w:val="14"/>
                  <w:szCs w:val="14"/>
                </w:rPr>
                <w:delText>* * *</w:delText>
              </w:r>
            </w:del>
            <w:ins w:id="761" w:author="Sheng-Feng Hsieh" w:date="2024-04-07T16:08:00Z">
              <w:r w:rsidR="000A6D29">
                <w:rPr>
                  <w:rFonts w:ascii="Times New Roman" w:hAnsi="Times New Roman" w:cs="Times New Roman"/>
                  <w:sz w:val="14"/>
                  <w:szCs w:val="14"/>
                </w:rPr>
                <w:t>***</w:t>
              </w:r>
            </w:ins>
          </w:p>
        </w:tc>
        <w:tc>
          <w:tcPr>
            <w:tcW w:w="176" w:type="pct"/>
            <w:tcBorders>
              <w:bottom w:val="single" w:sz="4" w:space="0" w:color="auto"/>
            </w:tcBorders>
            <w:noWrap/>
            <w:hideMark/>
            <w:tcPrChange w:id="762" w:author="Sheng-Feng Hsieh" w:date="2024-04-07T16:11:00Z">
              <w:tcPr>
                <w:tcW w:w="1047" w:type="pct"/>
                <w:tcBorders>
                  <w:bottom w:val="single" w:sz="4" w:space="0" w:color="auto"/>
                </w:tcBorders>
                <w:noWrap/>
                <w:hideMark/>
              </w:tcPr>
            </w:tcPrChange>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1B94839" w:rsidR="001F06D2" w:rsidRPr="00BA4329" w:rsidDel="000A6D29" w:rsidRDefault="001F06D2">
      <w:pPr>
        <w:rPr>
          <w:del w:id="763" w:author="Sheng-Feng Hsieh" w:date="2024-04-07T16:08:00Z"/>
        </w:rPr>
        <w:pPrChange w:id="764" w:author="Sheng-Feng Hsieh" w:date="2024-04-07T16:07:00Z">
          <w:pPr>
            <w:pStyle w:val="2"/>
            <w:spacing w:line="240" w:lineRule="auto"/>
          </w:pPr>
        </w:pPrChange>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C51E96">
          <w:pgSz w:w="16838" w:h="11906" w:orient="landscape"/>
          <w:pgMar w:top="720" w:right="720" w:bottom="720" w:left="720" w:header="851" w:footer="992" w:gutter="0"/>
          <w:cols w:space="425"/>
          <w:docGrid w:type="lines" w:linePitch="360"/>
        </w:sectPr>
      </w:pPr>
    </w:p>
    <w:bookmarkEnd w:id="199"/>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595D6C01" w:rsidR="001F06D2" w:rsidRPr="00BA4329" w:rsidDel="00202CB5" w:rsidRDefault="001F06D2" w:rsidP="001F06D2">
      <w:pPr>
        <w:widowControl/>
        <w:shd w:val="clear" w:color="auto" w:fill="FFFFFF"/>
        <w:spacing w:after="173"/>
        <w:rPr>
          <w:del w:id="765" w:author="Sheng-Feng Hsieh" w:date="2024-04-07T16:12:00Z"/>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pPr>
        <w:pStyle w:val="1"/>
        <w:spacing w:line="480" w:lineRule="auto"/>
        <w:rPr>
          <w:rFonts w:ascii="Times New Roman" w:hAnsi="Times New Roman" w:cs="Times New Roman"/>
          <w:sz w:val="24"/>
          <w:szCs w:val="24"/>
        </w:rPr>
        <w:pPrChange w:id="766" w:author="Sheng-Feng Hsieh" w:date="2024-04-07T16:12:00Z">
          <w:pPr>
            <w:pStyle w:val="1"/>
          </w:pPr>
        </w:pPrChange>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pPr>
        <w:pStyle w:val="1"/>
        <w:spacing w:line="480" w:lineRule="auto"/>
        <w:rPr>
          <w:rFonts w:ascii="Times New Roman" w:hAnsi="Times New Roman" w:cs="Times New Roman"/>
          <w:sz w:val="24"/>
          <w:szCs w:val="24"/>
        </w:rPr>
        <w:pPrChange w:id="767" w:author="Sheng-Feng Hsieh" w:date="2024-04-07T16:12:00Z">
          <w:pPr>
            <w:pStyle w:val="1"/>
          </w:pPr>
        </w:pPrChange>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12ED8DD4" w14:textId="5A61E590"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w:t>
      </w:r>
      <w:del w:id="768" w:author="Sheng-Feng Hsieh" w:date="2024-04-07T15:48:00Z">
        <w:r w:rsidRPr="00BA4329" w:rsidDel="002710D6">
          <w:rPr>
            <w:rFonts w:ascii="Times New Roman" w:hAnsi="Times New Roman" w:cs="Times New Roman"/>
            <w:sz w:val="24"/>
            <w:szCs w:val="24"/>
          </w:rPr>
          <w:delText>’</w:delText>
        </w:r>
      </w:del>
      <w:ins w:id="769" w:author="Sheng-Feng Hsieh" w:date="2024-04-07T15:48:00Z">
        <w:r w:rsidR="002710D6">
          <w:rPr>
            <w:rFonts w:ascii="Times New Roman" w:hAnsi="Times New Roman" w:cs="Times New Roman"/>
            <w:sz w:val="24"/>
            <w:szCs w:val="24"/>
          </w:rPr>
          <w:t>’</w:t>
        </w:r>
      </w:ins>
      <w:r w:rsidRPr="00BA4329">
        <w:rPr>
          <w:rFonts w:ascii="Times New Roman" w:hAnsi="Times New Roman" w:cs="Times New Roman"/>
          <w:sz w:val="24"/>
          <w:szCs w:val="24"/>
        </w:rPr>
        <w:t xml:space="preserve">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77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70"/>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0176F7">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0176F7">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0176F7">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0176F7">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0176F7">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0176F7">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0176F7">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EB540E9" w14:textId="77777777" w:rsidTr="000176F7">
        <w:trPr>
          <w:trHeight w:val="310"/>
        </w:trPr>
        <w:tc>
          <w:tcPr>
            <w:tcW w:w="1697" w:type="dxa"/>
            <w:noWrap/>
          </w:tcPr>
          <w:p w14:paraId="1C7B2877" w14:textId="0769BB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roofErr w:type="gramStart"/>
            <w:r w:rsidR="00A34DE2">
              <w:rPr>
                <w:rFonts w:ascii="微軟正黑體" w:eastAsia="微軟正黑體" w:hAnsi="微軟正黑體" w:cs="Times New Roman" w:hint="eastAsia"/>
                <w:color w:val="000000"/>
                <w:kern w:val="0"/>
                <w:sz w:val="20"/>
                <w:szCs w:val="20"/>
              </w:rPr>
              <w:t>＊</w:t>
            </w:r>
            <w:proofErr w:type="gramEnd"/>
            <w:r w:rsidRPr="00BA4329">
              <w:rPr>
                <w:rFonts w:ascii="Times New Roman" w:eastAsia="微軟正黑體" w:hAnsi="Times New Roman" w:cs="Times New Roman"/>
                <w:color w:val="000000"/>
                <w:kern w:val="0"/>
                <w:sz w:val="20"/>
                <w:szCs w:val="20"/>
              </w:rPr>
              <w:t>RPA</w:t>
            </w:r>
          </w:p>
        </w:tc>
        <w:tc>
          <w:tcPr>
            <w:tcW w:w="7614" w:type="dxa"/>
            <w:noWrap/>
          </w:tcPr>
          <w:p w14:paraId="3BCC1102" w14:textId="32A8CB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0176F7" w:rsidRPr="00BA4329" w14:paraId="104A22F2" w14:textId="77777777" w:rsidTr="000176F7">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0176F7">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0176F7">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0176F7">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0176F7">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0176F7">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0176F7">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0176F7">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8B0AA9D"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del w:id="771" w:author="Sheng-Feng Hsieh" w:date="2024-04-07T15:48:00Z">
              <w:r w:rsidRPr="00BA4329" w:rsidDel="002710D6">
                <w:rPr>
                  <w:rFonts w:ascii="Times New Roman" w:eastAsia="微軟正黑體" w:hAnsi="Times New Roman" w:cs="Times New Roman"/>
                  <w:color w:val="000000"/>
                  <w:kern w:val="0"/>
                  <w:sz w:val="20"/>
                  <w:szCs w:val="20"/>
                </w:rPr>
                <w:delText>'</w:delText>
              </w:r>
            </w:del>
            <w:ins w:id="772" w:author="Sheng-Feng Hsieh" w:date="2024-04-07T15:48:00Z">
              <w:r w:rsidR="002710D6">
                <w:rPr>
                  <w:rFonts w:ascii="Times New Roman" w:eastAsia="微軟正黑體" w:hAnsi="Times New Roman" w:cs="Times New Roman"/>
                  <w:color w:val="000000"/>
                  <w:kern w:val="0"/>
                  <w:sz w:val="20"/>
                  <w:szCs w:val="20"/>
                </w:rPr>
                <w:t>’</w:t>
              </w:r>
            </w:ins>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0176F7">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0176F7">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3019C8">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lastRenderedPageBreak/>
              <w:t>ADJROA_sq</w:t>
            </w:r>
            <w:proofErr w:type="spellEnd"/>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0176F7">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0176F7">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0176F7">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0176F7">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0176F7">
        <w:trPr>
          <w:trHeight w:val="331"/>
        </w:trPr>
        <w:tc>
          <w:tcPr>
            <w:tcW w:w="1697" w:type="dxa"/>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51E96">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heng-Feng Hsieh" w:date="2024-03-21T14:47:00Z" w:initials="SH">
    <w:p w14:paraId="11638800" w14:textId="77777777" w:rsidR="00453C9D" w:rsidRDefault="00453C9D"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12" w:author="Sheng-Feng Hsieh" w:date="2024-03-21T14:50:00Z" w:initials="SH">
    <w:p w14:paraId="4578EF17" w14:textId="77777777" w:rsidR="00453C9D" w:rsidRDefault="00453C9D" w:rsidP="000501D6">
      <w:r>
        <w:rPr>
          <w:rStyle w:val="a6"/>
        </w:rPr>
        <w:annotationRef/>
      </w:r>
      <w:r>
        <w:t>ERP</w:t>
      </w:r>
      <w:r>
        <w:rPr>
          <w:rFonts w:hint="eastAsia"/>
        </w:rPr>
        <w:t>導入應該擴及全公司，但後面的例子都只看會計面。</w:t>
      </w:r>
    </w:p>
  </w:comment>
  <w:comment w:id="13" w:author="Sheng-Feng Hsieh" w:date="2024-03-21T14:52:00Z" w:initials="SH">
    <w:p w14:paraId="51D2ECA2" w14:textId="77777777" w:rsidR="00453C9D" w:rsidRDefault="00453C9D" w:rsidP="00ED4C81">
      <w:r>
        <w:rPr>
          <w:rStyle w:val="a6"/>
        </w:rPr>
        <w:annotationRef/>
      </w:r>
      <w:r>
        <w:t>Grammar?</w:t>
      </w:r>
    </w:p>
  </w:comment>
  <w:comment w:id="14" w:author="Sheng-Feng Hsieh" w:date="2024-03-21T14:52:00Z" w:initials="SH">
    <w:p w14:paraId="601D26BE" w14:textId="77777777" w:rsidR="00453C9D" w:rsidRDefault="00453C9D" w:rsidP="00ED4C81">
      <w:r>
        <w:rPr>
          <w:rStyle w:val="a6"/>
        </w:rPr>
        <w:annotationRef/>
      </w:r>
      <w:r>
        <w:t>Direction?</w:t>
      </w:r>
    </w:p>
  </w:comment>
  <w:comment w:id="17" w:author="Sheng-Feng Hsieh" w:date="2024-03-21T14:56:00Z" w:initials="SH">
    <w:p w14:paraId="470BC0F6" w14:textId="77777777" w:rsidR="00453C9D" w:rsidRDefault="00453C9D" w:rsidP="00ED4C81">
      <w:r>
        <w:rPr>
          <w:rStyle w:val="a6"/>
        </w:rPr>
        <w:annotationRef/>
      </w:r>
      <w:r>
        <w:t>How about those case study papers?</w:t>
      </w:r>
    </w:p>
  </w:comment>
  <w:comment w:id="18" w:author="Sheng-Feng Hsieh" w:date="2024-03-21T14:56:00Z" w:initials="SH">
    <w:p w14:paraId="59F09FBD" w14:textId="44D866FB" w:rsidR="00453C9D" w:rsidRDefault="00453C9D" w:rsidP="00ED4C81">
      <w:r>
        <w:rPr>
          <w:rStyle w:val="a6"/>
        </w:rPr>
        <w:annotationRef/>
      </w:r>
      <w:r>
        <w:t>?</w:t>
      </w:r>
    </w:p>
  </w:comment>
  <w:comment w:id="19" w:author="賴星光星光" w:date="2024-03-24T15:20:00Z" w:initials="賴星光星光">
    <w:p w14:paraId="05EADC86" w14:textId="05CAF938" w:rsidR="00453C9D" w:rsidRDefault="00453C9D">
      <w:pPr>
        <w:pStyle w:val="a7"/>
      </w:pPr>
      <w:r>
        <w:rPr>
          <w:rStyle w:val="a6"/>
        </w:rPr>
        <w:annotationRef/>
      </w:r>
      <w:r w:rsidRPr="00BA4329">
        <w:rPr>
          <w:rFonts w:ascii="Times New Roman" w:hAnsi="Times New Roman" w:cs="Times New Roman"/>
          <w:color w:val="0070C0"/>
        </w:rPr>
        <w:t>Tiron-Tudor et al. 2024</w:t>
      </w:r>
      <w:r>
        <w:t xml:space="preserve"> </w:t>
      </w:r>
      <w:r>
        <w:rPr>
          <w:rFonts w:hint="eastAsia"/>
        </w:rPr>
        <w:t>原文</w:t>
      </w:r>
    </w:p>
  </w:comment>
  <w:comment w:id="20" w:author="賴星光星光" w:date="2024-03-24T15:20:00Z" w:initials="賴星光星光">
    <w:p w14:paraId="4719F077" w14:textId="492AEA15" w:rsidR="00453C9D" w:rsidRDefault="00453C9D">
      <w:pPr>
        <w:pStyle w:val="a7"/>
      </w:pPr>
      <w:r>
        <w:rPr>
          <w:rStyle w:val="a6"/>
        </w:rPr>
        <w:annotationRef/>
      </w:r>
    </w:p>
  </w:comment>
  <w:comment w:id="21" w:author="Sheng-Feng Hsieh" w:date="2024-03-21T14:58:00Z" w:initials="SH">
    <w:p w14:paraId="0CB93BD3" w14:textId="77777777" w:rsidR="00453C9D" w:rsidRDefault="00453C9D" w:rsidP="00ED4C81">
      <w:r>
        <w:rPr>
          <w:rStyle w:val="a6"/>
        </w:rPr>
        <w:annotationRef/>
      </w:r>
      <w:r>
        <w:rPr>
          <w:rFonts w:hint="eastAsia"/>
        </w:rPr>
        <w:t>可能可以換成實證研究十分稀少</w:t>
      </w:r>
    </w:p>
  </w:comment>
  <w:comment w:id="22" w:author="賴星光星光" w:date="2024-03-26T11:30:00Z" w:initials="賴星光星光">
    <w:p w14:paraId="014AD1D6" w14:textId="7CF22F9E" w:rsidR="00453C9D" w:rsidRDefault="00453C9D">
      <w:pPr>
        <w:pStyle w:val="a7"/>
      </w:pPr>
      <w:r>
        <w:rPr>
          <w:rStyle w:val="a6"/>
        </w:rPr>
        <w:annotationRef/>
      </w:r>
      <w:r>
        <w:rPr>
          <w:rFonts w:hint="eastAsia"/>
        </w:rPr>
        <w:t>e</w:t>
      </w:r>
      <w:r>
        <w:t>mpirical</w:t>
      </w:r>
    </w:p>
  </w:comment>
  <w:comment w:id="23" w:author="賴星光星光" w:date="2024-03-26T11:30:00Z" w:initials="賴星光星光">
    <w:p w14:paraId="7219CC70" w14:textId="62C4D142" w:rsidR="00453C9D" w:rsidRDefault="00453C9D">
      <w:pPr>
        <w:pStyle w:val="a7"/>
      </w:pPr>
      <w:r>
        <w:rPr>
          <w:rStyle w:val="a6"/>
        </w:rPr>
        <w:annotationRef/>
      </w:r>
    </w:p>
  </w:comment>
  <w:comment w:id="24" w:author="賴星光星光" w:date="2024-03-26T11:29:00Z" w:initials="賴星光星光">
    <w:p w14:paraId="47D8B9E9" w14:textId="6381A847" w:rsidR="00453C9D" w:rsidRDefault="00453C9D">
      <w:pPr>
        <w:pStyle w:val="a7"/>
      </w:pPr>
      <w:r>
        <w:rPr>
          <w:rStyle w:val="a6"/>
        </w:rPr>
        <w:annotationRef/>
      </w:r>
      <w:r>
        <w:rPr>
          <w:rFonts w:hint="eastAsia"/>
        </w:rPr>
        <w:t>結果，</w:t>
      </w:r>
      <w:r>
        <w:t>M</w:t>
      </w:r>
      <w:r>
        <w:rPr>
          <w:rFonts w:hint="eastAsia"/>
        </w:rPr>
        <w:t>o</w:t>
      </w:r>
      <w:r>
        <w:t>del</w:t>
      </w:r>
      <w:r>
        <w:rPr>
          <w:rFonts w:hint="eastAsia"/>
        </w:rPr>
        <w:t>方法</w:t>
      </w:r>
    </w:p>
  </w:comment>
  <w:comment w:id="25" w:author="賴星光星光" w:date="2024-03-26T11:29:00Z" w:initials="賴星光星光">
    <w:p w14:paraId="00219C6A" w14:textId="247A4236" w:rsidR="00453C9D" w:rsidRDefault="00453C9D">
      <w:pPr>
        <w:pStyle w:val="a7"/>
      </w:pPr>
      <w:r>
        <w:rPr>
          <w:rStyle w:val="a6"/>
        </w:rPr>
        <w:annotationRef/>
      </w:r>
    </w:p>
  </w:comment>
  <w:comment w:id="26" w:author="Sheng-Feng Hsieh" w:date="2024-03-21T15:03:00Z" w:initials="SH">
    <w:p w14:paraId="762E402F" w14:textId="77777777" w:rsidR="00453C9D" w:rsidRDefault="00453C9D" w:rsidP="00D86746">
      <w:r>
        <w:rPr>
          <w:rStyle w:val="a6"/>
        </w:rPr>
        <w:annotationRef/>
      </w:r>
      <w:r>
        <w:rPr>
          <w:rFonts w:hint="eastAsia"/>
        </w:rPr>
        <w:t>例如</w:t>
      </w:r>
      <w:proofErr w:type="gramStart"/>
      <w:r>
        <w:rPr>
          <w:rFonts w:hint="eastAsia"/>
        </w:rPr>
        <w:t>ＣＯＳＯ</w:t>
      </w:r>
      <w:proofErr w:type="gramEnd"/>
      <w:r>
        <w:rPr>
          <w:rFonts w:hint="eastAsia"/>
        </w:rPr>
        <w:t>？</w:t>
      </w:r>
    </w:p>
    <w:p w14:paraId="36B93E73" w14:textId="77777777" w:rsidR="00453C9D" w:rsidRDefault="00453C9D" w:rsidP="00D86746">
      <w:r>
        <w:rPr>
          <w:rFonts w:hint="eastAsia"/>
        </w:rPr>
        <w:t>下面加註說明</w:t>
      </w:r>
    </w:p>
  </w:comment>
  <w:comment w:id="27" w:author="賴星光星光" w:date="2024-03-24T15:39:00Z" w:initials="賴星光星光">
    <w:p w14:paraId="40645CA1" w14:textId="34A99626" w:rsidR="00453C9D" w:rsidRDefault="00453C9D">
      <w:pPr>
        <w:pStyle w:val="a7"/>
      </w:pPr>
      <w:r>
        <w:rPr>
          <w:rStyle w:val="a6"/>
        </w:rPr>
        <w:annotationRef/>
      </w:r>
      <w:r>
        <w:t>Hong et al. 2023 COSO or COBIT</w:t>
      </w:r>
    </w:p>
  </w:comment>
  <w:comment w:id="28" w:author="賴星光星光" w:date="2024-03-24T15:40:00Z" w:initials="賴星光星光">
    <w:p w14:paraId="68F1F663" w14:textId="258611DA" w:rsidR="00453C9D" w:rsidRDefault="00453C9D">
      <w:pPr>
        <w:pStyle w:val="a7"/>
      </w:pPr>
      <w:r>
        <w:rPr>
          <w:rStyle w:val="a6"/>
        </w:rPr>
        <w:annotationRef/>
      </w:r>
    </w:p>
  </w:comment>
  <w:comment w:id="37" w:author="Sheng-Feng Hsieh" w:date="2024-04-07T15:26:00Z" w:initials="SH">
    <w:p w14:paraId="45EEAE2A" w14:textId="77777777" w:rsidR="00453C9D" w:rsidRDefault="00453C9D" w:rsidP="00FA61DA">
      <w:pPr>
        <w:pStyle w:val="a7"/>
      </w:pPr>
      <w:r>
        <w:rPr>
          <w:rStyle w:val="a6"/>
        </w:rPr>
        <w:annotationRef/>
      </w:r>
      <w:r>
        <w:t>Add citation?</w:t>
      </w:r>
    </w:p>
  </w:comment>
  <w:comment w:id="42" w:author="賴星光星光" w:date="2024-03-27T16:06:00Z" w:initials="賴星光星光">
    <w:p w14:paraId="03F33D53" w14:textId="7CDB2003" w:rsidR="00453C9D" w:rsidRDefault="00453C9D">
      <w:pPr>
        <w:pStyle w:val="a7"/>
      </w:pPr>
      <w:r>
        <w:rPr>
          <w:rStyle w:val="a6"/>
        </w:rPr>
        <w:annotationRef/>
      </w:r>
      <w:r>
        <w:rPr>
          <w:rFonts w:hint="eastAsia"/>
        </w:rPr>
        <w:t>L</w:t>
      </w:r>
      <w:r>
        <w:t xml:space="preserve">argely from </w:t>
      </w:r>
      <w:proofErr w:type="spellStart"/>
      <w:r w:rsidRPr="003321C0">
        <w:rPr>
          <w:rFonts w:ascii="Times New Roman" w:hAnsi="Times New Roman" w:cs="Times New Roman"/>
        </w:rPr>
        <w:t>Jędrzejka</w:t>
      </w:r>
      <w:proofErr w:type="spellEnd"/>
      <w:r>
        <w:t xml:space="preserve"> 2019</w:t>
      </w:r>
    </w:p>
  </w:comment>
  <w:comment w:id="43" w:author="賴星光星光" w:date="2024-03-27T16:07:00Z" w:initials="賴星光星光">
    <w:p w14:paraId="67E26CB2" w14:textId="7470CCEA" w:rsidR="00453C9D" w:rsidRDefault="00453C9D">
      <w:pPr>
        <w:pStyle w:val="a7"/>
      </w:pPr>
      <w:r>
        <w:rPr>
          <w:rStyle w:val="a6"/>
        </w:rPr>
        <w:annotationRef/>
      </w:r>
    </w:p>
  </w:comment>
  <w:comment w:id="44" w:author="Sheng-Feng Hsieh" w:date="2024-04-07T15:29:00Z" w:initials="SH">
    <w:p w14:paraId="357DA2B2" w14:textId="77777777" w:rsidR="00453C9D" w:rsidRDefault="00453C9D" w:rsidP="00FA61DA">
      <w:pPr>
        <w:pStyle w:val="a7"/>
      </w:pPr>
      <w:r>
        <w:rPr>
          <w:rStyle w:val="a6"/>
        </w:rPr>
        <w:annotationRef/>
      </w:r>
      <w:r>
        <w:t>??? You did not cite Jędrzejka 2019</w:t>
      </w:r>
    </w:p>
  </w:comment>
  <w:comment w:id="63" w:author="賴星光星光" w:date="2024-04-09T20:55:00Z" w:initials="賴星光星光">
    <w:p w14:paraId="3473AC2C" w14:textId="2592012E" w:rsidR="00453C9D" w:rsidRDefault="00453C9D">
      <w:pPr>
        <w:pStyle w:val="a7"/>
      </w:pPr>
      <w:r>
        <w:rPr>
          <w:rStyle w:val="a6"/>
        </w:rPr>
        <w:annotationRef/>
      </w:r>
      <w:r>
        <w:rPr>
          <w:rFonts w:hint="eastAsia"/>
        </w:rPr>
        <w:t>改掉了</w:t>
      </w:r>
    </w:p>
  </w:comment>
  <w:comment w:id="64" w:author="賴星光星光" w:date="2024-04-09T20:55:00Z" w:initials="賴星光星光">
    <w:p w14:paraId="6D43F9E8" w14:textId="63D71BF6" w:rsidR="00453C9D" w:rsidRDefault="00453C9D">
      <w:pPr>
        <w:pStyle w:val="a7"/>
      </w:pPr>
      <w:r>
        <w:rPr>
          <w:rStyle w:val="a6"/>
        </w:rPr>
        <w:annotationRef/>
      </w:r>
    </w:p>
  </w:comment>
  <w:comment w:id="104" w:author="賴星光星光" w:date="2024-03-22T16:34:00Z" w:initials="賴星光星光">
    <w:p w14:paraId="0CDD0044" w14:textId="73CAE16C" w:rsidR="00453C9D" w:rsidRDefault="00453C9D">
      <w:pPr>
        <w:pStyle w:val="a7"/>
      </w:pPr>
      <w:r>
        <w:rPr>
          <w:rStyle w:val="a6"/>
        </w:rPr>
        <w:annotationRef/>
      </w:r>
      <w:r>
        <w:rPr>
          <w:rFonts w:hint="eastAsia"/>
        </w:rPr>
        <w:t>F</w:t>
      </w:r>
      <w:r>
        <w:t xml:space="preserve">ootnote? The relevant content discloses </w:t>
      </w:r>
    </w:p>
  </w:comment>
  <w:comment w:id="105" w:author="賴星光星光" w:date="2024-03-22T16:43:00Z" w:initials="賴星光星光">
    <w:p w14:paraId="1360216F" w14:textId="23AD16E5" w:rsidR="00453C9D" w:rsidRDefault="00453C9D">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106" w:author="賴星光星光" w:date="2024-03-22T16:44:00Z" w:initials="賴星光星光">
    <w:p w14:paraId="425407FD" w14:textId="2CC3429D" w:rsidR="00453C9D" w:rsidRDefault="00453C9D">
      <w:pPr>
        <w:pStyle w:val="a7"/>
      </w:pPr>
      <w:r>
        <w:rPr>
          <w:rStyle w:val="a6"/>
        </w:rPr>
        <w:annotationRef/>
      </w:r>
    </w:p>
  </w:comment>
  <w:comment w:id="115" w:author="Sheng-Feng Hsieh" w:date="2024-03-21T16:30:00Z" w:initials="SH">
    <w:p w14:paraId="5DC8007A" w14:textId="77777777" w:rsidR="00453C9D" w:rsidRDefault="00453C9D" w:rsidP="00A97EED">
      <w:r>
        <w:rPr>
          <w:rStyle w:val="a6"/>
        </w:rPr>
        <w:annotationRef/>
      </w:r>
      <w:r>
        <w:t>Add a citation here</w:t>
      </w:r>
    </w:p>
  </w:comment>
  <w:comment w:id="116" w:author="Sheng-Feng Hsieh" w:date="2024-03-21T16:33:00Z" w:initials="SH">
    <w:p w14:paraId="4E8EDAA4" w14:textId="77777777" w:rsidR="00453C9D" w:rsidRDefault="00453C9D" w:rsidP="000B705B">
      <w:r>
        <w:rPr>
          <w:rStyle w:val="a6"/>
        </w:rPr>
        <w:annotationRef/>
      </w:r>
      <w:r>
        <w:t>Perhaps we can add some anecdotal evidences (in English) indicating that the financial industry is the leading industry implementing RPA in Taiwan and other countries.</w:t>
      </w:r>
    </w:p>
  </w:comment>
  <w:comment w:id="119" w:author="Sheng-Feng Hsieh" w:date="2024-03-21T16:35:00Z" w:initials="SH">
    <w:p w14:paraId="1B4068B8" w14:textId="5F6989A8" w:rsidR="00453C9D" w:rsidRDefault="00453C9D" w:rsidP="006B160F">
      <w:r>
        <w:rPr>
          <w:rStyle w:val="a6"/>
        </w:rPr>
        <w:annotationRef/>
      </w:r>
      <w:r>
        <w:t>Just check, the matching is based on these two factors?</w:t>
      </w:r>
    </w:p>
  </w:comment>
  <w:comment w:id="120" w:author="賴星光星光" w:date="2024-03-22T17:12:00Z" w:initials="賴星光星光">
    <w:p w14:paraId="4A758DD7" w14:textId="6077375E" w:rsidR="00453C9D" w:rsidRDefault="00453C9D">
      <w:pPr>
        <w:pStyle w:val="a7"/>
      </w:pPr>
      <w:r>
        <w:rPr>
          <w:rStyle w:val="a6"/>
        </w:rPr>
        <w:annotationRef/>
      </w:r>
      <w:r>
        <w:rPr>
          <w:rFonts w:hint="eastAsia"/>
        </w:rPr>
        <w:t>S</w:t>
      </w:r>
      <w:r>
        <w:t>imilar?</w:t>
      </w:r>
      <w:r>
        <w:br/>
        <w:t>Implementation year is quite weird since the POST is determined after the match.</w:t>
      </w:r>
    </w:p>
  </w:comment>
  <w:comment w:id="121" w:author="賴星光星光" w:date="2024-03-22T17:13:00Z" w:initials="賴星光星光">
    <w:p w14:paraId="732ABED1" w14:textId="6025EC0C" w:rsidR="00453C9D" w:rsidRDefault="00453C9D">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453C9D" w:rsidRDefault="00453C9D">
      <w:pPr>
        <w:pStyle w:val="a7"/>
      </w:pPr>
    </w:p>
  </w:comment>
  <w:comment w:id="122" w:author="賴星光星光" w:date="2024-03-23T15:20:00Z" w:initials="賴星光星光">
    <w:p w14:paraId="2D8B8A83" w14:textId="5D4D811B" w:rsidR="00453C9D" w:rsidRDefault="00453C9D">
      <w:pPr>
        <w:pStyle w:val="a7"/>
      </w:pPr>
      <w:r>
        <w:rPr>
          <w:rStyle w:val="a6"/>
        </w:rPr>
        <w:annotationRef/>
      </w:r>
    </w:p>
  </w:comment>
  <w:comment w:id="123" w:author="Sheng-Feng Hsieh" w:date="2024-04-07T16:36:00Z" w:initials="SH">
    <w:p w14:paraId="49977404" w14:textId="77777777" w:rsidR="00453C9D" w:rsidRDefault="00453C9D" w:rsidP="00037C27">
      <w:pPr>
        <w:pStyle w:val="a7"/>
      </w:pPr>
      <w:r>
        <w:rPr>
          <w:rStyle w:val="a6"/>
        </w:rPr>
        <w:annotationRef/>
      </w:r>
      <w:r>
        <w:t>OK</w:t>
      </w:r>
    </w:p>
  </w:comment>
  <w:comment w:id="129" w:author="Sheng-Feng Hsieh" w:date="2024-03-21T16:47:00Z" w:initials="SH">
    <w:p w14:paraId="71376471" w14:textId="5335467D" w:rsidR="00453C9D" w:rsidRDefault="00453C9D" w:rsidP="00535663">
      <w:r>
        <w:rPr>
          <w:rStyle w:val="a6"/>
        </w:rPr>
        <w:annotationRef/>
      </w:r>
      <w:r>
        <w:t>Rewrite the sentence.</w:t>
      </w:r>
    </w:p>
  </w:comment>
  <w:comment w:id="158" w:author="Sheng-Feng Hsieh" w:date="2024-04-07T16:55:00Z" w:initials="SH">
    <w:p w14:paraId="71384317" w14:textId="77777777" w:rsidR="00453C9D" w:rsidRDefault="00453C9D" w:rsidP="00200835">
      <w:pPr>
        <w:pStyle w:val="a7"/>
      </w:pPr>
      <w:r>
        <w:rPr>
          <w:rStyle w:val="a6"/>
        </w:rPr>
        <w:annotationRef/>
      </w:r>
      <w:r>
        <w:rPr>
          <w:rFonts w:hint="eastAsia"/>
        </w:rPr>
        <w:t>請把</w:t>
      </w:r>
      <w:r>
        <w:rPr>
          <w:rFonts w:hint="eastAsia"/>
        </w:rPr>
        <w:t>R</w:t>
      </w:r>
      <w:r>
        <w:t>esults</w:t>
      </w:r>
      <w:r>
        <w:rPr>
          <w:rFonts w:hint="eastAsia"/>
        </w:rPr>
        <w:t>中，所有變數名稱都調整成斜體</w:t>
      </w:r>
      <w:r>
        <w:rPr>
          <w:rFonts w:hint="eastAsia"/>
        </w:rPr>
        <w:t>(</w:t>
      </w:r>
      <w:r>
        <w:t>Italic)</w:t>
      </w:r>
    </w:p>
  </w:comment>
  <w:comment w:id="168" w:author="Sheng-Feng Hsieh" w:date="2024-04-07T17:02:00Z" w:initials="SH">
    <w:p w14:paraId="234A1208" w14:textId="77777777" w:rsidR="00453C9D" w:rsidRDefault="00453C9D" w:rsidP="00AA53C7">
      <w:pPr>
        <w:pStyle w:val="a7"/>
      </w:pPr>
      <w:r>
        <w:rPr>
          <w:rStyle w:val="a6"/>
        </w:rPr>
        <w:annotationRef/>
      </w:r>
      <w:r>
        <w:rPr>
          <w:rFonts w:hint="eastAsia"/>
        </w:rPr>
        <w:t>“</w:t>
      </w:r>
      <w:r>
        <w:rPr>
          <w:rFonts w:hint="eastAsia"/>
        </w:rPr>
        <w:t>Untabulated</w:t>
      </w:r>
      <w:r>
        <w:rPr>
          <w:rFonts w:hint="eastAsia"/>
        </w:rPr>
        <w:t>”</w:t>
      </w:r>
      <w:r>
        <w:rPr>
          <w:rFonts w:hint="eastAsia"/>
        </w:rPr>
        <w:t xml:space="preserve"> results </w:t>
      </w:r>
      <w:r>
        <w:rPr>
          <w:rFonts w:hint="eastAsia"/>
        </w:rPr>
        <w:t>就不會提及並討論「各式數字</w:t>
      </w:r>
      <w:proofErr w:type="gramStart"/>
      <w:r>
        <w:rPr>
          <w:rFonts w:hint="eastAsia"/>
        </w:rPr>
        <w:t>（</w:t>
      </w:r>
      <w:proofErr w:type="gramEnd"/>
      <w:r>
        <w:rPr>
          <w:rFonts w:hint="eastAsia"/>
        </w:rPr>
        <w:t>p values, coefficients, t-statstics, etc.</w:t>
      </w:r>
      <w:r>
        <w:rPr>
          <w:rFonts w:hint="eastAsia"/>
        </w:rPr>
        <w:t>）。」</w:t>
      </w:r>
    </w:p>
    <w:p w14:paraId="6BA270FB" w14:textId="77777777" w:rsidR="00453C9D" w:rsidRDefault="00453C9D" w:rsidP="00AA53C7">
      <w:pPr>
        <w:pStyle w:val="a7"/>
      </w:pPr>
    </w:p>
    <w:p w14:paraId="4154A81F" w14:textId="77777777" w:rsidR="00453C9D" w:rsidRDefault="00453C9D" w:rsidP="00AA53C7">
      <w:pPr>
        <w:pStyle w:val="a7"/>
      </w:pPr>
      <w:r>
        <w:rPr>
          <w:rFonts w:hint="eastAsia"/>
        </w:rPr>
        <w:t>須改寫。</w:t>
      </w:r>
    </w:p>
  </w:comment>
  <w:comment w:id="176" w:author="Sheng-Feng Hsieh" w:date="2024-04-07T17:07:00Z" w:initials="SH">
    <w:p w14:paraId="123C3488" w14:textId="77777777" w:rsidR="00453C9D" w:rsidRDefault="00453C9D" w:rsidP="00DE26E5">
      <w:pPr>
        <w:pStyle w:val="a7"/>
      </w:pPr>
      <w:r>
        <w:rPr>
          <w:rStyle w:val="a6"/>
        </w:rPr>
        <w:annotationRef/>
      </w:r>
      <w:r>
        <w:rPr>
          <w:rFonts w:hint="eastAsia"/>
        </w:rPr>
        <w:t>因為表格中呈現的迴歸結果沒有</w:t>
      </w:r>
      <w:r>
        <w:t>p value</w:t>
      </w:r>
      <w:r>
        <w:rPr>
          <w:rFonts w:hint="eastAsia"/>
        </w:rPr>
        <w:t>，因此換成</w:t>
      </w:r>
      <w:r>
        <w:t xml:space="preserve">t-statistics </w:t>
      </w:r>
      <w:r>
        <w:rPr>
          <w:rFonts w:hint="eastAsia"/>
        </w:rPr>
        <w:t>較好。</w:t>
      </w:r>
    </w:p>
  </w:comment>
  <w:comment w:id="177" w:author="Sheng-Feng Hsieh" w:date="2024-04-07T17:07:00Z" w:initials="SH">
    <w:p w14:paraId="08554E5B" w14:textId="77777777" w:rsidR="00453C9D" w:rsidRDefault="00453C9D" w:rsidP="007E07C2">
      <w:pPr>
        <w:pStyle w:val="a7"/>
      </w:pPr>
      <w:r>
        <w:rPr>
          <w:rStyle w:val="a6"/>
        </w:rPr>
        <w:annotationRef/>
      </w:r>
      <w:r>
        <w:rPr>
          <w:rFonts w:hint="eastAsia"/>
        </w:rPr>
        <w:t>因為表格中呈現的迴歸結果沒有</w:t>
      </w:r>
      <w:r>
        <w:rPr>
          <w:rFonts w:hint="eastAsia"/>
        </w:rPr>
        <w:t>p value</w:t>
      </w:r>
      <w:r>
        <w:rPr>
          <w:rFonts w:hint="eastAsia"/>
        </w:rPr>
        <w:t>，因此換成</w:t>
      </w:r>
      <w:r>
        <w:rPr>
          <w:rFonts w:hint="eastAsia"/>
        </w:rPr>
        <w:t xml:space="preserve">t-statistics </w:t>
      </w:r>
      <w:r>
        <w:rPr>
          <w:rFonts w:hint="eastAsia"/>
        </w:rPr>
        <w:t>較好。</w:t>
      </w:r>
      <w:r>
        <w:br/>
      </w:r>
      <w:r>
        <w:br/>
      </w:r>
      <w:r>
        <w:rPr>
          <w:rFonts w:hint="eastAsia"/>
        </w:rPr>
        <w:t>以下就不再贅述，請依此修改。</w:t>
      </w:r>
    </w:p>
  </w:comment>
  <w:comment w:id="178" w:author="Sheng-Feng Hsieh" w:date="2024-04-07T17:05:00Z" w:initials="SH">
    <w:p w14:paraId="68D63590" w14:textId="77777777" w:rsidR="00453C9D" w:rsidRDefault="00453C9D" w:rsidP="007E07C2">
      <w:pPr>
        <w:pStyle w:val="a7"/>
      </w:pPr>
      <w:r>
        <w:rPr>
          <w:rStyle w:val="a6"/>
        </w:rPr>
        <w:annotationRef/>
      </w:r>
      <w:r>
        <w:rPr>
          <w:rFonts w:hint="eastAsia"/>
        </w:rPr>
        <w:t xml:space="preserve">Reject? </w:t>
      </w:r>
      <w:r>
        <w:rPr>
          <w:rFonts w:hint="eastAsia"/>
        </w:rPr>
        <w:t>現在的假說已不是</w:t>
      </w:r>
      <w:r>
        <w:rPr>
          <w:rFonts w:hint="eastAsia"/>
        </w:rPr>
        <w:t>null form</w:t>
      </w:r>
      <w:r>
        <w:rPr>
          <w:rFonts w:hint="eastAsia"/>
        </w:rPr>
        <w:t>，請再次檢查關於假說「支持或拒絕」的語句。</w:t>
      </w:r>
    </w:p>
  </w:comment>
  <w:comment w:id="179" w:author="Sheng-Feng Hsieh" w:date="2024-04-07T17:09:00Z" w:initials="SH">
    <w:p w14:paraId="3C9762C3" w14:textId="18546DA2" w:rsidR="00453C9D" w:rsidRDefault="00453C9D" w:rsidP="007E07C2">
      <w:pPr>
        <w:pStyle w:val="a7"/>
      </w:pPr>
      <w:r>
        <w:rPr>
          <w:rStyle w:val="a6"/>
        </w:rPr>
        <w:annotationRef/>
      </w:r>
      <w:r>
        <w:rPr>
          <w:rFonts w:hint="eastAsia"/>
        </w:rPr>
        <w:t xml:space="preserve">Reject? </w:t>
      </w:r>
      <w:r>
        <w:rPr>
          <w:rFonts w:hint="eastAsia"/>
        </w:rPr>
        <w:t>現在的假說已不是</w:t>
      </w:r>
      <w:r>
        <w:rPr>
          <w:rFonts w:hint="eastAsia"/>
        </w:rPr>
        <w:t>null form</w:t>
      </w:r>
    </w:p>
  </w:comment>
  <w:comment w:id="189" w:author="Sheng-Feng Hsieh" w:date="2024-03-18T14:35:00Z" w:initials="SH">
    <w:p w14:paraId="33BF7E5D" w14:textId="28F5D9FE" w:rsidR="00453C9D" w:rsidRDefault="00453C9D"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90" w:author="賴星光星光" w:date="2024-03-24T16:34:00Z" w:initials="賴星光星光">
    <w:p w14:paraId="0FFDD67D" w14:textId="70842DC0" w:rsidR="00453C9D" w:rsidRDefault="00453C9D">
      <w:pPr>
        <w:pStyle w:val="a7"/>
      </w:pPr>
      <w:r>
        <w:rPr>
          <w:rStyle w:val="a6"/>
        </w:rPr>
        <w:annotationRef/>
      </w:r>
      <w:r>
        <w:rPr>
          <w:rFonts w:hint="eastAsia"/>
        </w:rPr>
        <w:t>在</w:t>
      </w:r>
      <w:r>
        <w:rPr>
          <w:rFonts w:hint="eastAsia"/>
        </w:rPr>
        <w:t>E</w:t>
      </w:r>
      <w:r>
        <w:t>ndnote</w:t>
      </w:r>
      <w:r>
        <w:rPr>
          <w:rFonts w:hint="eastAsia"/>
        </w:rPr>
        <w:t>上調整了</w:t>
      </w:r>
    </w:p>
  </w:comment>
  <w:comment w:id="191" w:author="賴星光星光" w:date="2024-03-24T16:34:00Z" w:initials="賴星光星光">
    <w:p w14:paraId="19DC14C4" w14:textId="2B1559FA" w:rsidR="00453C9D" w:rsidRDefault="00453C9D">
      <w:pPr>
        <w:pStyle w:val="a7"/>
      </w:pPr>
      <w:r>
        <w:rPr>
          <w:rStyle w:val="a6"/>
        </w:rPr>
        <w:annotationRef/>
      </w:r>
    </w:p>
  </w:comment>
  <w:comment w:id="194" w:author="Sheng-Feng Hsieh" w:date="2024-03-21T16:26:00Z" w:initials="SH">
    <w:p w14:paraId="2DB00953" w14:textId="569FA781" w:rsidR="00453C9D" w:rsidRDefault="00453C9D" w:rsidP="00EC6172">
      <w:r>
        <w:rPr>
          <w:rStyle w:val="a6"/>
        </w:rPr>
        <w:annotationRef/>
      </w:r>
      <w:r>
        <w:t>The first line item should be the number of ALL UNIQUE companies within the sample period.</w:t>
      </w:r>
    </w:p>
  </w:comment>
  <w:comment w:id="195" w:author="賴星光星光" w:date="2024-03-22T17:24:00Z" w:initials="賴星光星光">
    <w:p w14:paraId="460A4CF9" w14:textId="35876BD8" w:rsidR="00453C9D" w:rsidRDefault="00453C9D">
      <w:pPr>
        <w:pStyle w:val="a7"/>
      </w:pPr>
      <w:r>
        <w:rPr>
          <w:rStyle w:val="a6"/>
        </w:rPr>
        <w:annotationRef/>
      </w:r>
      <w:r>
        <w:rPr>
          <w:rFonts w:hint="eastAsia"/>
        </w:rPr>
        <w:t>M</w:t>
      </w:r>
      <w:r>
        <w:t>orris 2010 P and W 2018</w:t>
      </w:r>
    </w:p>
  </w:comment>
  <w:comment w:id="196" w:author="賴星光星光" w:date="2024-03-22T17:26:00Z" w:initials="賴星光星光">
    <w:p w14:paraId="2606E75C" w14:textId="71E67C5A" w:rsidR="00453C9D" w:rsidRDefault="00453C9D">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8800" w15:done="0"/>
  <w15:commentEx w15:paraId="4578EF17"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36B93E73" w15:done="0"/>
  <w15:commentEx w15:paraId="40645CA1" w15:paraIdParent="36B93E73" w15:done="0"/>
  <w15:commentEx w15:paraId="68F1F663" w15:paraIdParent="36B93E73" w15:done="0"/>
  <w15:commentEx w15:paraId="45EEAE2A" w15:done="1"/>
  <w15:commentEx w15:paraId="03F33D53" w15:done="0"/>
  <w15:commentEx w15:paraId="67E26CB2" w15:paraIdParent="03F33D53" w15:done="0"/>
  <w15:commentEx w15:paraId="357DA2B2" w15:paraIdParent="03F33D53" w15:done="0"/>
  <w15:commentEx w15:paraId="3473AC2C" w15:done="0"/>
  <w15:commentEx w15:paraId="6D43F9E8" w15:paraIdParent="3473AC2C"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1B4068B8" w15:done="0"/>
  <w15:commentEx w15:paraId="4A758DD7" w15:paraIdParent="1B4068B8" w15:done="0"/>
  <w15:commentEx w15:paraId="5893FF84" w15:paraIdParent="1B4068B8" w15:done="0"/>
  <w15:commentEx w15:paraId="2D8B8A83" w15:paraIdParent="1B4068B8" w15:done="0"/>
  <w15:commentEx w15:paraId="49977404" w15:paraIdParent="1B4068B8" w15:done="0"/>
  <w15:commentEx w15:paraId="71376471" w15:done="1"/>
  <w15:commentEx w15:paraId="71384317" w15:done="0"/>
  <w15:commentEx w15:paraId="4154A81F" w15:done="0"/>
  <w15:commentEx w15:paraId="123C3488" w15:done="0"/>
  <w15:commentEx w15:paraId="08554E5B" w15:done="0"/>
  <w15:commentEx w15:paraId="68D63590" w15:done="0"/>
  <w15:commentEx w15:paraId="3C9762C3"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B072C1" w16cex:dateUtc="2024-03-21T06:47:00Z"/>
  <w16cex:commentExtensible w16cex:durableId="57D6142B" w16cex:dateUtc="2024-03-21T06:50: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6A878CFB" w16cex:dateUtc="2024-03-21T07:02:00Z"/>
  <w16cex:commentExtensible w16cex:durableId="209E0F71" w16cex:dateUtc="2024-03-21T07:03:00Z"/>
  <w16cex:commentExtensible w16cex:durableId="09DF8B4F" w16cex:dateUtc="2024-04-07T07:26:00Z"/>
  <w16cex:commentExtensible w16cex:durableId="6FAB6BD7" w16cex:dateUtc="2024-04-07T07:29:00Z"/>
  <w16cex:commentExtensible w16cex:durableId="0FB167DA" w16cex:dateUtc="2024-04-07T07:42:00Z"/>
  <w16cex:commentExtensible w16cex:durableId="382666AC" w16cex:dateUtc="2024-04-07T07:59:00Z"/>
  <w16cex:commentExtensible w16cex:durableId="0FD5694E" w16cex:dateUtc="2024-03-21T08:30:00Z"/>
  <w16cex:commentExtensible w16cex:durableId="4F336EF9" w16cex:dateUtc="2024-03-21T08:33:00Z"/>
  <w16cex:commentExtensible w16cex:durableId="3B863E7B" w16cex:dateUtc="2024-04-07T08:35:00Z"/>
  <w16cex:commentExtensible w16cex:durableId="124DBF4F" w16cex:dateUtc="2024-03-21T08:35:00Z"/>
  <w16cex:commentExtensible w16cex:durableId="296F0902" w16cex:dateUtc="2024-04-07T08:36:00Z"/>
  <w16cex:commentExtensible w16cex:durableId="0C84E12D" w16cex:dateUtc="2024-03-21T12:08:00Z"/>
  <w16cex:commentExtensible w16cex:durableId="40289244" w16cex:dateUtc="2024-03-21T08:47:00Z"/>
  <w16cex:commentExtensible w16cex:durableId="03FDB361" w16cex:dateUtc="2024-04-07T08:55:00Z"/>
  <w16cex:commentExtensible w16cex:durableId="0C670DD6" w16cex:dateUtc="2024-04-07T08:45:00Z"/>
  <w16cex:commentExtensible w16cex:durableId="77BBF893" w16cex:dateUtc="2024-04-07T09:02:00Z"/>
  <w16cex:commentExtensible w16cex:durableId="083C677E" w16cex:dateUtc="2024-04-07T09:07:00Z"/>
  <w16cex:commentExtensible w16cex:durableId="33F80FB6" w16cex:dateUtc="2024-04-07T09:07:00Z"/>
  <w16cex:commentExtensible w16cex:durableId="5931D1AD" w16cex:dateUtc="2024-04-07T09:05:00Z"/>
  <w16cex:commentExtensible w16cex:durableId="3ABCCFDF" w16cex:dateUtc="2024-04-07T09:09:00Z"/>
  <w16cex:commentExtensible w16cex:durableId="0AF9901E" w16cex:dateUtc="2024-03-18T06:35:00Z"/>
  <w16cex:commentExtensible w16cex:durableId="27AEA965" w16cex:dateUtc="2024-04-07T08:24:00Z"/>
  <w16cex:commentExtensible w16cex:durableId="04DAE558" w16cex:dateUtc="2024-04-07T08:17:00Z"/>
  <w16cex:commentExtensible w16cex:durableId="203EAC66" w16cex:dateUtc="2024-04-07T08:17: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8800" w16cid:durableId="19B072C1"/>
  <w16cid:commentId w16cid:paraId="4578EF17" w16cid:durableId="57D6142B"/>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36B93E73" w16cid:durableId="209E0F71"/>
  <w16cid:commentId w16cid:paraId="40645CA1" w16cid:durableId="29AAC7CF"/>
  <w16cid:commentId w16cid:paraId="68F1F663" w16cid:durableId="29AAC806"/>
  <w16cid:commentId w16cid:paraId="45EEAE2A" w16cid:durableId="09DF8B4F"/>
  <w16cid:commentId w16cid:paraId="03F33D53" w16cid:durableId="29AEC299"/>
  <w16cid:commentId w16cid:paraId="67E26CB2" w16cid:durableId="29AEC2A8"/>
  <w16cid:commentId w16cid:paraId="357DA2B2" w16cid:durableId="6FAB6BD7"/>
  <w16cid:commentId w16cid:paraId="3473AC2C" w16cid:durableId="29C029CA"/>
  <w16cid:commentId w16cid:paraId="6D43F9E8" w16cid:durableId="29C029D1"/>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1B4068B8" w16cid:durableId="124DBF4F"/>
  <w16cid:commentId w16cid:paraId="4A758DD7" w16cid:durableId="29A83A93"/>
  <w16cid:commentId w16cid:paraId="5893FF84" w16cid:durableId="29A83ACC"/>
  <w16cid:commentId w16cid:paraId="2D8B8A83" w16cid:durableId="29A971B6"/>
  <w16cid:commentId w16cid:paraId="49977404" w16cid:durableId="296F0902"/>
  <w16cid:commentId w16cid:paraId="71376471" w16cid:durableId="40289244"/>
  <w16cid:commentId w16cid:paraId="71384317" w16cid:durableId="03FDB361"/>
  <w16cid:commentId w16cid:paraId="4154A81F" w16cid:durableId="77BBF893"/>
  <w16cid:commentId w16cid:paraId="123C3488" w16cid:durableId="083C677E"/>
  <w16cid:commentId w16cid:paraId="08554E5B" w16cid:durableId="33F80FB6"/>
  <w16cid:commentId w16cid:paraId="68D63590" w16cid:durableId="5931D1AD"/>
  <w16cid:commentId w16cid:paraId="3C9762C3" w16cid:durableId="3ABCCFDF"/>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DC250" w14:textId="77777777" w:rsidR="00432EF9" w:rsidRDefault="00432EF9" w:rsidP="00FD3CBB">
      <w:r>
        <w:separator/>
      </w:r>
    </w:p>
  </w:endnote>
  <w:endnote w:type="continuationSeparator" w:id="0">
    <w:p w14:paraId="3847CB2C" w14:textId="77777777" w:rsidR="00432EF9" w:rsidRDefault="00432EF9"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FB110" w14:textId="77777777" w:rsidR="00432EF9" w:rsidRDefault="00432EF9" w:rsidP="00FD3CBB">
      <w:r>
        <w:separator/>
      </w:r>
    </w:p>
  </w:footnote>
  <w:footnote w:type="continuationSeparator" w:id="0">
    <w:p w14:paraId="70CCFEF1" w14:textId="77777777" w:rsidR="00432EF9" w:rsidRDefault="00432EF9" w:rsidP="00FD3CBB">
      <w:r>
        <w:continuationSeparator/>
      </w:r>
    </w:p>
  </w:footnote>
  <w:footnote w:id="1">
    <w:p w14:paraId="01ACE0DE" w14:textId="68610883" w:rsidR="00453C9D" w:rsidRPr="00E04988" w:rsidRDefault="00453C9D">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7A537569" w14:textId="45EB67E8" w:rsidR="00453C9D" w:rsidRPr="00A77241" w:rsidRDefault="00453C9D">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3">
    <w:p w14:paraId="59DF4DB6" w14:textId="0F4D4A4E" w:rsidR="00453C9D" w:rsidRPr="000339FC" w:rsidRDefault="00453C9D">
      <w:pPr>
        <w:pStyle w:val="aff"/>
      </w:pPr>
      <w:r w:rsidRPr="00607BA3">
        <w:rPr>
          <w:rFonts w:ascii="Times New Roman" w:hAnsi="Times New Roman" w:cs="Times New Roman"/>
        </w:rPr>
        <w:footnoteRef/>
      </w:r>
      <w:r w:rsidRPr="00607BA3">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 </w:t>
      </w:r>
    </w:p>
  </w:footnote>
  <w:footnote w:id="4">
    <w:p w14:paraId="22A35BFC" w14:textId="708A9E72" w:rsidR="00453C9D" w:rsidRPr="00A97EED" w:rsidRDefault="00453C9D">
      <w:pPr>
        <w:pStyle w:val="aff"/>
        <w:rPr>
          <w:rFonts w:ascii="Times New Roman" w:hAnsi="Times New Roman" w:cs="Times New Roman"/>
          <w:rPrChange w:id="110" w:author="Sheng-Feng Hsieh" w:date="2024-03-21T16:30:00Z">
            <w:rPr/>
          </w:rPrChange>
        </w:rPr>
      </w:pPr>
      <w:ins w:id="111" w:author="Sheng-Feng Hsieh" w:date="2024-03-21T16:28:00Z">
        <w:r w:rsidRPr="00A97EED">
          <w:rPr>
            <w:rStyle w:val="aff1"/>
            <w:rFonts w:ascii="Times New Roman" w:hAnsi="Times New Roman" w:cs="Times New Roman"/>
            <w:rPrChange w:id="112" w:author="Sheng-Feng Hsieh" w:date="2024-03-21T16:30:00Z">
              <w:rPr>
                <w:rStyle w:val="aff1"/>
              </w:rPr>
            </w:rPrChange>
          </w:rPr>
          <w:footnoteRef/>
        </w:r>
        <w:r w:rsidRPr="00A97EED">
          <w:rPr>
            <w:rFonts w:ascii="Times New Roman" w:hAnsi="Times New Roman" w:cs="Times New Roman"/>
            <w:rPrChange w:id="113" w:author="Sheng-Feng Hsieh" w:date="2024-03-21T16:30:00Z">
              <w:rPr/>
            </w:rPrChange>
          </w:rPr>
          <w:t xml:space="preserve"> </w:t>
        </w:r>
      </w:ins>
      <w:r w:rsidR="00A23484" w:rsidRPr="00A23484">
        <w:rPr>
          <w:rFonts w:ascii="Times New Roman" w:hAnsi="Times New Roman" w:cs="Times New Roman"/>
        </w:rPr>
        <w:t>The anecdotal evidence (news articles in Taiwanese Mandarin) also indicated that Taiwanese companies implemented RPA starting from 2017.</w:t>
      </w:r>
    </w:p>
  </w:footnote>
  <w:footnote w:id="5">
    <w:p w14:paraId="11F092B0" w14:textId="1A4AC143" w:rsidR="00453C9D" w:rsidRPr="002B5370" w:rsidRDefault="00453C9D">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453C9D" w:rsidRDefault="00453C9D">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r>
        <w:rPr>
          <w:rStyle w:val="a6"/>
        </w:rPr>
        <w:annotationRef/>
      </w:r>
    </w:p>
  </w:footnote>
  <w:footnote w:id="7">
    <w:p w14:paraId="6E2CC35B" w14:textId="521842BA" w:rsidR="00453C9D" w:rsidRPr="00BD1B1C" w:rsidRDefault="00453C9D">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37C27"/>
    <w:rsid w:val="00040857"/>
    <w:rsid w:val="000426B3"/>
    <w:rsid w:val="00043578"/>
    <w:rsid w:val="000455A4"/>
    <w:rsid w:val="00047083"/>
    <w:rsid w:val="000501D6"/>
    <w:rsid w:val="0005030B"/>
    <w:rsid w:val="000534C9"/>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A6D29"/>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223ED"/>
    <w:rsid w:val="00125F72"/>
    <w:rsid w:val="00126C67"/>
    <w:rsid w:val="0012740D"/>
    <w:rsid w:val="00127E7E"/>
    <w:rsid w:val="0013082B"/>
    <w:rsid w:val="0013170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6EB7"/>
    <w:rsid w:val="00200835"/>
    <w:rsid w:val="00202CB5"/>
    <w:rsid w:val="00205814"/>
    <w:rsid w:val="0021158C"/>
    <w:rsid w:val="00211694"/>
    <w:rsid w:val="00212054"/>
    <w:rsid w:val="00224D66"/>
    <w:rsid w:val="002271A6"/>
    <w:rsid w:val="00233A1E"/>
    <w:rsid w:val="0023589E"/>
    <w:rsid w:val="00235DDE"/>
    <w:rsid w:val="00236957"/>
    <w:rsid w:val="00242D71"/>
    <w:rsid w:val="00245A8C"/>
    <w:rsid w:val="002564C8"/>
    <w:rsid w:val="0026093E"/>
    <w:rsid w:val="0026530B"/>
    <w:rsid w:val="00266C87"/>
    <w:rsid w:val="00267C4E"/>
    <w:rsid w:val="00270595"/>
    <w:rsid w:val="002710D6"/>
    <w:rsid w:val="00271BE8"/>
    <w:rsid w:val="00272326"/>
    <w:rsid w:val="00280E1A"/>
    <w:rsid w:val="00281C1A"/>
    <w:rsid w:val="002879EE"/>
    <w:rsid w:val="002910F2"/>
    <w:rsid w:val="00291421"/>
    <w:rsid w:val="002922AE"/>
    <w:rsid w:val="00292318"/>
    <w:rsid w:val="002A0C6A"/>
    <w:rsid w:val="002A5003"/>
    <w:rsid w:val="002A5535"/>
    <w:rsid w:val="002B2449"/>
    <w:rsid w:val="002B31BB"/>
    <w:rsid w:val="002B5370"/>
    <w:rsid w:val="002C1A35"/>
    <w:rsid w:val="002C5686"/>
    <w:rsid w:val="002D3802"/>
    <w:rsid w:val="002D4505"/>
    <w:rsid w:val="002F5090"/>
    <w:rsid w:val="002F60CD"/>
    <w:rsid w:val="003019C8"/>
    <w:rsid w:val="003025E8"/>
    <w:rsid w:val="00306687"/>
    <w:rsid w:val="0030714D"/>
    <w:rsid w:val="00307E41"/>
    <w:rsid w:val="00313590"/>
    <w:rsid w:val="0031705B"/>
    <w:rsid w:val="00317C4F"/>
    <w:rsid w:val="00323772"/>
    <w:rsid w:val="00326DB2"/>
    <w:rsid w:val="003274A3"/>
    <w:rsid w:val="003321C0"/>
    <w:rsid w:val="00333F9D"/>
    <w:rsid w:val="00334D57"/>
    <w:rsid w:val="00335392"/>
    <w:rsid w:val="0033584C"/>
    <w:rsid w:val="00337C6F"/>
    <w:rsid w:val="00340230"/>
    <w:rsid w:val="003405F2"/>
    <w:rsid w:val="00346716"/>
    <w:rsid w:val="003508A3"/>
    <w:rsid w:val="0035092C"/>
    <w:rsid w:val="003557B2"/>
    <w:rsid w:val="003564A5"/>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2CD1"/>
    <w:rsid w:val="0040421F"/>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9BC"/>
    <w:rsid w:val="00464A5A"/>
    <w:rsid w:val="00465538"/>
    <w:rsid w:val="00465824"/>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96DAD"/>
    <w:rsid w:val="004A34F7"/>
    <w:rsid w:val="004A3A46"/>
    <w:rsid w:val="004A489A"/>
    <w:rsid w:val="004A5372"/>
    <w:rsid w:val="004A6180"/>
    <w:rsid w:val="004A7874"/>
    <w:rsid w:val="004B5BEA"/>
    <w:rsid w:val="004C0924"/>
    <w:rsid w:val="004C1548"/>
    <w:rsid w:val="004C5DCE"/>
    <w:rsid w:val="004C6B4B"/>
    <w:rsid w:val="004C73E5"/>
    <w:rsid w:val="004D0488"/>
    <w:rsid w:val="004E1976"/>
    <w:rsid w:val="004E3D8C"/>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641E"/>
    <w:rsid w:val="005D24DC"/>
    <w:rsid w:val="005D4BBD"/>
    <w:rsid w:val="005D6CC9"/>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B160F"/>
    <w:rsid w:val="006B403D"/>
    <w:rsid w:val="006B5C43"/>
    <w:rsid w:val="006C0B32"/>
    <w:rsid w:val="006C1F32"/>
    <w:rsid w:val="006C36ED"/>
    <w:rsid w:val="006C5C86"/>
    <w:rsid w:val="006D0036"/>
    <w:rsid w:val="006D0F0C"/>
    <w:rsid w:val="006D1265"/>
    <w:rsid w:val="006D135F"/>
    <w:rsid w:val="006D376D"/>
    <w:rsid w:val="006D776D"/>
    <w:rsid w:val="006E4A08"/>
    <w:rsid w:val="006E5DBE"/>
    <w:rsid w:val="006E611A"/>
    <w:rsid w:val="006E65F9"/>
    <w:rsid w:val="006F2AA8"/>
    <w:rsid w:val="006F622B"/>
    <w:rsid w:val="006F66F1"/>
    <w:rsid w:val="006F7B94"/>
    <w:rsid w:val="00701971"/>
    <w:rsid w:val="00705AE7"/>
    <w:rsid w:val="00706F89"/>
    <w:rsid w:val="007119A0"/>
    <w:rsid w:val="007132F4"/>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03CA"/>
    <w:rsid w:val="007D3A5F"/>
    <w:rsid w:val="007E07C2"/>
    <w:rsid w:val="007E0814"/>
    <w:rsid w:val="007E0E32"/>
    <w:rsid w:val="007E3D9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64C97"/>
    <w:rsid w:val="00870B72"/>
    <w:rsid w:val="0087319F"/>
    <w:rsid w:val="00875107"/>
    <w:rsid w:val="00880226"/>
    <w:rsid w:val="00882811"/>
    <w:rsid w:val="008828DE"/>
    <w:rsid w:val="008838C8"/>
    <w:rsid w:val="008865EF"/>
    <w:rsid w:val="00887004"/>
    <w:rsid w:val="0088722F"/>
    <w:rsid w:val="008904C3"/>
    <w:rsid w:val="00890975"/>
    <w:rsid w:val="00891899"/>
    <w:rsid w:val="008941FD"/>
    <w:rsid w:val="00895B3C"/>
    <w:rsid w:val="008A3031"/>
    <w:rsid w:val="008A52AD"/>
    <w:rsid w:val="008A5FB6"/>
    <w:rsid w:val="008B0095"/>
    <w:rsid w:val="008B220A"/>
    <w:rsid w:val="008B3A38"/>
    <w:rsid w:val="008B78C5"/>
    <w:rsid w:val="008C0896"/>
    <w:rsid w:val="008C14EF"/>
    <w:rsid w:val="008C24E3"/>
    <w:rsid w:val="008C612C"/>
    <w:rsid w:val="008C71FD"/>
    <w:rsid w:val="008D6528"/>
    <w:rsid w:val="008E1AE7"/>
    <w:rsid w:val="008E4357"/>
    <w:rsid w:val="008E43F5"/>
    <w:rsid w:val="008F247E"/>
    <w:rsid w:val="008F317B"/>
    <w:rsid w:val="008F38E9"/>
    <w:rsid w:val="008F403D"/>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66FB0"/>
    <w:rsid w:val="009741CC"/>
    <w:rsid w:val="0097495A"/>
    <w:rsid w:val="00975294"/>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29F"/>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484"/>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53C7"/>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F09"/>
    <w:rsid w:val="00B57137"/>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C2BEF"/>
    <w:rsid w:val="00BC34F8"/>
    <w:rsid w:val="00BC43AF"/>
    <w:rsid w:val="00BC6D67"/>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4E25"/>
    <w:rsid w:val="00CA72E2"/>
    <w:rsid w:val="00CB0423"/>
    <w:rsid w:val="00CB16CC"/>
    <w:rsid w:val="00CB1C85"/>
    <w:rsid w:val="00CB2B62"/>
    <w:rsid w:val="00CC1D7A"/>
    <w:rsid w:val="00CC27F9"/>
    <w:rsid w:val="00CC3C93"/>
    <w:rsid w:val="00CC6CE3"/>
    <w:rsid w:val="00CD1409"/>
    <w:rsid w:val="00CD3955"/>
    <w:rsid w:val="00CD4C14"/>
    <w:rsid w:val="00CD4C7D"/>
    <w:rsid w:val="00CE0748"/>
    <w:rsid w:val="00CE1409"/>
    <w:rsid w:val="00CE2343"/>
    <w:rsid w:val="00CE2502"/>
    <w:rsid w:val="00CE2C19"/>
    <w:rsid w:val="00CE73DC"/>
    <w:rsid w:val="00CE7C07"/>
    <w:rsid w:val="00CF0EA4"/>
    <w:rsid w:val="00CF2A89"/>
    <w:rsid w:val="00CF3AE0"/>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7920"/>
    <w:rsid w:val="00D521F8"/>
    <w:rsid w:val="00D56057"/>
    <w:rsid w:val="00D62BA4"/>
    <w:rsid w:val="00D643D0"/>
    <w:rsid w:val="00D71CA7"/>
    <w:rsid w:val="00D74948"/>
    <w:rsid w:val="00D749C0"/>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E26E5"/>
    <w:rsid w:val="00DE55D2"/>
    <w:rsid w:val="00DF04A6"/>
    <w:rsid w:val="00DF1558"/>
    <w:rsid w:val="00DF2378"/>
    <w:rsid w:val="00DF3E82"/>
    <w:rsid w:val="00DF54F1"/>
    <w:rsid w:val="00E033B8"/>
    <w:rsid w:val="00E04988"/>
    <w:rsid w:val="00E05379"/>
    <w:rsid w:val="00E14629"/>
    <w:rsid w:val="00E1720D"/>
    <w:rsid w:val="00E20467"/>
    <w:rsid w:val="00E25637"/>
    <w:rsid w:val="00E26A97"/>
    <w:rsid w:val="00E273D2"/>
    <w:rsid w:val="00E27C43"/>
    <w:rsid w:val="00E3139F"/>
    <w:rsid w:val="00E34243"/>
    <w:rsid w:val="00E3596B"/>
    <w:rsid w:val="00E35E8A"/>
    <w:rsid w:val="00E402F1"/>
    <w:rsid w:val="00E4125D"/>
    <w:rsid w:val="00E454FC"/>
    <w:rsid w:val="00E458C0"/>
    <w:rsid w:val="00E6285A"/>
    <w:rsid w:val="00E64889"/>
    <w:rsid w:val="00E648AA"/>
    <w:rsid w:val="00E67C62"/>
    <w:rsid w:val="00E71341"/>
    <w:rsid w:val="00E7271B"/>
    <w:rsid w:val="00E756BD"/>
    <w:rsid w:val="00E76230"/>
    <w:rsid w:val="00E7659A"/>
    <w:rsid w:val="00E76BB2"/>
    <w:rsid w:val="00E80D9E"/>
    <w:rsid w:val="00E82EA9"/>
    <w:rsid w:val="00E834C9"/>
    <w:rsid w:val="00E86905"/>
    <w:rsid w:val="00E93CFD"/>
    <w:rsid w:val="00E94D4F"/>
    <w:rsid w:val="00E952E0"/>
    <w:rsid w:val="00E97519"/>
    <w:rsid w:val="00EA1324"/>
    <w:rsid w:val="00EA3E1C"/>
    <w:rsid w:val="00EA4D16"/>
    <w:rsid w:val="00EA72FF"/>
    <w:rsid w:val="00EB1CD3"/>
    <w:rsid w:val="00EB32B7"/>
    <w:rsid w:val="00EB72E4"/>
    <w:rsid w:val="00EC0618"/>
    <w:rsid w:val="00EC1515"/>
    <w:rsid w:val="00EC21BA"/>
    <w:rsid w:val="00EC6172"/>
    <w:rsid w:val="00EC6782"/>
    <w:rsid w:val="00ED070A"/>
    <w:rsid w:val="00ED0C7C"/>
    <w:rsid w:val="00ED4C81"/>
    <w:rsid w:val="00ED502A"/>
    <w:rsid w:val="00ED74E4"/>
    <w:rsid w:val="00ED7962"/>
    <w:rsid w:val="00EE0C1A"/>
    <w:rsid w:val="00EE1517"/>
    <w:rsid w:val="00EE2FB0"/>
    <w:rsid w:val="00EE3F91"/>
    <w:rsid w:val="00EE510D"/>
    <w:rsid w:val="00EE6C6D"/>
    <w:rsid w:val="00EE7731"/>
    <w:rsid w:val="00EF2F5C"/>
    <w:rsid w:val="00EF3AAF"/>
    <w:rsid w:val="00EF5A87"/>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73C56"/>
    <w:rsid w:val="00F8074F"/>
    <w:rsid w:val="00F84604"/>
    <w:rsid w:val="00F84FE7"/>
    <w:rsid w:val="00F85971"/>
    <w:rsid w:val="00F860E0"/>
    <w:rsid w:val="00F90EFF"/>
    <w:rsid w:val="00F91965"/>
    <w:rsid w:val="00F942B7"/>
    <w:rsid w:val="00F95FAA"/>
    <w:rsid w:val="00FA1ED7"/>
    <w:rsid w:val="00FA3FF0"/>
    <w:rsid w:val="00FA61DA"/>
    <w:rsid w:val="00FA6EED"/>
    <w:rsid w:val="00FA785E"/>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1CEA-0CCF-4E5A-B9C5-88B35207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50</Pages>
  <Words>12116</Words>
  <Characters>69064</Characters>
  <Application>Microsoft Office Word</Application>
  <DocSecurity>0</DocSecurity>
  <Lines>575</Lines>
  <Paragraphs>162</Paragraphs>
  <ScaleCrop>false</ScaleCrop>
  <Company/>
  <LinksUpToDate>false</LinksUpToDate>
  <CharactersWithSpaces>81018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47</cp:revision>
  <dcterms:created xsi:type="dcterms:W3CDTF">2024-04-07T05:48:00Z</dcterms:created>
  <dcterms:modified xsi:type="dcterms:W3CDTF">2024-04-09T15:00:00Z</dcterms:modified>
</cp:coreProperties>
</file>