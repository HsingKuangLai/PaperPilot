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3FA8F" w14:textId="3E2939DD" w:rsidR="00F3614A" w:rsidRPr="00BA4329" w:rsidRDefault="00F3614A" w:rsidP="00F3614A">
      <w:pPr>
        <w:pStyle w:val="af1"/>
        <w:rPr>
          <w:rFonts w:ascii="Times New Roman" w:eastAsia="標楷體" w:hAnsi="Times New Roman"/>
          <w:szCs w:val="24"/>
        </w:rPr>
      </w:pPr>
      <w:r w:rsidRPr="00BA4329">
        <w:rPr>
          <w:rFonts w:ascii="Times New Roman" w:eastAsia="標楷體" w:hAnsi="Times New Roman"/>
        </w:rPr>
        <w:t xml:space="preserve">Evaluating the Impact of Robotic Process Automation on </w:t>
      </w:r>
      <w:r w:rsidRPr="00BA4329">
        <w:rPr>
          <w:rFonts w:ascii="Times New Roman" w:eastAsia="標楷體" w:hAnsi="Times New Roman"/>
        </w:rPr>
        <w:br/>
        <w:t>Earnings Management</w:t>
      </w:r>
    </w:p>
    <w:p w14:paraId="144792CE" w14:textId="77777777" w:rsidR="00F3614A" w:rsidRPr="00BA4329" w:rsidRDefault="00F3614A" w:rsidP="00F3614A">
      <w:pPr>
        <w:rPr>
          <w:rFonts w:ascii="Times New Roman" w:hAnsi="Times New Roman" w:cs="Times New Roman"/>
        </w:rPr>
      </w:pPr>
    </w:p>
    <w:p w14:paraId="18D7AA07" w14:textId="77777777" w:rsidR="00F3614A" w:rsidRPr="00BA4329" w:rsidRDefault="00F3614A" w:rsidP="00F3614A">
      <w:pPr>
        <w:rPr>
          <w:rFonts w:ascii="Times New Roman" w:hAnsi="Times New Roman" w:cs="Times New Roman"/>
        </w:rPr>
      </w:pPr>
    </w:p>
    <w:p w14:paraId="00086A6C" w14:textId="77777777" w:rsidR="00F3614A" w:rsidRPr="00BA4329" w:rsidRDefault="00F3614A" w:rsidP="00F3614A">
      <w:pPr>
        <w:rPr>
          <w:rFonts w:ascii="Times New Roman" w:hAnsi="Times New Roman" w:cs="Times New Roman"/>
        </w:rPr>
      </w:pPr>
    </w:p>
    <w:p w14:paraId="0F49403A" w14:textId="77777777" w:rsidR="00F3614A" w:rsidRPr="00BA4329" w:rsidRDefault="00F3614A" w:rsidP="00F3614A">
      <w:pPr>
        <w:rPr>
          <w:rFonts w:ascii="Times New Roman" w:hAnsi="Times New Roman" w:cs="Times New Roman"/>
        </w:rPr>
      </w:pPr>
    </w:p>
    <w:p w14:paraId="75540B94" w14:textId="77777777" w:rsidR="00F3614A" w:rsidRPr="00BA4329" w:rsidRDefault="00F3614A" w:rsidP="00F3614A">
      <w:pPr>
        <w:rPr>
          <w:rFonts w:ascii="Times New Roman" w:hAnsi="Times New Roman" w:cs="Times New Roman"/>
        </w:rPr>
      </w:pPr>
    </w:p>
    <w:p w14:paraId="24A28312" w14:textId="77777777" w:rsidR="00F3614A" w:rsidRPr="00BA4329" w:rsidRDefault="00F3614A" w:rsidP="00F3614A">
      <w:pPr>
        <w:rPr>
          <w:rFonts w:ascii="Times New Roman" w:hAnsi="Times New Roman" w:cs="Times New Roman"/>
        </w:rPr>
      </w:pPr>
    </w:p>
    <w:p w14:paraId="6295F4C8" w14:textId="15C06000" w:rsidR="00F3614A" w:rsidRPr="00BA4329" w:rsidRDefault="00F3614A" w:rsidP="00F3614A">
      <w:pPr>
        <w:jc w:val="center"/>
        <w:rPr>
          <w:rFonts w:ascii="Times New Roman" w:hAnsi="Times New Roman" w:cs="Times New Roman"/>
        </w:rPr>
      </w:pPr>
      <w:r w:rsidRPr="00BA4329">
        <w:rPr>
          <w:rFonts w:ascii="Times New Roman" w:hAnsi="Times New Roman" w:cs="Times New Roman"/>
        </w:rPr>
        <w:t>Hsing-Kuang Lai</w:t>
      </w:r>
    </w:p>
    <w:p w14:paraId="2DDC8795"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Department and Graduate Institute of Accounting</w:t>
      </w:r>
    </w:p>
    <w:p w14:paraId="004A1A54"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College of Management</w:t>
      </w:r>
    </w:p>
    <w:p w14:paraId="35E0A8A9"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National Taiwan University</w:t>
      </w:r>
    </w:p>
    <w:p w14:paraId="06B33251" w14:textId="04C39917" w:rsidR="00F3614A" w:rsidRPr="00BA4329" w:rsidRDefault="007B4F5D" w:rsidP="00F3614A">
      <w:pPr>
        <w:jc w:val="center"/>
        <w:rPr>
          <w:rFonts w:ascii="Times New Roman" w:hAnsi="Times New Roman" w:cs="Times New Roman"/>
        </w:rPr>
      </w:pPr>
      <w:hyperlink r:id="rId8" w:history="1">
        <w:r w:rsidR="00F3614A" w:rsidRPr="00BA4329">
          <w:rPr>
            <w:rStyle w:val="af0"/>
            <w:rFonts w:ascii="Times New Roman" w:hAnsi="Times New Roman" w:cs="Times New Roman"/>
          </w:rPr>
          <w:t>r11722016@ntu.edu.tw</w:t>
        </w:r>
      </w:hyperlink>
    </w:p>
    <w:p w14:paraId="098B09AE" w14:textId="77777777" w:rsidR="00F3614A" w:rsidRPr="00BA4329" w:rsidRDefault="00F3614A" w:rsidP="00F3614A">
      <w:pPr>
        <w:rPr>
          <w:rFonts w:ascii="Times New Roman" w:hAnsi="Times New Roman" w:cs="Times New Roman"/>
        </w:rPr>
      </w:pPr>
    </w:p>
    <w:p w14:paraId="35FF1E45" w14:textId="77777777" w:rsidR="00F3614A" w:rsidRPr="00BA4329" w:rsidRDefault="00F3614A" w:rsidP="00F3614A">
      <w:pPr>
        <w:rPr>
          <w:rFonts w:ascii="Times New Roman" w:hAnsi="Times New Roman" w:cs="Times New Roman"/>
        </w:rPr>
      </w:pPr>
    </w:p>
    <w:p w14:paraId="1739108A"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Sheng-Feng Hsieh*</w:t>
      </w:r>
    </w:p>
    <w:p w14:paraId="033C3EF3"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Department and Graduate Institute of Accounting</w:t>
      </w:r>
    </w:p>
    <w:p w14:paraId="3947A853"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College of Management</w:t>
      </w:r>
    </w:p>
    <w:p w14:paraId="0D114CE7"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National Taiwan University</w:t>
      </w:r>
    </w:p>
    <w:p w14:paraId="6BBFEEBD" w14:textId="77777777" w:rsidR="00F3614A" w:rsidRPr="00BA4329" w:rsidRDefault="007B4F5D" w:rsidP="00F3614A">
      <w:pPr>
        <w:jc w:val="center"/>
        <w:rPr>
          <w:rStyle w:val="af0"/>
          <w:rFonts w:ascii="Times New Roman" w:hAnsi="Times New Roman" w:cs="Times New Roman"/>
        </w:rPr>
      </w:pPr>
      <w:hyperlink r:id="rId9" w:history="1">
        <w:r w:rsidR="00F3614A" w:rsidRPr="00BA4329">
          <w:rPr>
            <w:rStyle w:val="af0"/>
            <w:rFonts w:ascii="Times New Roman" w:hAnsi="Times New Roman" w:cs="Times New Roman"/>
          </w:rPr>
          <w:t>sfhsieh@ntu.edu.tw</w:t>
        </w:r>
      </w:hyperlink>
    </w:p>
    <w:p w14:paraId="3D36CB09" w14:textId="77777777" w:rsidR="00F3614A" w:rsidRPr="00BA4329" w:rsidRDefault="00F3614A" w:rsidP="00F3614A">
      <w:pPr>
        <w:jc w:val="center"/>
        <w:rPr>
          <w:rStyle w:val="af0"/>
          <w:rFonts w:ascii="Times New Roman" w:hAnsi="Times New Roman" w:cs="Times New Roman"/>
        </w:rPr>
      </w:pPr>
    </w:p>
    <w:p w14:paraId="7A17F434" w14:textId="77777777" w:rsidR="00F3614A" w:rsidRPr="00BA4329" w:rsidRDefault="00F3614A" w:rsidP="00F3614A">
      <w:pPr>
        <w:jc w:val="center"/>
        <w:rPr>
          <w:rFonts w:ascii="Times New Roman" w:hAnsi="Times New Roman" w:cs="Times New Roman"/>
        </w:rPr>
      </w:pPr>
    </w:p>
    <w:p w14:paraId="04006A3A" w14:textId="77777777" w:rsidR="00F3614A" w:rsidRPr="00BA4329" w:rsidRDefault="00F3614A" w:rsidP="00F3614A">
      <w:pPr>
        <w:jc w:val="center"/>
        <w:rPr>
          <w:rFonts w:ascii="Times New Roman" w:hAnsi="Times New Roman" w:cs="Times New Roman"/>
        </w:rPr>
      </w:pPr>
    </w:p>
    <w:p w14:paraId="1EF7E5F3" w14:textId="69DC645F" w:rsidR="00F3614A" w:rsidRPr="00BA4329" w:rsidRDefault="00F3614A" w:rsidP="00F3614A">
      <w:pPr>
        <w:jc w:val="center"/>
        <w:rPr>
          <w:rFonts w:ascii="Times New Roman" w:hAnsi="Times New Roman" w:cs="Times New Roman"/>
        </w:rPr>
      </w:pPr>
      <w:r w:rsidRPr="00BA4329">
        <w:rPr>
          <w:rFonts w:ascii="Times New Roman" w:hAnsi="Times New Roman" w:cs="Times New Roman"/>
        </w:rPr>
        <w:t xml:space="preserve">Version: </w:t>
      </w:r>
      <w:r w:rsidR="007C2F98" w:rsidRPr="007C2F98">
        <w:rPr>
          <w:rFonts w:ascii="Times New Roman" w:hAnsi="Times New Roman" w:cs="Times New Roman"/>
        </w:rPr>
        <w:t>April</w:t>
      </w:r>
      <w:ins w:id="0" w:author="Sheng-Feng Hsieh" w:date="2024-04-07T13:47:00Z">
        <w:r w:rsidR="001954FF" w:rsidRPr="00BA4329">
          <w:rPr>
            <w:rFonts w:ascii="Times New Roman" w:hAnsi="Times New Roman" w:cs="Times New Roman"/>
          </w:rPr>
          <w:t xml:space="preserve"> </w:t>
        </w:r>
      </w:ins>
      <w:r w:rsidR="007C2F98">
        <w:rPr>
          <w:rFonts w:ascii="Times New Roman" w:hAnsi="Times New Roman" w:cs="Times New Roman" w:hint="eastAsia"/>
        </w:rPr>
        <w:t>10</w:t>
      </w:r>
      <w:r w:rsidRPr="00BA4329">
        <w:rPr>
          <w:rFonts w:ascii="Times New Roman" w:hAnsi="Times New Roman" w:cs="Times New Roman" w:hint="eastAsia"/>
        </w:rPr>
        <w:t>,</w:t>
      </w:r>
      <w:r w:rsidRPr="00BA4329">
        <w:rPr>
          <w:rFonts w:ascii="Times New Roman" w:hAnsi="Times New Roman" w:cs="Times New Roman"/>
        </w:rPr>
        <w:t xml:space="preserve"> 2024</w:t>
      </w:r>
    </w:p>
    <w:p w14:paraId="273D5B91" w14:textId="77777777" w:rsidR="00F3614A" w:rsidRPr="00BA4329" w:rsidRDefault="00F3614A" w:rsidP="00F3614A">
      <w:pPr>
        <w:pStyle w:val="Web"/>
        <w:spacing w:before="0" w:beforeAutospacing="0" w:after="0" w:afterAutospacing="0"/>
        <w:rPr>
          <w:rFonts w:ascii="Times New Roman" w:hAnsi="Times New Roman"/>
          <w:b/>
        </w:rPr>
      </w:pPr>
    </w:p>
    <w:p w14:paraId="77EE9DAB" w14:textId="77777777" w:rsidR="00F3614A" w:rsidRPr="00BA4329" w:rsidRDefault="00F3614A" w:rsidP="00F3614A">
      <w:pPr>
        <w:pStyle w:val="Web"/>
        <w:spacing w:before="0" w:beforeAutospacing="0" w:after="0" w:afterAutospacing="0"/>
        <w:rPr>
          <w:rFonts w:ascii="Times New Roman" w:hAnsi="Times New Roman"/>
          <w:b/>
        </w:rPr>
      </w:pPr>
    </w:p>
    <w:p w14:paraId="12211D5E" w14:textId="77777777" w:rsidR="00F3614A" w:rsidRPr="00BA4329" w:rsidRDefault="00F3614A" w:rsidP="00F3614A">
      <w:pPr>
        <w:pStyle w:val="Web"/>
        <w:spacing w:before="0" w:beforeAutospacing="0" w:after="0" w:afterAutospacing="0"/>
        <w:rPr>
          <w:rFonts w:ascii="Times New Roman" w:hAnsi="Times New Roman"/>
          <w:b/>
        </w:rPr>
      </w:pPr>
    </w:p>
    <w:p w14:paraId="1B704AAF" w14:textId="77777777" w:rsidR="00F3614A" w:rsidRPr="00BA4329" w:rsidRDefault="00F3614A" w:rsidP="00F3614A">
      <w:pPr>
        <w:pStyle w:val="Web"/>
        <w:spacing w:before="0" w:beforeAutospacing="0" w:after="0" w:afterAutospacing="0"/>
        <w:rPr>
          <w:rFonts w:ascii="Times New Roman" w:hAnsi="Times New Roman"/>
          <w:b/>
        </w:rPr>
      </w:pPr>
    </w:p>
    <w:p w14:paraId="3DEDE381" w14:textId="77777777" w:rsidR="00F3614A" w:rsidRPr="00BA4329" w:rsidRDefault="00F3614A" w:rsidP="00F3614A">
      <w:pPr>
        <w:pStyle w:val="Web"/>
        <w:spacing w:before="0" w:beforeAutospacing="0" w:after="0" w:afterAutospacing="0"/>
        <w:rPr>
          <w:rFonts w:ascii="Times New Roman" w:hAnsi="Times New Roman"/>
          <w:b/>
        </w:rPr>
      </w:pPr>
    </w:p>
    <w:p w14:paraId="5C32A33B" w14:textId="77777777" w:rsidR="00F3614A" w:rsidRPr="00BA4329" w:rsidRDefault="00F3614A" w:rsidP="00F3614A">
      <w:pPr>
        <w:rPr>
          <w:rFonts w:ascii="Times New Roman" w:hAnsi="Times New Roman" w:cs="Times New Roman"/>
          <w:b/>
          <w:bCs/>
        </w:rPr>
      </w:pPr>
    </w:p>
    <w:p w14:paraId="1DACF636" w14:textId="0E0C05CC" w:rsidR="00F3614A" w:rsidRPr="00BA4329" w:rsidRDefault="00F3614A" w:rsidP="00F3614A">
      <w:pPr>
        <w:pStyle w:val="11"/>
        <w:spacing w:line="240" w:lineRule="auto"/>
        <w:rPr>
          <w:sz w:val="20"/>
          <w:szCs w:val="18"/>
        </w:rPr>
      </w:pPr>
      <w:r w:rsidRPr="00BA4329">
        <w:rPr>
          <w:b/>
          <w:sz w:val="20"/>
          <w:szCs w:val="18"/>
        </w:rPr>
        <w:t xml:space="preserve">Acknowledgements: </w:t>
      </w:r>
      <w:r w:rsidRPr="00BA4329">
        <w:rPr>
          <w:sz w:val="20"/>
          <w:szCs w:val="18"/>
        </w:rPr>
        <w:t xml:space="preserve"> </w:t>
      </w:r>
    </w:p>
    <w:p w14:paraId="0F6E3F0D" w14:textId="77777777" w:rsidR="00F3614A" w:rsidRPr="00BA4329" w:rsidRDefault="00F3614A" w:rsidP="00F3614A">
      <w:pPr>
        <w:pStyle w:val="Web"/>
        <w:spacing w:before="0" w:beforeAutospacing="0" w:after="0" w:afterAutospacing="0"/>
        <w:rPr>
          <w:rFonts w:ascii="Times New Roman" w:hAnsi="Times New Roman"/>
          <w:bCs/>
          <w:sz w:val="20"/>
          <w:szCs w:val="20"/>
        </w:rPr>
      </w:pPr>
    </w:p>
    <w:p w14:paraId="13758980" w14:textId="38740529" w:rsidR="00F3614A" w:rsidRPr="00BA4329" w:rsidRDefault="00F3614A" w:rsidP="00F3614A">
      <w:pPr>
        <w:pStyle w:val="11"/>
        <w:spacing w:line="240" w:lineRule="auto"/>
        <w:rPr>
          <w:b/>
          <w:bCs/>
          <w:kern w:val="52"/>
          <w:sz w:val="20"/>
          <w:szCs w:val="18"/>
        </w:rPr>
      </w:pPr>
      <w:r w:rsidRPr="00BA4329">
        <w:rPr>
          <w:b/>
          <w:sz w:val="20"/>
          <w:szCs w:val="18"/>
          <w:vertAlign w:val="superscript"/>
        </w:rPr>
        <w:t>*</w:t>
      </w:r>
      <w:r w:rsidRPr="00BA4329">
        <w:rPr>
          <w:b/>
          <w:sz w:val="20"/>
          <w:szCs w:val="18"/>
        </w:rPr>
        <w:t xml:space="preserve">Corresponding Author: </w:t>
      </w:r>
      <w:r w:rsidRPr="00BA4329">
        <w:rPr>
          <w:sz w:val="20"/>
          <w:szCs w:val="18"/>
        </w:rPr>
        <w:t xml:space="preserve">Sheng-Feng Hsieh, Assistant Professor, Department and Graduate Institute of Accounting at National Taiwan University. Email Address: </w:t>
      </w:r>
      <w:hyperlink r:id="rId10" w:history="1">
        <w:r w:rsidRPr="00BA4329">
          <w:rPr>
            <w:rStyle w:val="af0"/>
            <w:sz w:val="20"/>
            <w:szCs w:val="18"/>
          </w:rPr>
          <w:t>sfhsieh@ntu.edu.tw</w:t>
        </w:r>
      </w:hyperlink>
      <w:r w:rsidRPr="00BA4329">
        <w:rPr>
          <w:b/>
          <w:bCs/>
          <w:kern w:val="52"/>
          <w:sz w:val="20"/>
          <w:szCs w:val="18"/>
        </w:rPr>
        <w:t>.</w:t>
      </w:r>
    </w:p>
    <w:p w14:paraId="1F28BAAF" w14:textId="6E57BC9F" w:rsidR="00F3614A" w:rsidRPr="00BA4329" w:rsidRDefault="00F3614A" w:rsidP="00F3614A">
      <w:pPr>
        <w:pStyle w:val="af1"/>
        <w:rPr>
          <w:rFonts w:ascii="Times New Roman" w:eastAsia="標楷體" w:hAnsi="Times New Roman"/>
          <w:szCs w:val="24"/>
        </w:rPr>
      </w:pPr>
      <w:r w:rsidRPr="00BA4329">
        <w:rPr>
          <w:rFonts w:ascii="Times New Roman" w:hAnsi="Times New Roman"/>
          <w:kern w:val="52"/>
        </w:rPr>
        <w:br w:type="page"/>
      </w:r>
      <w:r w:rsidRPr="00BA4329">
        <w:rPr>
          <w:rFonts w:ascii="Times New Roman" w:eastAsia="標楷體" w:hAnsi="Times New Roman"/>
        </w:rPr>
        <w:lastRenderedPageBreak/>
        <w:t xml:space="preserve">Evaluating the Impact of Robotic Process Automation on </w:t>
      </w:r>
      <w:r w:rsidRPr="00BA4329">
        <w:rPr>
          <w:rFonts w:ascii="Times New Roman" w:eastAsia="標楷體" w:hAnsi="Times New Roman"/>
        </w:rPr>
        <w:br/>
        <w:t>Earnings Management</w:t>
      </w:r>
    </w:p>
    <w:p w14:paraId="788E947A" w14:textId="77777777" w:rsidR="00F3614A" w:rsidRPr="00BA4329" w:rsidRDefault="00F3614A" w:rsidP="00F3614A">
      <w:pPr>
        <w:pStyle w:val="af1"/>
        <w:rPr>
          <w:rFonts w:ascii="Times New Roman" w:eastAsia="標楷體" w:hAnsi="Times New Roman"/>
          <w:b w:val="0"/>
          <w:bCs w:val="0"/>
          <w:szCs w:val="22"/>
        </w:rPr>
      </w:pPr>
    </w:p>
    <w:p w14:paraId="10E30269" w14:textId="77777777" w:rsidR="00F3614A" w:rsidRPr="00BA4329" w:rsidRDefault="00F3614A" w:rsidP="00F3614A">
      <w:pPr>
        <w:pStyle w:val="1"/>
        <w:spacing w:line="360" w:lineRule="auto"/>
        <w:rPr>
          <w:rFonts w:ascii="Times New Roman" w:hAnsi="Times New Roman" w:cs="Times New Roman"/>
          <w:b w:val="0"/>
          <w:bCs w:val="0"/>
          <w:sz w:val="24"/>
        </w:rPr>
      </w:pPr>
      <w:r w:rsidRPr="00BA4329">
        <w:rPr>
          <w:rFonts w:ascii="Times New Roman" w:hAnsi="Times New Roman" w:cs="Times New Roman"/>
          <w:sz w:val="24"/>
        </w:rPr>
        <w:t>Abstract</w:t>
      </w:r>
    </w:p>
    <w:p w14:paraId="3A214A68" w14:textId="57DE7F74" w:rsidR="0086723C" w:rsidRPr="0086723C" w:rsidRDefault="0086723C" w:rsidP="0086723C">
      <w:pPr>
        <w:spacing w:line="360" w:lineRule="auto"/>
        <w:ind w:firstLine="480"/>
        <w:jc w:val="both"/>
        <w:rPr>
          <w:rFonts w:ascii="Times New Roman" w:eastAsia="標楷體" w:hAnsi="Times New Roman" w:cs="Times New Roman"/>
          <w:szCs w:val="22"/>
        </w:rPr>
      </w:pPr>
      <w:r w:rsidRPr="0086723C">
        <w:rPr>
          <w:rFonts w:ascii="Times New Roman" w:eastAsia="標楷體" w:hAnsi="Times New Roman" w:cs="Times New Roman"/>
          <w:szCs w:val="22"/>
        </w:rPr>
        <w:t xml:space="preserve">This study investigates the impact of Robotic Process Automation (RPA) on earnings management (EM) by analyzing 86 Taiwanese firms adopting RPA </w:t>
      </w:r>
      <w:r>
        <w:rPr>
          <w:rFonts w:ascii="Times New Roman" w:eastAsia="標楷體" w:hAnsi="Times New Roman" w:cs="Times New Roman"/>
          <w:szCs w:val="22"/>
        </w:rPr>
        <w:t xml:space="preserve">and then </w:t>
      </w:r>
      <w:r w:rsidRPr="0086723C">
        <w:rPr>
          <w:rFonts w:ascii="Times New Roman" w:eastAsia="標楷體" w:hAnsi="Times New Roman" w:cs="Times New Roman"/>
          <w:szCs w:val="22"/>
        </w:rPr>
        <w:t>compar</w:t>
      </w:r>
      <w:r>
        <w:rPr>
          <w:rFonts w:ascii="Times New Roman" w:eastAsia="標楷體" w:hAnsi="Times New Roman" w:cs="Times New Roman"/>
          <w:szCs w:val="22"/>
        </w:rPr>
        <w:t>ing</w:t>
      </w:r>
      <w:r w:rsidRPr="0086723C">
        <w:rPr>
          <w:rFonts w:ascii="Times New Roman" w:eastAsia="標楷體" w:hAnsi="Times New Roman" w:cs="Times New Roman"/>
          <w:szCs w:val="22"/>
        </w:rPr>
        <w:t xml:space="preserve"> to a control group. Through a comparative analysis employing the modified Jones model for discretionary accruals and proxies for real activities manipulation (RM), we identify a significant increase in both accrual-based EM </w:t>
      </w:r>
      <w:r>
        <w:rPr>
          <w:rFonts w:ascii="Times New Roman" w:eastAsia="標楷體" w:hAnsi="Times New Roman" w:cs="Times New Roman"/>
          <w:szCs w:val="22"/>
        </w:rPr>
        <w:t>approaches following</w:t>
      </w:r>
      <w:r w:rsidRPr="0086723C">
        <w:rPr>
          <w:rFonts w:ascii="Times New Roman" w:eastAsia="標楷體" w:hAnsi="Times New Roman" w:cs="Times New Roman"/>
          <w:szCs w:val="22"/>
        </w:rPr>
        <w:t xml:space="preserve"> post-RPA implementation. Our findings suggest that while RPA enhances operational efficiency and decision-making capabilities, it also affords managers greater flexibility in engaging in EM, potentially due to the </w:t>
      </w:r>
      <w:r w:rsidR="008F70F8">
        <w:rPr>
          <w:rFonts w:ascii="Times New Roman" w:eastAsia="標楷體" w:hAnsi="Times New Roman" w:cs="Times New Roman"/>
          <w:szCs w:val="22"/>
        </w:rPr>
        <w:t>initial</w:t>
      </w:r>
      <w:r w:rsidRPr="0086723C">
        <w:rPr>
          <w:rFonts w:ascii="Times New Roman" w:eastAsia="標楷體" w:hAnsi="Times New Roman" w:cs="Times New Roman"/>
          <w:szCs w:val="22"/>
        </w:rPr>
        <w:t xml:space="preserve"> stage of comprehensive control standards and risk management frameworks for RPA. These results contribute to the emerging literature on the implications of automation technologies on financial reporting practices, underscoring the need for robust governance mechanisms to mitigate the potential for EM in the digital transformation</w:t>
      </w:r>
      <w:r w:rsidR="008C4A44">
        <w:rPr>
          <w:rFonts w:ascii="Times New Roman" w:eastAsia="標楷體" w:hAnsi="Times New Roman" w:cs="Times New Roman"/>
          <w:szCs w:val="22"/>
        </w:rPr>
        <w:t xml:space="preserve"> era</w:t>
      </w:r>
      <w:r w:rsidRPr="0086723C">
        <w:rPr>
          <w:rFonts w:ascii="Times New Roman" w:eastAsia="標楷體" w:hAnsi="Times New Roman" w:cs="Times New Roman"/>
          <w:szCs w:val="22"/>
        </w:rPr>
        <w:t>.</w:t>
      </w:r>
    </w:p>
    <w:p w14:paraId="2A3051D9" w14:textId="77777777" w:rsidR="0086723C" w:rsidRPr="0086723C" w:rsidRDefault="0086723C" w:rsidP="0086723C">
      <w:pPr>
        <w:spacing w:line="360" w:lineRule="auto"/>
        <w:ind w:firstLine="480"/>
        <w:jc w:val="both"/>
        <w:rPr>
          <w:rFonts w:ascii="Times New Roman" w:eastAsia="標楷體" w:hAnsi="Times New Roman" w:cs="Times New Roman"/>
          <w:szCs w:val="22"/>
        </w:rPr>
      </w:pPr>
    </w:p>
    <w:p w14:paraId="1AC0B20C" w14:textId="77777777" w:rsidR="0086723C" w:rsidRPr="0086723C" w:rsidRDefault="0086723C" w:rsidP="0086723C">
      <w:pPr>
        <w:spacing w:line="360" w:lineRule="auto"/>
        <w:ind w:firstLine="480"/>
        <w:jc w:val="both"/>
        <w:rPr>
          <w:rFonts w:ascii="Times New Roman" w:eastAsia="標楷體" w:hAnsi="Times New Roman" w:cs="Times New Roman"/>
          <w:szCs w:val="22"/>
        </w:rPr>
      </w:pPr>
    </w:p>
    <w:p w14:paraId="6D7B4362" w14:textId="77777777" w:rsidR="0086723C" w:rsidRPr="0086723C" w:rsidRDefault="0086723C" w:rsidP="0086723C">
      <w:pPr>
        <w:spacing w:line="360" w:lineRule="auto"/>
        <w:ind w:firstLine="480"/>
        <w:jc w:val="both"/>
        <w:rPr>
          <w:rFonts w:ascii="Times New Roman" w:eastAsia="標楷體" w:hAnsi="Times New Roman" w:cs="Times New Roman"/>
          <w:szCs w:val="22"/>
        </w:rPr>
      </w:pPr>
    </w:p>
    <w:p w14:paraId="0AB495AB" w14:textId="77777777" w:rsidR="00F3614A" w:rsidRPr="00BA4329" w:rsidRDefault="00F3614A" w:rsidP="00F3614A">
      <w:pPr>
        <w:spacing w:line="360" w:lineRule="auto"/>
        <w:ind w:firstLine="480"/>
        <w:jc w:val="both"/>
        <w:rPr>
          <w:rFonts w:ascii="Times New Roman" w:eastAsia="標楷體" w:hAnsi="Times New Roman" w:cs="Times New Roman"/>
          <w:szCs w:val="22"/>
        </w:rPr>
      </w:pPr>
    </w:p>
    <w:p w14:paraId="74083973"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2182ECA9"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2A7C2494"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6998DEFE" w14:textId="49F2F851" w:rsidR="00F3614A" w:rsidRPr="00BA4329" w:rsidRDefault="00F3614A" w:rsidP="00F3614A">
      <w:pPr>
        <w:pStyle w:val="21"/>
        <w:spacing w:after="180"/>
        <w:ind w:left="841" w:hanging="841"/>
        <w:rPr>
          <w:b/>
        </w:rPr>
      </w:pPr>
      <w:r w:rsidRPr="00BA4329">
        <w:rPr>
          <w:b/>
        </w:rPr>
        <w:t xml:space="preserve">JEL Classification: </w:t>
      </w:r>
      <w:r w:rsidR="0015433E">
        <w:rPr>
          <w:rFonts w:hint="eastAsia"/>
          <w:b/>
        </w:rPr>
        <w:t>M</w:t>
      </w:r>
      <w:ins w:id="1" w:author="Sheng-Feng Hsieh" w:date="2024-04-07T14:44:00Z">
        <w:r w:rsidR="00B673CE">
          <w:rPr>
            <w:rFonts w:hint="eastAsia"/>
            <w:b/>
          </w:rPr>
          <w:t>41</w:t>
        </w:r>
      </w:ins>
    </w:p>
    <w:p w14:paraId="28AF9F06" w14:textId="5FEE968A" w:rsidR="00F3614A" w:rsidRPr="00BA4329" w:rsidRDefault="00F3614A" w:rsidP="00F3614A">
      <w:pPr>
        <w:spacing w:line="360" w:lineRule="auto"/>
        <w:rPr>
          <w:rFonts w:ascii="Times New Roman" w:hAnsi="Times New Roman" w:cs="Times New Roman"/>
        </w:rPr>
      </w:pPr>
      <w:r w:rsidRPr="00BA4329">
        <w:rPr>
          <w:rFonts w:ascii="Times New Roman" w:hAnsi="Times New Roman" w:cs="Times New Roman"/>
          <w:b/>
        </w:rPr>
        <w:t>Keywords</w:t>
      </w:r>
      <w:r w:rsidRPr="00BA4329">
        <w:rPr>
          <w:rFonts w:ascii="Times New Roman" w:hAnsi="Times New Roman" w:cs="Times New Roman"/>
        </w:rPr>
        <w:t xml:space="preserve">: </w:t>
      </w:r>
      <w:ins w:id="2" w:author="Sheng-Feng Hsieh" w:date="2024-03-21T17:08:00Z">
        <w:r w:rsidR="0005030B">
          <w:rPr>
            <w:rFonts w:ascii="Times New Roman" w:hAnsi="Times New Roman" w:cs="Times New Roman"/>
          </w:rPr>
          <w:t>robotic process automation, RPA, earnings management, real activities management</w:t>
        </w:r>
      </w:ins>
    </w:p>
    <w:p w14:paraId="1EE0E449" w14:textId="0BF54176" w:rsidR="00CC1D7A" w:rsidRPr="00BA4329" w:rsidRDefault="00CC1D7A">
      <w:pPr>
        <w:widowControl/>
        <w:rPr>
          <w:rStyle w:val="10"/>
          <w:rFonts w:ascii="Times New Roman" w:hAnsi="Times New Roman" w:cs="Times New Roman"/>
          <w:sz w:val="24"/>
          <w:szCs w:val="24"/>
        </w:rPr>
      </w:pPr>
      <w:r w:rsidRPr="00BA4329">
        <w:rPr>
          <w:rStyle w:val="10"/>
          <w:rFonts w:ascii="Times New Roman" w:hAnsi="Times New Roman" w:cs="Times New Roman"/>
          <w:sz w:val="24"/>
          <w:szCs w:val="24"/>
        </w:rPr>
        <w:br w:type="page"/>
      </w:r>
    </w:p>
    <w:p w14:paraId="7FB71520" w14:textId="77777777"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r w:rsidRPr="00BA4329">
        <w:rPr>
          <w:rStyle w:val="10"/>
          <w:rFonts w:ascii="Times New Roman" w:hAnsi="Times New Roman" w:cs="Times New Roman"/>
          <w:b/>
          <w:bCs/>
          <w:sz w:val="24"/>
          <w:szCs w:val="24"/>
        </w:rPr>
        <w:lastRenderedPageBreak/>
        <w:t>INTRODUCTION</w:t>
      </w:r>
      <w:r w:rsidRPr="00BA4329">
        <w:rPr>
          <w:rFonts w:ascii="Times New Roman" w:hAnsi="Times New Roman" w:cs="Times New Roman"/>
          <w:sz w:val="24"/>
          <w:szCs w:val="24"/>
        </w:rPr>
        <w:t xml:space="preserve"> </w:t>
      </w:r>
    </w:p>
    <w:p w14:paraId="055FE270" w14:textId="4EC12B60" w:rsidR="006F2AA8" w:rsidRPr="00BA4329" w:rsidRDefault="009B09BF" w:rsidP="006F2AA8">
      <w:pPr>
        <w:pStyle w:val="31"/>
        <w:ind w:left="0"/>
        <w:rPr>
          <w:rFonts w:ascii="Times New Roman" w:eastAsiaTheme="minorEastAsia" w:hAnsi="Times New Roman" w:cs="Times New Roman"/>
        </w:rPr>
      </w:pPr>
      <w:r w:rsidRPr="00BA4329">
        <w:rPr>
          <w:rFonts w:ascii="Times New Roman" w:hAnsi="Times New Roman" w:cs="Times New Roman"/>
        </w:rPr>
        <w:t>In today</w:t>
      </w:r>
      <w:r w:rsidR="00ED1E41" w:rsidRPr="00ED1E41">
        <w:rPr>
          <w:rFonts w:ascii="Times New Roman" w:hAnsi="Times New Roman" w:cs="Times New Roman" w:hint="eastAsia"/>
        </w:rPr>
        <w:t>’</w:t>
      </w:r>
      <w:r w:rsidRPr="00BA4329">
        <w:rPr>
          <w:rFonts w:ascii="Times New Roman" w:hAnsi="Times New Roman" w:cs="Times New Roman"/>
        </w:rPr>
        <w:t xml:space="preserve">s business world, disruptive technologies have significantly reshaped various sectors. The advent of digital transformation has been instrumental in driving value creation and competitive advantage. Technologies such as </w:t>
      </w:r>
      <w:r w:rsidR="006D1265">
        <w:rPr>
          <w:rFonts w:ascii="Times New Roman" w:hAnsi="Times New Roman" w:cs="Times New Roman"/>
        </w:rPr>
        <w:t>e</w:t>
      </w:r>
      <w:r w:rsidR="006D1265" w:rsidRPr="00BA4329">
        <w:rPr>
          <w:rFonts w:ascii="Times New Roman" w:hAnsi="Times New Roman" w:cs="Times New Roman"/>
        </w:rPr>
        <w:t>nterprise resource planning systems (ERP)</w:t>
      </w:r>
      <w:r w:rsidR="006D1265">
        <w:rPr>
          <w:rFonts w:ascii="Times New Roman" w:hAnsi="Times New Roman" w:cs="Times New Roman"/>
        </w:rPr>
        <w:t xml:space="preserve"> </w:t>
      </w:r>
      <w:r w:rsidRPr="00BA4329">
        <w:rPr>
          <w:rFonts w:ascii="Times New Roman" w:hAnsi="Times New Roman" w:cs="Times New Roman"/>
        </w:rPr>
        <w:t>artificial intelligence, machine learning, cloud computing, blockchain, and robotic process automation (RPA) have particularly impacted the finance and accounting functions, reflecting the rapid evolution in this domain (</w:t>
      </w:r>
      <w:r w:rsidRPr="00BA4329">
        <w:rPr>
          <w:rFonts w:ascii="Times New Roman" w:hAnsi="Times New Roman" w:cs="Times New Roman"/>
          <w:color w:val="0070C0"/>
        </w:rPr>
        <w:t>Moll</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Yigitbasioglu</w:t>
      </w:r>
      <w:proofErr w:type="spellEnd"/>
      <w:r w:rsidRPr="00BA4329">
        <w:rPr>
          <w:rFonts w:ascii="Times New Roman" w:hAnsi="Times New Roman" w:cs="Times New Roman"/>
          <w:color w:val="0070C0"/>
        </w:rPr>
        <w:t xml:space="preserve"> 2019</w:t>
      </w:r>
      <w:r w:rsidRPr="00BA4329">
        <w:rPr>
          <w:rFonts w:ascii="Times New Roman" w:hAnsi="Times New Roman" w:cs="Times New Roman"/>
        </w:rPr>
        <w:t>).</w:t>
      </w:r>
    </w:p>
    <w:p w14:paraId="553D42CE" w14:textId="47038121" w:rsidR="006F2AA8" w:rsidRPr="00BA4329" w:rsidRDefault="009B09BF" w:rsidP="006F2AA8">
      <w:pPr>
        <w:pStyle w:val="31"/>
        <w:ind w:left="0" w:firstLine="425"/>
        <w:rPr>
          <w:rFonts w:ascii="Times New Roman" w:eastAsiaTheme="minorEastAsia" w:hAnsi="Times New Roman" w:cs="Times New Roman"/>
        </w:rPr>
      </w:pPr>
      <w:commentRangeStart w:id="3"/>
      <w:r w:rsidRPr="00BA4329">
        <w:rPr>
          <w:rFonts w:ascii="Times New Roman" w:hAnsi="Times New Roman" w:cs="Times New Roman"/>
        </w:rPr>
        <w:t>A pivotal example of such technological influence</w:t>
      </w:r>
      <w:commentRangeEnd w:id="3"/>
      <w:r w:rsidR="000501D6">
        <w:rPr>
          <w:rStyle w:val="a6"/>
          <w:rFonts w:eastAsiaTheme="minorEastAsia"/>
        </w:rPr>
        <w:commentReference w:id="3"/>
      </w:r>
      <w:r w:rsidRPr="00BA4329">
        <w:rPr>
          <w:rFonts w:ascii="Times New Roman" w:hAnsi="Times New Roman" w:cs="Times New Roman"/>
        </w:rPr>
        <w:t xml:space="preserve"> is the introduction of ERP</w:t>
      </w:r>
      <w:r w:rsidR="006D1265">
        <w:rPr>
          <w:rFonts w:ascii="Times New Roman" w:hAnsi="Times New Roman" w:cs="Times New Roman"/>
        </w:rPr>
        <w:t>s</w:t>
      </w:r>
      <w:r w:rsidRPr="00BA4329">
        <w:rPr>
          <w:rFonts w:ascii="Times New Roman" w:hAnsi="Times New Roman" w:cs="Times New Roman"/>
        </w:rPr>
        <w:t>. ERPs have revolutionized financial operations, enhancing cross-functional integration, centralizing control, and advancing automation (</w:t>
      </w:r>
      <w:proofErr w:type="spellStart"/>
      <w:r w:rsidRPr="00BA4329">
        <w:rPr>
          <w:rFonts w:ascii="Times New Roman" w:hAnsi="Times New Roman" w:cs="Times New Roman"/>
          <w:color w:val="0070C0"/>
        </w:rPr>
        <w:t>Scapens</w:t>
      </w:r>
      <w:proofErr w:type="spellEnd"/>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Jazayeri</w:t>
      </w:r>
      <w:proofErr w:type="spellEnd"/>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xml:space="preserve">; </w:t>
      </w:r>
      <w:r w:rsidRPr="00BA4329">
        <w:rPr>
          <w:rFonts w:ascii="Times New Roman" w:hAnsi="Times New Roman" w:cs="Times New Roman"/>
          <w:color w:val="0070C0"/>
        </w:rPr>
        <w:t>Nicolaou</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Bhattacharya</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2008</w:t>
      </w:r>
      <w:r w:rsidRPr="00BA4329">
        <w:rPr>
          <w:rFonts w:ascii="Times New Roman" w:hAnsi="Times New Roman" w:cs="Times New Roman"/>
        </w:rPr>
        <w:t xml:space="preserve">; </w:t>
      </w:r>
      <w:proofErr w:type="spellStart"/>
      <w:r w:rsidRPr="00BA4329">
        <w:rPr>
          <w:rFonts w:ascii="Times New Roman" w:hAnsi="Times New Roman" w:cs="Times New Roman"/>
          <w:color w:val="0070C0"/>
        </w:rPr>
        <w:t>Kanellou</w:t>
      </w:r>
      <w:proofErr w:type="spellEnd"/>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Spathis</w:t>
      </w:r>
      <w:proofErr w:type="spellEnd"/>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2013</w:t>
      </w:r>
      <w:r w:rsidRPr="00BA4329">
        <w:rPr>
          <w:rFonts w:ascii="Times New Roman" w:hAnsi="Times New Roman" w:cs="Times New Roman"/>
        </w:rPr>
        <w:t xml:space="preserve">). This transformation has led to more efficient financial reporting and transparency, </w:t>
      </w:r>
      <w:commentRangeStart w:id="4"/>
      <w:r w:rsidRPr="00BA4329">
        <w:rPr>
          <w:rFonts w:ascii="Times New Roman" w:hAnsi="Times New Roman" w:cs="Times New Roman"/>
        </w:rPr>
        <w:t>where accounting transactions are easily traceable and financial reports are generated automatically</w:t>
      </w:r>
      <w:commentRangeEnd w:id="4"/>
      <w:r w:rsidR="000501D6">
        <w:rPr>
          <w:rStyle w:val="a6"/>
          <w:rFonts w:eastAsiaTheme="minorEastAsia"/>
        </w:rPr>
        <w:commentReference w:id="4"/>
      </w:r>
      <w:r w:rsidRPr="00BA4329">
        <w:rPr>
          <w:rFonts w:ascii="Times New Roman" w:hAnsi="Times New Roman" w:cs="Times New Roman"/>
        </w:rPr>
        <w:t>, marking a shift from manual to automated processes</w:t>
      </w:r>
      <w:r w:rsidR="001223ED" w:rsidRPr="00BA4329">
        <w:rPr>
          <w:rFonts w:ascii="Times New Roman" w:hAnsi="Times New Roman" w:cs="Times New Roman"/>
        </w:rPr>
        <w:t xml:space="preserve"> </w:t>
      </w:r>
      <w:r w:rsidRPr="00BA4329">
        <w:rPr>
          <w:rFonts w:ascii="Times New Roman" w:hAnsi="Times New Roman" w:cs="Times New Roman"/>
        </w:rPr>
        <w:t>(</w:t>
      </w:r>
      <w:r w:rsidR="00E82EA9" w:rsidRPr="00BA4329">
        <w:rPr>
          <w:rFonts w:ascii="Times New Roman" w:hAnsi="Times New Roman" w:cs="Times New Roman"/>
          <w:color w:val="0070C0"/>
        </w:rPr>
        <w:t xml:space="preserve">Kuhn and </w:t>
      </w:r>
      <w:r w:rsidRPr="00BA4329">
        <w:rPr>
          <w:rFonts w:ascii="Times New Roman" w:hAnsi="Times New Roman" w:cs="Times New Roman"/>
          <w:color w:val="0070C0"/>
        </w:rPr>
        <w:t>Sutton 20</w:t>
      </w:r>
      <w:r w:rsidR="00C96BAC" w:rsidRPr="00BA4329">
        <w:rPr>
          <w:rFonts w:ascii="Times New Roman" w:hAnsi="Times New Roman" w:cs="Times New Roman"/>
          <w:color w:val="0070C0"/>
        </w:rPr>
        <w:t>10</w:t>
      </w:r>
      <w:r w:rsidRPr="00BA4329">
        <w:rPr>
          <w:rFonts w:ascii="Times New Roman" w:hAnsi="Times New Roman" w:cs="Times New Roman"/>
        </w:rPr>
        <w:t>).</w:t>
      </w:r>
    </w:p>
    <w:p w14:paraId="2699AF28" w14:textId="361B69E2" w:rsidR="006F2AA8" w:rsidRPr="00BA4329" w:rsidRDefault="00D13DE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Empirical evidence supports the positive impact of such technolog</w:t>
      </w:r>
      <w:r w:rsidR="006D1265">
        <w:rPr>
          <w:rFonts w:ascii="Times New Roman" w:hAnsi="Times New Roman" w:cs="Times New Roman"/>
        </w:rPr>
        <w:t xml:space="preserve">y. </w:t>
      </w:r>
      <w:r w:rsidRPr="00BA4329">
        <w:rPr>
          <w:rFonts w:ascii="Times New Roman" w:hAnsi="Times New Roman" w:cs="Times New Roman"/>
        </w:rPr>
        <w:t xml:space="preserve">The integration of ERP systems has been extensively analyzed, showcasing its diverse impacts on organizations. The immediate value of these systems is evident </w:t>
      </w:r>
      <w:commentRangeStart w:id="5"/>
      <w:r w:rsidRPr="00BA4329">
        <w:rPr>
          <w:rFonts w:ascii="Times New Roman" w:hAnsi="Times New Roman" w:cs="Times New Roman"/>
        </w:rPr>
        <w:t xml:space="preserve">through positive market responses </w:t>
      </w:r>
      <w:r w:rsidR="00127E7E">
        <w:rPr>
          <w:rFonts w:ascii="Times New Roman" w:hAnsi="Times New Roman" w:cs="Times New Roman"/>
        </w:rPr>
        <w:t xml:space="preserve">in </w:t>
      </w:r>
      <w:r w:rsidR="00E952E0" w:rsidRPr="00E952E0">
        <w:rPr>
          <w:rFonts w:ascii="Times New Roman" w:eastAsiaTheme="minorEastAsia" w:hAnsi="Times New Roman" w:cs="Times New Roman"/>
        </w:rPr>
        <w:t xml:space="preserve">the </w:t>
      </w:r>
      <w:r w:rsidRPr="00BA4329">
        <w:rPr>
          <w:rFonts w:ascii="Times New Roman" w:hAnsi="Times New Roman" w:cs="Times New Roman"/>
        </w:rPr>
        <w:t>post-implementation</w:t>
      </w:r>
      <w:commentRangeEnd w:id="5"/>
      <w:r w:rsidR="00ED4C81">
        <w:rPr>
          <w:rStyle w:val="a6"/>
          <w:rFonts w:eastAsiaTheme="minorEastAsia"/>
        </w:rPr>
        <w:commentReference w:id="5"/>
      </w:r>
      <w:r w:rsidRPr="00BA4329">
        <w:rPr>
          <w:rFonts w:ascii="Times New Roman" w:hAnsi="Times New Roman" w:cs="Times New Roman"/>
        </w:rPr>
        <w:t xml:space="preserve"> </w:t>
      </w:r>
      <w:r w:rsidR="00127E7E">
        <w:rPr>
          <w:rFonts w:ascii="Times New Roman" w:hAnsi="Times New Roman" w:cs="Times New Roman"/>
        </w:rPr>
        <w:t xml:space="preserve">period </w:t>
      </w:r>
      <w:r w:rsidRPr="00BA4329">
        <w:rPr>
          <w:rFonts w:ascii="Times New Roman" w:hAnsi="Times New Roman" w:cs="Times New Roman"/>
        </w:rPr>
        <w:t>(</w:t>
      </w:r>
      <w:r w:rsidRPr="00BA4329">
        <w:rPr>
          <w:rFonts w:ascii="Times New Roman" w:hAnsi="Times New Roman" w:cs="Times New Roman"/>
          <w:color w:val="0070C0"/>
        </w:rPr>
        <w:t>Hayes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2001</w:t>
      </w:r>
      <w:r w:rsidRPr="00BA4329">
        <w:rPr>
          <w:rFonts w:ascii="Times New Roman" w:hAnsi="Times New Roman" w:cs="Times New Roman"/>
        </w:rPr>
        <w:t xml:space="preserve">). Furthermore, ERP adoption is </w:t>
      </w:r>
      <w:r w:rsidR="00DF54F1">
        <w:rPr>
          <w:rFonts w:ascii="Times New Roman" w:hAnsi="Times New Roman" w:cs="Times New Roman"/>
        </w:rPr>
        <w:t xml:space="preserve">positively </w:t>
      </w:r>
      <w:commentRangeStart w:id="6"/>
      <w:r w:rsidRPr="00BA4329">
        <w:rPr>
          <w:rFonts w:ascii="Times New Roman" w:hAnsi="Times New Roman" w:cs="Times New Roman"/>
        </w:rPr>
        <w:t xml:space="preserve">correlated </w:t>
      </w:r>
      <w:commentRangeEnd w:id="6"/>
      <w:r w:rsidR="00ED4C81">
        <w:rPr>
          <w:rStyle w:val="a6"/>
          <w:rFonts w:eastAsiaTheme="minorEastAsia"/>
        </w:rPr>
        <w:commentReference w:id="6"/>
      </w:r>
      <w:r w:rsidRPr="00BA4329">
        <w:rPr>
          <w:rFonts w:ascii="Times New Roman" w:hAnsi="Times New Roman" w:cs="Times New Roman"/>
        </w:rPr>
        <w:t>with enhanced financial performance, indicating its significant economic benefits (</w:t>
      </w:r>
      <w:r w:rsidRPr="00BA4329">
        <w:rPr>
          <w:rFonts w:ascii="Times New Roman" w:hAnsi="Times New Roman" w:cs="Times New Roman"/>
          <w:color w:val="0070C0"/>
        </w:rPr>
        <w:t>Hitt et al. 20</w:t>
      </w:r>
      <w:r w:rsidR="00E82EA9" w:rsidRPr="00BA4329">
        <w:rPr>
          <w:rFonts w:ascii="Times New Roman" w:hAnsi="Times New Roman" w:cs="Times New Roman"/>
          <w:color w:val="0070C0"/>
        </w:rPr>
        <w:t>14</w:t>
      </w:r>
      <w:r w:rsidRPr="00BA4329">
        <w:rPr>
          <w:rFonts w:ascii="Times New Roman" w:hAnsi="Times New Roman" w:cs="Times New Roman"/>
        </w:rPr>
        <w:t>). In terms of operational efficiency, ERP systems have been shown to significantly improve business process effectiveness (</w:t>
      </w:r>
      <w:r w:rsidRPr="00BA4329">
        <w:rPr>
          <w:rFonts w:ascii="Times New Roman" w:hAnsi="Times New Roman" w:cs="Times New Roman"/>
          <w:color w:val="0070C0"/>
        </w:rPr>
        <w:t>Hunton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The strategic implications of ERP on corporate finances, especially in areas like earnings management, have been thoroughly examined, presenting a comprehensive view of its influence beyond traditional performance measures (</w:t>
      </w:r>
      <w:r w:rsidR="00A01EED" w:rsidRPr="00BA4329">
        <w:rPr>
          <w:rFonts w:ascii="Times New Roman" w:hAnsi="Times New Roman" w:cs="Times New Roman"/>
          <w:color w:val="0070C0"/>
        </w:rPr>
        <w:t>Morris</w:t>
      </w:r>
      <w:r w:rsidR="00E82EA9" w:rsidRPr="00BA4329">
        <w:rPr>
          <w:rFonts w:ascii="Times New Roman" w:hAnsi="Times New Roman" w:cs="Times New Roman"/>
          <w:color w:val="0070C0"/>
        </w:rPr>
        <w:t xml:space="preserve"> and </w:t>
      </w:r>
      <w:proofErr w:type="spellStart"/>
      <w:r w:rsidR="00E82EA9" w:rsidRPr="00BA4329">
        <w:rPr>
          <w:rFonts w:ascii="Times New Roman" w:hAnsi="Times New Roman" w:cs="Times New Roman"/>
          <w:color w:val="0070C0"/>
        </w:rPr>
        <w:t>Laksmana</w:t>
      </w:r>
      <w:proofErr w:type="spellEnd"/>
      <w:r w:rsidR="00A01EED" w:rsidRPr="00BA4329">
        <w:rPr>
          <w:rFonts w:ascii="Times New Roman" w:hAnsi="Times New Roman" w:cs="Times New Roman"/>
          <w:color w:val="0070C0"/>
        </w:rPr>
        <w:t xml:space="preserve"> 2010</w:t>
      </w:r>
      <w:r w:rsidRPr="00BA4329">
        <w:rPr>
          <w:rFonts w:ascii="Times New Roman" w:hAnsi="Times New Roman" w:cs="Times New Roman"/>
        </w:rPr>
        <w:t xml:space="preserve">). Additionally, </w:t>
      </w:r>
      <w:r w:rsidRPr="00BA4329">
        <w:rPr>
          <w:rFonts w:ascii="Times New Roman" w:hAnsi="Times New Roman" w:cs="Times New Roman"/>
          <w:color w:val="0070C0"/>
        </w:rPr>
        <w:t>Paredes and Wheatley (201</w:t>
      </w:r>
      <w:r w:rsidR="00E82EA9"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extend</w:t>
      </w:r>
      <w:r w:rsidR="00E952E0">
        <w:rPr>
          <w:rFonts w:ascii="Times New Roman" w:eastAsiaTheme="minorEastAsia" w:hAnsi="Times New Roman" w:cs="Times New Roman"/>
        </w:rPr>
        <w:t>ed</w:t>
      </w:r>
      <w:r w:rsidRPr="00BA4329">
        <w:rPr>
          <w:rFonts w:ascii="Times New Roman" w:hAnsi="Times New Roman" w:cs="Times New Roman"/>
        </w:rPr>
        <w:t xml:space="preserve"> this examination by investigating how the increase in managers</w:t>
      </w:r>
      <w:r w:rsidR="00305198">
        <w:rPr>
          <w:rFonts w:ascii="新細明體" w:eastAsia="新細明體" w:hAnsi="新細明體" w:cs="新細明體"/>
        </w:rPr>
        <w:t>’</w:t>
      </w:r>
      <w:r w:rsidRPr="00BA4329">
        <w:rPr>
          <w:rFonts w:ascii="Times New Roman" w:hAnsi="Times New Roman" w:cs="Times New Roman"/>
        </w:rPr>
        <w:t xml:space="preserve"> access to accounting data via ERP systems influences managerial behavior, particularly regarding real activities manipulation. Their findings suggest</w:t>
      </w:r>
      <w:r w:rsidR="00E952E0">
        <w:rPr>
          <w:rFonts w:ascii="Times New Roman" w:eastAsiaTheme="minorEastAsia" w:hAnsi="Times New Roman" w:cs="Times New Roman"/>
        </w:rPr>
        <w:t>ed</w:t>
      </w:r>
      <w:r w:rsidRPr="00BA4329">
        <w:rPr>
          <w:rFonts w:ascii="Times New Roman" w:hAnsi="Times New Roman" w:cs="Times New Roman"/>
        </w:rPr>
        <w:t xml:space="preserve"> that after the implementation of ERP, earnings </w:t>
      </w:r>
      <w:r w:rsidRPr="00BA4329">
        <w:rPr>
          <w:rFonts w:ascii="Times New Roman" w:hAnsi="Times New Roman" w:cs="Times New Roman"/>
        </w:rPr>
        <w:lastRenderedPageBreak/>
        <w:t>management through real activities declines, indicating that ERP implementations enhance the quality of financial reporting by constraining opportunistic managerial behavior. This underscores the multifaceted benefits of ERP systems, not only in improving</w:t>
      </w:r>
      <w:r w:rsidR="00DF54F1">
        <w:rPr>
          <w:rFonts w:ascii="Times New Roman" w:hAnsi="Times New Roman" w:cs="Times New Roman"/>
        </w:rPr>
        <w:t xml:space="preserve"> </w:t>
      </w:r>
      <w:r w:rsidRPr="00BA4329">
        <w:rPr>
          <w:rFonts w:ascii="Times New Roman" w:hAnsi="Times New Roman" w:cs="Times New Roman"/>
        </w:rPr>
        <w:t>operational performance but also in promoting more transparent and reliable financial reporting practices.</w:t>
      </w:r>
    </w:p>
    <w:p w14:paraId="4E4D2144" w14:textId="2B496CEB" w:rsidR="006F2AA8" w:rsidRPr="00BA4329" w:rsidRDefault="009B09BF"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Despite extensive research on ERP systems, </w:t>
      </w:r>
      <w:r w:rsidR="00E952E0">
        <w:rPr>
          <w:rFonts w:ascii="Times New Roman" w:hAnsi="Times New Roman" w:cs="Times New Roman"/>
        </w:rPr>
        <w:t>RPA</w:t>
      </w:r>
      <w:r w:rsidRPr="00BA4329">
        <w:rPr>
          <w:rFonts w:ascii="Times New Roman" w:hAnsi="Times New Roman" w:cs="Times New Roman"/>
        </w:rPr>
        <w:t xml:space="preserve"> in accounting is a nascent field. Current literature predominantly explores </w:t>
      </w:r>
      <w:commentRangeStart w:id="7"/>
      <w:r w:rsidRPr="00BA4329">
        <w:rPr>
          <w:rFonts w:ascii="Times New Roman" w:hAnsi="Times New Roman" w:cs="Times New Roman"/>
        </w:rPr>
        <w:t>theoretical aspects and potential impacts</w:t>
      </w:r>
      <w:commentRangeEnd w:id="7"/>
      <w:r w:rsidR="00ED4C81">
        <w:rPr>
          <w:rStyle w:val="a6"/>
          <w:rFonts w:eastAsiaTheme="minorEastAsia"/>
        </w:rPr>
        <w:commentReference w:id="7"/>
      </w:r>
      <w:r w:rsidRPr="00BA4329">
        <w:rPr>
          <w:rFonts w:ascii="Times New Roman" w:hAnsi="Times New Roman" w:cs="Times New Roman"/>
        </w:rPr>
        <w:t xml:space="preserve"> of RPA on accounting and auditing</w:t>
      </w:r>
      <w:r w:rsidR="00127E7E">
        <w:rPr>
          <w:rFonts w:ascii="Times New Roman" w:hAnsi="Times New Roman" w:cs="Times New Roman"/>
        </w:rPr>
        <w:t xml:space="preserve"> (</w:t>
      </w:r>
      <w:r w:rsidR="00E952E0" w:rsidRPr="00E952E0">
        <w:rPr>
          <w:rFonts w:ascii="Times New Roman" w:eastAsiaTheme="minorEastAsia" w:hAnsi="Times New Roman" w:cs="Times New Roman"/>
        </w:rPr>
        <w:t xml:space="preserve">e.g., </w:t>
      </w:r>
      <w:r w:rsidR="00127E7E" w:rsidRPr="00A8540A">
        <w:rPr>
          <w:rFonts w:ascii="Times New Roman" w:hAnsi="Times New Roman" w:cs="Times New Roman"/>
          <w:color w:val="0070C0"/>
        </w:rPr>
        <w:t xml:space="preserve">Fernandez and Aman 2018; Cooper et al. 2019; </w:t>
      </w:r>
      <w:proofErr w:type="spellStart"/>
      <w:r w:rsidR="00127E7E" w:rsidRPr="00A8540A">
        <w:rPr>
          <w:rFonts w:ascii="Times New Roman" w:hAnsi="Times New Roman" w:cs="Times New Roman"/>
          <w:color w:val="0070C0"/>
        </w:rPr>
        <w:t>Jędrzejka</w:t>
      </w:r>
      <w:proofErr w:type="spellEnd"/>
      <w:r w:rsidR="00127E7E" w:rsidRPr="00A8540A">
        <w:rPr>
          <w:rFonts w:ascii="Times New Roman" w:hAnsi="Times New Roman" w:cs="Times New Roman"/>
          <w:color w:val="0070C0"/>
        </w:rPr>
        <w:t xml:space="preserve"> 2019</w:t>
      </w:r>
      <w:r w:rsidR="00127E7E">
        <w:rPr>
          <w:rFonts w:ascii="Times New Roman" w:hAnsi="Times New Roman" w:cs="Times New Roman"/>
        </w:rPr>
        <w:t>)</w:t>
      </w:r>
      <w:r w:rsidRPr="00BA4329">
        <w:rPr>
          <w:rFonts w:ascii="Times New Roman" w:hAnsi="Times New Roman" w:cs="Times New Roman"/>
        </w:rPr>
        <w:t xml:space="preserve">, primarily utilizing </w:t>
      </w:r>
      <w:commentRangeStart w:id="8"/>
      <w:commentRangeStart w:id="9"/>
      <w:commentRangeStart w:id="10"/>
      <w:r w:rsidRPr="00BA4329">
        <w:rPr>
          <w:rFonts w:ascii="Times New Roman" w:hAnsi="Times New Roman" w:cs="Times New Roman"/>
        </w:rPr>
        <w:t xml:space="preserve">secondary data </w:t>
      </w:r>
      <w:commentRangeEnd w:id="8"/>
      <w:r w:rsidR="00ED4C81">
        <w:rPr>
          <w:rStyle w:val="a6"/>
          <w:rFonts w:eastAsiaTheme="minorEastAsia"/>
        </w:rPr>
        <w:commentReference w:id="8"/>
      </w:r>
      <w:commentRangeEnd w:id="9"/>
      <w:r w:rsidR="00473D79">
        <w:rPr>
          <w:rStyle w:val="a6"/>
          <w:rFonts w:eastAsiaTheme="minorEastAsia"/>
        </w:rPr>
        <w:commentReference w:id="9"/>
      </w:r>
      <w:commentRangeEnd w:id="10"/>
      <w:r w:rsidR="00473D79">
        <w:rPr>
          <w:rStyle w:val="a6"/>
          <w:rFonts w:eastAsiaTheme="minorEastAsia"/>
        </w:rPr>
        <w:commentReference w:id="10"/>
      </w:r>
      <w:r w:rsidRPr="00BA4329">
        <w:rPr>
          <w:rFonts w:ascii="Times New Roman" w:hAnsi="Times New Roman" w:cs="Times New Roman"/>
        </w:rPr>
        <w:t>to understand its role in the digitization of accounting and interaction with related technologies (</w:t>
      </w:r>
      <w:r w:rsidRPr="00BA4329">
        <w:rPr>
          <w:rFonts w:ascii="Times New Roman" w:hAnsi="Times New Roman" w:cs="Times New Roman"/>
          <w:color w:val="0070C0"/>
        </w:rPr>
        <w:t>Tiron-Tudor et al.</w:t>
      </w:r>
      <w:r w:rsidR="00C027BF" w:rsidRPr="00BA4329">
        <w:rPr>
          <w:rFonts w:ascii="Times New Roman" w:hAnsi="Times New Roman" w:cs="Times New Roman"/>
          <w:color w:val="0070C0"/>
        </w:rPr>
        <w:t xml:space="preserve"> 202</w:t>
      </w:r>
      <w:r w:rsidR="00E82EA9" w:rsidRPr="00BA4329">
        <w:rPr>
          <w:rFonts w:ascii="Times New Roman" w:hAnsi="Times New Roman" w:cs="Times New Roman"/>
          <w:color w:val="0070C0"/>
        </w:rPr>
        <w:t>4</w:t>
      </w:r>
      <w:r w:rsidRPr="00BA4329">
        <w:rPr>
          <w:rFonts w:ascii="Times New Roman" w:hAnsi="Times New Roman" w:cs="Times New Roman"/>
        </w:rPr>
        <w:t>). Although recent studies have ventured into qualitative analyses, examining motivations for RPA adoption and its broader implications for the accounting profession (</w:t>
      </w:r>
      <w:r w:rsidR="00C027BF" w:rsidRPr="00BA4329">
        <w:rPr>
          <w:rFonts w:ascii="Times New Roman" w:hAnsi="Times New Roman" w:cs="Times New Roman"/>
          <w:color w:val="0070C0"/>
        </w:rPr>
        <w:t>Fernandez and Aman 2018</w:t>
      </w:r>
      <w:r w:rsidR="00C027BF" w:rsidRPr="00BA4329">
        <w:rPr>
          <w:rFonts w:ascii="Times New Roman" w:hAnsi="Times New Roman" w:cs="Times New Roman"/>
        </w:rPr>
        <w:t xml:space="preserve">; </w:t>
      </w:r>
      <w:r w:rsidR="00C027BF" w:rsidRPr="00BA4329">
        <w:rPr>
          <w:rFonts w:ascii="Times New Roman" w:hAnsi="Times New Roman" w:cs="Times New Roman"/>
          <w:color w:val="0070C0"/>
        </w:rPr>
        <w:t>Moffitt et al. 2018</w:t>
      </w:r>
      <w:r w:rsidR="00CF3AE0" w:rsidRPr="00BA4329">
        <w:rPr>
          <w:rFonts w:ascii="Times New Roman" w:hAnsi="Times New Roman" w:cs="Times New Roman"/>
        </w:rPr>
        <w:t xml:space="preserve">; </w:t>
      </w:r>
      <w:r w:rsidRPr="00BA4329">
        <w:rPr>
          <w:rFonts w:ascii="Times New Roman" w:hAnsi="Times New Roman" w:cs="Times New Roman"/>
          <w:color w:val="0070C0"/>
        </w:rPr>
        <w:t>Asatiani et al. 2020</w:t>
      </w:r>
      <w:r w:rsidRPr="00BA4329">
        <w:rPr>
          <w:rFonts w:ascii="Times New Roman" w:hAnsi="Times New Roman" w:cs="Times New Roman"/>
        </w:rPr>
        <w:t xml:space="preserve">; </w:t>
      </w:r>
      <w:proofErr w:type="spellStart"/>
      <w:r w:rsidR="00C96BAC" w:rsidRPr="00BA4329">
        <w:rPr>
          <w:rFonts w:ascii="Times New Roman" w:hAnsi="Times New Roman" w:cs="Times New Roman"/>
          <w:color w:val="0070C0"/>
        </w:rPr>
        <w:t>Stravinskienė</w:t>
      </w:r>
      <w:proofErr w:type="spellEnd"/>
      <w:r w:rsidR="00C96BAC" w:rsidRPr="00BA4329">
        <w:rPr>
          <w:rFonts w:ascii="Times New Roman" w:hAnsi="Times New Roman" w:cs="Times New Roman"/>
          <w:color w:val="0070C0"/>
        </w:rPr>
        <w:t xml:space="preserve"> and </w:t>
      </w:r>
      <w:proofErr w:type="spellStart"/>
      <w:r w:rsidR="00C96BAC" w:rsidRPr="00BA4329">
        <w:rPr>
          <w:rFonts w:ascii="Times New Roman" w:hAnsi="Times New Roman" w:cs="Times New Roman"/>
          <w:color w:val="0070C0"/>
        </w:rPr>
        <w:t>Serafinas</w:t>
      </w:r>
      <w:proofErr w:type="spellEnd"/>
      <w:r w:rsidRPr="00BA4329">
        <w:rPr>
          <w:rFonts w:ascii="Times New Roman" w:hAnsi="Times New Roman" w:cs="Times New Roman"/>
          <w:color w:val="0070C0"/>
        </w:rPr>
        <w:t xml:space="preserve"> 2021</w:t>
      </w:r>
      <w:r w:rsidRPr="00BA4329">
        <w:rPr>
          <w:rFonts w:ascii="Times New Roman" w:hAnsi="Times New Roman" w:cs="Times New Roman"/>
        </w:rPr>
        <w:t xml:space="preserve">), </w:t>
      </w:r>
      <w:commentRangeStart w:id="11"/>
      <w:commentRangeStart w:id="12"/>
      <w:commentRangeStart w:id="13"/>
      <w:r w:rsidR="00127E7E">
        <w:rPr>
          <w:rFonts w:ascii="Times New Roman" w:hAnsi="Times New Roman" w:cs="Times New Roman"/>
        </w:rPr>
        <w:t xml:space="preserve">empirical studies </w:t>
      </w:r>
      <w:r w:rsidRPr="00BA4329">
        <w:rPr>
          <w:rFonts w:ascii="Times New Roman" w:hAnsi="Times New Roman" w:cs="Times New Roman"/>
        </w:rPr>
        <w:t>are conspicuously sparse</w:t>
      </w:r>
      <w:commentRangeEnd w:id="11"/>
      <w:r w:rsidR="00ED4C81">
        <w:rPr>
          <w:rStyle w:val="a6"/>
          <w:rFonts w:eastAsiaTheme="minorEastAsia"/>
        </w:rPr>
        <w:commentReference w:id="11"/>
      </w:r>
      <w:commentRangeEnd w:id="12"/>
      <w:r w:rsidR="00205814">
        <w:rPr>
          <w:rStyle w:val="a6"/>
          <w:rFonts w:eastAsiaTheme="minorEastAsia"/>
        </w:rPr>
        <w:commentReference w:id="12"/>
      </w:r>
      <w:commentRangeEnd w:id="13"/>
      <w:r w:rsidR="00205814">
        <w:rPr>
          <w:rStyle w:val="a6"/>
          <w:rFonts w:eastAsiaTheme="minorEastAsia"/>
        </w:rPr>
        <w:commentReference w:id="13"/>
      </w:r>
      <w:r w:rsidRPr="00BA4329">
        <w:rPr>
          <w:rFonts w:ascii="Times New Roman" w:hAnsi="Times New Roman" w:cs="Times New Roman"/>
        </w:rPr>
        <w:t xml:space="preserve">. </w:t>
      </w:r>
    </w:p>
    <w:p w14:paraId="02415349" w14:textId="035A3EF6" w:rsidR="006F2AA8" w:rsidRPr="00BA4329" w:rsidRDefault="008218AD" w:rsidP="006F2AA8">
      <w:pPr>
        <w:pStyle w:val="31"/>
        <w:ind w:left="0" w:firstLine="425"/>
        <w:rPr>
          <w:rFonts w:ascii="Times New Roman" w:eastAsiaTheme="minorEastAsia" w:hAnsi="Times New Roman" w:cs="Times New Roman"/>
        </w:rPr>
      </w:pPr>
      <w:commentRangeStart w:id="14"/>
      <w:commentRangeStart w:id="15"/>
      <w:r w:rsidRPr="00BA4329">
        <w:rPr>
          <w:rFonts w:ascii="Times New Roman" w:hAnsi="Times New Roman" w:cs="Times New Roman"/>
        </w:rPr>
        <w:t>In</w:t>
      </w:r>
      <w:commentRangeEnd w:id="14"/>
      <w:r w:rsidR="00205814">
        <w:rPr>
          <w:rStyle w:val="a6"/>
          <w:rFonts w:eastAsiaTheme="minorEastAsia"/>
        </w:rPr>
        <w:commentReference w:id="14"/>
      </w:r>
      <w:commentRangeEnd w:id="15"/>
      <w:r w:rsidR="00205814">
        <w:rPr>
          <w:rStyle w:val="a6"/>
          <w:rFonts w:eastAsiaTheme="minorEastAsia"/>
        </w:rPr>
        <w:commentReference w:id="15"/>
      </w:r>
      <w:r w:rsidRPr="00BA4329">
        <w:rPr>
          <w:rFonts w:ascii="Times New Roman" w:hAnsi="Times New Roman" w:cs="Times New Roman"/>
        </w:rPr>
        <w:t xml:space="preserve"> this study, we explore the nuanced relationship between R</w:t>
      </w:r>
      <w:r w:rsidR="006F2AA8" w:rsidRPr="00BA4329">
        <w:rPr>
          <w:rFonts w:ascii="Times New Roman" w:eastAsiaTheme="minorEastAsia" w:hAnsi="Times New Roman" w:cs="Times New Roman"/>
        </w:rPr>
        <w:t>PA</w:t>
      </w:r>
      <w:r w:rsidRPr="00BA4329">
        <w:rPr>
          <w:rFonts w:ascii="Times New Roman" w:hAnsi="Times New Roman" w:cs="Times New Roman"/>
        </w:rPr>
        <w:t xml:space="preserve"> adoption and earnings management (EM), including accruals-based earnings management (AM) and real activities manipulation (RM). Through a comparative analysis</w:t>
      </w:r>
      <w:r w:rsidR="00CE2502">
        <w:rPr>
          <w:rFonts w:ascii="Times New Roman" w:hAnsi="Times New Roman" w:cs="Times New Roman"/>
        </w:rPr>
        <w:t xml:space="preserve"> of the regression analysis</w:t>
      </w:r>
      <w:r w:rsidRPr="00BA4329">
        <w:rPr>
          <w:rFonts w:ascii="Times New Roman" w:hAnsi="Times New Roman" w:cs="Times New Roman"/>
        </w:rPr>
        <w:t xml:space="preserve"> involving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w:t>
      </w:r>
      <w:r w:rsidR="00E952E0" w:rsidRPr="00E952E0">
        <w:rPr>
          <w:rFonts w:ascii="Times New Roman" w:eastAsiaTheme="minorEastAsia" w:hAnsi="Times New Roman" w:cs="Times New Roman"/>
        </w:rPr>
        <w:t xml:space="preserve">implementing </w:t>
      </w:r>
      <w:r w:rsidRPr="00BA4329">
        <w:rPr>
          <w:rFonts w:ascii="Times New Roman" w:hAnsi="Times New Roman" w:cs="Times New Roman"/>
        </w:rPr>
        <w:t xml:space="preserve">RPA against </w:t>
      </w:r>
      <w:proofErr w:type="gramStart"/>
      <w:r w:rsidRPr="00BA4329">
        <w:rPr>
          <w:rFonts w:ascii="Times New Roman" w:hAnsi="Times New Roman" w:cs="Times New Roman"/>
        </w:rPr>
        <w:t>a</w:t>
      </w:r>
      <w:proofErr w:type="gramEnd"/>
      <w:r w:rsidRPr="00BA4329">
        <w:rPr>
          <w:rFonts w:ascii="Times New Roman" w:hAnsi="Times New Roman" w:cs="Times New Roman"/>
        </w:rPr>
        <w:t xml:space="preserve"> </w:t>
      </w:r>
      <w:r w:rsidR="00E952E0" w:rsidRPr="00E952E0">
        <w:rPr>
          <w:rFonts w:ascii="Times New Roman" w:eastAsiaTheme="minorEastAsia" w:hAnsi="Times New Roman" w:cs="Times New Roman"/>
        </w:rPr>
        <w:t>implementing</w:t>
      </w:r>
      <w:r w:rsidR="00E952E0">
        <w:rPr>
          <w:rFonts w:ascii="Times New Roman" w:eastAsiaTheme="minorEastAsia" w:hAnsi="Times New Roman" w:cs="Times New Roman"/>
        </w:rPr>
        <w:t xml:space="preserve"> </w:t>
      </w:r>
      <w:r w:rsidRPr="00BA4329">
        <w:rPr>
          <w:rFonts w:ascii="Times New Roman" w:hAnsi="Times New Roman" w:cs="Times New Roman"/>
        </w:rPr>
        <w:t>control group</w:t>
      </w:r>
      <w:r w:rsidR="00E952E0">
        <w:rPr>
          <w:rFonts w:ascii="Times New Roman" w:hAnsi="Times New Roman" w:cs="Times New Roman"/>
        </w:rPr>
        <w:t xml:space="preserve"> </w:t>
      </w:r>
      <w:r w:rsidRPr="00BA4329">
        <w:rPr>
          <w:rFonts w:ascii="Times New Roman" w:hAnsi="Times New Roman" w:cs="Times New Roman"/>
        </w:rPr>
        <w:t>from 2017 to 2022</w:t>
      </w:r>
      <w:r w:rsidR="00E952E0" w:rsidRPr="00E952E0">
        <w:rPr>
          <w:rFonts w:ascii="Times New Roman" w:eastAsiaTheme="minorEastAsia" w:hAnsi="Times New Roman" w:cs="Times New Roman"/>
        </w:rPr>
        <w:t xml:space="preserve"> in Taiwan</w:t>
      </w:r>
      <w:r w:rsidRPr="00BA4329">
        <w:rPr>
          <w:rFonts w:ascii="Times New Roman" w:hAnsi="Times New Roman" w:cs="Times New Roman"/>
        </w:rPr>
        <w:t>, our investigation aims to reveal how</w:t>
      </w:r>
      <w:r w:rsidR="00DF54F1">
        <w:rPr>
          <w:rFonts w:ascii="Times New Roman" w:hAnsi="Times New Roman" w:cs="Times New Roman"/>
        </w:rPr>
        <w:t xml:space="preserve"> </w:t>
      </w:r>
      <w:r w:rsidR="00E952E0" w:rsidRPr="00E952E0">
        <w:rPr>
          <w:rFonts w:ascii="Times New Roman" w:hAnsi="Times New Roman" w:cs="Times New Roman"/>
        </w:rPr>
        <w:t>RPA technology</w:t>
      </w:r>
      <w:r w:rsidRPr="00BA4329">
        <w:rPr>
          <w:rFonts w:ascii="Times New Roman" w:hAnsi="Times New Roman" w:cs="Times New Roman"/>
        </w:rPr>
        <w:t xml:space="preserve"> influence</w:t>
      </w:r>
      <w:r w:rsidR="00BE02EF" w:rsidRPr="00BA4329">
        <w:rPr>
          <w:rFonts w:ascii="Times New Roman" w:hAnsi="Times New Roman" w:cs="Times New Roman"/>
        </w:rPr>
        <w:t xml:space="preserve"> EM</w:t>
      </w:r>
      <w:r w:rsidRPr="00BA4329">
        <w:rPr>
          <w:rFonts w:ascii="Times New Roman" w:hAnsi="Times New Roman" w:cs="Times New Roman"/>
        </w:rPr>
        <w:t>. Our findings suggest that the sophisticated control and decision-making capacities enabled by RPA might lead to a surge in EM</w:t>
      </w:r>
      <w:r w:rsidR="00E952E0">
        <w:rPr>
          <w:rFonts w:ascii="Times New Roman" w:eastAsiaTheme="minorEastAsia" w:hAnsi="Times New Roman" w:cs="Times New Roman"/>
        </w:rPr>
        <w:t>.</w:t>
      </w:r>
      <w:r w:rsidR="00E952E0" w:rsidRPr="00E952E0">
        <w:rPr>
          <w:rFonts w:ascii="Times New Roman" w:eastAsiaTheme="minorEastAsia" w:hAnsi="Times New Roman" w:cs="Times New Roman"/>
        </w:rPr>
        <w:t xml:space="preserve"> The surge i</w:t>
      </w:r>
      <w:r w:rsidRPr="00BA4329">
        <w:rPr>
          <w:rFonts w:ascii="Times New Roman" w:hAnsi="Times New Roman" w:cs="Times New Roman"/>
        </w:rPr>
        <w:t>s probably attributed to a delay in the development of comprehensive control standards and risk management framework</w:t>
      </w:r>
      <w:r w:rsidR="00E952E0" w:rsidRPr="00E952E0">
        <w:rPr>
          <w:rFonts w:ascii="Times New Roman" w:hAnsi="Times New Roman" w:cs="Times New Roman"/>
        </w:rPr>
        <w:t>s (Hong et al. 2023)</w:t>
      </w:r>
      <w:r w:rsidRPr="00BA4329">
        <w:rPr>
          <w:rFonts w:ascii="Times New Roman" w:hAnsi="Times New Roman" w:cs="Times New Roman"/>
        </w:rPr>
        <w:t xml:space="preserve">, which struggles to keep up with the swift pace of technological adoption. </w:t>
      </w:r>
    </w:p>
    <w:p w14:paraId="259B8726" w14:textId="24C50D8D" w:rsidR="006F2AA8" w:rsidRPr="00BA4329" w:rsidRDefault="008218AD"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This investigation is not only of academic interest but also holds significant practical implications for a range of stakeholders, including corporations themselves, regulatory bodies, </w:t>
      </w:r>
      <w:commentRangeStart w:id="16"/>
      <w:commentRangeStart w:id="17"/>
      <w:commentRangeStart w:id="18"/>
      <w:ins w:id="19" w:author="Sheng-Feng Hsieh" w:date="2024-03-21T15:03:00Z">
        <w:r w:rsidR="007B12E0">
          <w:rPr>
            <w:rFonts w:ascii="Times New Roman" w:hAnsi="Times New Roman" w:cs="Times New Roman"/>
          </w:rPr>
          <w:t>standard setters</w:t>
        </w:r>
        <w:commentRangeEnd w:id="16"/>
        <w:r w:rsidR="00D86746">
          <w:rPr>
            <w:rStyle w:val="a6"/>
            <w:rFonts w:eastAsiaTheme="minorEastAsia"/>
          </w:rPr>
          <w:commentReference w:id="16"/>
        </w:r>
      </w:ins>
      <w:commentRangeEnd w:id="17"/>
      <w:r w:rsidR="00E04988">
        <w:rPr>
          <w:rStyle w:val="aff1"/>
          <w:rFonts w:ascii="Times New Roman" w:hAnsi="Times New Roman" w:cs="Times New Roman"/>
        </w:rPr>
        <w:footnoteReference w:id="1"/>
      </w:r>
      <w:r w:rsidR="00FC16F1">
        <w:rPr>
          <w:rStyle w:val="a6"/>
          <w:rFonts w:eastAsiaTheme="minorEastAsia"/>
        </w:rPr>
        <w:commentReference w:id="17"/>
      </w:r>
      <w:commentRangeEnd w:id="18"/>
      <w:r w:rsidR="00FC16F1">
        <w:rPr>
          <w:rStyle w:val="a6"/>
          <w:rFonts w:eastAsiaTheme="minorEastAsia"/>
        </w:rPr>
        <w:commentReference w:id="18"/>
      </w:r>
      <w:ins w:id="20" w:author="Sheng-Feng Hsieh" w:date="2024-03-21T15:03:00Z">
        <w:r w:rsidR="007B12E0">
          <w:rPr>
            <w:rFonts w:ascii="Times New Roman" w:hAnsi="Times New Roman" w:cs="Times New Roman"/>
          </w:rPr>
          <w:t xml:space="preserve">, </w:t>
        </w:r>
      </w:ins>
      <w:r w:rsidRPr="00BA4329">
        <w:rPr>
          <w:rFonts w:ascii="Times New Roman" w:hAnsi="Times New Roman" w:cs="Times New Roman"/>
        </w:rPr>
        <w:t xml:space="preserve">and </w:t>
      </w:r>
      <w:r w:rsidR="00E952E0" w:rsidRPr="00E952E0">
        <w:rPr>
          <w:rFonts w:ascii="Times New Roman" w:hAnsi="Times New Roman" w:cs="Times New Roman"/>
        </w:rPr>
        <w:t xml:space="preserve">audit </w:t>
      </w:r>
      <w:r w:rsidRPr="00BA4329">
        <w:rPr>
          <w:rFonts w:ascii="Times New Roman" w:hAnsi="Times New Roman" w:cs="Times New Roman"/>
        </w:rPr>
        <w:t xml:space="preserve">firms. For corporations, the insights derived could guide the formulation of more effective </w:t>
      </w:r>
      <w:r w:rsidRPr="00BA4329">
        <w:rPr>
          <w:rFonts w:ascii="Times New Roman" w:hAnsi="Times New Roman" w:cs="Times New Roman"/>
        </w:rPr>
        <w:lastRenderedPageBreak/>
        <w:t xml:space="preserve">control and risk management frameworks in the wake of RPA integration. Regulatory authorities might leverage the findings to refine policies that enhance transparency and accountability in the digital age. Additionally, for </w:t>
      </w:r>
      <w:r w:rsidR="00E952E0" w:rsidRPr="00E952E0">
        <w:rPr>
          <w:rFonts w:ascii="Times New Roman" w:hAnsi="Times New Roman" w:cs="Times New Roman"/>
        </w:rPr>
        <w:t xml:space="preserve">the audit </w:t>
      </w:r>
      <w:r w:rsidRPr="00BA4329">
        <w:rPr>
          <w:rFonts w:ascii="Times New Roman" w:hAnsi="Times New Roman" w:cs="Times New Roman" w:hint="eastAsia"/>
        </w:rPr>
        <w:t>p</w:t>
      </w:r>
      <w:r w:rsidRPr="00BA4329">
        <w:rPr>
          <w:rFonts w:ascii="Times New Roman" w:hAnsi="Times New Roman" w:cs="Times New Roman"/>
        </w:rPr>
        <w:t xml:space="preserve">ractice, this study illuminates the evolving challenges and opportunities in identifying and mitigating earnings management in an era increasingly dominated by </w:t>
      </w:r>
      <w:r w:rsidR="00E952E0" w:rsidRPr="00E952E0">
        <w:rPr>
          <w:rFonts w:ascii="Times New Roman" w:hAnsi="Times New Roman" w:cs="Times New Roman"/>
        </w:rPr>
        <w:t>RPA technology</w:t>
      </w:r>
      <w:r w:rsidRPr="00BA4329">
        <w:rPr>
          <w:rFonts w:ascii="Times New Roman" w:hAnsi="Times New Roman" w:cs="Times New Roman"/>
        </w:rPr>
        <w:t>.</w:t>
      </w:r>
    </w:p>
    <w:p w14:paraId="64FC0755" w14:textId="36237C57" w:rsidR="00E05379" w:rsidRPr="00701971" w:rsidRDefault="005A4CC8" w:rsidP="006F2AA8">
      <w:pPr>
        <w:pStyle w:val="31"/>
        <w:ind w:left="0" w:firstLine="425"/>
        <w:rPr>
          <w:rFonts w:ascii="Times New Roman" w:hAnsi="Times New Roman" w:cs="Times New Roman"/>
        </w:rPr>
      </w:pPr>
      <w:r w:rsidRPr="00BA4329">
        <w:rPr>
          <w:rFonts w:ascii="Times New Roman" w:hAnsi="Times New Roman" w:cs="Times New Roman"/>
        </w:rPr>
        <w:t xml:space="preserve">The remaining sections of this study as follows: </w:t>
      </w:r>
      <w:r w:rsidR="00701971" w:rsidRPr="00701971">
        <w:rPr>
          <w:rFonts w:ascii="Times New Roman" w:hAnsi="Times New Roman" w:cs="Times New Roman"/>
          <w:bCs/>
        </w:rPr>
        <w:t>The second section comprises literature reviews and the development of hypotheses. The third part involves sample selection and research design. The fourth section encompasses univariate and multivariate results, while the fifth section includes additional analyses. The final section presents the conclusion of this study.</w:t>
      </w:r>
    </w:p>
    <w:p w14:paraId="41F61512" w14:textId="77777777" w:rsidR="006F2AA8" w:rsidRPr="00701971" w:rsidRDefault="006F2AA8" w:rsidP="006F2AA8">
      <w:pPr>
        <w:pStyle w:val="31"/>
        <w:ind w:left="0" w:firstLine="425"/>
        <w:rPr>
          <w:rFonts w:ascii="Times New Roman" w:eastAsiaTheme="minorEastAsia" w:hAnsi="Times New Roman" w:cs="Times New Roman"/>
        </w:rPr>
      </w:pPr>
    </w:p>
    <w:p w14:paraId="76EC0AD8" w14:textId="77777777" w:rsidR="00CC1D7A" w:rsidRPr="00BA4329" w:rsidRDefault="00CC1D7A" w:rsidP="00CC1D7A">
      <w:pPr>
        <w:pStyle w:val="1"/>
        <w:numPr>
          <w:ilvl w:val="0"/>
          <w:numId w:val="2"/>
        </w:numPr>
        <w:spacing w:line="480" w:lineRule="auto"/>
        <w:jc w:val="center"/>
        <w:rPr>
          <w:rStyle w:val="10"/>
          <w:rFonts w:ascii="Times New Roman" w:hAnsi="Times New Roman" w:cs="Times New Roman"/>
          <w:b/>
          <w:bCs/>
          <w:sz w:val="24"/>
          <w:szCs w:val="24"/>
        </w:rPr>
      </w:pPr>
      <w:r w:rsidRPr="00BA4329">
        <w:rPr>
          <w:rFonts w:ascii="Times New Roman" w:hAnsi="Times New Roman" w:cs="Times New Roman"/>
          <w:sz w:val="24"/>
          <w:szCs w:val="24"/>
        </w:rPr>
        <w:t>LITERATURE REVIEW &amp; HYPOTHESIS DEVELOPMENT</w:t>
      </w:r>
    </w:p>
    <w:p w14:paraId="28EB02D3" w14:textId="34E23CE2" w:rsidR="00B634B4" w:rsidRPr="000803A6" w:rsidRDefault="006438F5" w:rsidP="000803A6">
      <w:pPr>
        <w:pStyle w:val="2"/>
        <w:spacing w:line="480" w:lineRule="auto"/>
      </w:pPr>
      <w:r>
        <w:rPr>
          <w:rFonts w:ascii="Times New Roman" w:hAnsi="Times New Roman" w:cs="Times New Roman"/>
          <w:sz w:val="24"/>
          <w:szCs w:val="24"/>
        </w:rPr>
        <w:t xml:space="preserve">First </w:t>
      </w:r>
      <w:r w:rsidR="00453C9D">
        <w:rPr>
          <w:rFonts w:ascii="Times New Roman" w:hAnsi="Times New Roman" w:cs="Times New Roman" w:hint="eastAsia"/>
          <w:sz w:val="24"/>
          <w:szCs w:val="24"/>
        </w:rPr>
        <w:t>W</w:t>
      </w:r>
      <w:r>
        <w:rPr>
          <w:rFonts w:ascii="Times New Roman" w:hAnsi="Times New Roman" w:cs="Times New Roman"/>
          <w:sz w:val="24"/>
          <w:szCs w:val="24"/>
        </w:rPr>
        <w:t xml:space="preserve">ave of </w:t>
      </w:r>
      <w:r w:rsidR="00453C9D">
        <w:rPr>
          <w:rFonts w:ascii="Times New Roman" w:hAnsi="Times New Roman" w:cs="Times New Roman" w:hint="eastAsia"/>
          <w:sz w:val="24"/>
          <w:szCs w:val="24"/>
        </w:rPr>
        <w:t>A</w:t>
      </w:r>
      <w:r w:rsidR="00B634B4" w:rsidRPr="00BA4329">
        <w:rPr>
          <w:rFonts w:ascii="Times New Roman" w:hAnsi="Times New Roman" w:cs="Times New Roman"/>
          <w:sz w:val="24"/>
          <w:szCs w:val="24"/>
        </w:rPr>
        <w:t>utomation</w:t>
      </w:r>
      <w:r w:rsidR="00453C9D">
        <w:rPr>
          <w:rFonts w:ascii="Times New Roman" w:hAnsi="Times New Roman" w:cs="Times New Roman" w:hint="eastAsia"/>
          <w:sz w:val="24"/>
          <w:szCs w:val="24"/>
        </w:rPr>
        <w:t xml:space="preserve"> </w:t>
      </w:r>
      <w:r w:rsidR="000E4448">
        <w:rPr>
          <w:rFonts w:ascii="Times New Roman" w:hAnsi="Times New Roman" w:cs="Times New Roman"/>
          <w:sz w:val="24"/>
          <w:szCs w:val="24"/>
        </w:rPr>
        <w:t xml:space="preserve">in </w:t>
      </w:r>
      <w:r w:rsidR="00453C9D">
        <w:rPr>
          <w:rFonts w:ascii="Times New Roman" w:hAnsi="Times New Roman" w:cs="Times New Roman" w:hint="eastAsia"/>
          <w:sz w:val="24"/>
          <w:szCs w:val="24"/>
        </w:rPr>
        <w:t>A</w:t>
      </w:r>
      <w:r w:rsidR="000E4448">
        <w:rPr>
          <w:rFonts w:ascii="Times New Roman" w:hAnsi="Times New Roman" w:cs="Times New Roman"/>
          <w:sz w:val="24"/>
          <w:szCs w:val="24"/>
        </w:rPr>
        <w:t>ccounting</w:t>
      </w:r>
      <w:r w:rsidR="00B634B4" w:rsidRPr="00BA4329">
        <w:rPr>
          <w:rFonts w:ascii="Times New Roman" w:hAnsi="Times New Roman" w:cs="Times New Roman"/>
          <w:sz w:val="24"/>
          <w:szCs w:val="24"/>
        </w:rPr>
        <w:t xml:space="preserve">: </w:t>
      </w:r>
      <w:r w:rsidR="000122B0">
        <w:rPr>
          <w:rFonts w:ascii="Times New Roman" w:hAnsi="Times New Roman" w:cs="Times New Roman"/>
          <w:sz w:val="24"/>
          <w:szCs w:val="24"/>
        </w:rPr>
        <w:t>ERP</w:t>
      </w:r>
      <w:r w:rsidR="00453C9D">
        <w:rPr>
          <w:rFonts w:ascii="Times New Roman" w:hAnsi="Times New Roman" w:cs="Times New Roman" w:hint="eastAsia"/>
          <w:sz w:val="24"/>
          <w:szCs w:val="24"/>
        </w:rPr>
        <w:t xml:space="preserve"> Sy</w:t>
      </w:r>
      <w:r w:rsidR="00453C9D">
        <w:rPr>
          <w:rFonts w:ascii="Times New Roman" w:hAnsi="Times New Roman" w:cs="Times New Roman"/>
          <w:sz w:val="24"/>
          <w:szCs w:val="24"/>
        </w:rPr>
        <w:t>stem</w:t>
      </w:r>
      <w:r w:rsidR="000122B0">
        <w:rPr>
          <w:rFonts w:ascii="Times New Roman" w:hAnsi="Times New Roman" w:cs="Times New Roman"/>
          <w:sz w:val="24"/>
          <w:szCs w:val="24"/>
        </w:rPr>
        <w:t>s</w:t>
      </w:r>
    </w:p>
    <w:p w14:paraId="6DA74826" w14:textId="49AFC974" w:rsidR="00C156B5" w:rsidRPr="00AC6947" w:rsidRDefault="00C156B5" w:rsidP="00C156B5">
      <w:pPr>
        <w:pStyle w:val="31"/>
        <w:ind w:left="0"/>
        <w:rPr>
          <w:rFonts w:ascii="Times New Roman" w:hAnsi="Times New Roman" w:cs="Times New Roman"/>
        </w:rPr>
      </w:pPr>
      <w:r>
        <w:rPr>
          <w:rFonts w:ascii="新細明體" w:eastAsia="新細明體" w:hAnsi="新細明體" w:cs="新細明體" w:hint="eastAsia"/>
        </w:rPr>
        <w:t xml:space="preserve">　　</w:t>
      </w:r>
      <w:r w:rsidR="000122B0">
        <w:rPr>
          <w:rFonts w:ascii="Times New Roman" w:hAnsi="Times New Roman" w:cs="Times New Roman"/>
        </w:rPr>
        <w:t>T</w:t>
      </w:r>
      <w:r w:rsidR="001730F6" w:rsidRPr="001730F6">
        <w:rPr>
          <w:rFonts w:ascii="Times New Roman" w:hAnsi="Times New Roman" w:cs="Times New Roman"/>
        </w:rPr>
        <w:t xml:space="preserve">he </w:t>
      </w:r>
      <w:r w:rsidR="00084F8E" w:rsidRPr="00084F8E">
        <w:rPr>
          <w:rFonts w:ascii="Times New Roman" w:hAnsi="Times New Roman" w:cs="Times New Roman"/>
        </w:rPr>
        <w:t>introduction</w:t>
      </w:r>
      <w:r w:rsidR="001730F6" w:rsidRPr="001730F6">
        <w:rPr>
          <w:rFonts w:ascii="Times New Roman" w:hAnsi="Times New Roman" w:cs="Times New Roman"/>
        </w:rPr>
        <w:t xml:space="preserve"> of ER</w:t>
      </w:r>
      <w:r w:rsidR="00084F8E">
        <w:rPr>
          <w:rFonts w:ascii="Times New Roman" w:hAnsi="Times New Roman" w:cs="Times New Roman"/>
        </w:rPr>
        <w:t>P</w:t>
      </w:r>
      <w:r w:rsidR="001730F6" w:rsidRPr="001730F6">
        <w:rPr>
          <w:rFonts w:ascii="Times New Roman" w:hAnsi="Times New Roman" w:cs="Times New Roman"/>
        </w:rPr>
        <w:t xml:space="preserve"> system</w:t>
      </w:r>
      <w:r w:rsidR="00ED1E41">
        <w:rPr>
          <w:rFonts w:ascii="Times New Roman" w:eastAsiaTheme="minorEastAsia" w:hAnsi="Times New Roman" w:cs="Times New Roman"/>
        </w:rPr>
        <w:t>s</w:t>
      </w:r>
      <w:r w:rsidR="001730F6">
        <w:rPr>
          <w:rFonts w:ascii="Times New Roman" w:hAnsi="Times New Roman" w:cs="Times New Roman"/>
        </w:rPr>
        <w:t xml:space="preserve">, as one of the automation technologies mentioned by </w:t>
      </w:r>
      <w:proofErr w:type="spellStart"/>
      <w:r w:rsidR="001730F6" w:rsidRPr="00BA4329">
        <w:rPr>
          <w:rFonts w:ascii="Times New Roman" w:hAnsi="Times New Roman" w:cs="Times New Roman"/>
          <w:color w:val="0070C0"/>
        </w:rPr>
        <w:t>Jędrzejka</w:t>
      </w:r>
      <w:proofErr w:type="spellEnd"/>
      <w:r w:rsidR="001730F6" w:rsidRPr="00BA4329">
        <w:rPr>
          <w:rFonts w:ascii="Times New Roman" w:hAnsi="Times New Roman" w:cs="Times New Roman"/>
          <w:color w:val="0070C0"/>
        </w:rPr>
        <w:t xml:space="preserve"> (2019)</w:t>
      </w:r>
      <w:r w:rsidR="001730F6">
        <w:rPr>
          <w:rFonts w:ascii="Times New Roman" w:hAnsi="Times New Roman" w:cs="Times New Roman"/>
        </w:rPr>
        <w:t xml:space="preserve">, has </w:t>
      </w:r>
      <w:r w:rsidR="001730F6" w:rsidRPr="001730F6">
        <w:rPr>
          <w:rFonts w:ascii="Times New Roman" w:hAnsi="Times New Roman" w:cs="Times New Roman"/>
        </w:rPr>
        <w:t>brought about the integration of various functions across the organization, centralized system control, and enhanced automation, leading to significant gains in efficiency</w:t>
      </w:r>
      <w:r w:rsidR="001730F6" w:rsidRPr="001730F6">
        <w:rPr>
          <w:rFonts w:ascii="Times New Roman" w:eastAsiaTheme="minorEastAsia" w:hAnsi="Times New Roman" w:cs="Times New Roman"/>
        </w:rPr>
        <w:t xml:space="preserve"> (</w:t>
      </w:r>
      <w:proofErr w:type="spellStart"/>
      <w:r w:rsidR="001730F6" w:rsidRPr="00B407CF">
        <w:rPr>
          <w:rFonts w:ascii="Times New Roman" w:hAnsi="Times New Roman" w:cs="Times New Roman"/>
          <w:color w:val="0070C0"/>
        </w:rPr>
        <w:t>Scapen</w:t>
      </w:r>
      <w:proofErr w:type="spellEnd"/>
      <w:r w:rsidR="001730F6" w:rsidRPr="00B407CF">
        <w:rPr>
          <w:rFonts w:ascii="Times New Roman" w:hAnsi="Times New Roman" w:cs="Times New Roman"/>
          <w:color w:val="0070C0"/>
        </w:rPr>
        <w:t xml:space="preserve"> 2003; </w:t>
      </w:r>
      <w:proofErr w:type="spellStart"/>
      <w:r w:rsidR="00BE277F" w:rsidRPr="00B407CF">
        <w:rPr>
          <w:rFonts w:ascii="Times New Roman" w:hAnsi="Times New Roman" w:cs="Times New Roman"/>
          <w:color w:val="0070C0"/>
        </w:rPr>
        <w:t>Nicolaou</w:t>
      </w:r>
      <w:proofErr w:type="spellEnd"/>
      <w:r w:rsidR="00BE277F" w:rsidRPr="00B407CF">
        <w:rPr>
          <w:rFonts w:ascii="Times New Roman" w:hAnsi="Times New Roman" w:cs="Times New Roman"/>
          <w:color w:val="0070C0"/>
        </w:rPr>
        <w:t xml:space="preserve"> and Bhattacharya 2008; </w:t>
      </w:r>
      <w:proofErr w:type="spellStart"/>
      <w:r w:rsidR="00BE277F" w:rsidRPr="00B407CF">
        <w:rPr>
          <w:rFonts w:ascii="Times New Roman" w:hAnsi="Times New Roman" w:cs="Times New Roman"/>
          <w:color w:val="0070C0"/>
        </w:rPr>
        <w:t>Kanellou</w:t>
      </w:r>
      <w:proofErr w:type="spellEnd"/>
      <w:r w:rsidR="00BE277F" w:rsidRPr="00B407CF">
        <w:rPr>
          <w:rFonts w:ascii="Times New Roman" w:hAnsi="Times New Roman" w:cs="Times New Roman"/>
          <w:color w:val="0070C0"/>
        </w:rPr>
        <w:t xml:space="preserve"> and </w:t>
      </w:r>
      <w:proofErr w:type="spellStart"/>
      <w:r w:rsidR="00BE277F" w:rsidRPr="00B407CF">
        <w:rPr>
          <w:rFonts w:ascii="Times New Roman" w:hAnsi="Times New Roman" w:cs="Times New Roman"/>
          <w:color w:val="0070C0"/>
        </w:rPr>
        <w:t>Spathis</w:t>
      </w:r>
      <w:proofErr w:type="spellEnd"/>
      <w:r w:rsidR="00BE277F" w:rsidRPr="00B407CF">
        <w:rPr>
          <w:rFonts w:ascii="Times New Roman" w:hAnsi="Times New Roman" w:cs="Times New Roman"/>
          <w:color w:val="0070C0"/>
        </w:rPr>
        <w:t xml:space="preserve"> 2013</w:t>
      </w:r>
      <w:r w:rsidR="001730F6" w:rsidRPr="00BE277F">
        <w:rPr>
          <w:rFonts w:ascii="Times New Roman" w:hAnsi="Times New Roman" w:cs="Times New Roman"/>
        </w:rPr>
        <w:t>)</w:t>
      </w:r>
      <w:r w:rsidR="001730F6" w:rsidRPr="001730F6">
        <w:rPr>
          <w:rFonts w:ascii="Times New Roman" w:hAnsi="Times New Roman" w:cs="Times New Roman"/>
        </w:rPr>
        <w:t>.</w:t>
      </w:r>
      <w:r w:rsidR="000803A6">
        <w:rPr>
          <w:rFonts w:ascii="Times New Roman" w:hAnsi="Times New Roman" w:cs="Times New Roman"/>
        </w:rPr>
        <w:t xml:space="preserve"> </w:t>
      </w:r>
      <w:r w:rsidR="00084F8E" w:rsidRPr="00084F8E">
        <w:rPr>
          <w:rFonts w:ascii="Times New Roman" w:hAnsi="Times New Roman" w:cs="Times New Roman"/>
        </w:rPr>
        <w:t>ERP</w:t>
      </w:r>
      <w:r w:rsidR="00084F8E">
        <w:rPr>
          <w:rFonts w:ascii="Times New Roman" w:hAnsi="Times New Roman" w:cs="Times New Roman"/>
        </w:rPr>
        <w:t xml:space="preserve"> </w:t>
      </w:r>
      <w:r w:rsidR="00084F8E" w:rsidRPr="00084F8E">
        <w:rPr>
          <w:rFonts w:ascii="Times New Roman" w:hAnsi="Times New Roman" w:cs="Times New Roman"/>
        </w:rPr>
        <w:t>system</w:t>
      </w:r>
      <w:r w:rsidR="005B4436">
        <w:rPr>
          <w:rFonts w:ascii="Times New Roman" w:eastAsiaTheme="minorEastAsia" w:hAnsi="Times New Roman" w:cs="Times New Roman"/>
        </w:rPr>
        <w:t>s</w:t>
      </w:r>
      <w:r w:rsidR="00084F8E" w:rsidRPr="00084F8E">
        <w:rPr>
          <w:rFonts w:ascii="Times New Roman" w:hAnsi="Times New Roman" w:cs="Times New Roman"/>
        </w:rPr>
        <w:t xml:space="preserve"> is a unified business management framework consisting of interconnected software modules that, when effectively applied, streamline and consolidate all organizational operations. These modules typically feature robust business applications and utilities for managing financials, sales, distribution, inventory, human resources, production scheduling, computer-aided manufacturing, supply chain logistics, and customer data (</w:t>
      </w:r>
      <w:r w:rsidR="00084F8E" w:rsidRPr="00B55F09">
        <w:rPr>
          <w:rFonts w:ascii="Times New Roman" w:hAnsi="Times New Roman" w:cs="Times New Roman"/>
          <w:color w:val="0070C0"/>
        </w:rPr>
        <w:t>Boykin, Chen 2001; Yen et al. 2002</w:t>
      </w:r>
      <w:r w:rsidR="00084F8E" w:rsidRPr="00084F8E">
        <w:rPr>
          <w:rFonts w:ascii="Times New Roman" w:hAnsi="Times New Roman" w:cs="Times New Roman"/>
        </w:rPr>
        <w:t>).</w:t>
      </w:r>
      <w:r w:rsidR="00084F8E">
        <w:rPr>
          <w:rFonts w:ascii="Times New Roman" w:hAnsi="Times New Roman" w:cs="Times New Roman"/>
        </w:rPr>
        <w:t xml:space="preserve"> </w:t>
      </w:r>
      <w:r w:rsidR="00A04BD4">
        <w:rPr>
          <w:rFonts w:ascii="Times New Roman" w:hAnsi="Times New Roman" w:cs="Times New Roman"/>
        </w:rPr>
        <w:t>From</w:t>
      </w:r>
      <w:r w:rsidR="006427D4">
        <w:rPr>
          <w:rFonts w:ascii="Times New Roman" w:hAnsi="Times New Roman" w:cs="Times New Roman"/>
        </w:rPr>
        <w:t xml:space="preserve"> the int</w:t>
      </w:r>
      <w:r w:rsidR="00A04BD4">
        <w:rPr>
          <w:rFonts w:ascii="Times New Roman" w:hAnsi="Times New Roman" w:cs="Times New Roman"/>
        </w:rPr>
        <w:t>er</w:t>
      </w:r>
      <w:r w:rsidR="006427D4">
        <w:rPr>
          <w:rFonts w:ascii="Times New Roman" w:hAnsi="Times New Roman" w:cs="Times New Roman"/>
        </w:rPr>
        <w:t xml:space="preserve">-company perspective, </w:t>
      </w:r>
      <w:r w:rsidR="00F84FE7" w:rsidRPr="00F84FE7">
        <w:rPr>
          <w:rFonts w:ascii="Times New Roman" w:hAnsi="Times New Roman" w:cs="Times New Roman"/>
        </w:rPr>
        <w:t>ERP</w:t>
      </w:r>
      <w:r w:rsidR="00453C9D">
        <w:rPr>
          <w:rFonts w:ascii="Times New Roman" w:eastAsiaTheme="minorEastAsia" w:hAnsi="Times New Roman" w:cs="Times New Roman"/>
        </w:rPr>
        <w:t xml:space="preserve"> system</w:t>
      </w:r>
      <w:r w:rsidR="000B7419">
        <w:rPr>
          <w:rFonts w:ascii="Times New Roman" w:hAnsi="Times New Roman" w:cs="Times New Roman"/>
        </w:rPr>
        <w:t xml:space="preserve">s </w:t>
      </w:r>
      <w:r w:rsidR="00F84FE7" w:rsidRPr="00F84FE7">
        <w:rPr>
          <w:rFonts w:ascii="Times New Roman" w:hAnsi="Times New Roman" w:cs="Times New Roman"/>
        </w:rPr>
        <w:t>were initially implemented in industries requiring substantial capital investment, such as manufacturing, construction, aerospace, and defense. Over time, their usage has expanded to encompass a wider range of sectors, including finance, healthcare, hospitality, education, insurance, retail, and telecommunications</w:t>
      </w:r>
      <w:r w:rsidR="00952BF7" w:rsidRPr="00E033B8">
        <w:rPr>
          <w:rFonts w:ascii="Times New Roman" w:hAnsi="Times New Roman" w:cs="Times New Roman" w:hint="eastAsia"/>
        </w:rPr>
        <w:t xml:space="preserve"> </w:t>
      </w:r>
      <w:r w:rsidR="00793549">
        <w:rPr>
          <w:rFonts w:ascii="Times New Roman" w:hAnsi="Times New Roman" w:cs="Times New Roman"/>
        </w:rPr>
        <w:t>(</w:t>
      </w:r>
      <w:r w:rsidR="00793549" w:rsidRPr="00B55F09">
        <w:rPr>
          <w:rFonts w:ascii="Times New Roman" w:hAnsi="Times New Roman" w:cs="Times New Roman"/>
          <w:color w:val="0070C0"/>
        </w:rPr>
        <w:t>Shehab et al. 2004</w:t>
      </w:r>
      <w:r w:rsidR="00793549">
        <w:rPr>
          <w:rFonts w:ascii="Times New Roman" w:hAnsi="Times New Roman" w:cs="Times New Roman"/>
        </w:rPr>
        <w:t>)</w:t>
      </w:r>
      <w:r w:rsidR="00F84FE7" w:rsidRPr="00F84FE7">
        <w:rPr>
          <w:rFonts w:ascii="Times New Roman" w:hAnsi="Times New Roman" w:cs="Times New Roman"/>
        </w:rPr>
        <w:t>.</w:t>
      </w:r>
      <w:r w:rsidR="006B5C43">
        <w:rPr>
          <w:rFonts w:ascii="Times New Roman" w:hAnsi="Times New Roman" w:cs="Times New Roman"/>
        </w:rPr>
        <w:t xml:space="preserve"> </w:t>
      </w:r>
      <w:r w:rsidR="0041390B" w:rsidRPr="0041390B">
        <w:rPr>
          <w:rFonts w:ascii="Times New Roman" w:hAnsi="Times New Roman" w:cs="Times New Roman"/>
        </w:rPr>
        <w:t xml:space="preserve">From the viewpoint of intra-company </w:t>
      </w:r>
      <w:r w:rsidR="0041390B">
        <w:rPr>
          <w:rFonts w:ascii="Times New Roman" w:hAnsi="Times New Roman" w:cs="Times New Roman"/>
        </w:rPr>
        <w:t>functionalities</w:t>
      </w:r>
      <w:r w:rsidR="00FD3BFA">
        <w:rPr>
          <w:rFonts w:ascii="Times New Roman" w:hAnsi="Times New Roman" w:cs="Times New Roman"/>
        </w:rPr>
        <w:t xml:space="preserve">, </w:t>
      </w:r>
      <w:r w:rsidR="00FD3BFA">
        <w:rPr>
          <w:rFonts w:ascii="Times New Roman" w:hAnsi="Times New Roman" w:cs="Times New Roman"/>
        </w:rPr>
        <w:lastRenderedPageBreak/>
        <w:t>e</w:t>
      </w:r>
      <w:r w:rsidR="00FD3BFA" w:rsidRPr="00FD3BFA">
        <w:rPr>
          <w:rFonts w:ascii="Times New Roman" w:hAnsi="Times New Roman" w:cs="Times New Roman"/>
        </w:rPr>
        <w:t>specially for the accounting department, ERP systems facilitate the easier and quicker gathering and processing of data, thereby offering enterprises a greater degree of flexibility</w:t>
      </w:r>
      <w:r w:rsidR="00FD3BFA">
        <w:rPr>
          <w:rFonts w:ascii="Times New Roman" w:hAnsi="Times New Roman" w:cs="Times New Roman"/>
        </w:rPr>
        <w:t xml:space="preserve"> (</w:t>
      </w:r>
      <w:proofErr w:type="spellStart"/>
      <w:r w:rsidR="00FD3BFA" w:rsidRPr="00B55F09">
        <w:rPr>
          <w:rFonts w:ascii="Times New Roman" w:hAnsi="Times New Roman" w:cs="Times New Roman"/>
          <w:color w:val="0070C0"/>
        </w:rPr>
        <w:t>Kanellou</w:t>
      </w:r>
      <w:proofErr w:type="spellEnd"/>
      <w:r w:rsidR="00FD3BFA" w:rsidRPr="00B55F09">
        <w:rPr>
          <w:rFonts w:ascii="Times New Roman" w:hAnsi="Times New Roman" w:cs="Times New Roman"/>
          <w:color w:val="0070C0"/>
        </w:rPr>
        <w:t xml:space="preserve"> and </w:t>
      </w:r>
      <w:proofErr w:type="spellStart"/>
      <w:r w:rsidR="00FD3BFA" w:rsidRPr="00B55F09">
        <w:rPr>
          <w:rFonts w:ascii="Times New Roman" w:hAnsi="Times New Roman" w:cs="Times New Roman"/>
          <w:color w:val="0070C0"/>
        </w:rPr>
        <w:t>Spathis</w:t>
      </w:r>
      <w:proofErr w:type="spellEnd"/>
      <w:r w:rsidR="00FD3BFA" w:rsidRPr="00B55F09">
        <w:rPr>
          <w:rFonts w:ascii="Times New Roman" w:hAnsi="Times New Roman" w:cs="Times New Roman"/>
          <w:color w:val="0070C0"/>
        </w:rPr>
        <w:t xml:space="preserve"> 2013</w:t>
      </w:r>
      <w:r w:rsidR="00FD3BFA">
        <w:rPr>
          <w:rFonts w:ascii="Times New Roman" w:hAnsi="Times New Roman" w:cs="Times New Roman"/>
        </w:rPr>
        <w:t>).</w:t>
      </w:r>
      <w:r w:rsidR="00F07C4C">
        <w:rPr>
          <w:rFonts w:ascii="Times New Roman" w:hAnsi="Times New Roman" w:cs="Times New Roman"/>
        </w:rPr>
        <w:t xml:space="preserve"> </w:t>
      </w:r>
      <w:r w:rsidR="00453C9D">
        <w:rPr>
          <w:rFonts w:ascii="Times New Roman" w:hAnsi="Times New Roman" w:cs="Times New Roman"/>
        </w:rPr>
        <w:t>In addition</w:t>
      </w:r>
      <w:r w:rsidR="00F07C4C">
        <w:rPr>
          <w:rFonts w:ascii="Times New Roman" w:hAnsi="Times New Roman" w:cs="Times New Roman"/>
        </w:rPr>
        <w:t xml:space="preserve">, </w:t>
      </w:r>
      <w:r w:rsidR="00F07C4C" w:rsidRPr="00F07C4C">
        <w:rPr>
          <w:rFonts w:ascii="Times New Roman" w:hAnsi="Times New Roman" w:cs="Times New Roman"/>
        </w:rPr>
        <w:t>ERP</w:t>
      </w:r>
      <w:r w:rsidR="00F07C4C">
        <w:rPr>
          <w:rFonts w:ascii="Times New Roman" w:hAnsi="Times New Roman" w:cs="Times New Roman"/>
        </w:rPr>
        <w:t xml:space="preserve">s </w:t>
      </w:r>
      <w:r w:rsidR="00F07C4C" w:rsidRPr="00F07C4C">
        <w:rPr>
          <w:rFonts w:ascii="Times New Roman" w:hAnsi="Times New Roman" w:cs="Times New Roman"/>
        </w:rPr>
        <w:t>enabled the tracking of accounting transactions to specific employees, such as those working on an assembly line or involved in barcode scanning. This advancement led to the automated generation of financial reports through predefined processes, moving away from the manual compilation by accounting teams</w:t>
      </w:r>
      <w:r w:rsidR="00F07C4C">
        <w:rPr>
          <w:rFonts w:ascii="Times New Roman" w:hAnsi="Times New Roman" w:cs="Times New Roman"/>
        </w:rPr>
        <w:t xml:space="preserve"> (</w:t>
      </w:r>
      <w:proofErr w:type="spellStart"/>
      <w:r w:rsidR="00F07C4C" w:rsidRPr="00B55F09">
        <w:rPr>
          <w:rFonts w:ascii="Times New Roman" w:hAnsi="Times New Roman" w:cs="Times New Roman"/>
          <w:color w:val="0070C0"/>
        </w:rPr>
        <w:t>Jędrzejka</w:t>
      </w:r>
      <w:proofErr w:type="spellEnd"/>
      <w:r w:rsidR="00F07C4C" w:rsidRPr="00B55F09">
        <w:rPr>
          <w:rFonts w:ascii="Times New Roman" w:hAnsi="Times New Roman" w:cs="Times New Roman"/>
          <w:color w:val="0070C0"/>
        </w:rPr>
        <w:t xml:space="preserve"> 2019</w:t>
      </w:r>
      <w:r w:rsidR="00F07C4C">
        <w:rPr>
          <w:rFonts w:ascii="Times New Roman" w:hAnsi="Times New Roman" w:cs="Times New Roman"/>
        </w:rPr>
        <w:t>)</w:t>
      </w:r>
      <w:r w:rsidR="00F07C4C" w:rsidRPr="00F07C4C">
        <w:rPr>
          <w:rFonts w:ascii="Times New Roman" w:hAnsi="Times New Roman" w:cs="Times New Roman"/>
        </w:rPr>
        <w:t>.</w:t>
      </w:r>
      <w:r w:rsidR="00AC6947">
        <w:rPr>
          <w:rFonts w:asciiTheme="minorEastAsia" w:eastAsiaTheme="minorEastAsia" w:hAnsiTheme="minorEastAsia" w:cs="Times New Roman" w:hint="eastAsia"/>
        </w:rPr>
        <w:t xml:space="preserve"> </w:t>
      </w:r>
      <w:r w:rsidR="00AC6947">
        <w:rPr>
          <w:rFonts w:ascii="Times New Roman" w:eastAsiaTheme="minorEastAsia" w:hAnsi="Times New Roman" w:cs="Times New Roman" w:hint="eastAsia"/>
        </w:rPr>
        <w:t>D</w:t>
      </w:r>
      <w:r w:rsidR="00AC6947" w:rsidRPr="00AC6947">
        <w:rPr>
          <w:rFonts w:ascii="Times New Roman" w:hAnsi="Times New Roman" w:cs="Times New Roman"/>
        </w:rPr>
        <w:t>espite advancements in ERP</w:t>
      </w:r>
      <w:r w:rsidR="00AC6947">
        <w:rPr>
          <w:rFonts w:asciiTheme="minorEastAsia" w:eastAsiaTheme="minorEastAsia" w:hAnsiTheme="minorEastAsia" w:cs="Times New Roman" w:hint="eastAsia"/>
        </w:rPr>
        <w:t xml:space="preserve"> </w:t>
      </w:r>
      <w:r w:rsidR="00AC6947" w:rsidRPr="00AC6947">
        <w:rPr>
          <w:rFonts w:ascii="Times New Roman" w:hAnsi="Times New Roman" w:cs="Times New Roman"/>
        </w:rPr>
        <w:t xml:space="preserve">systems, they still need to be integrated with other software applications, making them </w:t>
      </w:r>
      <w:r w:rsidR="00AC6947" w:rsidRPr="00AC6947">
        <w:rPr>
          <w:rFonts w:ascii="Times New Roman" w:hAnsi="Times New Roman" w:cs="Times New Roman" w:hint="eastAsia"/>
        </w:rPr>
        <w:t>m</w:t>
      </w:r>
      <w:r w:rsidR="00AC6947" w:rsidRPr="00AC6947">
        <w:rPr>
          <w:rFonts w:ascii="Times New Roman" w:hAnsi="Times New Roman" w:cs="Times New Roman"/>
        </w:rPr>
        <w:t xml:space="preserve">ore complex to </w:t>
      </w:r>
      <w:r w:rsidR="00AC6947">
        <w:rPr>
          <w:rFonts w:ascii="Times New Roman" w:hAnsi="Times New Roman" w:cs="Times New Roman"/>
        </w:rPr>
        <w:t>utilize</w:t>
      </w:r>
      <w:r w:rsidR="00AC6947" w:rsidRPr="00AC6947">
        <w:rPr>
          <w:rFonts w:ascii="Times New Roman" w:hAnsi="Times New Roman" w:cs="Times New Roman"/>
        </w:rPr>
        <w:t xml:space="preserve"> and manage</w:t>
      </w:r>
      <w:r w:rsidR="00D85F90">
        <w:rPr>
          <w:rFonts w:ascii="Times New Roman" w:hAnsi="Times New Roman" w:cs="Times New Roman"/>
        </w:rPr>
        <w:t>, making</w:t>
      </w:r>
      <w:r w:rsidR="00AC6947" w:rsidRPr="00AC6947">
        <w:rPr>
          <w:rFonts w:ascii="Times New Roman" w:hAnsi="Times New Roman" w:cs="Times New Roman"/>
        </w:rPr>
        <w:t xml:space="preserve"> it difficult to achieve higher levels of automation in accounting</w:t>
      </w:r>
      <w:r w:rsidR="00D85F90">
        <w:rPr>
          <w:rFonts w:ascii="Times New Roman" w:hAnsi="Times New Roman" w:cs="Times New Roman"/>
        </w:rPr>
        <w:t xml:space="preserve"> </w:t>
      </w:r>
      <w:r w:rsidR="00D85F90" w:rsidRPr="00AC6947">
        <w:rPr>
          <w:rFonts w:ascii="Times New Roman" w:hAnsi="Times New Roman" w:cs="Times New Roman"/>
        </w:rPr>
        <w:t>(</w:t>
      </w:r>
      <w:r w:rsidR="00D85F90" w:rsidRPr="00B55F09">
        <w:rPr>
          <w:rFonts w:ascii="Times New Roman" w:hAnsi="Times New Roman" w:cs="Times New Roman"/>
          <w:color w:val="0070C0"/>
        </w:rPr>
        <w:t>Hyvönen et al. 2008</w:t>
      </w:r>
      <w:r w:rsidR="00D85F90" w:rsidRPr="00AC6947">
        <w:rPr>
          <w:rFonts w:ascii="Times New Roman" w:hAnsi="Times New Roman" w:cs="Times New Roman"/>
        </w:rPr>
        <w:t>)</w:t>
      </w:r>
      <w:r w:rsidR="00AC6947" w:rsidRPr="00AC6947">
        <w:rPr>
          <w:rFonts w:ascii="Times New Roman" w:hAnsi="Times New Roman" w:cs="Times New Roman"/>
        </w:rPr>
        <w:t>. Moreover,</w:t>
      </w:r>
      <w:r w:rsidR="00453C9D">
        <w:rPr>
          <w:rFonts w:ascii="Times New Roman" w:hAnsi="Times New Roman" w:cs="Times New Roman"/>
        </w:rPr>
        <w:t xml:space="preserve"> </w:t>
      </w:r>
      <w:r w:rsidR="00AC6947" w:rsidRPr="00AC6947">
        <w:rPr>
          <w:rFonts w:ascii="Times New Roman" w:hAnsi="Times New Roman" w:cs="Times New Roman"/>
        </w:rPr>
        <w:t xml:space="preserve">businesses still need to manually handle many routine tasks such as processing transactions, managing data, and facilitating interactions between different digital systems. This </w:t>
      </w:r>
      <w:r w:rsidR="001B49F4">
        <w:rPr>
          <w:rFonts w:ascii="Times New Roman" w:hAnsi="Times New Roman" w:cs="Times New Roman"/>
        </w:rPr>
        <w:t xml:space="preserve">remaining </w:t>
      </w:r>
      <w:r w:rsidR="00AC6947" w:rsidRPr="00AC6947">
        <w:rPr>
          <w:rFonts w:ascii="Times New Roman" w:hAnsi="Times New Roman" w:cs="Times New Roman"/>
        </w:rPr>
        <w:t>need for manual intervention indicates that there</w:t>
      </w:r>
      <w:r w:rsidR="007C2F98" w:rsidRPr="007C2F98">
        <w:rPr>
          <w:rFonts w:ascii="Times New Roman" w:hAnsi="Times New Roman" w:cs="Times New Roman" w:hint="eastAsia"/>
        </w:rPr>
        <w:t>’</w:t>
      </w:r>
      <w:r w:rsidR="007C2F98" w:rsidRPr="007C2F98">
        <w:rPr>
          <w:rFonts w:ascii="Times New Roman" w:hAnsi="Times New Roman" w:cs="Times New Roman"/>
        </w:rPr>
        <w:t>s</w:t>
      </w:r>
      <w:r w:rsidR="00AC6947" w:rsidRPr="00AC6947">
        <w:rPr>
          <w:rFonts w:ascii="Times New Roman" w:hAnsi="Times New Roman" w:cs="Times New Roman"/>
        </w:rPr>
        <w:t xml:space="preserve"> still a gap between the potential of ERP systems and their current functionality, especially in automating mundane, low-value tasks</w:t>
      </w:r>
      <w:r w:rsidR="005D24DC">
        <w:rPr>
          <w:rFonts w:ascii="Times New Roman" w:hAnsi="Times New Roman" w:cs="Times New Roman"/>
        </w:rPr>
        <w:t xml:space="preserve"> across different applications</w:t>
      </w:r>
      <w:r w:rsidR="00AC6947" w:rsidRPr="00AC6947">
        <w:rPr>
          <w:rFonts w:ascii="Times New Roman" w:hAnsi="Times New Roman" w:cs="Times New Roman"/>
        </w:rPr>
        <w:t>.</w:t>
      </w:r>
      <w:r w:rsidR="000122B0">
        <w:rPr>
          <w:rFonts w:ascii="Times New Roman" w:hAnsi="Times New Roman" w:cs="Times New Roman"/>
        </w:rPr>
        <w:t xml:space="preserve"> </w:t>
      </w:r>
    </w:p>
    <w:p w14:paraId="4BFF5D71" w14:textId="6B51831A" w:rsidR="00B634B4" w:rsidRPr="00BA4329" w:rsidRDefault="00C156B5" w:rsidP="001B49F4">
      <w:pPr>
        <w:pStyle w:val="31"/>
        <w:ind w:left="0"/>
        <w:rPr>
          <w:rFonts w:ascii="Times New Roman" w:eastAsiaTheme="minorEastAsia" w:hAnsi="Times New Roman" w:cs="Times New Roman"/>
        </w:rPr>
      </w:pPr>
      <w:r>
        <w:rPr>
          <w:rFonts w:ascii="Times New Roman" w:eastAsiaTheme="minorEastAsia" w:hAnsi="Times New Roman" w:cs="Times New Roman" w:hint="eastAsia"/>
        </w:rPr>
        <w:t xml:space="preserve">　　</w:t>
      </w:r>
    </w:p>
    <w:p w14:paraId="6444A13A" w14:textId="60FB49BB" w:rsidR="006F2AA8" w:rsidRPr="00BA4329" w:rsidRDefault="00453C9D" w:rsidP="006F2AA8">
      <w:pPr>
        <w:pStyle w:val="2"/>
        <w:spacing w:line="480" w:lineRule="auto"/>
        <w:rPr>
          <w:rFonts w:ascii="Times New Roman" w:hAnsi="Times New Roman" w:cs="Times New Roman"/>
          <w:sz w:val="24"/>
          <w:szCs w:val="24"/>
        </w:rPr>
      </w:pPr>
      <w:r>
        <w:rPr>
          <w:rFonts w:ascii="Times New Roman" w:hAnsi="Times New Roman" w:cs="Times New Roman"/>
          <w:sz w:val="24"/>
          <w:szCs w:val="24"/>
        </w:rPr>
        <w:t>The New A</w:t>
      </w:r>
      <w:r w:rsidR="00525150">
        <w:rPr>
          <w:rFonts w:ascii="Times New Roman" w:hAnsi="Times New Roman" w:cs="Times New Roman"/>
          <w:sz w:val="24"/>
          <w:szCs w:val="24"/>
        </w:rPr>
        <w:t xml:space="preserve">utomation </w:t>
      </w:r>
      <w:r>
        <w:rPr>
          <w:rFonts w:ascii="Times New Roman" w:hAnsi="Times New Roman" w:cs="Times New Roman"/>
          <w:sz w:val="24"/>
          <w:szCs w:val="24"/>
        </w:rPr>
        <w:t>T</w:t>
      </w:r>
      <w:r w:rsidR="00525150">
        <w:rPr>
          <w:rFonts w:ascii="Times New Roman" w:hAnsi="Times New Roman" w:cs="Times New Roman"/>
          <w:sz w:val="24"/>
          <w:szCs w:val="24"/>
        </w:rPr>
        <w:t>ool</w:t>
      </w:r>
      <w:r>
        <w:rPr>
          <w:rFonts w:ascii="Times New Roman" w:hAnsi="Times New Roman" w:cs="Times New Roman"/>
          <w:sz w:val="24"/>
          <w:szCs w:val="24"/>
        </w:rPr>
        <w:t>s</w:t>
      </w:r>
      <w:r w:rsidR="00525150">
        <w:rPr>
          <w:rFonts w:ascii="Times New Roman" w:hAnsi="Times New Roman" w:cs="Times New Roman"/>
          <w:sz w:val="24"/>
          <w:szCs w:val="24"/>
        </w:rPr>
        <w:t xml:space="preserve">: </w:t>
      </w:r>
      <w:r w:rsidR="0019116F" w:rsidRPr="00BA4329">
        <w:rPr>
          <w:rFonts w:ascii="Times New Roman" w:hAnsi="Times New Roman" w:cs="Times New Roman"/>
          <w:sz w:val="24"/>
          <w:szCs w:val="24"/>
        </w:rPr>
        <w:t>RPA</w:t>
      </w:r>
    </w:p>
    <w:p w14:paraId="4EB3AD0F" w14:textId="19D4F4C0" w:rsidR="00FA61DA" w:rsidRDefault="003C52CE" w:rsidP="00003CD5">
      <w:pPr>
        <w:pStyle w:val="31"/>
        <w:ind w:left="0" w:firstLine="425"/>
        <w:rPr>
          <w:ins w:id="21" w:author="Sheng-Feng Hsieh" w:date="2024-04-07T15:22:00Z"/>
          <w:rFonts w:ascii="Times New Roman" w:eastAsiaTheme="minorEastAsia" w:hAnsi="Times New Roman" w:cs="Times New Roman"/>
        </w:rPr>
      </w:pPr>
      <w:r w:rsidRPr="003C52CE">
        <w:rPr>
          <w:rFonts w:ascii="Times New Roman" w:hAnsi="Times New Roman" w:cs="Times New Roman"/>
        </w:rPr>
        <w:t>Robotic Process Automation (RPA) represents a cutting-edge software technology designed to streamline the creation, deployment, and management of software robots. These robots are programmed to mimic human interactions with digital interfaces and systems, possess</w:t>
      </w:r>
      <w:r w:rsidR="00453C9D">
        <w:rPr>
          <w:rFonts w:ascii="Times New Roman" w:eastAsiaTheme="minorEastAsia" w:hAnsi="Times New Roman" w:cs="Times New Roman"/>
        </w:rPr>
        <w:t>ing</w:t>
      </w:r>
      <w:r w:rsidRPr="003C52CE">
        <w:rPr>
          <w:rFonts w:ascii="Times New Roman" w:hAnsi="Times New Roman" w:cs="Times New Roman"/>
        </w:rPr>
        <w:t xml:space="preserve"> the capability to comprehend visual data on screens, execute precise keystrokes, navigate through various systems, and accurately identify and extract information</w:t>
      </w:r>
      <w:ins w:id="22" w:author="Sheng-Feng Hsieh" w:date="2024-04-07T15:25:00Z">
        <w:r w:rsidR="00FA61DA">
          <w:rPr>
            <w:rFonts w:ascii="Times New Roman" w:eastAsiaTheme="minorEastAsia" w:hAnsi="Times New Roman" w:cs="Times New Roman" w:hint="eastAsia"/>
          </w:rPr>
          <w:t xml:space="preserve"> (</w:t>
        </w:r>
        <w:commentRangeStart w:id="23"/>
        <w:r w:rsidR="00FA61DA">
          <w:rPr>
            <w:rFonts w:ascii="Times New Roman" w:eastAsiaTheme="minorEastAsia" w:hAnsi="Times New Roman" w:cs="Times New Roman" w:hint="eastAsia"/>
          </w:rPr>
          <w:t>UiPath</w:t>
        </w:r>
      </w:ins>
      <w:commentRangeEnd w:id="23"/>
      <w:ins w:id="24" w:author="Sheng-Feng Hsieh" w:date="2024-04-07T15:26:00Z">
        <w:r w:rsidR="00FA61DA">
          <w:rPr>
            <w:rStyle w:val="a6"/>
            <w:rFonts w:eastAsiaTheme="minorEastAsia"/>
          </w:rPr>
          <w:commentReference w:id="23"/>
        </w:r>
      </w:ins>
      <w:ins w:id="25" w:author="Sheng-Feng Hsieh" w:date="2024-04-07T15:25:00Z">
        <w:r w:rsidR="00FA61DA">
          <w:rPr>
            <w:rFonts w:ascii="Times New Roman" w:eastAsiaTheme="minorEastAsia" w:hAnsi="Times New Roman" w:cs="Times New Roman" w:hint="eastAsia"/>
          </w:rPr>
          <w:t>)</w:t>
        </w:r>
      </w:ins>
      <w:r w:rsidRPr="003C52CE">
        <w:rPr>
          <w:rFonts w:ascii="Times New Roman" w:hAnsi="Times New Roman" w:cs="Times New Roman"/>
        </w:rPr>
        <w:t>. Notably, RPA robots accomplish these tasks with greater speed and consistency than human counterparts, all the while eliminating the need for breaks or downtime. This technology heralds a new era in how businesses approach routine and complex tasks, offering scalable solutions that enhance productivity and operational efficiency</w:t>
      </w:r>
      <w:r>
        <w:rPr>
          <w:rFonts w:ascii="Times New Roman" w:hAnsi="Times New Roman" w:cs="Times New Roman"/>
        </w:rPr>
        <w:t>.</w:t>
      </w:r>
      <w:r w:rsidR="00AA7828">
        <w:rPr>
          <w:rFonts w:ascii="Times New Roman" w:hAnsi="Times New Roman" w:cs="Times New Roman"/>
        </w:rPr>
        <w:t xml:space="preserve"> </w:t>
      </w:r>
    </w:p>
    <w:p w14:paraId="3BF51504" w14:textId="5D61596E" w:rsidR="00FA61DA" w:rsidRDefault="00047083" w:rsidP="00003CD5">
      <w:pPr>
        <w:pStyle w:val="31"/>
        <w:ind w:left="0" w:firstLine="425"/>
        <w:rPr>
          <w:ins w:id="26" w:author="Sheng-Feng Hsieh" w:date="2024-04-07T15:28:00Z"/>
          <w:rFonts w:ascii="Times New Roman" w:eastAsiaTheme="minorEastAsia" w:hAnsi="Times New Roman" w:cs="Times New Roman"/>
        </w:rPr>
      </w:pPr>
      <w:del w:id="27" w:author="Sheng-Feng Hsieh" w:date="2024-04-07T15:22:00Z">
        <w:r w:rsidDel="00FA61DA">
          <w:rPr>
            <w:rFonts w:ascii="Times New Roman" w:hAnsi="Times New Roman" w:cs="Times New Roman"/>
          </w:rPr>
          <w:br/>
        </w:r>
        <w:r w:rsidR="00B57137" w:rsidDel="00FA61DA">
          <w:rPr>
            <w:rFonts w:ascii="Times New Roman" w:hAnsi="Times New Roman" w:cs="Times New Roman"/>
          </w:rPr>
          <w:delText xml:space="preserve">    </w:delText>
        </w:r>
      </w:del>
      <w:r w:rsidR="00B57137">
        <w:rPr>
          <w:rFonts w:ascii="Times New Roman" w:hAnsi="Times New Roman" w:cs="Times New Roman"/>
        </w:rPr>
        <w:t>RPA</w:t>
      </w:r>
      <w:r w:rsidR="00B57137" w:rsidRPr="00B57137">
        <w:rPr>
          <w:rFonts w:ascii="Times New Roman" w:hAnsi="Times New Roman" w:cs="Times New Roman"/>
        </w:rPr>
        <w:t xml:space="preserve"> has exert</w:t>
      </w:r>
      <w:r w:rsidR="00B57137">
        <w:rPr>
          <w:rFonts w:ascii="Times New Roman" w:hAnsi="Times New Roman" w:cs="Times New Roman"/>
        </w:rPr>
        <w:t>ed</w:t>
      </w:r>
      <w:r w:rsidR="00B57137" w:rsidRPr="00B57137">
        <w:rPr>
          <w:rFonts w:ascii="Times New Roman" w:hAnsi="Times New Roman" w:cs="Times New Roman"/>
        </w:rPr>
        <w:t xml:space="preserve"> significant influence both across industries and within individual organizations. At the macro level, the advent of RPA has notably impacted various sectors, with the banking, </w:t>
      </w:r>
      <w:r w:rsidR="00B57137" w:rsidRPr="00B57137">
        <w:rPr>
          <w:rFonts w:ascii="Times New Roman" w:hAnsi="Times New Roman" w:cs="Times New Roman"/>
        </w:rPr>
        <w:lastRenderedPageBreak/>
        <w:t>investment funds, Business Process Outsourcing (BPO), and Shared Services Centers (SSC) industries experiencing profound changes</w:t>
      </w:r>
      <w:r w:rsidR="00B57137">
        <w:rPr>
          <w:rFonts w:ascii="Times New Roman" w:hAnsi="Times New Roman" w:cs="Times New Roman"/>
        </w:rPr>
        <w:t xml:space="preserve"> </w:t>
      </w:r>
      <w:r w:rsidR="00B57137" w:rsidRPr="00B57137">
        <w:rPr>
          <w:rFonts w:ascii="Times New Roman" w:hAnsi="Times New Roman" w:cs="Times New Roman"/>
        </w:rPr>
        <w:t>(</w:t>
      </w:r>
      <w:r w:rsidR="00B57137" w:rsidRPr="001D3FCA">
        <w:rPr>
          <w:rFonts w:ascii="Times New Roman" w:hAnsi="Times New Roman" w:cs="Times New Roman"/>
          <w:color w:val="0070C0"/>
        </w:rPr>
        <w:t>Sobczak 2022</w:t>
      </w:r>
      <w:r w:rsidR="00B57137" w:rsidRPr="00B57137">
        <w:rPr>
          <w:rFonts w:ascii="Times New Roman" w:hAnsi="Times New Roman" w:cs="Times New Roman"/>
        </w:rPr>
        <w:t>).</w:t>
      </w:r>
      <w:r w:rsidR="0048129C">
        <w:rPr>
          <w:rFonts w:ascii="Times New Roman" w:hAnsi="Times New Roman" w:cs="Times New Roman"/>
        </w:rPr>
        <w:t xml:space="preserve"> </w:t>
      </w:r>
      <w:r w:rsidR="0048129C" w:rsidRPr="0048129C">
        <w:rPr>
          <w:rFonts w:ascii="Times New Roman" w:hAnsi="Times New Roman" w:cs="Times New Roman"/>
        </w:rPr>
        <w:t xml:space="preserve">Zooming in on the intra-company perspective, extensive research has delved into the application of RPA within accounting </w:t>
      </w:r>
      <w:r w:rsidR="0048129C">
        <w:rPr>
          <w:rFonts w:ascii="Times New Roman" w:hAnsi="Times New Roman" w:cs="Times New Roman"/>
        </w:rPr>
        <w:t>functions (</w:t>
      </w:r>
      <w:proofErr w:type="spellStart"/>
      <w:r w:rsidR="0048129C" w:rsidRPr="00A62205">
        <w:rPr>
          <w:rFonts w:ascii="Times New Roman" w:hAnsi="Times New Roman" w:cs="Times New Roman"/>
          <w:color w:val="0070C0"/>
        </w:rPr>
        <w:t>Jędrzejka</w:t>
      </w:r>
      <w:proofErr w:type="spellEnd"/>
      <w:r w:rsidR="005B4436">
        <w:rPr>
          <w:rFonts w:ascii="Times New Roman" w:hAnsi="Times New Roman" w:cs="Times New Roman"/>
          <w:color w:val="0070C0"/>
        </w:rPr>
        <w:t>,</w:t>
      </w:r>
      <w:r w:rsidR="0048129C" w:rsidRPr="00A62205">
        <w:rPr>
          <w:rFonts w:ascii="Times New Roman" w:hAnsi="Times New Roman" w:cs="Times New Roman"/>
          <w:color w:val="0070C0"/>
        </w:rPr>
        <w:t xml:space="preserve"> Cooper et al. 2019; Tiron‐Tudor et al. 2024</w:t>
      </w:r>
      <w:r w:rsidR="0048129C">
        <w:rPr>
          <w:rFonts w:ascii="Times New Roman" w:hAnsi="Times New Roman" w:cs="Times New Roman"/>
        </w:rPr>
        <w:t>)</w:t>
      </w:r>
      <w:r w:rsidR="0048129C" w:rsidRPr="0048129C">
        <w:rPr>
          <w:rFonts w:ascii="Times New Roman" w:hAnsi="Times New Roman" w:cs="Times New Roman"/>
        </w:rPr>
        <w:t xml:space="preserve">. </w:t>
      </w:r>
      <w:r w:rsidR="0048129C">
        <w:rPr>
          <w:rFonts w:ascii="Times New Roman" w:hAnsi="Times New Roman" w:cs="Times New Roman"/>
        </w:rPr>
        <w:t>The processes in these domains</w:t>
      </w:r>
      <w:r w:rsidR="0048129C" w:rsidRPr="0048129C">
        <w:rPr>
          <w:rFonts w:ascii="Times New Roman" w:hAnsi="Times New Roman" w:cs="Times New Roman"/>
        </w:rPr>
        <w:t xml:space="preserve"> are </w:t>
      </w:r>
      <w:r w:rsidR="005B4436">
        <w:rPr>
          <w:rFonts w:ascii="Times New Roman" w:hAnsi="Times New Roman" w:cs="Times New Roman"/>
        </w:rPr>
        <w:t xml:space="preserve">suitable </w:t>
      </w:r>
      <w:r w:rsidR="0048129C" w:rsidRPr="0048129C">
        <w:rPr>
          <w:rFonts w:ascii="Times New Roman" w:hAnsi="Times New Roman" w:cs="Times New Roman"/>
        </w:rPr>
        <w:t xml:space="preserve">for automation due to the high degree of accuracy and consistency required in recording operations, alongside the manual handling of repetitive transactions. Traditionally, </w:t>
      </w:r>
      <w:r w:rsidR="00C31E3F">
        <w:rPr>
          <w:rFonts w:ascii="Times New Roman" w:hAnsi="Times New Roman" w:cs="Times New Roman"/>
        </w:rPr>
        <w:t xml:space="preserve">accounting staff </w:t>
      </w:r>
      <w:r w:rsidR="0048129C" w:rsidRPr="0048129C">
        <w:rPr>
          <w:rFonts w:ascii="Times New Roman" w:hAnsi="Times New Roman" w:cs="Times New Roman"/>
        </w:rPr>
        <w:t>have had to gather information from diverse and fragmented systems, process data for verification and approval, and finally input these into an accounting system—a process fraught with time-consuming and error-prone manual tasks</w:t>
      </w:r>
      <w:r w:rsidR="00525150">
        <w:rPr>
          <w:rFonts w:ascii="Times New Roman" w:hAnsi="Times New Roman" w:cs="Times New Roman"/>
        </w:rPr>
        <w:t xml:space="preserve"> </w:t>
      </w:r>
      <w:r w:rsidR="00525150" w:rsidRPr="00525150">
        <w:rPr>
          <w:rFonts w:ascii="Times New Roman" w:hAnsi="Times New Roman" w:cs="Times New Roman"/>
        </w:rPr>
        <w:t>like data entry and report generation</w:t>
      </w:r>
      <w:r w:rsidR="0048129C" w:rsidRPr="0048129C">
        <w:rPr>
          <w:rFonts w:ascii="Times New Roman" w:hAnsi="Times New Roman" w:cs="Times New Roman"/>
        </w:rPr>
        <w:t>. The introduction of RPA offers a remedy to these inefficiencies by taking over such tasks, thereby saving time and reducing the incidence of errors (</w:t>
      </w:r>
      <w:r w:rsidR="0048129C" w:rsidRPr="00E648AA">
        <w:rPr>
          <w:rFonts w:ascii="Times New Roman" w:hAnsi="Times New Roman" w:cs="Times New Roman"/>
          <w:color w:val="0070C0"/>
        </w:rPr>
        <w:t>Tucker 2017; Chui et al. 2016</w:t>
      </w:r>
      <w:r w:rsidR="0048129C" w:rsidRPr="0048129C">
        <w:rPr>
          <w:rFonts w:ascii="Times New Roman" w:hAnsi="Times New Roman" w:cs="Times New Roman"/>
        </w:rPr>
        <w:t>). Moreover, accounting processes, governed by well-defined rules and procedures, lend themselves to automation, enabling more efficient tracking, approval, and document management. The enhanced detail in audit logs from automated processes surpasses what is typically achievable through manual handling. Importantly, as accounting standards and regulations evolve, RPA systems can be swiftly retrained to comply with new legal requirements, showcasing adaptability that is particularly beneficial in environments characterized by frequent legislative changes (</w:t>
      </w:r>
      <w:r w:rsidR="009178F7" w:rsidRPr="00746386">
        <w:rPr>
          <w:rFonts w:ascii="Times New Roman" w:hAnsi="Times New Roman" w:cs="Times New Roman"/>
          <w:color w:val="0070C0"/>
        </w:rPr>
        <w:t xml:space="preserve">Primer </w:t>
      </w:r>
      <w:r w:rsidR="0048129C" w:rsidRPr="00746386">
        <w:rPr>
          <w:rFonts w:ascii="Times New Roman" w:hAnsi="Times New Roman" w:cs="Times New Roman"/>
          <w:color w:val="0070C0"/>
        </w:rPr>
        <w:t>2015</w:t>
      </w:r>
      <w:r w:rsidR="0048129C" w:rsidRPr="0048129C">
        <w:rPr>
          <w:rFonts w:ascii="Times New Roman" w:hAnsi="Times New Roman" w:cs="Times New Roman"/>
        </w:rPr>
        <w:t>). Additionally, the presence of legacy systems within organizations, which may not support traditional automation approaches, further underscores the value of RPA in modernizing accounting practices without the need for extensive system overhauls (</w:t>
      </w:r>
      <w:r w:rsidR="006B403D" w:rsidRPr="004659F7">
        <w:rPr>
          <w:rFonts w:ascii="Times New Roman" w:hAnsi="Times New Roman" w:cs="Times New Roman"/>
          <w:color w:val="0070C0"/>
        </w:rPr>
        <w:t xml:space="preserve">Van der Aalst et al. </w:t>
      </w:r>
      <w:commentRangeStart w:id="28"/>
      <w:commentRangeStart w:id="29"/>
      <w:commentRangeStart w:id="30"/>
      <w:r w:rsidR="0048129C" w:rsidRPr="004659F7">
        <w:rPr>
          <w:rFonts w:ascii="Times New Roman" w:hAnsi="Times New Roman" w:cs="Times New Roman"/>
          <w:color w:val="0070C0"/>
        </w:rPr>
        <w:t>2018</w:t>
      </w:r>
      <w:commentRangeEnd w:id="28"/>
      <w:r w:rsidR="00C31E3F" w:rsidRPr="004659F7">
        <w:rPr>
          <w:rFonts w:ascii="Times New Roman" w:hAnsi="Times New Roman" w:cs="Times New Roman"/>
          <w:color w:val="0070C0"/>
        </w:rPr>
        <w:commentReference w:id="28"/>
      </w:r>
      <w:commentRangeEnd w:id="29"/>
      <w:r w:rsidR="005B4436">
        <w:rPr>
          <w:rFonts w:ascii="Times New Roman" w:hAnsi="Times New Roman" w:cs="Times New Roman"/>
          <w:color w:val="0070C0"/>
        </w:rPr>
        <w:t xml:space="preserve">; </w:t>
      </w:r>
      <w:r w:rsidR="00C31E3F" w:rsidRPr="004659F7">
        <w:rPr>
          <w:rFonts w:ascii="Times New Roman" w:hAnsi="Times New Roman" w:cs="Times New Roman"/>
          <w:color w:val="0070C0"/>
        </w:rPr>
        <w:commentReference w:id="29"/>
      </w:r>
      <w:commentRangeEnd w:id="30"/>
      <w:r w:rsidR="005B4436" w:rsidRPr="005B4436">
        <w:rPr>
          <w:rFonts w:ascii="Times New Roman" w:hAnsi="Times New Roman" w:cs="Times New Roman"/>
          <w:color w:val="0070C0"/>
        </w:rPr>
        <w:t xml:space="preserve"> </w:t>
      </w:r>
      <w:proofErr w:type="spellStart"/>
      <w:r w:rsidR="005B4436" w:rsidRPr="00A62205">
        <w:rPr>
          <w:rFonts w:ascii="Times New Roman" w:hAnsi="Times New Roman" w:cs="Times New Roman"/>
          <w:color w:val="0070C0"/>
        </w:rPr>
        <w:t>Jędrzejka</w:t>
      </w:r>
      <w:proofErr w:type="spellEnd"/>
      <w:r w:rsidR="005B4436">
        <w:rPr>
          <w:rStyle w:val="a6"/>
          <w:rFonts w:eastAsiaTheme="minorEastAsia"/>
        </w:rPr>
        <w:t xml:space="preserve"> </w:t>
      </w:r>
      <w:r w:rsidR="00FA61DA">
        <w:rPr>
          <w:rStyle w:val="a6"/>
          <w:rFonts w:eastAsiaTheme="minorEastAsia"/>
        </w:rPr>
        <w:commentReference w:id="30"/>
      </w:r>
      <w:r w:rsidR="005B4436" w:rsidRPr="005B4436">
        <w:rPr>
          <w:rFonts w:ascii="Times New Roman" w:hAnsi="Times New Roman" w:cs="Times New Roman"/>
          <w:color w:val="0070C0"/>
        </w:rPr>
        <w:t>2019</w:t>
      </w:r>
      <w:r w:rsidR="0048129C" w:rsidRPr="0048129C">
        <w:rPr>
          <w:rFonts w:ascii="Times New Roman" w:hAnsi="Times New Roman" w:cs="Times New Roman"/>
        </w:rPr>
        <w:t>).</w:t>
      </w:r>
      <w:r w:rsidR="00B57137" w:rsidRPr="00B57137">
        <w:rPr>
          <w:rFonts w:ascii="Times New Roman" w:hAnsi="Times New Roman" w:cs="Times New Roman"/>
        </w:rPr>
        <w:t xml:space="preserve"> </w:t>
      </w:r>
    </w:p>
    <w:p w14:paraId="3F3C02A9" w14:textId="559304AE" w:rsidR="00464A5A" w:rsidRDefault="003C52CE" w:rsidP="00003CD5">
      <w:pPr>
        <w:pStyle w:val="31"/>
        <w:ind w:left="0" w:firstLine="425"/>
        <w:rPr>
          <w:ins w:id="31" w:author="Sheng-Feng Hsieh" w:date="2024-04-07T15:31:00Z"/>
          <w:rFonts w:ascii="Times New Roman" w:eastAsiaTheme="minorEastAsia" w:hAnsi="Times New Roman" w:cs="Times New Roman"/>
        </w:rPr>
      </w:pPr>
      <w:del w:id="32" w:author="Sheng-Feng Hsieh" w:date="2024-04-07T15:28:00Z">
        <w:r w:rsidDel="00FA61DA">
          <w:rPr>
            <w:rFonts w:ascii="Times New Roman" w:hAnsi="Times New Roman" w:cs="Times New Roman"/>
          </w:rPr>
          <w:br/>
        </w:r>
        <w:r w:rsidR="00613107" w:rsidDel="00FA61DA">
          <w:rPr>
            <w:rFonts w:ascii="Times New Roman" w:hAnsi="Times New Roman" w:cs="Times New Roman"/>
          </w:rPr>
          <w:delText xml:space="preserve">    </w:delText>
        </w:r>
      </w:del>
      <w:r w:rsidR="003321C0" w:rsidRPr="003321C0">
        <w:rPr>
          <w:rFonts w:ascii="Times New Roman" w:hAnsi="Times New Roman" w:cs="Times New Roman"/>
        </w:rPr>
        <w:t>Given the backdrop of</w:t>
      </w:r>
      <w:r w:rsidR="003321C0">
        <w:rPr>
          <w:rFonts w:ascii="Times New Roman" w:hAnsi="Times New Roman" w:cs="Times New Roman"/>
        </w:rPr>
        <w:t xml:space="preserve"> </w:t>
      </w:r>
      <w:r w:rsidR="003321C0" w:rsidRPr="003321C0">
        <w:rPr>
          <w:rFonts w:ascii="Times New Roman" w:hAnsi="Times New Roman" w:cs="Times New Roman"/>
        </w:rPr>
        <w:t>ERP</w:t>
      </w:r>
      <w:r w:rsidR="003321C0">
        <w:rPr>
          <w:rFonts w:ascii="Times New Roman" w:hAnsi="Times New Roman" w:cs="Times New Roman"/>
        </w:rPr>
        <w:t xml:space="preserve"> </w:t>
      </w:r>
      <w:r w:rsidR="003321C0" w:rsidRPr="003321C0">
        <w:rPr>
          <w:rFonts w:ascii="Times New Roman" w:hAnsi="Times New Roman" w:cs="Times New Roman"/>
        </w:rPr>
        <w:t>systems</w:t>
      </w:r>
      <w:r w:rsidR="00E91B51">
        <w:rPr>
          <w:rFonts w:ascii="Times New Roman" w:eastAsiaTheme="minorEastAsia" w:hAnsi="Times New Roman" w:cs="Times New Roman"/>
        </w:rPr>
        <w:t>’</w:t>
      </w:r>
      <w:r w:rsidR="003321C0" w:rsidRPr="003321C0">
        <w:rPr>
          <w:rFonts w:ascii="Times New Roman" w:hAnsi="Times New Roman" w:cs="Times New Roman"/>
        </w:rPr>
        <w:t xml:space="preserve"> limitations previously discussed</w:t>
      </w:r>
      <w:r w:rsidR="003321C0">
        <w:rPr>
          <w:rFonts w:ascii="Times New Roman" w:hAnsi="Times New Roman" w:cs="Times New Roman"/>
        </w:rPr>
        <w:t>,</w:t>
      </w:r>
      <w:r w:rsidR="00FA785E" w:rsidRPr="00FA785E">
        <w:t xml:space="preserve"> </w:t>
      </w:r>
      <w:r w:rsidR="00FA785E" w:rsidRPr="00FA785E">
        <w:rPr>
          <w:rFonts w:ascii="Times New Roman" w:hAnsi="Times New Roman" w:cs="Times New Roman"/>
        </w:rPr>
        <w:t>RPA emerges as an effective solution to overcome the limitations of ERP systems.</w:t>
      </w:r>
      <w:r w:rsidR="003321C0" w:rsidRPr="003321C0">
        <w:rPr>
          <w:rFonts w:ascii="Times New Roman" w:hAnsi="Times New Roman" w:cs="Times New Roman"/>
        </w:rPr>
        <w:t xml:space="preserve"> Distinct from traditional automation approaches that demand extensive programming, creation of bespoke software,</w:t>
      </w:r>
      <w:r w:rsidR="00FA785E">
        <w:rPr>
          <w:rFonts w:ascii="Times New Roman" w:hAnsi="Times New Roman" w:cs="Times New Roman"/>
        </w:rPr>
        <w:t xml:space="preserve"> </w:t>
      </w:r>
      <w:r w:rsidR="00FA785E">
        <w:rPr>
          <w:rFonts w:ascii="Times New Roman" w:eastAsiaTheme="minorEastAsia" w:hAnsi="Times New Roman" w:cs="Times New Roman"/>
        </w:rPr>
        <w:t xml:space="preserve">or </w:t>
      </w:r>
      <w:r w:rsidR="003321C0" w:rsidRPr="003321C0">
        <w:rPr>
          <w:rFonts w:ascii="Times New Roman" w:hAnsi="Times New Roman" w:cs="Times New Roman"/>
        </w:rPr>
        <w:t xml:space="preserve">rigorous efforts towards integration—often to ensure compatibility and communication between disparate applications—RPA presents a streamlined, non-intrusive alternative. It adeptly automates repetitive tasks by </w:t>
      </w:r>
      <w:r w:rsidR="007209C2" w:rsidRPr="007209C2">
        <w:rPr>
          <w:rFonts w:ascii="Times New Roman" w:hAnsi="Times New Roman" w:cs="Times New Roman"/>
        </w:rPr>
        <w:t>imitating human actions</w:t>
      </w:r>
      <w:r w:rsidR="003321C0" w:rsidRPr="003321C0">
        <w:rPr>
          <w:rFonts w:ascii="Times New Roman" w:hAnsi="Times New Roman" w:cs="Times New Roman"/>
        </w:rPr>
        <w:t xml:space="preserve"> with existing user interfaces, obviating the need for the direct </w:t>
      </w:r>
      <w:r w:rsidR="003321C0" w:rsidRPr="003321C0">
        <w:rPr>
          <w:rFonts w:ascii="Times New Roman" w:hAnsi="Times New Roman" w:cs="Times New Roman"/>
        </w:rPr>
        <w:lastRenderedPageBreak/>
        <w:t>integration of applications (</w:t>
      </w:r>
      <w:r w:rsidR="003321C0" w:rsidRPr="00795A0E">
        <w:rPr>
          <w:rFonts w:ascii="Times New Roman" w:hAnsi="Times New Roman" w:cs="Times New Roman"/>
          <w:color w:val="0070C0"/>
        </w:rPr>
        <w:t xml:space="preserve">Cohen et al. 2019; </w:t>
      </w:r>
      <w:proofErr w:type="spellStart"/>
      <w:r w:rsidR="003321C0" w:rsidRPr="00795A0E">
        <w:rPr>
          <w:rFonts w:ascii="Times New Roman" w:hAnsi="Times New Roman" w:cs="Times New Roman"/>
          <w:color w:val="0070C0"/>
        </w:rPr>
        <w:t>Jędrzejka</w:t>
      </w:r>
      <w:proofErr w:type="spellEnd"/>
      <w:r w:rsidR="003321C0" w:rsidRPr="00795A0E">
        <w:rPr>
          <w:rFonts w:ascii="Times New Roman" w:hAnsi="Times New Roman" w:cs="Times New Roman"/>
          <w:color w:val="0070C0"/>
        </w:rPr>
        <w:t xml:space="preserve"> 2019</w:t>
      </w:r>
      <w:r w:rsidR="003321C0" w:rsidRPr="003321C0">
        <w:rPr>
          <w:rFonts w:ascii="Times New Roman" w:hAnsi="Times New Roman" w:cs="Times New Roman"/>
        </w:rPr>
        <w:t>). This adaptability enables RPA to facilitate automation across a wide array of organizational</w:t>
      </w:r>
      <w:r w:rsidR="001710BE">
        <w:rPr>
          <w:rFonts w:ascii="Times New Roman" w:hAnsi="Times New Roman" w:cs="Times New Roman"/>
        </w:rPr>
        <w:t xml:space="preserve"> </w:t>
      </w:r>
      <w:r w:rsidR="007209C2">
        <w:rPr>
          <w:rFonts w:ascii="Times New Roman" w:hAnsi="Times New Roman" w:cs="Times New Roman"/>
        </w:rPr>
        <w:t>functions</w:t>
      </w:r>
      <w:r w:rsidR="003321C0" w:rsidRPr="003321C0">
        <w:rPr>
          <w:rFonts w:ascii="Times New Roman" w:hAnsi="Times New Roman" w:cs="Times New Roman"/>
        </w:rPr>
        <w:t xml:space="preserve"> without necessitating modifications to the current software ecosystem (</w:t>
      </w:r>
      <w:r w:rsidR="003321C0" w:rsidRPr="00C878AF">
        <w:rPr>
          <w:rFonts w:ascii="Times New Roman" w:hAnsi="Times New Roman" w:cs="Times New Roman"/>
          <w:color w:val="0070C0"/>
        </w:rPr>
        <w:t>Kaya et al. 2019</w:t>
      </w:r>
      <w:r w:rsidR="003321C0" w:rsidRPr="003321C0">
        <w:rPr>
          <w:rFonts w:ascii="Times New Roman" w:hAnsi="Times New Roman" w:cs="Times New Roman"/>
        </w:rPr>
        <w:t>). Therefore, RPA not only circumvents the complexities inherent in ERP systems but also significantly diminishes reliance on manual processes, closing the gap between expected and actual functionalities, and elevating operational efficiency.</w:t>
      </w:r>
      <w:del w:id="33" w:author="Sheng-Feng Hsieh" w:date="2024-04-07T15:30:00Z">
        <w:r w:rsidR="002D4505" w:rsidDel="00FA61DA">
          <w:rPr>
            <w:rFonts w:ascii="Times New Roman" w:hAnsi="Times New Roman" w:cs="Times New Roman"/>
          </w:rPr>
          <w:br/>
        </w:r>
      </w:del>
    </w:p>
    <w:p w14:paraId="7DAD4903" w14:textId="77777777" w:rsidR="00FA61DA" w:rsidRPr="00003CD5" w:rsidRDefault="00FA61DA" w:rsidP="00003CD5">
      <w:pPr>
        <w:pStyle w:val="31"/>
        <w:ind w:left="0" w:firstLine="425"/>
        <w:rPr>
          <w:rFonts w:ascii="Times New Roman" w:eastAsiaTheme="minorEastAsia" w:hAnsi="Times New Roman" w:cs="Times New Roman"/>
        </w:rPr>
      </w:pPr>
    </w:p>
    <w:p w14:paraId="5C1F9A35" w14:textId="7188335A" w:rsidR="006F2AA8" w:rsidRPr="00BA4329" w:rsidRDefault="00043578"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Earnings Management with </w:t>
      </w:r>
      <w:r w:rsidR="006F2AA8" w:rsidRPr="00BA4329">
        <w:rPr>
          <w:rFonts w:ascii="Times New Roman" w:hAnsi="Times New Roman" w:cs="Times New Roman"/>
          <w:sz w:val="24"/>
          <w:szCs w:val="24"/>
        </w:rPr>
        <w:t>A</w:t>
      </w:r>
      <w:r w:rsidRPr="00BA4329">
        <w:rPr>
          <w:rFonts w:ascii="Times New Roman" w:hAnsi="Times New Roman" w:cs="Times New Roman"/>
          <w:sz w:val="24"/>
          <w:szCs w:val="24"/>
        </w:rPr>
        <w:t xml:space="preserve">utomation </w:t>
      </w:r>
      <w:r w:rsidR="006F2AA8" w:rsidRPr="00BA4329">
        <w:rPr>
          <w:rFonts w:ascii="Times New Roman" w:hAnsi="Times New Roman" w:cs="Times New Roman"/>
          <w:sz w:val="24"/>
          <w:szCs w:val="24"/>
        </w:rPr>
        <w:t>T</w:t>
      </w:r>
      <w:r w:rsidRPr="00BA4329">
        <w:rPr>
          <w:rFonts w:ascii="Times New Roman" w:hAnsi="Times New Roman" w:cs="Times New Roman"/>
          <w:sz w:val="24"/>
          <w:szCs w:val="24"/>
        </w:rPr>
        <w:t>ools</w:t>
      </w:r>
    </w:p>
    <w:p w14:paraId="5416CD8B" w14:textId="1975F14C" w:rsidR="00FA61DA" w:rsidRPr="00FA61DA" w:rsidRDefault="006E4A08" w:rsidP="00A428BC">
      <w:pPr>
        <w:pStyle w:val="31"/>
        <w:ind w:left="0" w:firstLine="425"/>
        <w:rPr>
          <w:ins w:id="34" w:author="Sheng-Feng Hsieh" w:date="2024-04-07T15:31:00Z"/>
          <w:rFonts w:ascii="Times New Roman" w:eastAsiaTheme="minorEastAsia" w:hAnsi="Times New Roman" w:cs="Times New Roman"/>
        </w:rPr>
      </w:pPr>
      <w:r w:rsidRPr="00BA4329">
        <w:rPr>
          <w:rFonts w:ascii="Times New Roman" w:hAnsi="Times New Roman" w:cs="Times New Roman"/>
        </w:rPr>
        <w:t xml:space="preserve">EM, according to </w:t>
      </w:r>
      <w:r w:rsidRPr="00BA4329">
        <w:rPr>
          <w:rFonts w:ascii="Times New Roman" w:hAnsi="Times New Roman" w:cs="Times New Roman"/>
          <w:color w:val="0070C0"/>
        </w:rPr>
        <w:t>Healy and Wahlen (1999)</w:t>
      </w:r>
      <w:r w:rsidRPr="00BA4329">
        <w:rPr>
          <w:rFonts w:ascii="Times New Roman" w:hAnsi="Times New Roman" w:cs="Times New Roman"/>
        </w:rPr>
        <w:t xml:space="preserve">, can be divided into two main types: accruals-based management </w:t>
      </w:r>
      <w:r w:rsidR="00FA785E">
        <w:rPr>
          <w:rFonts w:ascii="Times New Roman" w:eastAsiaTheme="minorEastAsia" w:hAnsi="Times New Roman" w:cs="Times New Roman"/>
        </w:rPr>
        <w:t xml:space="preserve">(AM) </w:t>
      </w:r>
      <w:r w:rsidRPr="00BA4329">
        <w:rPr>
          <w:rFonts w:ascii="Times New Roman" w:hAnsi="Times New Roman" w:cs="Times New Roman"/>
        </w:rPr>
        <w:t>and real earnings management</w:t>
      </w:r>
      <w:r w:rsidR="00FA785E">
        <w:rPr>
          <w:rFonts w:ascii="Times New Roman" w:eastAsiaTheme="minorEastAsia" w:hAnsi="Times New Roman" w:cs="Times New Roman"/>
        </w:rPr>
        <w:t xml:space="preserve"> (RM)</w:t>
      </w:r>
      <w:r w:rsidRPr="00BA4329">
        <w:rPr>
          <w:rFonts w:ascii="Times New Roman" w:hAnsi="Times New Roman" w:cs="Times New Roman"/>
        </w:rPr>
        <w:t xml:space="preserve">. </w:t>
      </w:r>
      <w:r w:rsidR="00C87C5B" w:rsidRPr="00FA61DA">
        <w:rPr>
          <w:rFonts w:ascii="Times New Roman" w:eastAsiaTheme="minorEastAsia" w:hAnsi="Times New Roman" w:cs="Times New Roman"/>
          <w:rPrChange w:id="35" w:author="Sheng-Feng Hsieh" w:date="2024-04-07T15:31:00Z">
            <w:rPr>
              <w:rFonts w:asciiTheme="minorEastAsia" w:eastAsiaTheme="minorEastAsia" w:hAnsiTheme="minorEastAsia" w:cs="Times New Roman"/>
            </w:rPr>
          </w:rPrChange>
        </w:rPr>
        <w:t>B</w:t>
      </w:r>
      <w:r w:rsidR="00FB6D5C" w:rsidRPr="00FB6D5C">
        <w:rPr>
          <w:rFonts w:ascii="Times New Roman" w:hAnsi="Times New Roman" w:cs="Times New Roman"/>
        </w:rPr>
        <w:t>oth</w:t>
      </w:r>
      <w:r w:rsidR="00C87C5B">
        <w:rPr>
          <w:rFonts w:ascii="Times New Roman" w:hAnsi="Times New Roman" w:cs="Times New Roman"/>
        </w:rPr>
        <w:t xml:space="preserve"> </w:t>
      </w:r>
      <w:r w:rsidR="00FB6D5C" w:rsidRPr="00FB6D5C">
        <w:rPr>
          <w:rFonts w:ascii="Times New Roman" w:hAnsi="Times New Roman" w:cs="Times New Roman"/>
        </w:rPr>
        <w:t>AM and</w:t>
      </w:r>
      <w:r w:rsidR="00FA785E">
        <w:rPr>
          <w:rFonts w:ascii="Times New Roman" w:hAnsi="Times New Roman" w:cs="Times New Roman"/>
        </w:rPr>
        <w:t xml:space="preserve"> </w:t>
      </w:r>
      <w:r w:rsidR="00FB6D5C" w:rsidRPr="00FB6D5C">
        <w:rPr>
          <w:rFonts w:ascii="Times New Roman" w:hAnsi="Times New Roman" w:cs="Times New Roman"/>
        </w:rPr>
        <w:t>RM are tactics used by company managers to influence the reported earnings of a company to meet specific benchmarks. AM involves altering financial statements through accounting choices that don</w:t>
      </w:r>
      <w:r w:rsidR="00FA785E">
        <w:rPr>
          <w:rFonts w:ascii="Times New Roman" w:eastAsiaTheme="minorEastAsia" w:hAnsi="Times New Roman" w:cs="Times New Roman"/>
        </w:rPr>
        <w:t>’</w:t>
      </w:r>
      <w:r w:rsidR="00FA785E" w:rsidRPr="00FA785E">
        <w:rPr>
          <w:rFonts w:ascii="Times New Roman" w:eastAsiaTheme="minorEastAsia" w:hAnsi="Times New Roman" w:cs="Times New Roman"/>
        </w:rPr>
        <w:t>t</w:t>
      </w:r>
      <w:r w:rsidR="00FB6D5C" w:rsidRPr="00FB6D5C">
        <w:rPr>
          <w:rFonts w:ascii="Times New Roman" w:hAnsi="Times New Roman" w:cs="Times New Roman"/>
        </w:rPr>
        <w:t xml:space="preserve"> accurately reflect the </w:t>
      </w:r>
      <w:r w:rsidR="00FA785E" w:rsidRPr="00FA785E">
        <w:rPr>
          <w:rFonts w:ascii="Times New Roman" w:eastAsiaTheme="minorEastAsia" w:hAnsi="Times New Roman" w:cs="Times New Roman"/>
        </w:rPr>
        <w:t xml:space="preserve">outcome of the </w:t>
      </w:r>
      <w:r w:rsidR="00FB6D5C" w:rsidRPr="00FB6D5C">
        <w:rPr>
          <w:rFonts w:ascii="Times New Roman" w:hAnsi="Times New Roman" w:cs="Times New Roman"/>
        </w:rPr>
        <w:t>company</w:t>
      </w:r>
      <w:r w:rsidR="00FA785E" w:rsidRPr="00FA785E">
        <w:rPr>
          <w:rFonts w:ascii="Times New Roman" w:hAnsi="Times New Roman" w:cs="Times New Roman" w:hint="eastAsia"/>
        </w:rPr>
        <w:t>’</w:t>
      </w:r>
      <w:r w:rsidR="00FB6D5C" w:rsidRPr="00FB6D5C">
        <w:rPr>
          <w:rFonts w:ascii="Times New Roman" w:hAnsi="Times New Roman" w:cs="Times New Roman"/>
        </w:rPr>
        <w:t>s actual economic activities. This can include manipulating revenues, expenses, depreciation methods, and estimations of bad debts, among others. RM, on the other hand, deviates from the usual business operations and includes practices like prematurely recognizing sales by altering credit terms, delaying research and development (R&amp;D) or advertising expenses, and reducing the reported cost of sales by producing more goods than needed</w:t>
      </w:r>
      <w:r w:rsidR="00C87C5B">
        <w:rPr>
          <w:rFonts w:ascii="Times New Roman" w:hAnsi="Times New Roman" w:cs="Times New Roman"/>
        </w:rPr>
        <w:t xml:space="preserve"> (</w:t>
      </w:r>
      <w:proofErr w:type="spellStart"/>
      <w:r w:rsidR="00C87C5B" w:rsidRPr="00BA4329">
        <w:rPr>
          <w:rFonts w:ascii="Times New Roman" w:hAnsi="Times New Roman" w:cs="Times New Roman"/>
          <w:color w:val="0070C0"/>
        </w:rPr>
        <w:t>Roychowdhury</w:t>
      </w:r>
      <w:proofErr w:type="spellEnd"/>
      <w:r w:rsidR="00C87C5B" w:rsidRPr="00BA4329">
        <w:rPr>
          <w:rFonts w:ascii="Times New Roman" w:hAnsi="Times New Roman" w:cs="Times New Roman"/>
          <w:color w:val="0070C0"/>
        </w:rPr>
        <w:t xml:space="preserve"> 2006</w:t>
      </w:r>
      <w:r w:rsidR="00C87C5B">
        <w:rPr>
          <w:rFonts w:ascii="Times New Roman" w:hAnsi="Times New Roman" w:cs="Times New Roman"/>
        </w:rPr>
        <w:t>)</w:t>
      </w:r>
      <w:r w:rsidR="00FB6D5C" w:rsidRPr="00FB6D5C">
        <w:rPr>
          <w:rFonts w:ascii="Times New Roman" w:hAnsi="Times New Roman" w:cs="Times New Roman"/>
        </w:rPr>
        <w:t>.</w:t>
      </w:r>
    </w:p>
    <w:p w14:paraId="1CCBFDA0" w14:textId="77777777" w:rsidR="00FA61DA" w:rsidRDefault="00CB16CC" w:rsidP="00A428BC">
      <w:pPr>
        <w:pStyle w:val="31"/>
        <w:ind w:left="0" w:firstLine="425"/>
        <w:rPr>
          <w:ins w:id="36" w:author="Sheng-Feng Hsieh" w:date="2024-04-07T15:31:00Z"/>
          <w:rFonts w:ascii="Times New Roman" w:eastAsiaTheme="minorEastAsia" w:hAnsi="Times New Roman" w:cs="Times New Roman"/>
        </w:rPr>
      </w:pPr>
      <w:del w:id="37" w:author="Sheng-Feng Hsieh" w:date="2024-04-07T15:31:00Z">
        <w:r w:rsidDel="00FA61DA">
          <w:rPr>
            <w:rFonts w:ascii="Times New Roman" w:hAnsi="Times New Roman" w:cs="Times New Roman"/>
          </w:rPr>
          <w:br/>
        </w:r>
        <w:r w:rsidDel="00FA61DA">
          <w:rPr>
            <w:rFonts w:ascii="Times New Roman" w:hAnsi="Times New Roman" w:cs="Times New Roman"/>
          </w:rPr>
          <w:br/>
          <w:delText xml:space="preserve">    </w:delText>
        </w:r>
      </w:del>
      <w:r>
        <w:rPr>
          <w:rFonts w:ascii="Times New Roman" w:hAnsi="Times New Roman" w:cs="Times New Roman"/>
        </w:rPr>
        <w:t>A</w:t>
      </w:r>
      <w:r w:rsidR="005B27A1">
        <w:rPr>
          <w:rFonts w:ascii="Times New Roman" w:hAnsi="Times New Roman" w:cs="Times New Roman"/>
        </w:rPr>
        <w:t>s for</w:t>
      </w:r>
      <w:r>
        <w:rPr>
          <w:rFonts w:ascii="Times New Roman" w:hAnsi="Times New Roman" w:cs="Times New Roman"/>
        </w:rPr>
        <w:t xml:space="preserve"> the two automation tools, </w:t>
      </w:r>
      <w:r w:rsidRPr="002D4505">
        <w:rPr>
          <w:rFonts w:ascii="Times New Roman" w:hAnsi="Times New Roman" w:cs="Times New Roman"/>
        </w:rPr>
        <w:t xml:space="preserve">both ERP and RPA technologies are united by their core objective to elevate operational efficiency and data accuracy within organizations, facets critically relevant </w:t>
      </w:r>
      <w:r>
        <w:rPr>
          <w:rFonts w:ascii="Times New Roman" w:hAnsi="Times New Roman" w:cs="Times New Roman"/>
        </w:rPr>
        <w:t xml:space="preserve">to </w:t>
      </w:r>
      <w:r w:rsidRPr="002D4505">
        <w:rPr>
          <w:rFonts w:ascii="Times New Roman" w:hAnsi="Times New Roman" w:cs="Times New Roman"/>
        </w:rPr>
        <w:t>the quality of financial reporting.</w:t>
      </w:r>
      <w:r>
        <w:rPr>
          <w:rFonts w:ascii="Times New Roman" w:hAnsi="Times New Roman" w:cs="Times New Roman"/>
        </w:rPr>
        <w:t xml:space="preserve"> </w:t>
      </w:r>
      <w:r w:rsidRPr="002D4505">
        <w:rPr>
          <w:rFonts w:ascii="Times New Roman" w:hAnsi="Times New Roman" w:cs="Times New Roman"/>
        </w:rPr>
        <w:t xml:space="preserve">While ERP systems ensure data consistency and aid in decision-making through the comprehensive integration and automation of core business processes, RPA complements these efforts by automating rule-based, repetitive tasks, minimizing errors, and freeing </w:t>
      </w:r>
      <w:r w:rsidRPr="002D4505">
        <w:rPr>
          <w:rFonts w:ascii="Times New Roman" w:hAnsi="Times New Roman" w:cs="Times New Roman"/>
        </w:rPr>
        <w:lastRenderedPageBreak/>
        <w:t>human resources for more strategic roles</w:t>
      </w:r>
      <w:r w:rsidR="00C72BD0" w:rsidRPr="00C72BD0">
        <w:rPr>
          <w:rFonts w:ascii="Times New Roman" w:hAnsi="Times New Roman" w:cs="Times New Roman"/>
        </w:rPr>
        <w:t xml:space="preserve"> (</w:t>
      </w:r>
      <w:r w:rsidR="00C72BD0" w:rsidRPr="0012740D">
        <w:rPr>
          <w:rFonts w:ascii="Times New Roman" w:hAnsi="Times New Roman" w:cs="Times New Roman"/>
          <w:color w:val="0070C0"/>
        </w:rPr>
        <w:t xml:space="preserve">Shehab et al. 2004; </w:t>
      </w:r>
      <w:proofErr w:type="spellStart"/>
      <w:r w:rsidR="00C72BD0" w:rsidRPr="0012740D">
        <w:rPr>
          <w:rFonts w:ascii="Times New Roman" w:hAnsi="Times New Roman" w:cs="Times New Roman"/>
          <w:color w:val="0070C0"/>
        </w:rPr>
        <w:t>Jędrzejka</w:t>
      </w:r>
      <w:proofErr w:type="spellEnd"/>
      <w:r w:rsidR="00C72BD0" w:rsidRPr="0012740D">
        <w:rPr>
          <w:rFonts w:ascii="Times New Roman" w:hAnsi="Times New Roman" w:cs="Times New Roman"/>
          <w:color w:val="0070C0"/>
        </w:rPr>
        <w:t xml:space="preserve"> 2019</w:t>
      </w:r>
      <w:r w:rsidR="00C72BD0" w:rsidRPr="00C72BD0">
        <w:rPr>
          <w:rFonts w:ascii="Times New Roman" w:hAnsi="Times New Roman" w:cs="Times New Roman"/>
        </w:rPr>
        <w:t>)</w:t>
      </w:r>
      <w:r w:rsidRPr="002D4505">
        <w:rPr>
          <w:rFonts w:ascii="Times New Roman" w:hAnsi="Times New Roman" w:cs="Times New Roman"/>
        </w:rPr>
        <w:t>.</w:t>
      </w:r>
      <w:r>
        <w:rPr>
          <w:rFonts w:ascii="Times New Roman" w:hAnsi="Times New Roman" w:cs="Times New Roman"/>
        </w:rPr>
        <w:t xml:space="preserve"> </w:t>
      </w:r>
      <w:r w:rsidR="005B27A1">
        <w:rPr>
          <w:rFonts w:ascii="Times New Roman" w:hAnsi="Times New Roman" w:cs="Times New Roman"/>
        </w:rPr>
        <w:t>Namel</w:t>
      </w:r>
      <w:r>
        <w:rPr>
          <w:rFonts w:ascii="Times New Roman" w:hAnsi="Times New Roman" w:cs="Times New Roman"/>
        </w:rPr>
        <w:t xml:space="preserve">y, </w:t>
      </w:r>
      <w:r w:rsidRPr="00B80CAE">
        <w:rPr>
          <w:rFonts w:ascii="Times New Roman" w:hAnsi="Times New Roman" w:cs="Times New Roman"/>
        </w:rPr>
        <w:t xml:space="preserve">RPA </w:t>
      </w:r>
      <w:r>
        <w:rPr>
          <w:rFonts w:ascii="Times New Roman" w:hAnsi="Times New Roman" w:cs="Times New Roman"/>
        </w:rPr>
        <w:t>serves</w:t>
      </w:r>
      <w:r w:rsidRPr="00B80CAE">
        <w:rPr>
          <w:rFonts w:ascii="Times New Roman" w:hAnsi="Times New Roman" w:cs="Times New Roman"/>
        </w:rPr>
        <w:t xml:space="preserve"> as a</w:t>
      </w:r>
      <w:r>
        <w:rPr>
          <w:rFonts w:ascii="Times New Roman" w:hAnsi="Times New Roman" w:cs="Times New Roman"/>
        </w:rPr>
        <w:t>n auxiliary role</w:t>
      </w:r>
      <w:r w:rsidRPr="00B80CAE">
        <w:rPr>
          <w:rFonts w:ascii="Times New Roman" w:hAnsi="Times New Roman" w:cs="Times New Roman"/>
        </w:rPr>
        <w:t xml:space="preserve"> to ERP, concentrating on automating specific tasks that, although not the primary focus of ERP systems, are still </w:t>
      </w:r>
      <w:r>
        <w:rPr>
          <w:rFonts w:ascii="Times New Roman" w:hAnsi="Times New Roman" w:cs="Times New Roman"/>
        </w:rPr>
        <w:t>essential</w:t>
      </w:r>
      <w:r w:rsidRPr="00B80CAE">
        <w:rPr>
          <w:rFonts w:ascii="Times New Roman" w:hAnsi="Times New Roman" w:cs="Times New Roman"/>
        </w:rPr>
        <w:t xml:space="preserve"> for the seamless operation of business workflows.</w:t>
      </w:r>
      <w:r w:rsidR="005B27A1">
        <w:rPr>
          <w:rFonts w:ascii="Times New Roman" w:hAnsi="Times New Roman" w:cs="Times New Roman"/>
        </w:rPr>
        <w:t xml:space="preserve"> </w:t>
      </w:r>
    </w:p>
    <w:p w14:paraId="4AACFC4B" w14:textId="3640F624" w:rsidR="006F2AA8" w:rsidRPr="00BA4329" w:rsidRDefault="005B27A1" w:rsidP="00A428BC">
      <w:pPr>
        <w:pStyle w:val="31"/>
        <w:ind w:left="0" w:firstLine="425"/>
        <w:rPr>
          <w:rFonts w:ascii="Times New Roman" w:eastAsiaTheme="minorEastAsia" w:hAnsi="Times New Roman" w:cs="Times New Roman"/>
        </w:rPr>
      </w:pPr>
      <w:del w:id="38" w:author="Sheng-Feng Hsieh" w:date="2024-04-07T15:31:00Z">
        <w:r w:rsidDel="00FA61DA">
          <w:rPr>
            <w:rFonts w:ascii="Times New Roman" w:hAnsi="Times New Roman" w:cs="Times New Roman"/>
          </w:rPr>
          <w:br/>
          <w:delText xml:space="preserve">   </w:delText>
        </w:r>
      </w:del>
      <w:r w:rsidRPr="005B27A1">
        <w:rPr>
          <w:rFonts w:ascii="Times New Roman" w:hAnsi="Times New Roman" w:cs="Times New Roman"/>
        </w:rPr>
        <w:t>Given</w:t>
      </w:r>
      <w:r w:rsidR="00C52DF1">
        <w:rPr>
          <w:rFonts w:ascii="Times New Roman" w:hAnsi="Times New Roman" w:cs="Times New Roman"/>
        </w:rPr>
        <w:t xml:space="preserve"> no </w:t>
      </w:r>
      <w:r w:rsidRPr="005B27A1">
        <w:rPr>
          <w:rFonts w:ascii="Times New Roman" w:hAnsi="Times New Roman" w:cs="Times New Roman"/>
        </w:rPr>
        <w:t xml:space="preserve">empirical research directly linking RPA with </w:t>
      </w:r>
      <w:r w:rsidR="00C52DF1">
        <w:rPr>
          <w:rFonts w:ascii="Times New Roman" w:hAnsi="Times New Roman" w:cs="Times New Roman"/>
        </w:rPr>
        <w:t>EM</w:t>
      </w:r>
      <w:r w:rsidR="00ED1E41">
        <w:rPr>
          <w:rFonts w:ascii="Times New Roman" w:eastAsiaTheme="minorEastAsia" w:hAnsi="Times New Roman" w:cs="Times New Roman"/>
        </w:rPr>
        <w:t>,</w:t>
      </w:r>
      <w:r w:rsidR="00C52DF1">
        <w:rPr>
          <w:rFonts w:ascii="Times New Roman" w:hAnsi="Times New Roman" w:cs="Times New Roman"/>
        </w:rPr>
        <w:t xml:space="preserve"> to our </w:t>
      </w:r>
      <w:r w:rsidR="00FA785E" w:rsidRPr="00FA785E">
        <w:rPr>
          <w:rFonts w:ascii="Times New Roman" w:eastAsiaTheme="minorEastAsia" w:hAnsi="Times New Roman" w:cs="Times New Roman"/>
        </w:rPr>
        <w:t xml:space="preserve">best </w:t>
      </w:r>
      <w:r w:rsidR="00C52DF1">
        <w:rPr>
          <w:rFonts w:ascii="Times New Roman" w:hAnsi="Times New Roman" w:cs="Times New Roman"/>
        </w:rPr>
        <w:t>knowledge</w:t>
      </w:r>
      <w:r w:rsidRPr="005B27A1">
        <w:rPr>
          <w:rFonts w:ascii="Times New Roman" w:hAnsi="Times New Roman" w:cs="Times New Roman"/>
        </w:rPr>
        <w:t xml:space="preserve">, we turn to studies on ERP systems for insights, suggesting a potential </w:t>
      </w:r>
      <w:r w:rsidR="00C52DF1">
        <w:rPr>
          <w:rFonts w:ascii="Times New Roman" w:hAnsi="Times New Roman" w:cs="Times New Roman"/>
        </w:rPr>
        <w:t>relation between</w:t>
      </w:r>
      <w:r w:rsidRPr="005B27A1">
        <w:rPr>
          <w:rFonts w:ascii="Times New Roman" w:hAnsi="Times New Roman" w:cs="Times New Roman"/>
        </w:rPr>
        <w:t xml:space="preserve"> RPA </w:t>
      </w:r>
      <w:r w:rsidR="00C52DF1">
        <w:rPr>
          <w:rFonts w:ascii="Times New Roman" w:hAnsi="Times New Roman" w:cs="Times New Roman"/>
        </w:rPr>
        <w:t>and</w:t>
      </w:r>
      <w:r w:rsidRPr="005B27A1">
        <w:rPr>
          <w:rFonts w:ascii="Times New Roman" w:hAnsi="Times New Roman" w:cs="Times New Roman"/>
        </w:rPr>
        <w:t xml:space="preserve"> EM</w:t>
      </w:r>
      <w:r w:rsidR="00C52DF1">
        <w:rPr>
          <w:rFonts w:ascii="Times New Roman" w:hAnsi="Times New Roman" w:cs="Times New Roman"/>
        </w:rPr>
        <w:t xml:space="preserve"> and </w:t>
      </w:r>
      <w:r w:rsidR="00C52DF1" w:rsidRPr="00C52DF1">
        <w:rPr>
          <w:rFonts w:ascii="Times New Roman" w:hAnsi="Times New Roman" w:cs="Times New Roman"/>
        </w:rPr>
        <w:t>draw</w:t>
      </w:r>
      <w:r w:rsidR="00C52DF1">
        <w:rPr>
          <w:rFonts w:ascii="Times New Roman" w:hAnsi="Times New Roman" w:cs="Times New Roman"/>
        </w:rPr>
        <w:t>ing</w:t>
      </w:r>
      <w:r w:rsidR="00C52DF1" w:rsidRPr="00C52DF1">
        <w:rPr>
          <w:rFonts w:ascii="Times New Roman" w:hAnsi="Times New Roman" w:cs="Times New Roman"/>
        </w:rPr>
        <w:t xml:space="preserve"> an analogy that the influence of ERP on</w:t>
      </w:r>
      <w:r w:rsidR="00C52DF1">
        <w:rPr>
          <w:rFonts w:ascii="Times New Roman" w:hAnsi="Times New Roman" w:cs="Times New Roman"/>
        </w:rPr>
        <w:t xml:space="preserve"> </w:t>
      </w:r>
      <w:r w:rsidR="00C52DF1" w:rsidRPr="00C52DF1">
        <w:rPr>
          <w:rFonts w:ascii="Times New Roman" w:hAnsi="Times New Roman" w:cs="Times New Roman"/>
        </w:rPr>
        <w:t xml:space="preserve">EM may closely mirror that of RPA on EM. </w:t>
      </w:r>
      <w:r w:rsidR="00C52DF1">
        <w:rPr>
          <w:rFonts w:ascii="Times New Roman" w:hAnsi="Times New Roman" w:cs="Times New Roman"/>
        </w:rPr>
        <w:t xml:space="preserve"> </w:t>
      </w:r>
      <w:del w:id="39" w:author="Sheng-Feng Hsieh" w:date="2024-04-07T15:32:00Z">
        <w:r w:rsidR="00CB16CC" w:rsidDel="00FA61DA">
          <w:rPr>
            <w:rFonts w:ascii="Times New Roman" w:hAnsi="Times New Roman" w:cs="Times New Roman"/>
          </w:rPr>
          <w:br/>
        </w:r>
      </w:del>
    </w:p>
    <w:p w14:paraId="1BC0AF3E" w14:textId="4277B49B" w:rsidR="006F2AA8" w:rsidRPr="00FA61DA" w:rsidRDefault="00043578">
      <w:pPr>
        <w:pStyle w:val="3"/>
        <w:spacing w:line="480" w:lineRule="auto"/>
        <w:rPr>
          <w:rFonts w:ascii="Times New Roman" w:hAnsi="Times New Roman" w:cs="Times New Roman"/>
          <w:i/>
          <w:iCs/>
          <w:sz w:val="24"/>
          <w:szCs w:val="24"/>
          <w:rPrChange w:id="40" w:author="Sheng-Feng Hsieh" w:date="2024-04-07T15:32:00Z">
            <w:rPr>
              <w:rFonts w:ascii="Times New Roman" w:hAnsi="Times New Roman" w:cs="Times New Roman"/>
              <w:sz w:val="24"/>
              <w:szCs w:val="24"/>
            </w:rPr>
          </w:rPrChange>
        </w:rPr>
        <w:pPrChange w:id="41" w:author="Sheng-Feng Hsieh" w:date="2024-04-07T15:57:00Z">
          <w:pPr>
            <w:pStyle w:val="3"/>
          </w:pPr>
        </w:pPrChange>
      </w:pPr>
      <w:r w:rsidRPr="00FA61DA">
        <w:rPr>
          <w:rFonts w:ascii="Times New Roman" w:hAnsi="Times New Roman" w:cs="Times New Roman"/>
          <w:i/>
          <w:iCs/>
          <w:sz w:val="24"/>
          <w:szCs w:val="24"/>
          <w:rPrChange w:id="42" w:author="Sheng-Feng Hsieh" w:date="2024-04-07T15:32:00Z">
            <w:rPr>
              <w:rFonts w:ascii="Times New Roman" w:hAnsi="Times New Roman" w:cs="Times New Roman"/>
              <w:sz w:val="24"/>
              <w:szCs w:val="24"/>
            </w:rPr>
          </w:rPrChange>
        </w:rPr>
        <w:t xml:space="preserve">Accrual-based </w:t>
      </w:r>
      <w:r w:rsidR="00FA785E" w:rsidRPr="00FA785E">
        <w:rPr>
          <w:rFonts w:ascii="Times New Roman" w:hAnsi="Times New Roman" w:cs="Times New Roman"/>
          <w:i/>
          <w:iCs/>
          <w:sz w:val="24"/>
          <w:szCs w:val="24"/>
        </w:rPr>
        <w:t>Earnings Management with Au</w:t>
      </w:r>
      <w:r w:rsidRPr="00FA61DA">
        <w:rPr>
          <w:rFonts w:ascii="Times New Roman" w:hAnsi="Times New Roman" w:cs="Times New Roman"/>
          <w:i/>
          <w:iCs/>
          <w:sz w:val="24"/>
          <w:szCs w:val="24"/>
          <w:rPrChange w:id="43" w:author="Sheng-Feng Hsieh" w:date="2024-04-07T15:32:00Z">
            <w:rPr>
              <w:rFonts w:ascii="Times New Roman" w:hAnsi="Times New Roman" w:cs="Times New Roman"/>
              <w:sz w:val="24"/>
              <w:szCs w:val="24"/>
            </w:rPr>
          </w:rPrChange>
        </w:rPr>
        <w:t xml:space="preserve">tomation </w:t>
      </w:r>
      <w:r w:rsidR="00402CD1">
        <w:rPr>
          <w:rFonts w:ascii="Times New Roman" w:hAnsi="Times New Roman" w:cs="Times New Roman" w:hint="eastAsia"/>
          <w:i/>
          <w:iCs/>
          <w:sz w:val="24"/>
          <w:szCs w:val="24"/>
        </w:rPr>
        <w:t>T</w:t>
      </w:r>
      <w:r w:rsidRPr="00FA61DA">
        <w:rPr>
          <w:rFonts w:ascii="Times New Roman" w:hAnsi="Times New Roman" w:cs="Times New Roman"/>
          <w:i/>
          <w:iCs/>
          <w:sz w:val="24"/>
          <w:szCs w:val="24"/>
          <w:rPrChange w:id="44" w:author="Sheng-Feng Hsieh" w:date="2024-04-07T15:32:00Z">
            <w:rPr>
              <w:rFonts w:ascii="Times New Roman" w:hAnsi="Times New Roman" w:cs="Times New Roman"/>
              <w:sz w:val="24"/>
              <w:szCs w:val="24"/>
            </w:rPr>
          </w:rPrChange>
        </w:rPr>
        <w:t>ools</w:t>
      </w:r>
    </w:p>
    <w:p w14:paraId="183CAD98" w14:textId="5CFEB969" w:rsidR="006F2AA8" w:rsidRPr="00BA4329" w:rsidRDefault="00280E1A" w:rsidP="00716C62">
      <w:pPr>
        <w:pStyle w:val="31"/>
        <w:ind w:left="0" w:firstLine="425"/>
        <w:rPr>
          <w:rFonts w:ascii="Times New Roman" w:eastAsiaTheme="minorEastAsia" w:hAnsi="Times New Roman" w:cs="Times New Roman"/>
        </w:rPr>
      </w:pPr>
      <w:r w:rsidRPr="00280E1A">
        <w:rPr>
          <w:rFonts w:ascii="Times New Roman" w:hAnsi="Times New Roman" w:cs="Times New Roman"/>
        </w:rPr>
        <w:t>Research on the impact of ERP systems</w:t>
      </w:r>
      <w:r w:rsidR="001E6C07" w:rsidRPr="001E6C07">
        <w:rPr>
          <w:rFonts w:ascii="Times New Roman" w:hAnsi="Times New Roman" w:cs="Times New Roman" w:hint="eastAsia"/>
        </w:rPr>
        <w:t xml:space="preserve"> </w:t>
      </w:r>
      <w:r w:rsidR="001E6C07" w:rsidRPr="001E6C07">
        <w:rPr>
          <w:rFonts w:ascii="Times New Roman" w:hAnsi="Times New Roman" w:cs="Times New Roman"/>
        </w:rPr>
        <w:t>on AM</w:t>
      </w:r>
      <w:r w:rsidRPr="00280E1A">
        <w:rPr>
          <w:rFonts w:ascii="Times New Roman" w:hAnsi="Times New Roman" w:cs="Times New Roman"/>
        </w:rPr>
        <w:t xml:space="preserve"> has yielded </w:t>
      </w:r>
      <w:r w:rsidR="00C20CA1">
        <w:rPr>
          <w:rFonts w:ascii="Times New Roman" w:hAnsi="Times New Roman" w:cs="Times New Roman"/>
        </w:rPr>
        <w:t>inconclusive</w:t>
      </w:r>
      <w:r w:rsidRPr="00280E1A">
        <w:rPr>
          <w:rFonts w:ascii="Times New Roman" w:hAnsi="Times New Roman" w:cs="Times New Roman"/>
        </w:rPr>
        <w:t xml:space="preserve"> and </w:t>
      </w:r>
      <w:r w:rsidR="00C20CA1">
        <w:rPr>
          <w:rFonts w:ascii="Times New Roman" w:hAnsi="Times New Roman" w:cs="Times New Roman"/>
        </w:rPr>
        <w:t>vari</w:t>
      </w:r>
      <w:r w:rsidR="00716C62">
        <w:rPr>
          <w:rFonts w:ascii="Times New Roman" w:hAnsi="Times New Roman" w:cs="Times New Roman"/>
        </w:rPr>
        <w:t>ed</w:t>
      </w:r>
      <w:r w:rsidRPr="00280E1A">
        <w:rPr>
          <w:rFonts w:ascii="Times New Roman" w:hAnsi="Times New Roman" w:cs="Times New Roman"/>
        </w:rPr>
        <w:t xml:space="preserve"> findings</w:t>
      </w:r>
      <w:r w:rsidR="003871F4" w:rsidRPr="00BA4329">
        <w:rPr>
          <w:rFonts w:ascii="Times New Roman" w:hAnsi="Times New Roman" w:cs="Times New Roman"/>
        </w:rPr>
        <w:t xml:space="preserve">. </w:t>
      </w:r>
      <w:r w:rsidR="003871F4" w:rsidRPr="00BA4329">
        <w:rPr>
          <w:rFonts w:ascii="Times New Roman" w:hAnsi="Times New Roman" w:cs="Times New Roman"/>
          <w:color w:val="0070C0"/>
        </w:rPr>
        <w:t>Brazel and Dang (2008)</w:t>
      </w:r>
      <w:r w:rsidR="003871F4" w:rsidRPr="00BA4329">
        <w:rPr>
          <w:rFonts w:ascii="Times New Roman" w:hAnsi="Times New Roman" w:cs="Times New Roman"/>
        </w:rPr>
        <w:t xml:space="preserve"> initiate</w:t>
      </w:r>
      <w:r w:rsidR="00CB0423" w:rsidRPr="00CB0423">
        <w:rPr>
          <w:rFonts w:ascii="Times New Roman" w:hAnsi="Times New Roman" w:cs="Times New Roman" w:hint="eastAsia"/>
        </w:rPr>
        <w:t>d</w:t>
      </w:r>
      <w:r w:rsidR="003871F4" w:rsidRPr="00BA4329">
        <w:rPr>
          <w:rFonts w:ascii="Times New Roman" w:hAnsi="Times New Roman" w:cs="Times New Roman" w:hint="eastAsia"/>
        </w:rPr>
        <w:t xml:space="preserve"> </w:t>
      </w:r>
      <w:r w:rsidR="003871F4" w:rsidRPr="00BA4329">
        <w:rPr>
          <w:rFonts w:ascii="Times New Roman" w:hAnsi="Times New Roman" w:cs="Times New Roman"/>
        </w:rPr>
        <w:t>this discourse by highlighting the dual-faceted impact of ERP systems on earnings management</w:t>
      </w:r>
      <w:r w:rsidR="00C93610" w:rsidRPr="00BA4329">
        <w:rPr>
          <w:rFonts w:ascii="Times New Roman" w:hAnsi="Times New Roman" w:cs="Times New Roman"/>
        </w:rPr>
        <w:t xml:space="preserve"> via accruals</w:t>
      </w:r>
      <w:r w:rsidR="003871F4" w:rsidRPr="00BA4329">
        <w:rPr>
          <w:rFonts w:ascii="Times New Roman" w:hAnsi="Times New Roman" w:cs="Times New Roman"/>
        </w:rPr>
        <w:t xml:space="preserve">. </w:t>
      </w:r>
      <w:r w:rsidR="00BA5678" w:rsidRPr="00BA5678">
        <w:rPr>
          <w:rFonts w:ascii="Times New Roman" w:hAnsi="Times New Roman" w:cs="Times New Roman"/>
        </w:rPr>
        <w:t>Their arguments are centered around two key elements: the motivations behind management decisions and the efficiency of internal control systems.</w:t>
      </w:r>
      <w:r w:rsidR="00BA5678">
        <w:rPr>
          <w:rFonts w:ascii="Times New Roman" w:hAnsi="Times New Roman" w:cs="Times New Roman"/>
        </w:rPr>
        <w:t xml:space="preserve"> </w:t>
      </w:r>
      <w:r w:rsidR="00BA5678" w:rsidRPr="00BA5678">
        <w:rPr>
          <w:rFonts w:ascii="Times New Roman" w:hAnsi="Times New Roman" w:cs="Times New Roman"/>
        </w:rPr>
        <w:t xml:space="preserve">ERP systems enhance managerial decision-making by providing precise, real-time information across an organization, aiding in financial reporting and operational data analysis, such as customer relationships and </w:t>
      </w:r>
      <w:r w:rsidR="003C3CD3">
        <w:rPr>
          <w:rFonts w:ascii="Times New Roman" w:hAnsi="Times New Roman" w:cs="Times New Roman"/>
        </w:rPr>
        <w:t xml:space="preserve">related </w:t>
      </w:r>
      <w:r w:rsidR="00BA5678" w:rsidRPr="00BA5678">
        <w:rPr>
          <w:rFonts w:ascii="Times New Roman" w:hAnsi="Times New Roman" w:cs="Times New Roman"/>
        </w:rPr>
        <w:t xml:space="preserve">accruals </w:t>
      </w:r>
      <w:r w:rsidR="003C3CD3">
        <w:rPr>
          <w:rFonts w:ascii="Times New Roman" w:hAnsi="Times New Roman" w:cs="Times New Roman"/>
        </w:rPr>
        <w:t xml:space="preserve">information </w:t>
      </w:r>
      <w:r w:rsidR="00BA5678" w:rsidRPr="00BA5678">
        <w:rPr>
          <w:rFonts w:ascii="Times New Roman" w:hAnsi="Times New Roman" w:cs="Times New Roman"/>
        </w:rPr>
        <w:t>(</w:t>
      </w:r>
      <w:r w:rsidR="00BA5678" w:rsidRPr="001C6FCF">
        <w:rPr>
          <w:rFonts w:ascii="Times New Roman" w:hAnsi="Times New Roman" w:cs="Times New Roman"/>
          <w:color w:val="0070C0"/>
        </w:rPr>
        <w:t>Poston and Grabski 2001; Davenport 1998; Hitt et al. 2002</w:t>
      </w:r>
      <w:r w:rsidR="00BA5678" w:rsidRPr="001C6FCF">
        <w:rPr>
          <w:rFonts w:ascii="Times New Roman" w:hAnsi="Times New Roman" w:cs="Times New Roman"/>
        </w:rPr>
        <w:t>)</w:t>
      </w:r>
      <w:r w:rsidR="00BA5678" w:rsidRPr="00BA5678">
        <w:rPr>
          <w:rFonts w:ascii="Times New Roman" w:hAnsi="Times New Roman" w:cs="Times New Roman"/>
        </w:rPr>
        <w:t>. These systems facilitate the monitoring of firm performance and offer insights into the financial condition, streamlining accounting processes (</w:t>
      </w:r>
      <w:r w:rsidR="00BA5678" w:rsidRPr="00281C1A">
        <w:rPr>
          <w:rFonts w:ascii="Times New Roman" w:hAnsi="Times New Roman" w:cs="Times New Roman"/>
          <w:color w:val="0070C0"/>
        </w:rPr>
        <w:t>Oliver 1999; Davenpor</w:t>
      </w:r>
      <w:r w:rsidR="007E3D92" w:rsidRPr="00281C1A">
        <w:rPr>
          <w:rFonts w:ascii="Times New Roman" w:hAnsi="Times New Roman" w:cs="Times New Roman"/>
          <w:color w:val="0070C0"/>
        </w:rPr>
        <w:t>t</w:t>
      </w:r>
      <w:r w:rsidR="00BA5678" w:rsidRPr="00281C1A">
        <w:rPr>
          <w:rFonts w:ascii="Times New Roman" w:hAnsi="Times New Roman" w:cs="Times New Roman"/>
          <w:color w:val="0070C0"/>
        </w:rPr>
        <w:t xml:space="preserve"> 2000</w:t>
      </w:r>
      <w:r w:rsidR="00BA5678" w:rsidRPr="00BA5678">
        <w:rPr>
          <w:rFonts w:ascii="Times New Roman" w:hAnsi="Times New Roman" w:cs="Times New Roman"/>
        </w:rPr>
        <w:t>).</w:t>
      </w:r>
      <w:r w:rsidR="003C3CD3">
        <w:rPr>
          <w:rFonts w:ascii="Times New Roman" w:hAnsi="Times New Roman" w:cs="Times New Roman"/>
        </w:rPr>
        <w:t xml:space="preserve"> For the viewpoint from internal control</w:t>
      </w:r>
      <w:r w:rsidR="00BA5678" w:rsidRPr="00BA5678">
        <w:rPr>
          <w:rFonts w:ascii="Times New Roman" w:hAnsi="Times New Roman" w:cs="Times New Roman"/>
        </w:rPr>
        <w:t xml:space="preserve">, research by </w:t>
      </w:r>
      <w:r w:rsidR="00BA5678" w:rsidRPr="00735676">
        <w:rPr>
          <w:rFonts w:ascii="Times New Roman" w:hAnsi="Times New Roman" w:cs="Times New Roman"/>
          <w:color w:val="0070C0"/>
        </w:rPr>
        <w:t>Hunton et al. (200</w:t>
      </w:r>
      <w:r w:rsidR="00B61446" w:rsidRPr="00735676">
        <w:rPr>
          <w:rFonts w:ascii="Times New Roman" w:hAnsi="Times New Roman" w:cs="Times New Roman"/>
          <w:color w:val="0070C0"/>
        </w:rPr>
        <w:t>3</w:t>
      </w:r>
      <w:r w:rsidR="00BA5678" w:rsidRPr="00735676">
        <w:rPr>
          <w:rFonts w:ascii="Times New Roman" w:hAnsi="Times New Roman" w:cs="Times New Roman"/>
          <w:color w:val="0070C0"/>
        </w:rPr>
        <w:t>)</w:t>
      </w:r>
      <w:r w:rsidR="00BA5678" w:rsidRPr="00BA5678">
        <w:rPr>
          <w:rFonts w:ascii="Times New Roman" w:hAnsi="Times New Roman" w:cs="Times New Roman"/>
        </w:rPr>
        <w:t xml:space="preserve"> and </w:t>
      </w:r>
      <w:r w:rsidR="00BA5678" w:rsidRPr="00735676">
        <w:rPr>
          <w:rFonts w:ascii="Times New Roman" w:hAnsi="Times New Roman" w:cs="Times New Roman"/>
          <w:color w:val="0070C0"/>
        </w:rPr>
        <w:t>Brazel and Agoglia (2007)</w:t>
      </w:r>
      <w:r w:rsidR="00BA5678" w:rsidRPr="00BA5678">
        <w:rPr>
          <w:rFonts w:ascii="Times New Roman" w:hAnsi="Times New Roman" w:cs="Times New Roman"/>
        </w:rPr>
        <w:t xml:space="preserve"> indicates that ERP implementations may compromise the effectiveness of auditor risk assessments and testing quality. Concerns also extend to the competency of IT auditors in evaluating ERP systems (</w:t>
      </w:r>
      <w:proofErr w:type="spellStart"/>
      <w:r w:rsidR="00BA5678" w:rsidRPr="000D077B">
        <w:rPr>
          <w:rFonts w:ascii="Times New Roman" w:hAnsi="Times New Roman" w:cs="Times New Roman"/>
          <w:color w:val="0070C0"/>
        </w:rPr>
        <w:t>Bagranoff</w:t>
      </w:r>
      <w:proofErr w:type="spellEnd"/>
      <w:r w:rsidR="00BA5678" w:rsidRPr="000D077B">
        <w:rPr>
          <w:rFonts w:ascii="Times New Roman" w:hAnsi="Times New Roman" w:cs="Times New Roman"/>
          <w:color w:val="0070C0"/>
        </w:rPr>
        <w:t xml:space="preserve"> and </w:t>
      </w:r>
      <w:proofErr w:type="spellStart"/>
      <w:r w:rsidR="00BA5678" w:rsidRPr="000D077B">
        <w:rPr>
          <w:rFonts w:ascii="Times New Roman" w:hAnsi="Times New Roman" w:cs="Times New Roman"/>
          <w:color w:val="0070C0"/>
        </w:rPr>
        <w:t>Vendrzyk</w:t>
      </w:r>
      <w:proofErr w:type="spellEnd"/>
      <w:r w:rsidR="00BA5678" w:rsidRPr="000D077B">
        <w:rPr>
          <w:rFonts w:ascii="Times New Roman" w:hAnsi="Times New Roman" w:cs="Times New Roman"/>
          <w:color w:val="0070C0"/>
        </w:rPr>
        <w:t xml:space="preserve"> 2000; Janvrin et al. 200</w:t>
      </w:r>
      <w:r w:rsidR="000D077B" w:rsidRPr="000D077B">
        <w:rPr>
          <w:rFonts w:ascii="Times New Roman" w:hAnsi="Times New Roman" w:cs="Times New Roman"/>
          <w:color w:val="0070C0"/>
        </w:rPr>
        <w:t>8</w:t>
      </w:r>
      <w:r w:rsidR="00BA5678" w:rsidRPr="00BA5678">
        <w:rPr>
          <w:rFonts w:ascii="Times New Roman" w:hAnsi="Times New Roman" w:cs="Times New Roman"/>
        </w:rPr>
        <w:t xml:space="preserve">). Furthermore, </w:t>
      </w:r>
      <w:r w:rsidR="00BA5678" w:rsidRPr="00560CC3">
        <w:rPr>
          <w:rFonts w:ascii="Times New Roman" w:hAnsi="Times New Roman" w:cs="Times New Roman"/>
          <w:color w:val="0070C0"/>
        </w:rPr>
        <w:t>Wright and Wright (2002)</w:t>
      </w:r>
      <w:r w:rsidR="00BA5678" w:rsidRPr="00BA5678">
        <w:rPr>
          <w:rFonts w:ascii="Times New Roman" w:hAnsi="Times New Roman" w:cs="Times New Roman"/>
        </w:rPr>
        <w:t xml:space="preserve"> found that a significant portion of IT audit specialists reported inadequate internal controls within ERP systems, necessitating additional measures to uphold governance standards (</w:t>
      </w:r>
      <w:r w:rsidR="00BA5678" w:rsidRPr="0013170B">
        <w:rPr>
          <w:rFonts w:ascii="Times New Roman" w:hAnsi="Times New Roman" w:cs="Times New Roman"/>
          <w:color w:val="0070C0"/>
        </w:rPr>
        <w:t>Moore and Warrick 1998</w:t>
      </w:r>
      <w:r w:rsidR="00BA5678" w:rsidRPr="00BA5678">
        <w:rPr>
          <w:rFonts w:ascii="Times New Roman" w:hAnsi="Times New Roman" w:cs="Times New Roman"/>
        </w:rPr>
        <w:t>), with such deficiencies often cited in SEC filings as sources of material weaknesses (</w:t>
      </w:r>
      <w:proofErr w:type="spellStart"/>
      <w:r w:rsidR="0013170B" w:rsidRPr="0013170B">
        <w:rPr>
          <w:rFonts w:ascii="Times New Roman" w:hAnsi="Times New Roman" w:cs="Times New Roman"/>
          <w:color w:val="0070C0"/>
        </w:rPr>
        <w:t>Doogar</w:t>
      </w:r>
      <w:proofErr w:type="spellEnd"/>
      <w:r w:rsidR="00BA5678" w:rsidRPr="0013170B">
        <w:rPr>
          <w:rFonts w:ascii="Times New Roman" w:hAnsi="Times New Roman" w:cs="Times New Roman"/>
          <w:color w:val="0070C0"/>
        </w:rPr>
        <w:t xml:space="preserve"> </w:t>
      </w:r>
      <w:r w:rsidR="0013170B" w:rsidRPr="0013170B">
        <w:rPr>
          <w:rFonts w:ascii="Times New Roman" w:hAnsi="Times New Roman" w:cs="Times New Roman"/>
          <w:color w:val="0070C0"/>
        </w:rPr>
        <w:t xml:space="preserve">et al. </w:t>
      </w:r>
      <w:r w:rsidR="00BA5678" w:rsidRPr="0013170B">
        <w:rPr>
          <w:rFonts w:ascii="Times New Roman" w:hAnsi="Times New Roman" w:cs="Times New Roman"/>
          <w:color w:val="0070C0"/>
        </w:rPr>
        <w:t>20</w:t>
      </w:r>
      <w:r w:rsidR="0013170B" w:rsidRPr="0013170B">
        <w:rPr>
          <w:rFonts w:ascii="Times New Roman" w:hAnsi="Times New Roman" w:cs="Times New Roman"/>
          <w:color w:val="0070C0"/>
        </w:rPr>
        <w:t>10</w:t>
      </w:r>
      <w:r w:rsidR="00BA5678" w:rsidRPr="00BA5678">
        <w:rPr>
          <w:rFonts w:ascii="Times New Roman" w:hAnsi="Times New Roman" w:cs="Times New Roman"/>
        </w:rPr>
        <w:t>).</w:t>
      </w:r>
      <w:r w:rsidR="003871F4" w:rsidRPr="00BA4329">
        <w:rPr>
          <w:rFonts w:ascii="Times New Roman" w:hAnsi="Times New Roman" w:cs="Times New Roman"/>
        </w:rPr>
        <w:t xml:space="preserve"> </w:t>
      </w:r>
    </w:p>
    <w:p w14:paraId="7DD9F74A" w14:textId="1993EE80" w:rsidR="006F2AA8" w:rsidRPr="00BA4329" w:rsidRDefault="003871F4" w:rsidP="006F2AA8">
      <w:pPr>
        <w:pStyle w:val="31"/>
        <w:ind w:left="0" w:firstLine="425"/>
        <w:rPr>
          <w:rFonts w:ascii="Times New Roman" w:eastAsiaTheme="minorEastAsia" w:hAnsi="Times New Roman" w:cs="Times New Roman"/>
        </w:rPr>
      </w:pPr>
      <w:r w:rsidRPr="00BA4329">
        <w:rPr>
          <w:rFonts w:ascii="Times New Roman" w:hAnsi="Times New Roman" w:cs="Times New Roman"/>
        </w:rPr>
        <w:lastRenderedPageBreak/>
        <w:t xml:space="preserve">Contrary to </w:t>
      </w:r>
      <w:r w:rsidRPr="00903ECE">
        <w:rPr>
          <w:rFonts w:ascii="Times New Roman" w:hAnsi="Times New Roman" w:cs="Times New Roman"/>
          <w:color w:val="0070C0"/>
        </w:rPr>
        <w:t>Brazel and Dang</w:t>
      </w:r>
      <w:r w:rsidR="00903ECE" w:rsidRPr="00903ECE">
        <w:rPr>
          <w:rFonts w:ascii="Times New Roman" w:hAnsi="Times New Roman" w:cs="Times New Roman"/>
          <w:color w:val="0070C0"/>
        </w:rPr>
        <w:t xml:space="preserve"> (2008)</w:t>
      </w:r>
      <w:r w:rsidR="00903ECE">
        <w:rPr>
          <w:rFonts w:ascii="Times New Roman" w:hAnsi="Times New Roman" w:cs="Times New Roman"/>
        </w:rPr>
        <w:t xml:space="preserve"> </w:t>
      </w:r>
      <w:r w:rsidR="00ED1E41">
        <w:rPr>
          <w:rFonts w:ascii="Times New Roman" w:hAnsi="Times New Roman" w:cs="Times New Roman"/>
        </w:rPr>
        <w:t>‘</w:t>
      </w:r>
      <w:r w:rsidRPr="00BA4329">
        <w:rPr>
          <w:rFonts w:ascii="Times New Roman" w:hAnsi="Times New Roman" w:cs="Times New Roman"/>
        </w:rPr>
        <w:t xml:space="preserve">s findings, subsequent research by </w:t>
      </w:r>
      <w:r w:rsidR="002F5090" w:rsidRPr="00BA4329">
        <w:rPr>
          <w:rFonts w:ascii="Times New Roman" w:hAnsi="Times New Roman" w:cs="Times New Roman"/>
          <w:color w:val="0070C0"/>
        </w:rPr>
        <w:t xml:space="preserve">Morris and </w:t>
      </w:r>
      <w:proofErr w:type="spellStart"/>
      <w:r w:rsidR="002F5090" w:rsidRPr="00BA4329">
        <w:rPr>
          <w:rFonts w:ascii="Times New Roman" w:hAnsi="Times New Roman" w:cs="Times New Roman"/>
          <w:color w:val="0070C0"/>
        </w:rPr>
        <w:t>Laksmana</w:t>
      </w:r>
      <w:proofErr w:type="spellEnd"/>
      <w:r w:rsidR="002F5090" w:rsidRPr="00BA4329">
        <w:rPr>
          <w:rFonts w:ascii="Times New Roman" w:hAnsi="Times New Roman" w:cs="Times New Roman"/>
          <w:color w:val="0070C0"/>
        </w:rPr>
        <w:t xml:space="preserve"> (2010)</w:t>
      </w:r>
      <w:r w:rsidR="0040421F" w:rsidRPr="00BA4329">
        <w:rPr>
          <w:rFonts w:ascii="Times New Roman" w:hAnsi="Times New Roman" w:cs="Times New Roman"/>
        </w:rPr>
        <w:t xml:space="preserve"> </w:t>
      </w:r>
      <w:r w:rsidRPr="00BA4329">
        <w:rPr>
          <w:rFonts w:ascii="Times New Roman" w:hAnsi="Times New Roman" w:cs="Times New Roman"/>
        </w:rPr>
        <w:t xml:space="preserve">presents </w:t>
      </w:r>
      <w:r w:rsidR="006460EE">
        <w:rPr>
          <w:rFonts w:ascii="Times New Roman" w:hAnsi="Times New Roman" w:cs="Times New Roman"/>
        </w:rPr>
        <w:t xml:space="preserve">another point of </w:t>
      </w:r>
      <w:r w:rsidRPr="00BA4329">
        <w:rPr>
          <w:rFonts w:ascii="Times New Roman" w:hAnsi="Times New Roman" w:cs="Times New Roman"/>
        </w:rPr>
        <w:t xml:space="preserve">view. They report a reduction in </w:t>
      </w:r>
      <w:r w:rsidR="00C20CA1">
        <w:rPr>
          <w:rFonts w:ascii="Times New Roman" w:hAnsi="Times New Roman" w:cs="Times New Roman"/>
        </w:rPr>
        <w:t xml:space="preserve">absolute </w:t>
      </w:r>
      <w:r w:rsidR="00A36630">
        <w:rPr>
          <w:rFonts w:ascii="Times New Roman" w:hAnsi="Times New Roman" w:cs="Times New Roman"/>
        </w:rPr>
        <w:t xml:space="preserve">total discretionary accruals specially driven by short-term accruals </w:t>
      </w:r>
      <w:r w:rsidR="006D0F0C" w:rsidRPr="00BA4329">
        <w:rPr>
          <w:rFonts w:ascii="Times New Roman" w:hAnsi="Times New Roman" w:cs="Times New Roman"/>
        </w:rPr>
        <w:t xml:space="preserve">in </w:t>
      </w:r>
      <w:r w:rsidRPr="00BA4329">
        <w:rPr>
          <w:rFonts w:ascii="Times New Roman" w:hAnsi="Times New Roman" w:cs="Times New Roman"/>
        </w:rPr>
        <w:t>post-ERP implementation</w:t>
      </w:r>
      <w:r w:rsidR="006D0F0C" w:rsidRPr="00BA4329">
        <w:rPr>
          <w:rFonts w:ascii="Times New Roman" w:hAnsi="Times New Roman" w:cs="Times New Roman"/>
        </w:rPr>
        <w:t xml:space="preserve"> periods</w:t>
      </w:r>
      <w:r w:rsidR="00C20CA1">
        <w:rPr>
          <w:rFonts w:ascii="Times New Roman" w:hAnsi="Times New Roman" w:cs="Times New Roman"/>
        </w:rPr>
        <w:t>.</w:t>
      </w:r>
      <w:r w:rsidRPr="00BA4329">
        <w:rPr>
          <w:rFonts w:ascii="Times New Roman" w:hAnsi="Times New Roman" w:cs="Times New Roman"/>
        </w:rPr>
        <w:t xml:space="preserve"> </w:t>
      </w:r>
      <w:r w:rsidR="00C20CA1" w:rsidRPr="00C20CA1">
        <w:rPr>
          <w:rFonts w:ascii="Times New Roman" w:hAnsi="Times New Roman" w:cs="Times New Roman"/>
        </w:rPr>
        <w:t xml:space="preserve">Leveraging agency theory, they posit that ERP systems mitigate earnings management by enhancing transparency across organizational levels, making it harder for managers to make undetected adjustments. Studies like </w:t>
      </w:r>
      <w:r w:rsidR="00C20CA1" w:rsidRPr="004A6180">
        <w:rPr>
          <w:rFonts w:ascii="Times New Roman" w:hAnsi="Times New Roman" w:cs="Times New Roman"/>
          <w:color w:val="0070C0"/>
        </w:rPr>
        <w:t>Brazel and Dang (2008)</w:t>
      </w:r>
      <w:r w:rsidR="00C20CA1" w:rsidRPr="00C20CA1">
        <w:rPr>
          <w:rFonts w:ascii="Times New Roman" w:hAnsi="Times New Roman" w:cs="Times New Roman"/>
        </w:rPr>
        <w:t xml:space="preserve"> focus on total discretionary accruals to assess earnings management, predominantly at the top management level. Extending this, their approach examines both short-term and long-term accruals to address information asymmetries at lower management levels. Prior research (e.g. </w:t>
      </w:r>
      <w:r w:rsidR="004A6180" w:rsidRPr="00C27962">
        <w:rPr>
          <w:rFonts w:ascii="Times New Roman" w:hAnsi="Times New Roman" w:cs="Times New Roman"/>
          <w:color w:val="0070C0"/>
        </w:rPr>
        <w:t>Somers</w:t>
      </w:r>
      <w:r w:rsidR="00C20CA1" w:rsidRPr="00C27962">
        <w:rPr>
          <w:rFonts w:ascii="Times New Roman" w:hAnsi="Times New Roman" w:cs="Times New Roman"/>
          <w:color w:val="0070C0"/>
        </w:rPr>
        <w:t xml:space="preserve"> et al. 2003</w:t>
      </w:r>
      <w:r w:rsidR="00C20CA1" w:rsidRPr="004A6180">
        <w:rPr>
          <w:rFonts w:ascii="Times New Roman" w:hAnsi="Times New Roman" w:cs="Times New Roman"/>
          <w:color w:val="0070C0"/>
        </w:rPr>
        <w:t>; Hunton et al. 200</w:t>
      </w:r>
      <w:r w:rsidR="004A6180">
        <w:rPr>
          <w:rFonts w:ascii="Times New Roman" w:hAnsi="Times New Roman" w:cs="Times New Roman"/>
          <w:color w:val="0070C0"/>
        </w:rPr>
        <w:t>3</w:t>
      </w:r>
      <w:r w:rsidR="00C20CA1" w:rsidRPr="00C20CA1">
        <w:rPr>
          <w:rFonts w:ascii="Times New Roman" w:hAnsi="Times New Roman" w:cs="Times New Roman"/>
        </w:rPr>
        <w:t>) supports the notion that increased transparency curtails earnings management activities, with ERP systems facilitating greater visibility and thus reducing opportunities for such activities across all levels of management.</w:t>
      </w:r>
      <w:r w:rsidR="00C20CA1">
        <w:rPr>
          <w:rFonts w:ascii="Times New Roman" w:hAnsi="Times New Roman" w:cs="Times New Roman"/>
        </w:rPr>
        <w:t xml:space="preserve"> Additionally, they suggest that</w:t>
      </w:r>
      <w:r w:rsidRPr="00BA4329">
        <w:rPr>
          <w:rFonts w:ascii="Times New Roman" w:hAnsi="Times New Roman" w:cs="Times New Roman"/>
        </w:rPr>
        <w:t xml:space="preserve"> improved internal controls and audit quality, potentially as a response to regulatory changes such as the Sarbanes-Oxley Act. </w:t>
      </w:r>
      <w:r w:rsidRPr="00BA4329">
        <w:rPr>
          <w:rFonts w:ascii="Times New Roman" w:hAnsi="Times New Roman" w:cs="Times New Roman"/>
          <w:color w:val="0070C0"/>
        </w:rPr>
        <w:t>Morris (2011)</w:t>
      </w:r>
      <w:r w:rsidRPr="00BA4329">
        <w:rPr>
          <w:rFonts w:ascii="Times New Roman" w:hAnsi="Times New Roman" w:cs="Times New Roman"/>
        </w:rPr>
        <w:t xml:space="preserve"> further reinforce</w:t>
      </w:r>
      <w:r w:rsidR="00F24841">
        <w:rPr>
          <w:rFonts w:ascii="Times New Roman" w:hAnsi="Times New Roman" w:cs="Times New Roman"/>
        </w:rPr>
        <w:t>d</w:t>
      </w:r>
      <w:r w:rsidRPr="00BA4329">
        <w:rPr>
          <w:rFonts w:ascii="Times New Roman" w:hAnsi="Times New Roman" w:cs="Times New Roman"/>
        </w:rPr>
        <w:t xml:space="preserve"> this perspective by suggesting that the structured nature of ERP systems, coupled with stringent compliance requirements, bolsters the effectiveness of internal controls over financial </w:t>
      </w:r>
      <w:commentRangeStart w:id="45"/>
      <w:commentRangeStart w:id="46"/>
      <w:r w:rsidRPr="00BA4329">
        <w:rPr>
          <w:rFonts w:ascii="Times New Roman" w:hAnsi="Times New Roman" w:cs="Times New Roman"/>
        </w:rPr>
        <w:t>reporting</w:t>
      </w:r>
      <w:commentRangeEnd w:id="45"/>
      <w:r w:rsidR="00402CD1">
        <w:rPr>
          <w:rStyle w:val="a6"/>
          <w:rFonts w:eastAsiaTheme="minorEastAsia"/>
        </w:rPr>
        <w:commentReference w:id="45"/>
      </w:r>
      <w:commentRangeEnd w:id="46"/>
      <w:r w:rsidR="00402CD1">
        <w:rPr>
          <w:rStyle w:val="a6"/>
          <w:rFonts w:eastAsiaTheme="minorEastAsia"/>
        </w:rPr>
        <w:commentReference w:id="46"/>
      </w:r>
      <w:r w:rsidRPr="00BA4329">
        <w:rPr>
          <w:rFonts w:ascii="Times New Roman" w:hAnsi="Times New Roman" w:cs="Times New Roman"/>
        </w:rPr>
        <w:t>.</w:t>
      </w:r>
    </w:p>
    <w:p w14:paraId="3DFA1DCA" w14:textId="43703DF8" w:rsidR="00434B50" w:rsidRDefault="000D3D62" w:rsidP="00FA61DA">
      <w:pPr>
        <w:pStyle w:val="31"/>
        <w:ind w:left="0" w:firstLine="425"/>
        <w:rPr>
          <w:ins w:id="47" w:author="Sheng-Feng Hsieh" w:date="2024-04-07T15:41:00Z"/>
          <w:rFonts w:ascii="Times New Roman" w:eastAsiaTheme="minorEastAsia" w:hAnsi="Times New Roman" w:cs="Times New Roman"/>
        </w:rPr>
      </w:pPr>
      <w:r w:rsidRPr="000D3D62">
        <w:rPr>
          <w:rFonts w:ascii="Times New Roman" w:eastAsiaTheme="minorEastAsia" w:hAnsi="Times New Roman" w:cs="Times New Roman"/>
        </w:rPr>
        <w:t xml:space="preserve">The </w:t>
      </w:r>
      <w:r>
        <w:rPr>
          <w:rFonts w:ascii="Times New Roman" w:eastAsiaTheme="minorEastAsia" w:hAnsi="Times New Roman" w:cs="Times New Roman"/>
        </w:rPr>
        <w:t>mixed</w:t>
      </w:r>
      <w:r w:rsidRPr="000D3D62">
        <w:rPr>
          <w:rFonts w:ascii="Times New Roman" w:eastAsiaTheme="minorEastAsia" w:hAnsi="Times New Roman" w:cs="Times New Roman"/>
        </w:rPr>
        <w:t xml:space="preserve"> outcomes in previous studies might stem from differences in the time frames </w:t>
      </w:r>
      <w:r w:rsidR="00C773DE">
        <w:rPr>
          <w:rFonts w:ascii="Times New Roman" w:eastAsiaTheme="minorEastAsia" w:hAnsi="Times New Roman" w:cs="Times New Roman"/>
        </w:rPr>
        <w:t xml:space="preserve">of the sample period analyzing the impact </w:t>
      </w:r>
      <w:r w:rsidRPr="000D3D62">
        <w:rPr>
          <w:rFonts w:ascii="Times New Roman" w:eastAsiaTheme="minorEastAsia" w:hAnsi="Times New Roman" w:cs="Times New Roman"/>
        </w:rPr>
        <w:t>ERP systems</w:t>
      </w:r>
      <w:r w:rsidR="00C773DE">
        <w:rPr>
          <w:rFonts w:ascii="Times New Roman" w:eastAsiaTheme="minorEastAsia" w:hAnsi="Times New Roman" w:cs="Times New Roman"/>
        </w:rPr>
        <w:t xml:space="preserve"> on AM</w:t>
      </w:r>
      <w:r w:rsidRPr="000D3D62">
        <w:rPr>
          <w:rFonts w:ascii="Times New Roman" w:eastAsiaTheme="minorEastAsia" w:hAnsi="Times New Roman" w:cs="Times New Roman"/>
        </w:rPr>
        <w:t xml:space="preserve">. </w:t>
      </w:r>
      <w:r w:rsidR="00C773DE" w:rsidRPr="000B56D9">
        <w:rPr>
          <w:rFonts w:ascii="Times New Roman" w:hAnsi="Times New Roman" w:cs="Times New Roman"/>
          <w:color w:val="0070C0"/>
        </w:rPr>
        <w:t>Brazel and Dang (2008)</w:t>
      </w:r>
      <w:r w:rsidR="00C773DE" w:rsidRPr="00C773DE">
        <w:rPr>
          <w:rFonts w:ascii="Times New Roman" w:eastAsiaTheme="minorEastAsia" w:hAnsi="Times New Roman" w:cs="Times New Roman"/>
        </w:rPr>
        <w:t xml:space="preserve"> examined data from 1993 to 1999, whereas </w:t>
      </w:r>
      <w:r w:rsidR="00C773DE" w:rsidRPr="000B56D9">
        <w:rPr>
          <w:rFonts w:ascii="Times New Roman" w:hAnsi="Times New Roman" w:cs="Times New Roman"/>
          <w:color w:val="0070C0"/>
        </w:rPr>
        <w:t xml:space="preserve">Morris and </w:t>
      </w:r>
      <w:proofErr w:type="spellStart"/>
      <w:r w:rsidR="00C773DE" w:rsidRPr="000B56D9">
        <w:rPr>
          <w:rFonts w:ascii="Times New Roman" w:hAnsi="Times New Roman" w:cs="Times New Roman"/>
          <w:color w:val="0070C0"/>
        </w:rPr>
        <w:t>Laksmana</w:t>
      </w:r>
      <w:proofErr w:type="spellEnd"/>
      <w:r w:rsidR="00C773DE" w:rsidRPr="000B56D9">
        <w:rPr>
          <w:rFonts w:ascii="Times New Roman" w:hAnsi="Times New Roman" w:cs="Times New Roman"/>
          <w:color w:val="0070C0"/>
        </w:rPr>
        <w:t xml:space="preserve"> (2010)</w:t>
      </w:r>
      <w:r w:rsidR="00C773DE" w:rsidRPr="00C773DE">
        <w:rPr>
          <w:rFonts w:ascii="Times New Roman" w:eastAsiaTheme="minorEastAsia" w:hAnsi="Times New Roman" w:cs="Times New Roman"/>
        </w:rPr>
        <w:t xml:space="preserve"> looked at ERP implementations between 1994 and 2003, </w:t>
      </w:r>
      <w:r w:rsidR="00C773DE">
        <w:rPr>
          <w:rFonts w:ascii="Times New Roman" w:eastAsiaTheme="minorEastAsia" w:hAnsi="Times New Roman" w:cs="Times New Roman"/>
        </w:rPr>
        <w:t>extending to</w:t>
      </w:r>
      <w:r w:rsidR="00C773DE" w:rsidRPr="00C773DE">
        <w:rPr>
          <w:rFonts w:ascii="Times New Roman" w:eastAsiaTheme="minorEastAsia" w:hAnsi="Times New Roman" w:cs="Times New Roman"/>
        </w:rPr>
        <w:t xml:space="preserve"> the early years following</w:t>
      </w:r>
      <w:r w:rsidR="00FA785E" w:rsidRPr="00FA785E">
        <w:rPr>
          <w:rFonts w:ascii="Times New Roman" w:eastAsiaTheme="minorEastAsia" w:hAnsi="Times New Roman" w:cs="Times New Roman"/>
        </w:rPr>
        <w:t xml:space="preserve"> Sarbanes-Oxley Act (SOX) an</w:t>
      </w:r>
      <w:r w:rsidR="00C773DE" w:rsidRPr="00C773DE">
        <w:rPr>
          <w:rFonts w:ascii="Times New Roman" w:eastAsiaTheme="minorEastAsia" w:hAnsi="Times New Roman" w:cs="Times New Roman"/>
        </w:rPr>
        <w:t>d may be influenced by the increased emphasis in internal controls that resulted from</w:t>
      </w:r>
      <w:r w:rsidR="00FA785E" w:rsidRPr="00FA785E">
        <w:rPr>
          <w:rFonts w:ascii="Times New Roman" w:eastAsiaTheme="minorEastAsia" w:hAnsi="Times New Roman" w:cs="Times New Roman"/>
        </w:rPr>
        <w:t xml:space="preserve"> the </w:t>
      </w:r>
      <w:r w:rsidR="00C773DE" w:rsidRPr="00C773DE">
        <w:rPr>
          <w:rFonts w:ascii="Times New Roman" w:eastAsiaTheme="minorEastAsia" w:hAnsi="Times New Roman" w:cs="Times New Roman"/>
        </w:rPr>
        <w:t>SOX</w:t>
      </w:r>
      <w:r w:rsidR="00C773DE">
        <w:rPr>
          <w:rFonts w:ascii="Times New Roman" w:eastAsiaTheme="minorEastAsia" w:hAnsi="Times New Roman" w:cs="Times New Roman"/>
        </w:rPr>
        <w:t xml:space="preserve">, which is supported by </w:t>
      </w:r>
      <w:r w:rsidR="00C773DE" w:rsidRPr="00BB2091">
        <w:rPr>
          <w:rFonts w:ascii="Times New Roman" w:hAnsi="Times New Roman" w:cs="Times New Roman"/>
          <w:color w:val="0070C0"/>
        </w:rPr>
        <w:t>Kumar et al. (2008)</w:t>
      </w:r>
      <w:r w:rsidR="00C773DE" w:rsidRPr="00C773DE">
        <w:rPr>
          <w:rFonts w:ascii="Times New Roman" w:eastAsiaTheme="minorEastAsia" w:hAnsi="Times New Roman" w:cs="Times New Roman"/>
        </w:rPr>
        <w:t xml:space="preserve"> </w:t>
      </w:r>
      <w:r w:rsidR="00C773DE">
        <w:rPr>
          <w:rFonts w:ascii="Times New Roman" w:eastAsiaTheme="minorEastAsia" w:hAnsi="Times New Roman" w:cs="Times New Roman"/>
        </w:rPr>
        <w:t xml:space="preserve">who </w:t>
      </w:r>
      <w:r w:rsidR="00C773DE" w:rsidRPr="00C773DE">
        <w:rPr>
          <w:rFonts w:ascii="Times New Roman" w:eastAsiaTheme="minorEastAsia" w:hAnsi="Times New Roman" w:cs="Times New Roman"/>
        </w:rPr>
        <w:t>mentioned that the SOX motivated companies to adopt ERP systems, as these systems assist in creating and overseeing robust internal controls.</w:t>
      </w:r>
      <w:r w:rsidR="00040857">
        <w:rPr>
          <w:rFonts w:ascii="Times New Roman" w:eastAsiaTheme="minorEastAsia" w:hAnsi="Times New Roman" w:cs="Times New Roman"/>
        </w:rPr>
        <w:t xml:space="preserve"> </w:t>
      </w:r>
      <w:r w:rsidR="00040857" w:rsidRPr="00040857">
        <w:rPr>
          <w:rFonts w:ascii="Times New Roman" w:eastAsiaTheme="minorEastAsia" w:hAnsi="Times New Roman" w:cs="Times New Roman"/>
        </w:rPr>
        <w:t>Before the</w:t>
      </w:r>
      <w:r w:rsidR="0005686D">
        <w:rPr>
          <w:rFonts w:ascii="Times New Roman" w:eastAsiaTheme="minorEastAsia" w:hAnsi="Times New Roman" w:cs="Times New Roman"/>
        </w:rPr>
        <w:t xml:space="preserve"> SOX</w:t>
      </w:r>
      <w:r w:rsidR="00040857" w:rsidRPr="00040857">
        <w:rPr>
          <w:rFonts w:ascii="Times New Roman" w:eastAsiaTheme="minorEastAsia" w:hAnsi="Times New Roman" w:cs="Times New Roman"/>
        </w:rPr>
        <w:t>, ERP systems offered certain advantages, but they were not as powerful or effective as the more sophisticated solutions that emerged afte</w:t>
      </w:r>
      <w:r w:rsidR="00FA785E" w:rsidRPr="00FA785E">
        <w:rPr>
          <w:rFonts w:ascii="Times New Roman" w:eastAsiaTheme="minorEastAsia" w:hAnsi="Times New Roman" w:cs="Times New Roman"/>
        </w:rPr>
        <w:t xml:space="preserve">r the </w:t>
      </w:r>
      <w:r w:rsidR="00040857" w:rsidRPr="00040857">
        <w:rPr>
          <w:rFonts w:ascii="Times New Roman" w:eastAsiaTheme="minorEastAsia" w:hAnsi="Times New Roman" w:cs="Times New Roman"/>
        </w:rPr>
        <w:t>SOX was more fully implemented</w:t>
      </w:r>
      <w:r w:rsidR="0005686D">
        <w:rPr>
          <w:rFonts w:ascii="Times New Roman" w:eastAsiaTheme="minorEastAsia" w:hAnsi="Times New Roman" w:cs="Times New Roman"/>
        </w:rPr>
        <w:t xml:space="preserve"> (</w:t>
      </w:r>
      <w:r w:rsidR="0005686D" w:rsidRPr="00BB2091">
        <w:rPr>
          <w:rFonts w:ascii="Times New Roman" w:hAnsi="Times New Roman" w:cs="Times New Roman"/>
          <w:color w:val="0070C0"/>
        </w:rPr>
        <w:t>Paredes and Wheatley 2017</w:t>
      </w:r>
      <w:r w:rsidR="0005686D">
        <w:rPr>
          <w:rFonts w:ascii="Times New Roman" w:eastAsiaTheme="minorEastAsia" w:hAnsi="Times New Roman" w:cs="Times New Roman"/>
        </w:rPr>
        <w:t>)</w:t>
      </w:r>
      <w:r w:rsidR="00040857" w:rsidRPr="00040857">
        <w:rPr>
          <w:rFonts w:ascii="Times New Roman" w:eastAsiaTheme="minorEastAsia" w:hAnsi="Times New Roman" w:cs="Times New Roman"/>
        </w:rPr>
        <w:t>.</w:t>
      </w:r>
    </w:p>
    <w:p w14:paraId="5DECFF0C" w14:textId="60147577" w:rsidR="00434B50" w:rsidRDefault="009A240B" w:rsidP="00FA61DA">
      <w:pPr>
        <w:pStyle w:val="31"/>
        <w:ind w:left="0" w:firstLine="425"/>
        <w:rPr>
          <w:ins w:id="48" w:author="Sheng-Feng Hsieh" w:date="2024-04-07T15:41:00Z"/>
          <w:rFonts w:ascii="Times New Roman" w:eastAsiaTheme="minorEastAsia" w:hAnsi="Times New Roman" w:cs="Times New Roman"/>
        </w:rPr>
      </w:pPr>
      <w:del w:id="49" w:author="Sheng-Feng Hsieh" w:date="2024-04-07T15:41:00Z">
        <w:r w:rsidDel="00434B50">
          <w:rPr>
            <w:rFonts w:ascii="Times New Roman" w:eastAsiaTheme="minorEastAsia" w:hAnsi="Times New Roman" w:cs="Times New Roman"/>
          </w:rPr>
          <w:br/>
        </w:r>
        <w:r w:rsidR="0005686D" w:rsidDel="00434B50">
          <w:rPr>
            <w:rFonts w:ascii="Times New Roman" w:eastAsiaTheme="minorEastAsia" w:hAnsi="Times New Roman" w:cs="Times New Roman"/>
          </w:rPr>
          <w:br/>
        </w:r>
        <w:r w:rsidR="0005686D" w:rsidDel="00434B50">
          <w:rPr>
            <w:rFonts w:ascii="Times New Roman" w:eastAsiaTheme="minorEastAsia" w:hAnsi="Times New Roman" w:cs="Times New Roman"/>
          </w:rPr>
          <w:lastRenderedPageBreak/>
          <w:delText xml:space="preserve">    </w:delText>
        </w:r>
      </w:del>
      <w:r w:rsidR="0005686D" w:rsidRPr="0005686D">
        <w:rPr>
          <w:rFonts w:ascii="Times New Roman" w:eastAsiaTheme="minorEastAsia" w:hAnsi="Times New Roman" w:cs="Times New Roman"/>
        </w:rPr>
        <w:t>Companies invest in ERP systems primarily for cost reduction and productivity gains</w:t>
      </w:r>
      <w:r w:rsidR="0005686D">
        <w:rPr>
          <w:rFonts w:ascii="Times New Roman" w:eastAsiaTheme="minorEastAsia" w:hAnsi="Times New Roman" w:cs="Times New Roman"/>
        </w:rPr>
        <w:t xml:space="preserve"> (</w:t>
      </w:r>
      <w:r w:rsidR="0005686D" w:rsidRPr="004F6970">
        <w:rPr>
          <w:rFonts w:ascii="Times New Roman" w:hAnsi="Times New Roman" w:cs="Times New Roman"/>
          <w:color w:val="0070C0"/>
        </w:rPr>
        <w:t>Shehab et al. 2004</w:t>
      </w:r>
      <w:r w:rsidR="0005686D">
        <w:rPr>
          <w:rFonts w:ascii="Times New Roman" w:eastAsiaTheme="minorEastAsia" w:hAnsi="Times New Roman" w:cs="Times New Roman"/>
        </w:rPr>
        <w:t>)</w:t>
      </w:r>
      <w:r w:rsidR="0005686D" w:rsidRPr="0005686D">
        <w:rPr>
          <w:rFonts w:ascii="Times New Roman" w:eastAsiaTheme="minorEastAsia" w:hAnsi="Times New Roman" w:cs="Times New Roman"/>
        </w:rPr>
        <w:t xml:space="preserve">. The passage of the SOX significantly altered financial reporting standards, compelling many firms to adopt ERP systems to comply with new regulatory demands. These systems are crucial for collecting, analyzing, and reporting financial data and for enforcing internal controls required by </w:t>
      </w:r>
      <w:r w:rsidR="00E91B51" w:rsidRPr="00E91B51">
        <w:rPr>
          <w:rFonts w:ascii="Times New Roman" w:eastAsiaTheme="minorEastAsia" w:hAnsi="Times New Roman" w:cs="Times New Roman"/>
        </w:rPr>
        <w:t>the</w:t>
      </w:r>
      <w:ins w:id="50" w:author="Sheng-Feng Hsieh" w:date="2024-04-07T16:04:00Z">
        <w:r w:rsidR="00516E8B">
          <w:rPr>
            <w:rFonts w:ascii="Times New Roman" w:eastAsiaTheme="minorEastAsia" w:hAnsi="Times New Roman" w:cs="Times New Roman" w:hint="eastAsia"/>
          </w:rPr>
          <w:t xml:space="preserve"> </w:t>
        </w:r>
      </w:ins>
      <w:r w:rsidR="0005686D" w:rsidRPr="0005686D">
        <w:rPr>
          <w:rFonts w:ascii="Times New Roman" w:eastAsiaTheme="minorEastAsia" w:hAnsi="Times New Roman" w:cs="Times New Roman"/>
        </w:rPr>
        <w:t xml:space="preserve">SOX. Among </w:t>
      </w:r>
      <w:r w:rsidR="00FA785E" w:rsidRPr="00FA785E">
        <w:rPr>
          <w:rFonts w:ascii="Times New Roman" w:eastAsiaTheme="minorEastAsia" w:hAnsi="Times New Roman" w:cs="Times New Roman"/>
        </w:rPr>
        <w:t>the SOX’s</w:t>
      </w:r>
      <w:r w:rsidR="0005686D" w:rsidRPr="0005686D">
        <w:rPr>
          <w:rFonts w:ascii="Times New Roman" w:eastAsiaTheme="minorEastAsia" w:hAnsi="Times New Roman" w:cs="Times New Roman"/>
        </w:rPr>
        <w:t xml:space="preserve"> provisions, Section 404 is particularly influential on IT governance, mandating that companies assess and report on the effectiveness of their internal control over financial reporting. This section requires senior executives to confirm the adequacy of the internal control structure, including IT controls, which has led many to adopt frameworks like COSO for evaluating these controls. Section 404</w:t>
      </w:r>
      <w:del w:id="51" w:author="Sheng-Feng Hsieh" w:date="2024-04-07T15:48:00Z">
        <w:r w:rsidR="0005686D" w:rsidRPr="0005686D" w:rsidDel="002710D6">
          <w:rPr>
            <w:rFonts w:ascii="Times New Roman" w:eastAsiaTheme="minorEastAsia" w:hAnsi="Times New Roman" w:cs="Times New Roman"/>
          </w:rPr>
          <w:delText>'</w:delText>
        </w:r>
      </w:del>
      <w:ins w:id="52" w:author="Sheng-Feng Hsieh" w:date="2024-04-07T15:48:00Z">
        <w:r w:rsidR="002710D6">
          <w:rPr>
            <w:rFonts w:ascii="Times New Roman" w:eastAsiaTheme="minorEastAsia" w:hAnsi="Times New Roman" w:cs="Times New Roman"/>
          </w:rPr>
          <w:t>’</w:t>
        </w:r>
      </w:ins>
      <w:r w:rsidR="0005686D" w:rsidRPr="0005686D">
        <w:rPr>
          <w:rFonts w:ascii="Times New Roman" w:eastAsiaTheme="minorEastAsia" w:hAnsi="Times New Roman" w:cs="Times New Roman"/>
        </w:rPr>
        <w:t>s focus on internal controls underscores the role of ERPs in ensuring regulatory compliance and enhancing financial reporting integrity</w:t>
      </w:r>
      <w:r w:rsidR="0005686D">
        <w:rPr>
          <w:rFonts w:ascii="Times New Roman" w:eastAsiaTheme="minorEastAsia" w:hAnsi="Times New Roman" w:cs="Times New Roman"/>
        </w:rPr>
        <w:t xml:space="preserve">, </w:t>
      </w:r>
      <w:r w:rsidR="009F108E">
        <w:rPr>
          <w:rFonts w:ascii="Times New Roman" w:eastAsiaTheme="minorEastAsia" w:hAnsi="Times New Roman" w:cs="Times New Roman"/>
        </w:rPr>
        <w:t xml:space="preserve">encouraging </w:t>
      </w:r>
      <w:r w:rsidR="0005686D" w:rsidRPr="0005686D">
        <w:rPr>
          <w:rFonts w:ascii="Times New Roman" w:eastAsiaTheme="minorEastAsia" w:hAnsi="Times New Roman" w:cs="Times New Roman"/>
        </w:rPr>
        <w:t>a number of companies implemented ERPs</w:t>
      </w:r>
      <w:r w:rsidR="009F108E">
        <w:rPr>
          <w:rFonts w:ascii="Times New Roman" w:eastAsiaTheme="minorEastAsia" w:hAnsi="Times New Roman" w:cs="Times New Roman"/>
        </w:rPr>
        <w:t xml:space="preserve"> </w:t>
      </w:r>
      <w:r w:rsidR="0005686D" w:rsidRPr="0005686D">
        <w:rPr>
          <w:rFonts w:ascii="Times New Roman" w:eastAsiaTheme="minorEastAsia" w:hAnsi="Times New Roman" w:cs="Times New Roman"/>
        </w:rPr>
        <w:t xml:space="preserve">to achieve </w:t>
      </w:r>
      <w:r w:rsidR="00FA785E" w:rsidRPr="00FA785E">
        <w:rPr>
          <w:rFonts w:ascii="Times New Roman" w:eastAsiaTheme="minorEastAsia" w:hAnsi="Times New Roman" w:cs="Times New Roman"/>
        </w:rPr>
        <w:t xml:space="preserve">the </w:t>
      </w:r>
      <w:r w:rsidR="0005686D" w:rsidRPr="0005686D">
        <w:rPr>
          <w:rFonts w:ascii="Times New Roman" w:eastAsiaTheme="minorEastAsia" w:hAnsi="Times New Roman" w:cs="Times New Roman"/>
        </w:rPr>
        <w:t>SOX compliance.</w:t>
      </w:r>
    </w:p>
    <w:p w14:paraId="523486CF" w14:textId="0D3F1FD2" w:rsidR="00434B50" w:rsidRDefault="0005686D" w:rsidP="00FA61DA">
      <w:pPr>
        <w:pStyle w:val="31"/>
        <w:ind w:left="0" w:firstLine="425"/>
        <w:rPr>
          <w:ins w:id="53" w:author="Sheng-Feng Hsieh" w:date="2024-04-07T15:41:00Z"/>
          <w:rFonts w:ascii="Times New Roman" w:eastAsiaTheme="minorEastAsia" w:hAnsi="Times New Roman" w:cs="Times New Roman"/>
        </w:rPr>
      </w:pPr>
      <w:del w:id="54" w:author="Sheng-Feng Hsieh" w:date="2024-04-07T15:41:00Z">
        <w:r w:rsidDel="00434B50">
          <w:rPr>
            <w:rFonts w:ascii="Times New Roman" w:eastAsiaTheme="minorEastAsia" w:hAnsi="Times New Roman" w:cs="Times New Roman"/>
          </w:rPr>
          <w:br/>
        </w:r>
        <w:r w:rsidDel="00434B50">
          <w:rPr>
            <w:rFonts w:ascii="Times New Roman" w:eastAsiaTheme="minorEastAsia" w:hAnsi="Times New Roman" w:cs="Times New Roman"/>
          </w:rPr>
          <w:br/>
        </w:r>
        <w:r w:rsidR="009A240B" w:rsidDel="00434B50">
          <w:rPr>
            <w:rFonts w:ascii="Times New Roman" w:eastAsiaTheme="minorEastAsia" w:hAnsi="Times New Roman" w:cs="Times New Roman"/>
          </w:rPr>
          <w:delText xml:space="preserve">  </w:delText>
        </w:r>
      </w:del>
      <w:r w:rsidR="009A240B" w:rsidRPr="009A240B">
        <w:rPr>
          <w:rFonts w:ascii="Times New Roman" w:eastAsiaTheme="minorEastAsia" w:hAnsi="Times New Roman" w:cs="Times New Roman"/>
        </w:rPr>
        <w:t>Considering the</w:t>
      </w:r>
      <w:r w:rsidR="009A240B">
        <w:rPr>
          <w:rFonts w:ascii="Times New Roman" w:eastAsiaTheme="minorEastAsia" w:hAnsi="Times New Roman" w:cs="Times New Roman"/>
        </w:rPr>
        <w:t xml:space="preserve"> mixed results</w:t>
      </w:r>
      <w:r w:rsidR="009A240B" w:rsidRPr="009A240B">
        <w:rPr>
          <w:rFonts w:ascii="Times New Roman" w:eastAsiaTheme="minorEastAsia" w:hAnsi="Times New Roman" w:cs="Times New Roman"/>
        </w:rPr>
        <w:t xml:space="preserve"> from prior studies on the link between ERP deployment and </w:t>
      </w:r>
      <w:r w:rsidR="009A240B">
        <w:rPr>
          <w:rFonts w:ascii="Times New Roman" w:eastAsiaTheme="minorEastAsia" w:hAnsi="Times New Roman" w:cs="Times New Roman"/>
        </w:rPr>
        <w:t>AM</w:t>
      </w:r>
      <w:r w:rsidR="009A240B" w:rsidRPr="009A240B">
        <w:rPr>
          <w:rFonts w:ascii="Times New Roman" w:eastAsiaTheme="minorEastAsia" w:hAnsi="Times New Roman" w:cs="Times New Roman"/>
        </w:rPr>
        <w:t>, it</w:t>
      </w:r>
      <w:del w:id="55" w:author="Sheng-Feng Hsieh" w:date="2024-04-07T15:48:00Z">
        <w:r w:rsidR="009A240B" w:rsidRPr="009A240B" w:rsidDel="002710D6">
          <w:rPr>
            <w:rFonts w:ascii="Times New Roman" w:eastAsiaTheme="minorEastAsia" w:hAnsi="Times New Roman" w:cs="Times New Roman"/>
          </w:rPr>
          <w:delText>'</w:delText>
        </w:r>
      </w:del>
      <w:ins w:id="56" w:author="Sheng-Feng Hsieh" w:date="2024-04-07T15:48:00Z">
        <w:r w:rsidR="002710D6">
          <w:rPr>
            <w:rFonts w:ascii="Times New Roman" w:eastAsiaTheme="minorEastAsia" w:hAnsi="Times New Roman" w:cs="Times New Roman"/>
          </w:rPr>
          <w:t>’</w:t>
        </w:r>
      </w:ins>
      <w:r w:rsidR="009A240B" w:rsidRPr="009A240B">
        <w:rPr>
          <w:rFonts w:ascii="Times New Roman" w:eastAsiaTheme="minorEastAsia" w:hAnsi="Times New Roman" w:cs="Times New Roman"/>
        </w:rPr>
        <w:t xml:space="preserve">s essential to factor in the regulatory context, including established internal control frameworks like COSO and COBIT, when extrapolating the impact of ERP implementation on AM to assess how adopting </w:t>
      </w:r>
      <w:r w:rsidR="009A240B">
        <w:rPr>
          <w:rFonts w:ascii="Times New Roman" w:eastAsiaTheme="minorEastAsia" w:hAnsi="Times New Roman" w:cs="Times New Roman"/>
        </w:rPr>
        <w:t xml:space="preserve">RM </w:t>
      </w:r>
      <w:r w:rsidR="009A240B" w:rsidRPr="009A240B">
        <w:rPr>
          <w:rFonts w:ascii="Times New Roman" w:eastAsiaTheme="minorEastAsia" w:hAnsi="Times New Roman" w:cs="Times New Roman"/>
        </w:rPr>
        <w:t>might influence AM.</w:t>
      </w:r>
      <w:r w:rsidR="009A240B">
        <w:rPr>
          <w:rFonts w:ascii="Times New Roman" w:eastAsiaTheme="minorEastAsia" w:hAnsi="Times New Roman" w:cs="Times New Roman"/>
        </w:rPr>
        <w:t xml:space="preserve"> </w:t>
      </w:r>
      <w:r w:rsidR="00AA6C43" w:rsidRPr="00AA6C43">
        <w:rPr>
          <w:rFonts w:ascii="Times New Roman" w:eastAsiaTheme="minorEastAsia" w:hAnsi="Times New Roman" w:cs="Times New Roman"/>
        </w:rPr>
        <w:t>This consideration acknowledges the motivations behind a company</w:t>
      </w:r>
      <w:del w:id="57" w:author="Sheng-Feng Hsieh" w:date="2024-04-07T15:48:00Z">
        <w:r w:rsidR="00AA6C43" w:rsidRPr="00AA6C43" w:rsidDel="002710D6">
          <w:rPr>
            <w:rFonts w:ascii="Times New Roman" w:eastAsiaTheme="minorEastAsia" w:hAnsi="Times New Roman" w:cs="Times New Roman"/>
          </w:rPr>
          <w:delText>'</w:delText>
        </w:r>
      </w:del>
      <w:ins w:id="58" w:author="Sheng-Feng Hsieh" w:date="2024-04-07T15:48:00Z">
        <w:r w:rsidR="002710D6">
          <w:rPr>
            <w:rFonts w:ascii="Times New Roman" w:eastAsiaTheme="minorEastAsia" w:hAnsi="Times New Roman" w:cs="Times New Roman"/>
          </w:rPr>
          <w:t>’</w:t>
        </w:r>
      </w:ins>
      <w:r w:rsidR="00AA6C43" w:rsidRPr="00AA6C43">
        <w:rPr>
          <w:rFonts w:ascii="Times New Roman" w:eastAsiaTheme="minorEastAsia" w:hAnsi="Times New Roman" w:cs="Times New Roman"/>
        </w:rPr>
        <w:t>s decision to implement RPA, whether driven by the benefits of automation tools or compliance requirements.</w:t>
      </w:r>
      <w:r w:rsidR="00AA6C43">
        <w:rPr>
          <w:rFonts w:ascii="Times New Roman" w:eastAsiaTheme="minorEastAsia" w:hAnsi="Times New Roman" w:cs="Times New Roman"/>
        </w:rPr>
        <w:t xml:space="preserve"> </w:t>
      </w:r>
    </w:p>
    <w:p w14:paraId="19DE6F49" w14:textId="53500593" w:rsidR="00434B50" w:rsidRDefault="00AA6C43" w:rsidP="00FA61DA">
      <w:pPr>
        <w:pStyle w:val="31"/>
        <w:ind w:left="0" w:firstLine="425"/>
        <w:rPr>
          <w:ins w:id="59" w:author="Sheng-Feng Hsieh" w:date="2024-04-07T15:41:00Z"/>
          <w:rFonts w:ascii="Times New Roman" w:eastAsiaTheme="minorEastAsia" w:hAnsi="Times New Roman" w:cs="Times New Roman"/>
        </w:rPr>
      </w:pPr>
      <w:del w:id="60" w:author="Sheng-Feng Hsieh" w:date="2024-04-07T15:41:00Z">
        <w:r w:rsidDel="00434B50">
          <w:rPr>
            <w:rFonts w:ascii="Times New Roman" w:eastAsiaTheme="minorEastAsia" w:hAnsi="Times New Roman" w:cs="Times New Roman"/>
          </w:rPr>
          <w:br/>
        </w:r>
        <w:r w:rsidDel="00434B50">
          <w:rPr>
            <w:rFonts w:ascii="Times New Roman" w:eastAsiaTheme="minorEastAsia" w:hAnsi="Times New Roman" w:cs="Times New Roman"/>
          </w:rPr>
          <w:br/>
          <w:delText xml:space="preserve">  </w:delText>
        </w:r>
      </w:del>
      <w:r w:rsidR="00B60FC9">
        <w:rPr>
          <w:rFonts w:ascii="Times New Roman" w:eastAsiaTheme="minorEastAsia" w:hAnsi="Times New Roman" w:cs="Times New Roman"/>
        </w:rPr>
        <w:t>T</w:t>
      </w:r>
      <w:r w:rsidR="0094400A" w:rsidRPr="0094400A">
        <w:rPr>
          <w:rFonts w:ascii="Times New Roman" w:eastAsiaTheme="minorEastAsia" w:hAnsi="Times New Roman" w:cs="Times New Roman"/>
        </w:rPr>
        <w:t>he risk management and control considerations for RPA partially overlap with those for ERP systems</w:t>
      </w:r>
      <w:r w:rsidR="00FA785E" w:rsidRPr="00FA785E">
        <w:rPr>
          <w:rFonts w:ascii="Times New Roman" w:eastAsiaTheme="minorEastAsia" w:hAnsi="Times New Roman" w:cs="Times New Roman"/>
        </w:rPr>
        <w:t xml:space="preserve"> (Hong et al. 2023)</w:t>
      </w:r>
      <w:r w:rsidR="0094400A" w:rsidRPr="0094400A">
        <w:rPr>
          <w:rFonts w:ascii="Times New Roman" w:eastAsiaTheme="minorEastAsia" w:hAnsi="Times New Roman" w:cs="Times New Roman"/>
        </w:rPr>
        <w:t xml:space="preserve">. However, existing frameworks like COSO (2013), COBIT (ISACA 2019), the ISO 27000 series (International Organization for Standardization 2013), and the NIST cybersecurity framework (2014) are deemed relevant but not fully adequate for RPA risk management. This inadequacy stems from two main reasons highlighted by interviewees in the study. Firstly, RPA </w:t>
      </w:r>
      <w:r w:rsidR="0094400A" w:rsidRPr="0094400A">
        <w:rPr>
          <w:rFonts w:ascii="Times New Roman" w:eastAsiaTheme="minorEastAsia" w:hAnsi="Times New Roman" w:cs="Times New Roman"/>
        </w:rPr>
        <w:lastRenderedPageBreak/>
        <w:t>processes are highly customized, making the application of broad, abstract frameworks challenging for specific RPA scenarios. Secondly, these frameworks typically address singular types of risk (such as financial reporting or cybersecurity), whereas managing RPA risks requires a comprehensive approach that encompasses multiple risk categories. Consequently, there</w:t>
      </w:r>
      <w:r w:rsidR="00FA785E">
        <w:rPr>
          <w:rFonts w:ascii="Times New Roman" w:eastAsiaTheme="minorEastAsia" w:hAnsi="Times New Roman" w:cs="Times New Roman"/>
        </w:rPr>
        <w:t>’</w:t>
      </w:r>
      <w:r w:rsidR="0094400A" w:rsidRPr="0094400A">
        <w:rPr>
          <w:rFonts w:ascii="Times New Roman" w:eastAsiaTheme="minorEastAsia" w:hAnsi="Times New Roman" w:cs="Times New Roman"/>
        </w:rPr>
        <w:t>s no singular framework that effectively covers all aspects of RPA risk management as of now.</w:t>
      </w:r>
      <w:r>
        <w:rPr>
          <w:rFonts w:ascii="Times New Roman" w:eastAsiaTheme="minorEastAsia" w:hAnsi="Times New Roman" w:cs="Times New Roman"/>
        </w:rPr>
        <w:t xml:space="preserve"> </w:t>
      </w:r>
    </w:p>
    <w:p w14:paraId="1B32835F" w14:textId="28B744FD" w:rsidR="006F2AA8" w:rsidRPr="00BA4329" w:rsidDel="00FA61DA" w:rsidRDefault="0094400A" w:rsidP="006F2AA8">
      <w:pPr>
        <w:pStyle w:val="31"/>
        <w:ind w:left="0" w:firstLine="425"/>
        <w:rPr>
          <w:del w:id="61" w:author="Sheng-Feng Hsieh" w:date="2024-04-07T15:33:00Z"/>
          <w:rFonts w:ascii="Times New Roman" w:eastAsiaTheme="minorEastAsia" w:hAnsi="Times New Roman" w:cs="Times New Roman"/>
        </w:rPr>
      </w:pPr>
      <w:del w:id="62" w:author="Sheng-Feng Hsieh" w:date="2024-04-07T15:41:00Z">
        <w:r w:rsidDel="00434B50">
          <w:rPr>
            <w:rFonts w:ascii="Times New Roman" w:eastAsiaTheme="minorEastAsia" w:hAnsi="Times New Roman" w:cs="Times New Roman"/>
          </w:rPr>
          <w:br/>
        </w:r>
        <w:r w:rsidDel="00434B50">
          <w:rPr>
            <w:rFonts w:ascii="Times New Roman" w:eastAsiaTheme="minorEastAsia" w:hAnsi="Times New Roman" w:cs="Times New Roman"/>
          </w:rPr>
          <w:br/>
        </w:r>
        <w:r w:rsidR="009409B9" w:rsidDel="00434B50">
          <w:rPr>
            <w:rFonts w:ascii="Times New Roman" w:eastAsiaTheme="minorEastAsia" w:hAnsi="Times New Roman" w:cs="Times New Roman"/>
          </w:rPr>
          <w:delText xml:space="preserve">  </w:delText>
        </w:r>
      </w:del>
      <w:r w:rsidR="009409B9" w:rsidRPr="009409B9">
        <w:rPr>
          <w:rFonts w:ascii="Times New Roman" w:eastAsiaTheme="minorEastAsia" w:hAnsi="Times New Roman" w:cs="Times New Roman"/>
        </w:rPr>
        <w:t xml:space="preserve">Despite the benefits that RPA offers businesses, particularly in streamlining accounting processes related to financial reporting, the frameworks for risk management and control specific to RPA appear underdeveloped. Considering this factor along with insights from previous research, we suggest that the relationship between RPA implementation and AM might mirror the findings of </w:t>
      </w:r>
      <w:r w:rsidR="009409B9" w:rsidRPr="00AA25D0">
        <w:rPr>
          <w:rFonts w:ascii="Times New Roman" w:hAnsi="Times New Roman" w:cs="Times New Roman"/>
          <w:color w:val="0070C0"/>
        </w:rPr>
        <w:t>Brazel and Dang (2008)</w:t>
      </w:r>
      <w:r w:rsidR="009409B9" w:rsidRPr="009409B9">
        <w:rPr>
          <w:rFonts w:ascii="Times New Roman" w:eastAsiaTheme="minorEastAsia" w:hAnsi="Times New Roman" w:cs="Times New Roman"/>
        </w:rPr>
        <w:t>. This resemblance is due to the absence of a comprehensive control framework, potentially allowing firms to exploit automation tools for engaging in AM practices.</w:t>
      </w:r>
      <w:r w:rsidR="009409B9">
        <w:rPr>
          <w:rFonts w:ascii="Times New Roman" w:eastAsiaTheme="minorEastAsia" w:hAnsi="Times New Roman" w:cs="Times New Roman"/>
        </w:rPr>
        <w:t xml:space="preserve"> </w:t>
      </w:r>
      <w:r w:rsidR="00271BE8">
        <w:rPr>
          <w:rFonts w:ascii="Times New Roman" w:eastAsiaTheme="minorEastAsia" w:hAnsi="Times New Roman" w:cs="Times New Roman"/>
        </w:rPr>
        <w:t xml:space="preserve">Then, we propose the hypothesis that: </w:t>
      </w:r>
      <w:r w:rsidR="009409B9">
        <w:rPr>
          <w:rFonts w:ascii="Times New Roman" w:eastAsiaTheme="minorEastAsia" w:hAnsi="Times New Roman" w:cs="Times New Roman"/>
        </w:rPr>
        <w:t xml:space="preserve">  </w:t>
      </w:r>
    </w:p>
    <w:p w14:paraId="554B6FCA" w14:textId="77777777" w:rsidR="006F2AA8" w:rsidRPr="00BA4329" w:rsidRDefault="006F2AA8">
      <w:pPr>
        <w:pStyle w:val="31"/>
        <w:ind w:left="0" w:firstLine="425"/>
        <w:rPr>
          <w:rFonts w:ascii="Times New Roman" w:eastAsiaTheme="minorEastAsia" w:hAnsi="Times New Roman" w:cs="Times New Roman"/>
        </w:rPr>
        <w:pPrChange w:id="63" w:author="Sheng-Feng Hsieh" w:date="2024-04-07T15:33:00Z">
          <w:pPr>
            <w:pStyle w:val="31"/>
          </w:pPr>
        </w:pPrChange>
      </w:pPr>
    </w:p>
    <w:p w14:paraId="2E868EC8" w14:textId="6EA295C9" w:rsidR="003871F4" w:rsidRPr="00BA4329" w:rsidRDefault="003871F4">
      <w:pPr>
        <w:pStyle w:val="31"/>
        <w:ind w:leftChars="177" w:firstLine="1"/>
        <w:rPr>
          <w:rFonts w:ascii="Times New Roman" w:eastAsiaTheme="minorEastAsia" w:hAnsi="Times New Roman" w:cs="Times New Roman"/>
          <w:b/>
          <w:bCs/>
        </w:rPr>
        <w:pPrChange w:id="64" w:author="Sheng-Feng Hsieh" w:date="2024-04-07T15:33:00Z">
          <w:pPr>
            <w:pStyle w:val="31"/>
            <w:ind w:left="0" w:firstLine="425"/>
          </w:pPr>
        </w:pPrChange>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1</w:t>
      </w:r>
      <w:r w:rsidRPr="00BA4329">
        <w:rPr>
          <w:rFonts w:ascii="Times New Roman" w:hAnsi="Times New Roman" w:cs="Times New Roman"/>
          <w:b/>
          <w:bCs/>
        </w:rPr>
        <w:t xml:space="preserve">: </w:t>
      </w:r>
      <w:r w:rsidR="00C8771D" w:rsidRPr="00BA4329">
        <w:rPr>
          <w:rFonts w:ascii="Times New Roman" w:hAnsi="Times New Roman" w:cs="Times New Roman"/>
          <w:b/>
          <w:bCs/>
        </w:rPr>
        <w:t>I</w:t>
      </w:r>
      <w:r w:rsidRPr="00BA4329">
        <w:rPr>
          <w:rFonts w:ascii="Times New Roman" w:hAnsi="Times New Roman" w:cs="Times New Roman"/>
          <w:b/>
          <w:bCs/>
        </w:rPr>
        <w:t xml:space="preserve">mplementation of </w:t>
      </w:r>
      <w:r w:rsidR="00C8771D" w:rsidRPr="00BA4329">
        <w:rPr>
          <w:rFonts w:ascii="Times New Roman" w:hAnsi="Times New Roman" w:cs="Times New Roman"/>
          <w:b/>
          <w:bCs/>
        </w:rPr>
        <w:t>RPA</w:t>
      </w:r>
      <w:r w:rsidRPr="00BA4329">
        <w:rPr>
          <w:rFonts w:ascii="Times New Roman" w:hAnsi="Times New Roman" w:cs="Times New Roman"/>
          <w:b/>
          <w:bCs/>
        </w:rPr>
        <w:t xml:space="preserve"> will be</w:t>
      </w:r>
      <w:r w:rsidR="00271BE8">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management through discretionary accruals.</w:t>
      </w:r>
    </w:p>
    <w:p w14:paraId="31CE2441" w14:textId="77777777" w:rsidR="006F2AA8" w:rsidRPr="00BA4329" w:rsidRDefault="006F2AA8" w:rsidP="006F2AA8">
      <w:pPr>
        <w:pStyle w:val="31"/>
        <w:ind w:left="0" w:firstLine="425"/>
        <w:rPr>
          <w:rFonts w:ascii="Times New Roman" w:eastAsiaTheme="minorEastAsia" w:hAnsi="Times New Roman" w:cs="Times New Roman"/>
          <w:b/>
          <w:bCs/>
        </w:rPr>
      </w:pPr>
    </w:p>
    <w:p w14:paraId="733AE07E" w14:textId="168A00C5" w:rsidR="006F2AA8" w:rsidRPr="00434B50" w:rsidRDefault="00043578">
      <w:pPr>
        <w:pStyle w:val="3"/>
        <w:spacing w:line="480" w:lineRule="auto"/>
        <w:rPr>
          <w:rFonts w:ascii="Times New Roman" w:hAnsi="Times New Roman" w:cs="Times New Roman"/>
          <w:i/>
          <w:iCs/>
          <w:sz w:val="24"/>
          <w:szCs w:val="24"/>
          <w:rPrChange w:id="65" w:author="Sheng-Feng Hsieh" w:date="2024-04-07T15:42:00Z">
            <w:rPr>
              <w:rFonts w:ascii="Times New Roman" w:hAnsi="Times New Roman" w:cs="Times New Roman"/>
              <w:sz w:val="24"/>
              <w:szCs w:val="24"/>
            </w:rPr>
          </w:rPrChange>
        </w:rPr>
        <w:pPrChange w:id="66" w:author="Sheng-Feng Hsieh" w:date="2024-04-07T15:57:00Z">
          <w:pPr>
            <w:pStyle w:val="3"/>
          </w:pPr>
        </w:pPrChange>
      </w:pPr>
      <w:r w:rsidRPr="00434B50">
        <w:rPr>
          <w:rFonts w:ascii="Times New Roman" w:hAnsi="Times New Roman" w:cs="Times New Roman"/>
          <w:i/>
          <w:iCs/>
          <w:sz w:val="24"/>
          <w:szCs w:val="24"/>
          <w:rPrChange w:id="67" w:author="Sheng-Feng Hsieh" w:date="2024-04-07T15:42:00Z">
            <w:rPr>
              <w:rFonts w:ascii="Times New Roman" w:hAnsi="Times New Roman" w:cs="Times New Roman"/>
              <w:sz w:val="24"/>
              <w:szCs w:val="24"/>
            </w:rPr>
          </w:rPrChange>
        </w:rPr>
        <w:t xml:space="preserve">Real </w:t>
      </w:r>
      <w:r w:rsidR="00FA785E" w:rsidRPr="00FA785E">
        <w:rPr>
          <w:rFonts w:ascii="Times New Roman" w:hAnsi="Times New Roman" w:cs="Times New Roman"/>
          <w:i/>
          <w:iCs/>
          <w:sz w:val="24"/>
          <w:szCs w:val="24"/>
        </w:rPr>
        <w:t>Activities Manipulation with Automation Tools</w:t>
      </w:r>
    </w:p>
    <w:p w14:paraId="2C08799B" w14:textId="3EF9B490" w:rsidR="00FA61DA" w:rsidRDefault="003D7003" w:rsidP="005A33F2">
      <w:pPr>
        <w:pStyle w:val="31"/>
        <w:ind w:left="0" w:firstLineChars="200" w:firstLine="480"/>
        <w:rPr>
          <w:ins w:id="68" w:author="Sheng-Feng Hsieh" w:date="2024-04-07T15:32:00Z"/>
          <w:rFonts w:ascii="Times New Roman" w:eastAsiaTheme="minorEastAsia" w:hAnsi="Times New Roman" w:cs="Times New Roman"/>
        </w:rPr>
      </w:pPr>
      <w:r w:rsidRPr="00BA4329">
        <w:rPr>
          <w:rFonts w:ascii="Times New Roman" w:hAnsi="Times New Roman" w:cs="Times New Roman"/>
        </w:rPr>
        <w:t xml:space="preserve">Drawing from the interplay between RPA implementation and EM, particularly through accruals as discussed in the provided literature, we extend the investigation to another form of EM—real activities manipulation (RM). </w:t>
      </w:r>
      <w:r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w:t>
      </w:r>
      <w:r w:rsidR="00B60FC9">
        <w:rPr>
          <w:rFonts w:ascii="Times New Roman" w:eastAsiaTheme="minorEastAsia" w:hAnsi="Times New Roman" w:cs="Times New Roman"/>
        </w:rPr>
        <w:t xml:space="preserve">found </w:t>
      </w:r>
      <w:r w:rsidRPr="00BA4329">
        <w:rPr>
          <w:rFonts w:ascii="Times New Roman" w:hAnsi="Times New Roman" w:cs="Times New Roman"/>
        </w:rPr>
        <w:t>that firms are less likely to engage in RM</w:t>
      </w:r>
      <w:r w:rsidR="00152F69">
        <w:rPr>
          <w:rFonts w:ascii="Times New Roman" w:hAnsi="Times New Roman" w:cs="Times New Roman"/>
        </w:rPr>
        <w:t xml:space="preserve"> in</w:t>
      </w:r>
      <w:r w:rsidRPr="00BA4329">
        <w:rPr>
          <w:rFonts w:ascii="Times New Roman" w:hAnsi="Times New Roman" w:cs="Times New Roman"/>
        </w:rPr>
        <w:t xml:space="preserve"> post-</w:t>
      </w:r>
      <w:del w:id="69" w:author="Sheng-Feng Hsieh" w:date="2024-03-21T16:11:00Z">
        <w:r w:rsidR="00BC79E2" w:rsidRPr="00BA4329" w:rsidDel="00D40020">
          <w:rPr>
            <w:rFonts w:ascii="Times New Roman" w:hAnsi="Times New Roman" w:cs="Times New Roman"/>
          </w:rPr>
          <w:delText xml:space="preserve"> </w:delText>
        </w:r>
      </w:del>
      <w:r w:rsidRPr="00BA4329">
        <w:rPr>
          <w:rFonts w:ascii="Times New Roman" w:hAnsi="Times New Roman" w:cs="Times New Roman"/>
        </w:rPr>
        <w:t>ERP implementation</w:t>
      </w:r>
      <w:r w:rsidR="00152F69">
        <w:rPr>
          <w:rFonts w:ascii="Times New Roman" w:hAnsi="Times New Roman" w:cs="Times New Roman"/>
        </w:rPr>
        <w:t xml:space="preserve"> period, suggesting that t</w:t>
      </w:r>
      <w:r w:rsidR="00152F69" w:rsidRPr="00152F69">
        <w:rPr>
          <w:rFonts w:ascii="Times New Roman" w:hAnsi="Times New Roman" w:cs="Times New Roman"/>
        </w:rPr>
        <w:t>he integration of intra-company systems, alongside ERP monitoring, might restrict managers</w:t>
      </w:r>
      <w:del w:id="70" w:author="Sheng-Feng Hsieh" w:date="2024-04-07T15:48:00Z">
        <w:r w:rsidR="00152F69" w:rsidRPr="00152F69" w:rsidDel="002710D6">
          <w:rPr>
            <w:rFonts w:ascii="Times New Roman" w:hAnsi="Times New Roman" w:cs="Times New Roman"/>
          </w:rPr>
          <w:delText>'</w:delText>
        </w:r>
      </w:del>
      <w:ins w:id="71" w:author="Sheng-Feng Hsieh" w:date="2024-04-07T15:48:00Z">
        <w:r w:rsidR="002710D6">
          <w:rPr>
            <w:rFonts w:ascii="Times New Roman" w:hAnsi="Times New Roman" w:cs="Times New Roman"/>
          </w:rPr>
          <w:t>’</w:t>
        </w:r>
      </w:ins>
      <w:r w:rsidR="00152F69" w:rsidRPr="00152F69">
        <w:rPr>
          <w:rFonts w:ascii="Times New Roman" w:hAnsi="Times New Roman" w:cs="Times New Roman"/>
        </w:rPr>
        <w:t xml:space="preserve"> control over real activities like adjusting production or discretionary spending.</w:t>
      </w:r>
      <w:r w:rsidR="00152F69">
        <w:rPr>
          <w:rFonts w:ascii="Times New Roman" w:hAnsi="Times New Roman" w:cs="Times New Roman"/>
        </w:rPr>
        <w:t xml:space="preserve"> </w:t>
      </w:r>
    </w:p>
    <w:p w14:paraId="3DDFF7AD" w14:textId="02BF97B5" w:rsidR="00FA61DA" w:rsidRDefault="001F6EB7" w:rsidP="005A33F2">
      <w:pPr>
        <w:pStyle w:val="31"/>
        <w:ind w:left="0" w:firstLineChars="200" w:firstLine="480"/>
        <w:rPr>
          <w:ins w:id="72" w:author="Sheng-Feng Hsieh" w:date="2024-04-07T15:32:00Z"/>
          <w:rFonts w:ascii="Times New Roman" w:eastAsiaTheme="minorEastAsia" w:hAnsi="Times New Roman" w:cs="Times New Roman"/>
        </w:rPr>
      </w:pPr>
      <w:del w:id="73" w:author="Sheng-Feng Hsieh" w:date="2024-04-07T15:32:00Z">
        <w:r w:rsidDel="00FA61DA">
          <w:rPr>
            <w:rFonts w:ascii="Times New Roman" w:hAnsi="Times New Roman" w:cs="Times New Roman"/>
          </w:rPr>
          <w:lastRenderedPageBreak/>
          <w:br/>
        </w:r>
        <w:r w:rsidR="005F7BC5" w:rsidDel="00FA61DA">
          <w:rPr>
            <w:rFonts w:ascii="Times New Roman" w:hAnsi="Times New Roman" w:cs="Times New Roman"/>
          </w:rPr>
          <w:br/>
          <w:delText xml:space="preserve">    </w:delText>
        </w:r>
      </w:del>
      <w:r w:rsidR="00627074">
        <w:rPr>
          <w:rFonts w:ascii="Times New Roman" w:hAnsi="Times New Roman" w:cs="Times New Roman"/>
        </w:rPr>
        <w:t xml:space="preserve">From the viewpoint of monitoring, </w:t>
      </w:r>
      <w:proofErr w:type="spellStart"/>
      <w:r w:rsidR="00627074" w:rsidRPr="00676D3B">
        <w:rPr>
          <w:rFonts w:ascii="Times New Roman" w:hAnsi="Times New Roman" w:cs="Times New Roman"/>
          <w:color w:val="0070C0"/>
        </w:rPr>
        <w:t>Masli</w:t>
      </w:r>
      <w:proofErr w:type="spellEnd"/>
      <w:r w:rsidR="00627074" w:rsidRPr="00676D3B">
        <w:rPr>
          <w:rFonts w:ascii="Times New Roman" w:hAnsi="Times New Roman" w:cs="Times New Roman"/>
          <w:color w:val="0070C0"/>
        </w:rPr>
        <w:t xml:space="preserve"> et al. (2010)</w:t>
      </w:r>
      <w:r w:rsidR="00627074" w:rsidRPr="00627074">
        <w:rPr>
          <w:rFonts w:ascii="Times New Roman" w:hAnsi="Times New Roman" w:cs="Times New Roman"/>
        </w:rPr>
        <w:t xml:space="preserve"> investigated the impact of new internal control monitoring systems on firms and discovered a correlation with a reduced likelihood of material weaknesses. </w:t>
      </w:r>
      <w:r w:rsidR="005F7BC5">
        <w:rPr>
          <w:rFonts w:ascii="Times New Roman" w:hAnsi="Times New Roman" w:cs="Times New Roman"/>
        </w:rPr>
        <w:t>Additionally</w:t>
      </w:r>
      <w:r w:rsidR="00627074" w:rsidRPr="00627074">
        <w:rPr>
          <w:rFonts w:ascii="Times New Roman" w:hAnsi="Times New Roman" w:cs="Times New Roman"/>
        </w:rPr>
        <w:t xml:space="preserve">, </w:t>
      </w:r>
      <w:r w:rsidR="00627074" w:rsidRPr="002F60CD">
        <w:rPr>
          <w:rFonts w:ascii="Times New Roman" w:hAnsi="Times New Roman" w:cs="Times New Roman"/>
          <w:color w:val="0070C0"/>
        </w:rPr>
        <w:t>Morris (2011)</w:t>
      </w:r>
      <w:r w:rsidR="00627074" w:rsidRPr="00627074">
        <w:rPr>
          <w:rFonts w:ascii="Times New Roman" w:hAnsi="Times New Roman" w:cs="Times New Roman"/>
        </w:rPr>
        <w:t xml:space="preserve"> observed that firms implementing ERP systems were less prone to reporting internal control weaknesses (ICW) compared to a matched control sample of non-ERP-implementing firms. These studies collectively suggest that both internal control monitoring systems and ERP implementations contribute to strengthening internal controls and reducing the occurrence of material weaknesses or ICWs within organizations.</w:t>
      </w:r>
      <w:r w:rsidR="00627074">
        <w:rPr>
          <w:rFonts w:ascii="Times New Roman" w:hAnsi="Times New Roman" w:cs="Times New Roman"/>
        </w:rPr>
        <w:t xml:space="preserve"> Moreover, </w:t>
      </w:r>
      <w:r w:rsidR="00627074" w:rsidRPr="00FD0A9C">
        <w:rPr>
          <w:rFonts w:ascii="Times New Roman" w:hAnsi="Times New Roman" w:cs="Times New Roman"/>
          <w:color w:val="0070C0"/>
        </w:rPr>
        <w:t>Lenard et al. (2016)</w:t>
      </w:r>
      <w:del w:id="74" w:author="Sheng-Feng Hsieh" w:date="2024-04-07T15:59:00Z">
        <w:r w:rsidR="00627074" w:rsidRPr="00627074" w:rsidDel="00EE6C6D">
          <w:rPr>
            <w:rFonts w:ascii="Times New Roman" w:hAnsi="Times New Roman" w:cs="Times New Roman"/>
          </w:rPr>
          <w:delText xml:space="preserve"> </w:delText>
        </w:r>
      </w:del>
      <w:r w:rsidR="00B60FC9">
        <w:rPr>
          <w:rFonts w:ascii="Times New Roman" w:eastAsiaTheme="minorEastAsia" w:hAnsi="Times New Roman" w:cs="Times New Roman"/>
        </w:rPr>
        <w:t xml:space="preserve">found </w:t>
      </w:r>
      <w:r w:rsidR="00627074" w:rsidRPr="00627074">
        <w:rPr>
          <w:rFonts w:ascii="Times New Roman" w:hAnsi="Times New Roman" w:cs="Times New Roman"/>
        </w:rPr>
        <w:t>that companies disclosing internal control weaknesses were more likely to engage in real activities manipulation</w:t>
      </w:r>
      <w:r w:rsidR="005F7BC5">
        <w:rPr>
          <w:rFonts w:ascii="Times New Roman" w:hAnsi="Times New Roman" w:cs="Times New Roman"/>
        </w:rPr>
        <w:t xml:space="preserve"> by using the sample period after </w:t>
      </w:r>
      <w:r w:rsidR="00B60FC9">
        <w:rPr>
          <w:rFonts w:ascii="Times New Roman" w:eastAsiaTheme="minorEastAsia" w:hAnsi="Times New Roman" w:cs="Times New Roman"/>
        </w:rPr>
        <w:t xml:space="preserve">the </w:t>
      </w:r>
      <w:r w:rsidR="005F7BC5">
        <w:rPr>
          <w:rFonts w:ascii="Times New Roman" w:hAnsi="Times New Roman" w:cs="Times New Roman"/>
        </w:rPr>
        <w:t>SOX</w:t>
      </w:r>
      <w:r w:rsidR="00627074" w:rsidRPr="00627074">
        <w:rPr>
          <w:rFonts w:ascii="Times New Roman" w:hAnsi="Times New Roman" w:cs="Times New Roman"/>
        </w:rPr>
        <w:t>.</w:t>
      </w:r>
      <w:r w:rsidR="005F7BC5">
        <w:rPr>
          <w:rFonts w:ascii="Times New Roman" w:hAnsi="Times New Roman" w:cs="Times New Roman"/>
        </w:rPr>
        <w:t xml:space="preserve"> Based on the perspective of the stronger function of the monitoring,</w:t>
      </w:r>
      <w:r w:rsidR="005F7BC5" w:rsidRPr="005F7BC5">
        <w:rPr>
          <w:rFonts w:ascii="Times New Roman" w:hAnsi="Times New Roman" w:cs="Times New Roman"/>
        </w:rPr>
        <w:t xml:space="preserve"> the integration of ERP systems appears to reduce the likelihood of RM within</w:t>
      </w:r>
      <w:r w:rsidR="00C0729B">
        <w:rPr>
          <w:rFonts w:ascii="Times New Roman" w:hAnsi="Times New Roman" w:cs="Times New Roman"/>
        </w:rPr>
        <w:t xml:space="preserve"> a firm</w:t>
      </w:r>
      <w:r w:rsidR="005F7BC5" w:rsidRPr="005F7BC5">
        <w:rPr>
          <w:rFonts w:ascii="Times New Roman" w:hAnsi="Times New Roman" w:cs="Times New Roman"/>
        </w:rPr>
        <w:t>.</w:t>
      </w:r>
    </w:p>
    <w:p w14:paraId="7509E58B" w14:textId="38533DD0" w:rsidR="00FA61DA" w:rsidRDefault="00C0729B" w:rsidP="005A33F2">
      <w:pPr>
        <w:pStyle w:val="31"/>
        <w:ind w:left="0" w:firstLineChars="200" w:firstLine="480"/>
        <w:rPr>
          <w:ins w:id="75" w:author="Sheng-Feng Hsieh" w:date="2024-04-07T15:33:00Z"/>
          <w:rFonts w:ascii="Times New Roman" w:eastAsiaTheme="minorEastAsia" w:hAnsi="Times New Roman" w:cs="Times New Roman"/>
        </w:rPr>
      </w:pPr>
      <w:del w:id="76" w:author="Sheng-Feng Hsieh" w:date="2024-04-07T15:32:00Z">
        <w:r w:rsidDel="00FA61DA">
          <w:rPr>
            <w:rFonts w:ascii="Times New Roman" w:hAnsi="Times New Roman" w:cs="Times New Roman"/>
          </w:rPr>
          <w:br/>
        </w:r>
        <w:r w:rsidDel="00FA61DA">
          <w:rPr>
            <w:rFonts w:ascii="Times New Roman" w:hAnsi="Times New Roman" w:cs="Times New Roman"/>
          </w:rPr>
          <w:br/>
          <w:delText xml:space="preserve">    </w:delText>
        </w:r>
      </w:del>
      <w:r>
        <w:rPr>
          <w:rFonts w:ascii="Times New Roman" w:hAnsi="Times New Roman" w:cs="Times New Roman"/>
        </w:rPr>
        <w:t xml:space="preserve">However, </w:t>
      </w:r>
      <w:r w:rsidRPr="00346716">
        <w:rPr>
          <w:rFonts w:ascii="Times New Roman" w:hAnsi="Times New Roman" w:cs="Times New Roman"/>
          <w:color w:val="0070C0"/>
        </w:rPr>
        <w:t>Morris (2011)</w:t>
      </w:r>
      <w:r w:rsidRPr="00C0729B">
        <w:rPr>
          <w:rFonts w:ascii="Times New Roman" w:hAnsi="Times New Roman" w:cs="Times New Roman"/>
        </w:rPr>
        <w:t xml:space="preserve"> reference</w:t>
      </w:r>
      <w:r w:rsidR="00B60FC9" w:rsidRPr="00B60FC9">
        <w:rPr>
          <w:rFonts w:ascii="Times New Roman" w:hAnsi="Times New Roman" w:cs="Times New Roman" w:hint="eastAsia"/>
        </w:rPr>
        <w:t>d</w:t>
      </w:r>
      <w:r w:rsidRPr="00C0729B">
        <w:rPr>
          <w:rFonts w:ascii="Times New Roman" w:hAnsi="Times New Roman" w:cs="Times New Roman"/>
        </w:rPr>
        <w:t xml:space="preserve"> </w:t>
      </w:r>
      <w:proofErr w:type="spellStart"/>
      <w:r w:rsidRPr="00346716">
        <w:rPr>
          <w:rFonts w:ascii="Times New Roman" w:hAnsi="Times New Roman" w:cs="Times New Roman"/>
          <w:color w:val="0070C0"/>
        </w:rPr>
        <w:t>Brazel</w:t>
      </w:r>
      <w:proofErr w:type="spellEnd"/>
      <w:r w:rsidRPr="00346716">
        <w:rPr>
          <w:rFonts w:ascii="Times New Roman" w:hAnsi="Times New Roman" w:cs="Times New Roman"/>
          <w:color w:val="0070C0"/>
        </w:rPr>
        <w:t xml:space="preserve"> and Dang (2008)</w:t>
      </w:r>
      <w:r w:rsidRPr="00346716">
        <w:rPr>
          <w:rFonts w:ascii="Times New Roman" w:hAnsi="Times New Roman" w:cs="Times New Roman"/>
        </w:rPr>
        <w:t xml:space="preserve"> to highlight that their research centers on ERP implementations during the early stages of ERP adoption</w:t>
      </w:r>
      <w:r w:rsidRPr="00C0729B">
        <w:rPr>
          <w:rFonts w:ascii="Times New Roman" w:hAnsi="Times New Roman" w:cs="Times New Roman"/>
        </w:rPr>
        <w:t>, prior to</w:t>
      </w:r>
      <w:r>
        <w:rPr>
          <w:rFonts w:ascii="Times New Roman" w:hAnsi="Times New Roman" w:cs="Times New Roman"/>
        </w:rPr>
        <w:t xml:space="preserve"> </w:t>
      </w:r>
      <w:r w:rsidR="00B60FC9">
        <w:rPr>
          <w:rFonts w:ascii="Times New Roman" w:eastAsiaTheme="minorEastAsia" w:hAnsi="Times New Roman" w:cs="Times New Roman"/>
        </w:rPr>
        <w:t xml:space="preserve">the </w:t>
      </w:r>
      <w:r>
        <w:rPr>
          <w:rFonts w:ascii="Times New Roman" w:hAnsi="Times New Roman" w:cs="Times New Roman"/>
        </w:rPr>
        <w:t>SOX</w:t>
      </w:r>
      <w:r w:rsidRPr="00C0729B">
        <w:rPr>
          <w:rFonts w:ascii="Times New Roman" w:hAnsi="Times New Roman" w:cs="Times New Roman"/>
        </w:rPr>
        <w:t xml:space="preserve">. </w:t>
      </w:r>
      <w:r w:rsidR="005A2BB6">
        <w:rPr>
          <w:rFonts w:ascii="Times New Roman" w:hAnsi="Times New Roman" w:cs="Times New Roman"/>
        </w:rPr>
        <w:t xml:space="preserve">Similar to the hypothesis development of the relation between the implementation of automation tools and AM, increasing control from the requirement of the regulation after </w:t>
      </w:r>
      <w:r w:rsidR="00A23484">
        <w:rPr>
          <w:rFonts w:ascii="Times New Roman" w:eastAsiaTheme="minorEastAsia" w:hAnsi="Times New Roman" w:cs="Times New Roman"/>
        </w:rPr>
        <w:t xml:space="preserve">the </w:t>
      </w:r>
      <w:r w:rsidR="005A2BB6">
        <w:rPr>
          <w:rFonts w:ascii="Times New Roman" w:hAnsi="Times New Roman" w:cs="Times New Roman"/>
        </w:rPr>
        <w:t>SOX might give different situation for the management to apply the automation technologies. N</w:t>
      </w:r>
      <w:r w:rsidR="005A2BB6" w:rsidRPr="005A2BB6">
        <w:rPr>
          <w:rFonts w:ascii="Times New Roman" w:hAnsi="Times New Roman" w:cs="Times New Roman"/>
        </w:rPr>
        <w:t>ewer generations of ERP systems, introduced after 2002, offer advanced technical capabilities for collecting, analyzing, and reporting data essential for fulfilling the internal control mandates of</w:t>
      </w:r>
      <w:r w:rsidR="005A2BB6">
        <w:rPr>
          <w:rFonts w:ascii="Times New Roman" w:hAnsi="Times New Roman" w:cs="Times New Roman"/>
        </w:rPr>
        <w:t xml:space="preserve"> </w:t>
      </w:r>
      <w:r w:rsidR="00A23484">
        <w:rPr>
          <w:rFonts w:ascii="Times New Roman" w:eastAsiaTheme="minorEastAsia" w:hAnsi="Times New Roman" w:cs="Times New Roman"/>
        </w:rPr>
        <w:t xml:space="preserve">the </w:t>
      </w:r>
      <w:r w:rsidR="005A2BB6" w:rsidRPr="005A2BB6">
        <w:rPr>
          <w:rFonts w:ascii="Times New Roman" w:hAnsi="Times New Roman" w:cs="Times New Roman"/>
        </w:rPr>
        <w:t>SOX.</w:t>
      </w:r>
      <w:r w:rsidR="005A2BB6" w:rsidRPr="005A2BB6">
        <w:t xml:space="preserve"> </w:t>
      </w:r>
      <w:r w:rsidR="005A2BB6" w:rsidRPr="005A2BB6">
        <w:rPr>
          <w:rFonts w:ascii="Times New Roman" w:hAnsi="Times New Roman" w:cs="Times New Roman"/>
        </w:rPr>
        <w:t xml:space="preserve">Consequently, many companies </w:t>
      </w:r>
      <w:r w:rsidR="00A23484">
        <w:rPr>
          <w:rFonts w:ascii="Times New Roman" w:eastAsiaTheme="minorEastAsia" w:hAnsi="Times New Roman" w:cs="Times New Roman"/>
        </w:rPr>
        <w:t>we</w:t>
      </w:r>
      <w:r w:rsidR="005A2BB6" w:rsidRPr="005A2BB6">
        <w:rPr>
          <w:rFonts w:ascii="Times New Roman" w:hAnsi="Times New Roman" w:cs="Times New Roman"/>
        </w:rPr>
        <w:t xml:space="preserve">re motivated to adopt ERP systems with the aim of achieving compliance with </w:t>
      </w:r>
      <w:r w:rsidR="00A23484">
        <w:rPr>
          <w:rFonts w:ascii="Times New Roman" w:eastAsiaTheme="minorEastAsia" w:hAnsi="Times New Roman" w:cs="Times New Roman"/>
        </w:rPr>
        <w:t xml:space="preserve">the </w:t>
      </w:r>
      <w:r w:rsidR="005A2BB6" w:rsidRPr="005A2BB6">
        <w:rPr>
          <w:rFonts w:ascii="Times New Roman" w:hAnsi="Times New Roman" w:cs="Times New Roman"/>
        </w:rPr>
        <w:t>SOX regulations.</w:t>
      </w:r>
      <w:r w:rsidR="005A2BB6">
        <w:rPr>
          <w:rFonts w:ascii="Times New Roman" w:hAnsi="Times New Roman" w:cs="Times New Roman"/>
        </w:rPr>
        <w:t xml:space="preserve"> </w:t>
      </w:r>
      <w:r w:rsidR="00A23484" w:rsidRPr="00A23484">
        <w:rPr>
          <w:rFonts w:ascii="Times New Roman" w:hAnsi="Times New Roman" w:cs="Times New Roman"/>
        </w:rPr>
        <w:t>The motivations driving management to adopt ERP systems likely shifted following the enactment of the SOX.</w:t>
      </w:r>
      <w:r w:rsidR="001F6EB7" w:rsidRPr="001F6EB7">
        <w:rPr>
          <w:rFonts w:ascii="Times New Roman" w:hAnsi="Times New Roman" w:cs="Times New Roman"/>
        </w:rPr>
        <w:t xml:space="preserve"> ERP systems significantly enhance both assessment and planning processes, providing companies with reliable, transparent, real-time data access that enables better and faster decision-</w:t>
      </w:r>
      <w:r w:rsidR="001F6EB7" w:rsidRPr="001F6EB7">
        <w:rPr>
          <w:rFonts w:ascii="Times New Roman" w:hAnsi="Times New Roman" w:cs="Times New Roman"/>
        </w:rPr>
        <w:lastRenderedPageBreak/>
        <w:t>making. Managers anticipate improved data access post-implementation, leading to more accurate forecasting. Additionally, the integration of various functional areas enhances communication, productivity, and efficiency. This improved information environment facilitates management</w:t>
      </w:r>
      <w:del w:id="77" w:author="Sheng-Feng Hsieh" w:date="2024-04-07T15:48:00Z">
        <w:r w:rsidR="001F6EB7" w:rsidRPr="001F6EB7" w:rsidDel="002710D6">
          <w:rPr>
            <w:rFonts w:ascii="Times New Roman" w:hAnsi="Times New Roman" w:cs="Times New Roman"/>
          </w:rPr>
          <w:delText>'</w:delText>
        </w:r>
      </w:del>
      <w:ins w:id="78" w:author="Sheng-Feng Hsieh" w:date="2024-04-07T15:48:00Z">
        <w:r w:rsidR="002710D6">
          <w:rPr>
            <w:rFonts w:ascii="Times New Roman" w:hAnsi="Times New Roman" w:cs="Times New Roman"/>
          </w:rPr>
          <w:t>’</w:t>
        </w:r>
      </w:ins>
      <w:r w:rsidR="001F6EB7" w:rsidRPr="001F6EB7">
        <w:rPr>
          <w:rFonts w:ascii="Times New Roman" w:hAnsi="Times New Roman" w:cs="Times New Roman"/>
        </w:rPr>
        <w:t xml:space="preserve">s ability to engage in </w:t>
      </w:r>
      <w:r w:rsidR="001F6EB7">
        <w:rPr>
          <w:rFonts w:ascii="Times New Roman" w:hAnsi="Times New Roman" w:cs="Times New Roman"/>
        </w:rPr>
        <w:t>RM</w:t>
      </w:r>
      <w:r w:rsidR="001F6EB7" w:rsidRPr="001F6EB7">
        <w:rPr>
          <w:rFonts w:ascii="Times New Roman" w:hAnsi="Times New Roman" w:cs="Times New Roman"/>
        </w:rPr>
        <w:t>. For example, utilizing data analytics to construct predictive models enables managers to engage in earnings management through RM before period ends, thus avoiding post-ending accruals manipulation</w:t>
      </w:r>
      <w:r w:rsidR="001F6EB7">
        <w:rPr>
          <w:rFonts w:ascii="Times New Roman" w:hAnsi="Times New Roman" w:cs="Times New Roman"/>
        </w:rPr>
        <w:t xml:space="preserve"> (</w:t>
      </w:r>
      <w:r w:rsidR="001F6EB7" w:rsidRPr="00AC7897">
        <w:rPr>
          <w:rFonts w:ascii="Times New Roman" w:hAnsi="Times New Roman" w:cs="Times New Roman"/>
          <w:color w:val="0070C0"/>
        </w:rPr>
        <w:t>Paredes and Wheatley 2017</w:t>
      </w:r>
      <w:r w:rsidR="001F6EB7">
        <w:rPr>
          <w:rFonts w:ascii="Times New Roman" w:hAnsi="Times New Roman" w:cs="Times New Roman"/>
        </w:rPr>
        <w:t>)</w:t>
      </w:r>
      <w:r w:rsidR="001F6EB7" w:rsidRPr="001F6EB7">
        <w:rPr>
          <w:rFonts w:ascii="Times New Roman" w:hAnsi="Times New Roman" w:cs="Times New Roman"/>
        </w:rPr>
        <w:t xml:space="preserve">. Absent an ERP, managers may lack insight into the extent of RM necessary to meet earnings targets. Real-time information, however, provides managers with direct access to performance measures, aiding in progress monitoring. Coupled with more accurate forecasting, as demonstrated by </w:t>
      </w:r>
      <w:r w:rsidR="001F6EB7" w:rsidRPr="00AC7897">
        <w:rPr>
          <w:rFonts w:ascii="Times New Roman" w:hAnsi="Times New Roman" w:cs="Times New Roman"/>
          <w:color w:val="0070C0"/>
        </w:rPr>
        <w:t>Dorantes et al. (2013)</w:t>
      </w:r>
      <w:r w:rsidR="001F6EB7" w:rsidRPr="001F6EB7">
        <w:rPr>
          <w:rFonts w:ascii="Times New Roman" w:hAnsi="Times New Roman" w:cs="Times New Roman"/>
        </w:rPr>
        <w:t>, this encourages or facilitates managers</w:t>
      </w:r>
      <w:del w:id="79" w:author="Sheng-Feng Hsieh" w:date="2024-04-07T15:48:00Z">
        <w:r w:rsidR="001F6EB7" w:rsidRPr="001F6EB7" w:rsidDel="002710D6">
          <w:rPr>
            <w:rFonts w:ascii="Times New Roman" w:hAnsi="Times New Roman" w:cs="Times New Roman"/>
          </w:rPr>
          <w:delText>'</w:delText>
        </w:r>
      </w:del>
      <w:ins w:id="80" w:author="Sheng-Feng Hsieh" w:date="2024-04-07T15:48:00Z">
        <w:r w:rsidR="002710D6">
          <w:rPr>
            <w:rFonts w:ascii="Times New Roman" w:hAnsi="Times New Roman" w:cs="Times New Roman"/>
          </w:rPr>
          <w:t>’</w:t>
        </w:r>
      </w:ins>
      <w:r w:rsidR="001F6EB7" w:rsidRPr="001F6EB7">
        <w:rPr>
          <w:rFonts w:ascii="Times New Roman" w:hAnsi="Times New Roman" w:cs="Times New Roman"/>
        </w:rPr>
        <w:t xml:space="preserve"> ability to engage in RM.</w:t>
      </w:r>
    </w:p>
    <w:p w14:paraId="20AE150C" w14:textId="66FA3F79" w:rsidR="00FA61DA" w:rsidRPr="00FA61DA" w:rsidRDefault="005A33F2" w:rsidP="0079543E">
      <w:pPr>
        <w:pStyle w:val="31"/>
        <w:ind w:left="0" w:firstLineChars="200" w:firstLine="480"/>
        <w:rPr>
          <w:rFonts w:ascii="Times New Roman" w:eastAsiaTheme="minorEastAsia" w:hAnsi="Times New Roman" w:cs="Times New Roman"/>
          <w:rPrChange w:id="81" w:author="Sheng-Feng Hsieh" w:date="2024-04-07T15:33:00Z">
            <w:rPr>
              <w:rFonts w:ascii="Times New Roman" w:hAnsi="Times New Roman" w:cs="Times New Roman"/>
            </w:rPr>
          </w:rPrChange>
        </w:rPr>
      </w:pPr>
      <w:del w:id="82" w:author="Sheng-Feng Hsieh" w:date="2024-04-07T15:33:00Z">
        <w:r w:rsidDel="00FA61DA">
          <w:rPr>
            <w:rFonts w:ascii="Times New Roman" w:hAnsi="Times New Roman" w:cs="Times New Roman"/>
          </w:rPr>
          <w:br/>
        </w:r>
        <w:r w:rsidDel="00FA61DA">
          <w:rPr>
            <w:rFonts w:ascii="Times New Roman" w:hAnsi="Times New Roman" w:cs="Times New Roman"/>
          </w:rPr>
          <w:br/>
          <w:delText xml:space="preserve">  </w:delText>
        </w:r>
      </w:del>
      <w:del w:id="83" w:author="Sheng-Feng Hsieh" w:date="2024-04-07T15:32:00Z">
        <w:r w:rsidDel="00FA61DA">
          <w:rPr>
            <w:rFonts w:ascii="Times New Roman" w:hAnsi="Times New Roman" w:cs="Times New Roman"/>
          </w:rPr>
          <w:delText xml:space="preserve">  </w:delText>
        </w:r>
      </w:del>
      <w:r w:rsidRPr="005A33F2">
        <w:rPr>
          <w:rFonts w:ascii="Times New Roman" w:hAnsi="Times New Roman" w:cs="Times New Roman"/>
        </w:rPr>
        <w:t xml:space="preserve">In line with the hypothesis development concerning the association between RPA implementation and AM, we propose that the connection between RPA implementation and RM could resemble the scenario outlined by </w:t>
      </w:r>
      <w:r w:rsidRPr="00AC7897">
        <w:rPr>
          <w:rFonts w:ascii="Times New Roman" w:hAnsi="Times New Roman" w:cs="Times New Roman"/>
          <w:color w:val="0070C0"/>
        </w:rPr>
        <w:t>Brazel and Dang (2008)</w:t>
      </w:r>
      <w:r w:rsidRPr="005A33F2">
        <w:rPr>
          <w:rFonts w:ascii="Times New Roman" w:hAnsi="Times New Roman" w:cs="Times New Roman"/>
        </w:rPr>
        <w:t>. This similarity arises from the lack of a comprehensive control framework, which could potentially enable firms to utilize automation tools to carry out RM practices</w:t>
      </w:r>
      <w:r>
        <w:rPr>
          <w:rFonts w:ascii="Times New Roman" w:hAnsi="Times New Roman" w:cs="Times New Roman"/>
        </w:rPr>
        <w:t xml:space="preserve">, and </w:t>
      </w:r>
      <w:r w:rsidR="003D7003" w:rsidRPr="00BA4329">
        <w:rPr>
          <w:rFonts w:ascii="Times New Roman" w:hAnsi="Times New Roman" w:cs="Times New Roman"/>
        </w:rPr>
        <w:t xml:space="preserve">we form </w:t>
      </w:r>
      <w:r>
        <w:rPr>
          <w:rFonts w:ascii="Times New Roman" w:hAnsi="Times New Roman" w:cs="Times New Roman"/>
        </w:rPr>
        <w:t>our second</w:t>
      </w:r>
      <w:r w:rsidR="003D7003" w:rsidRPr="00BA4329">
        <w:rPr>
          <w:rFonts w:ascii="Times New Roman" w:hAnsi="Times New Roman" w:cs="Times New Roman"/>
        </w:rPr>
        <w:t xml:space="preserve"> hypothesis: </w:t>
      </w:r>
      <w:del w:id="84" w:author="Sheng-Feng Hsieh" w:date="2024-04-07T15:33:00Z">
        <w:r w:rsidDel="00FA61DA">
          <w:rPr>
            <w:rFonts w:ascii="Times New Roman" w:hAnsi="Times New Roman" w:cs="Times New Roman"/>
          </w:rPr>
          <w:br/>
        </w:r>
      </w:del>
    </w:p>
    <w:p w14:paraId="3A95FCA6" w14:textId="0C00D388" w:rsidR="006F2AA8" w:rsidRPr="00BA4329" w:rsidRDefault="003D7003">
      <w:pPr>
        <w:pStyle w:val="31"/>
        <w:ind w:leftChars="177" w:left="426" w:hanging="1"/>
        <w:rPr>
          <w:rFonts w:ascii="Times New Roman" w:eastAsiaTheme="minorEastAsia" w:hAnsi="Times New Roman" w:cs="Times New Roman"/>
          <w:b/>
          <w:bCs/>
        </w:rPr>
        <w:pPrChange w:id="85" w:author="Sheng-Feng Hsieh" w:date="2024-04-07T15:34:00Z">
          <w:pPr>
            <w:pStyle w:val="31"/>
            <w:ind w:left="0" w:firstLine="425"/>
          </w:pPr>
        </w:pPrChange>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2</w:t>
      </w:r>
      <w:r w:rsidRPr="00BA4329">
        <w:rPr>
          <w:rFonts w:ascii="Times New Roman" w:hAnsi="Times New Roman" w:cs="Times New Roman"/>
          <w:b/>
          <w:bCs/>
        </w:rPr>
        <w:t>: Implementation of RPA will be</w:t>
      </w:r>
      <w:r w:rsidR="005A33F2">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management through real activities manipulation.</w:t>
      </w:r>
    </w:p>
    <w:p w14:paraId="16183F4D" w14:textId="77777777" w:rsidR="006F2AA8" w:rsidRPr="00BA4329" w:rsidRDefault="006F2AA8" w:rsidP="000E6E29">
      <w:pPr>
        <w:pStyle w:val="31"/>
        <w:ind w:left="0"/>
        <w:rPr>
          <w:rFonts w:ascii="Times New Roman" w:eastAsiaTheme="minorEastAsia" w:hAnsi="Times New Roman" w:cs="Times New Roman"/>
        </w:rPr>
      </w:pPr>
    </w:p>
    <w:p w14:paraId="50D5A5B4" w14:textId="5C73FE62"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r w:rsidRPr="00BA4329">
        <w:rPr>
          <w:rFonts w:ascii="Times New Roman" w:hAnsi="Times New Roman" w:cs="Times New Roman"/>
          <w:sz w:val="24"/>
          <w:szCs w:val="24"/>
        </w:rPr>
        <w:t>SAMPLE SELECTION &amp; RESEARCH DESIGN</w:t>
      </w:r>
    </w:p>
    <w:p w14:paraId="05DDCEF0" w14:textId="18802599" w:rsidR="006F2AA8" w:rsidRPr="00BA4329" w:rsidRDefault="00BF331D"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Main </w:t>
      </w:r>
      <w:r w:rsidR="006F2AA8" w:rsidRPr="00BA4329">
        <w:rPr>
          <w:rFonts w:ascii="Times New Roman" w:hAnsi="Times New Roman" w:cs="Times New Roman"/>
          <w:sz w:val="24"/>
          <w:szCs w:val="24"/>
        </w:rPr>
        <w:t>I</w:t>
      </w:r>
      <w:r w:rsidRPr="00BA4329">
        <w:rPr>
          <w:rFonts w:ascii="Times New Roman" w:hAnsi="Times New Roman" w:cs="Times New Roman"/>
          <w:sz w:val="24"/>
          <w:szCs w:val="24"/>
        </w:rPr>
        <w:t xml:space="preserve">nterest: RPA </w:t>
      </w:r>
      <w:r w:rsidR="00A23484">
        <w:rPr>
          <w:rFonts w:ascii="Times New Roman" w:hAnsi="Times New Roman" w:cs="Times New Roman"/>
          <w:sz w:val="24"/>
          <w:szCs w:val="24"/>
        </w:rPr>
        <w:t>I</w:t>
      </w:r>
      <w:r w:rsidRPr="00BA4329">
        <w:rPr>
          <w:rFonts w:ascii="Times New Roman" w:hAnsi="Times New Roman" w:cs="Times New Roman"/>
          <w:sz w:val="24"/>
          <w:szCs w:val="24"/>
        </w:rPr>
        <w:t>mplementation Indicator</w:t>
      </w:r>
    </w:p>
    <w:p w14:paraId="38DDFFE2" w14:textId="110ABA76" w:rsidR="006F2AA8" w:rsidRPr="00DD0178" w:rsidRDefault="00D0005A" w:rsidP="006F2AA8">
      <w:pPr>
        <w:pStyle w:val="31"/>
        <w:ind w:left="0" w:firstLine="425"/>
        <w:rPr>
          <w:rFonts w:ascii="Times New Roman" w:eastAsiaTheme="minorEastAsia" w:hAnsi="Times New Roman" w:cs="Times New Roman"/>
          <w:strike/>
        </w:rPr>
      </w:pPr>
      <w:r w:rsidRPr="00BA4329">
        <w:rPr>
          <w:rFonts w:ascii="Times New Roman" w:hAnsi="Times New Roman" w:cs="Times New Roman"/>
        </w:rPr>
        <w:t>O</w:t>
      </w:r>
      <w:r w:rsidR="00FB3EEC" w:rsidRPr="00BA4329">
        <w:rPr>
          <w:rFonts w:ascii="Times New Roman" w:hAnsi="Times New Roman" w:cs="Times New Roman"/>
        </w:rPr>
        <w:t xml:space="preserve">ur study specifically targets the domain of RPA technology adoption. The approach mirrors the </w:t>
      </w:r>
      <w:r w:rsidR="00FB3EEC" w:rsidRPr="00BA4329">
        <w:rPr>
          <w:rFonts w:ascii="Times New Roman" w:hAnsi="Times New Roman" w:cs="Times New Roman"/>
        </w:rPr>
        <w:lastRenderedPageBreak/>
        <w:t xml:space="preserve">document analysis strategy utilized by </w:t>
      </w:r>
      <w:r w:rsidR="00FB3EEC"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FB3EEC" w:rsidRPr="00BA4329">
        <w:rPr>
          <w:rFonts w:ascii="Times New Roman" w:hAnsi="Times New Roman" w:cs="Times New Roman"/>
          <w:color w:val="0070C0"/>
        </w:rPr>
        <w:t>)</w:t>
      </w:r>
      <w:r w:rsidR="00FB3EEC" w:rsidRPr="00BA4329">
        <w:rPr>
          <w:rFonts w:ascii="Times New Roman" w:hAnsi="Times New Roman" w:cs="Times New Roman"/>
        </w:rPr>
        <w:t xml:space="preserve"> in their examination of ERP implementations through 10-K SEC filings.</w:t>
      </w:r>
    </w:p>
    <w:p w14:paraId="3502B051" w14:textId="5E5BF445" w:rsidR="006F2AA8" w:rsidRPr="008F403D" w:rsidRDefault="00FB3EEC"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Employing a systematic keyword search strategy within the digital annual reports of firms </w:t>
      </w:r>
      <w:r w:rsidR="008838C8" w:rsidRPr="00BA4329">
        <w:rPr>
          <w:rFonts w:ascii="Times New Roman" w:hAnsi="Times New Roman" w:cs="Times New Roman"/>
        </w:rPr>
        <w:t xml:space="preserve">listed on Taiwan Stock Exchange </w:t>
      </w:r>
      <w:r w:rsidR="005A54F2" w:rsidRPr="00BA4329">
        <w:rPr>
          <w:rFonts w:ascii="Times New Roman" w:hAnsi="Times New Roman" w:cs="Times New Roman"/>
        </w:rPr>
        <w:t xml:space="preserve">Corporation </w:t>
      </w:r>
      <w:r w:rsidR="008838C8" w:rsidRPr="00BA4329">
        <w:rPr>
          <w:rFonts w:ascii="Times New Roman" w:hAnsi="Times New Roman" w:cs="Times New Roman"/>
        </w:rPr>
        <w:t>(T</w:t>
      </w:r>
      <w:r w:rsidR="005A54F2" w:rsidRPr="00BA4329">
        <w:rPr>
          <w:rFonts w:ascii="Times New Roman" w:hAnsi="Times New Roman" w:cs="Times New Roman"/>
        </w:rPr>
        <w:t>W</w:t>
      </w:r>
      <w:r w:rsidR="008838C8" w:rsidRPr="00BA4329">
        <w:rPr>
          <w:rFonts w:ascii="Times New Roman" w:hAnsi="Times New Roman" w:cs="Times New Roman"/>
        </w:rPr>
        <w:t xml:space="preserve">SE) or </w:t>
      </w:r>
      <w:r w:rsidR="005A54F2" w:rsidRPr="00BA4329">
        <w:rPr>
          <w:rFonts w:ascii="Times New Roman" w:hAnsi="Times New Roman" w:cs="Times New Roman"/>
        </w:rPr>
        <w:t>Taipei Exchange</w:t>
      </w:r>
      <w:r w:rsidR="008838C8" w:rsidRPr="00BA4329">
        <w:rPr>
          <w:rFonts w:ascii="Times New Roman" w:hAnsi="Times New Roman" w:cs="Times New Roman"/>
        </w:rPr>
        <w:t xml:space="preserve"> (</w:t>
      </w:r>
      <w:proofErr w:type="spellStart"/>
      <w:r w:rsidR="005A54F2" w:rsidRPr="00BA4329">
        <w:rPr>
          <w:rFonts w:ascii="Times New Roman" w:hAnsi="Times New Roman" w:cs="Times New Roman"/>
        </w:rPr>
        <w:t>TPEx</w:t>
      </w:r>
      <w:proofErr w:type="spellEnd"/>
      <w:r w:rsidR="008838C8" w:rsidRPr="00BA4329">
        <w:rPr>
          <w:rFonts w:ascii="Times New Roman" w:hAnsi="Times New Roman" w:cs="Times New Roman"/>
        </w:rPr>
        <w:t>)</w:t>
      </w:r>
      <w:r w:rsidRPr="00BA4329">
        <w:rPr>
          <w:rFonts w:ascii="Times New Roman" w:hAnsi="Times New Roman" w:cs="Times New Roman"/>
        </w:rPr>
        <w:t xml:space="preserve">, we aim to compile an exhaustive dataset on </w:t>
      </w:r>
      <w:r w:rsidR="000339FC">
        <w:rPr>
          <w:rFonts w:ascii="Times New Roman" w:hAnsi="Times New Roman" w:cs="Times New Roman"/>
        </w:rPr>
        <w:t xml:space="preserve">the </w:t>
      </w:r>
      <w:r w:rsidRPr="00BA4329">
        <w:rPr>
          <w:rFonts w:ascii="Times New Roman" w:hAnsi="Times New Roman" w:cs="Times New Roman"/>
        </w:rPr>
        <w:t>RPA implementation. This strategy is enabled by the digital accessibility</w:t>
      </w:r>
      <w:r w:rsidR="00A77241">
        <w:rPr>
          <w:rStyle w:val="aff1"/>
          <w:rFonts w:ascii="Times New Roman" w:hAnsi="Times New Roman" w:cs="Times New Roman"/>
        </w:rPr>
        <w:footnoteReference w:id="2"/>
      </w:r>
      <w:r w:rsidRPr="00BA4329">
        <w:rPr>
          <w:rFonts w:ascii="Times New Roman" w:hAnsi="Times New Roman" w:cs="Times New Roman"/>
        </w:rPr>
        <w:t xml:space="preserve"> and legal requirement for these firms to submit their annual reports electronically, which facilitates a more efficient and accurate data extraction process. </w:t>
      </w:r>
      <w:r w:rsidR="00A23484" w:rsidRPr="00A23484">
        <w:rPr>
          <w:rFonts w:ascii="Times New Roman" w:hAnsi="Times New Roman" w:cs="Times New Roman"/>
        </w:rPr>
        <w:t>The search terms included “Robotic Process Automation,” “RPA,” and the full term in Taiwanese</w:t>
      </w:r>
      <w:r w:rsidR="00653E64">
        <w:rPr>
          <w:rFonts w:asciiTheme="minorEastAsia" w:eastAsiaTheme="minorEastAsia" w:hAnsiTheme="minorEastAsia" w:cs="Times New Roman" w:hint="eastAsia"/>
        </w:rPr>
        <w:t xml:space="preserve"> </w:t>
      </w:r>
      <w:r w:rsidRPr="00BA4329">
        <w:rPr>
          <w:rFonts w:ascii="Times New Roman" w:hAnsi="Times New Roman" w:cs="Times New Roman"/>
        </w:rPr>
        <w:t>Mandarin ensuring that our identification of relevant disclosures was as precise as possible.</w:t>
      </w:r>
      <w:r w:rsidR="008F403D">
        <w:rPr>
          <w:rFonts w:asciiTheme="minorEastAsia" w:eastAsiaTheme="minorEastAsia" w:hAnsiTheme="minorEastAsia" w:cs="Times New Roman" w:hint="eastAsia"/>
        </w:rPr>
        <w:t xml:space="preserve"> </w:t>
      </w:r>
      <w:commentRangeStart w:id="86"/>
      <w:commentRangeStart w:id="87"/>
      <w:commentRangeStart w:id="88"/>
      <w:r w:rsidR="008F403D">
        <w:rPr>
          <w:rFonts w:ascii="Times New Roman" w:eastAsiaTheme="minorEastAsia" w:hAnsi="Times New Roman" w:cs="Times New Roman" w:hint="eastAsia"/>
        </w:rPr>
        <w:t>We</w:t>
      </w:r>
      <w:r w:rsidR="008F403D">
        <w:rPr>
          <w:rFonts w:ascii="Times New Roman" w:eastAsiaTheme="minorEastAsia" w:hAnsi="Times New Roman" w:cs="Times New Roman"/>
        </w:rPr>
        <w:t xml:space="preserve"> analy</w:t>
      </w:r>
      <w:r w:rsidR="00895B3C">
        <w:rPr>
          <w:rFonts w:ascii="Times New Roman" w:eastAsiaTheme="minorEastAsia" w:hAnsi="Times New Roman" w:cs="Times New Roman"/>
        </w:rPr>
        <w:t>ze these documents containing searched keyword to verify whether the firm may have been RPA adopted</w:t>
      </w:r>
      <w:ins w:id="89" w:author="Sheng-Feng Hsieh" w:date="2024-04-07T16:05:00Z">
        <w:r w:rsidR="000534C9">
          <w:rPr>
            <w:rFonts w:ascii="Times New Roman" w:eastAsiaTheme="minorEastAsia" w:hAnsi="Times New Roman" w:cs="Times New Roman" w:hint="eastAsia"/>
          </w:rPr>
          <w:t>.</w:t>
        </w:r>
      </w:ins>
      <w:r w:rsidR="000339FC">
        <w:rPr>
          <w:rStyle w:val="aff1"/>
          <w:rFonts w:ascii="Times New Roman" w:eastAsiaTheme="minorEastAsia" w:hAnsi="Times New Roman" w:cs="Times New Roman"/>
        </w:rPr>
        <w:footnoteReference w:id="3"/>
      </w:r>
      <w:commentRangeEnd w:id="86"/>
      <w:del w:id="90" w:author="Sheng-Feng Hsieh" w:date="2024-04-07T16:05:00Z">
        <w:r w:rsidR="00895B3C" w:rsidDel="000534C9">
          <w:rPr>
            <w:rStyle w:val="a6"/>
            <w:rFonts w:eastAsiaTheme="minorEastAsia"/>
          </w:rPr>
          <w:commentReference w:id="86"/>
        </w:r>
        <w:commentRangeEnd w:id="87"/>
        <w:r w:rsidR="002C5686" w:rsidDel="000534C9">
          <w:rPr>
            <w:rStyle w:val="a6"/>
            <w:rFonts w:eastAsiaTheme="minorEastAsia"/>
          </w:rPr>
          <w:commentReference w:id="87"/>
        </w:r>
        <w:commentRangeEnd w:id="88"/>
        <w:r w:rsidR="00E76BB2" w:rsidDel="000534C9">
          <w:rPr>
            <w:rStyle w:val="a6"/>
            <w:rFonts w:eastAsiaTheme="minorEastAsia"/>
          </w:rPr>
          <w:commentReference w:id="88"/>
        </w:r>
      </w:del>
      <w:r w:rsidR="00895B3C">
        <w:rPr>
          <w:rFonts w:ascii="Times New Roman" w:eastAsiaTheme="minorEastAsia" w:hAnsi="Times New Roman" w:cs="Times New Roman"/>
        </w:rPr>
        <w:t xml:space="preserve"> </w:t>
      </w:r>
    </w:p>
    <w:p w14:paraId="6FC5C715" w14:textId="3744D9C5" w:rsidR="00EF7D0E" w:rsidRPr="00BA4329" w:rsidRDefault="00A23484" w:rsidP="006F2AA8">
      <w:pPr>
        <w:pStyle w:val="31"/>
        <w:ind w:left="0" w:firstLine="425"/>
        <w:rPr>
          <w:rFonts w:ascii="Times New Roman" w:eastAsiaTheme="minorEastAsia" w:hAnsi="Times New Roman" w:cs="Times New Roman"/>
        </w:rPr>
      </w:pPr>
      <w:r>
        <w:rPr>
          <w:rFonts w:ascii="Times New Roman" w:eastAsiaTheme="minorEastAsia" w:hAnsi="Times New Roman" w:cs="Times New Roman"/>
        </w:rPr>
        <w:t>O</w:t>
      </w:r>
      <w:r w:rsidR="00FB3EEC" w:rsidRPr="00BA4329">
        <w:rPr>
          <w:rFonts w:ascii="Times New Roman" w:hAnsi="Times New Roman" w:cs="Times New Roman"/>
        </w:rPr>
        <w:t>ur methodology assumes continuity in RPA initiatives; if a firm reported RPA adoption in one year, we mark it as continuing its RPA engagement</w:t>
      </w:r>
      <w:r w:rsidR="008838C8" w:rsidRPr="00BA4329">
        <w:rPr>
          <w:rFonts w:ascii="Times New Roman" w:hAnsi="Times New Roman" w:cs="Times New Roman"/>
        </w:rPr>
        <w:t xml:space="preserve"> </w:t>
      </w:r>
      <w:r w:rsidR="00FB3EEC" w:rsidRPr="00BA4329">
        <w:rPr>
          <w:rFonts w:ascii="Times New Roman" w:hAnsi="Times New Roman" w:cs="Times New Roman"/>
        </w:rPr>
        <w:t>in the following year</w:t>
      </w:r>
      <w:r w:rsidRPr="00A23484">
        <w:rPr>
          <w:rFonts w:ascii="Times New Roman" w:hAnsi="Times New Roman" w:cs="Times New Roman"/>
        </w:rPr>
        <w:t>s within the sample period</w:t>
      </w:r>
      <w:r w:rsidR="00FB3EEC" w:rsidRPr="00BA4329">
        <w:rPr>
          <w:rFonts w:ascii="Times New Roman" w:hAnsi="Times New Roman" w:cs="Times New Roman"/>
        </w:rPr>
        <w:t>, even if the subsequent report did not explicitly mention RPA. This approach acknowledges the ongoing impact of RPA projects, if once a firm embarks on RPA, the effects and implementations are sustained over time. This assumption allows for a deeper analysis of the influence and permanence of RPA technology within firms.</w:t>
      </w:r>
    </w:p>
    <w:p w14:paraId="0FC40D9C" w14:textId="77777777" w:rsidR="006F2AA8" w:rsidRPr="00BA4329" w:rsidRDefault="006F2AA8" w:rsidP="006F2AA8">
      <w:pPr>
        <w:pStyle w:val="31"/>
        <w:ind w:left="0" w:firstLine="425"/>
        <w:rPr>
          <w:rFonts w:ascii="Times New Roman" w:eastAsiaTheme="minorEastAsia" w:hAnsi="Times New Roman" w:cs="Times New Roman"/>
        </w:rPr>
      </w:pPr>
    </w:p>
    <w:p w14:paraId="03B8B727" w14:textId="77777777" w:rsidR="006F2AA8" w:rsidRPr="00BA4329" w:rsidRDefault="00A2059A"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Sample</w:t>
      </w:r>
    </w:p>
    <w:p w14:paraId="22E8371B" w14:textId="7AC68423" w:rsidR="006F2AA8" w:rsidRPr="00BA4329" w:rsidRDefault="006675F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our study, we meticulously outlined the selection and classification of sample firms that have adopted RPA between 2017 and 2022, as detailed </w:t>
      </w:r>
      <w:r w:rsidR="00A23484" w:rsidRPr="00A23484">
        <w:rPr>
          <w:rFonts w:ascii="Times New Roman" w:hAnsi="Times New Roman" w:cs="Times New Roman"/>
        </w:rPr>
        <w:t>in Panel A to C of Table 1</w:t>
      </w:r>
      <w:r w:rsidRPr="00BA4329">
        <w:rPr>
          <w:rFonts w:ascii="Times New Roman" w:hAnsi="Times New Roman" w:cs="Times New Roman"/>
        </w:rPr>
        <w:t xml:space="preserve">. </w:t>
      </w:r>
      <w:r w:rsidR="00F0547E" w:rsidRPr="00B8194C">
        <w:rPr>
          <w:rFonts w:ascii="Times New Roman" w:hAnsi="Times New Roman" w:cs="Times New Roman"/>
        </w:rPr>
        <w:t>The choice of initiating the sample</w:t>
      </w:r>
      <w:r w:rsidR="00F0547E" w:rsidRPr="00B8194C">
        <w:rPr>
          <w:rFonts w:ascii="Times New Roman" w:eastAsiaTheme="minorEastAsia" w:hAnsi="Times New Roman" w:cs="Times New Roman"/>
        </w:rPr>
        <w:t xml:space="preserve"> </w:t>
      </w:r>
      <w:r w:rsidR="00F0547E" w:rsidRPr="00B8194C">
        <w:rPr>
          <w:rFonts w:ascii="Times New Roman" w:hAnsi="Times New Roman" w:cs="Times New Roman"/>
        </w:rPr>
        <w:t xml:space="preserve">period in 2017 stems from the absence of any annual reports disclosing RPA </w:t>
      </w:r>
      <w:r w:rsidR="00F0547E" w:rsidRPr="00B8194C">
        <w:rPr>
          <w:rFonts w:ascii="Times New Roman" w:hAnsi="Times New Roman" w:cs="Times New Roman"/>
        </w:rPr>
        <w:lastRenderedPageBreak/>
        <w:t>implementation before that year.</w:t>
      </w:r>
      <w:ins w:id="91" w:author="Sheng-Feng Hsieh" w:date="2024-03-21T16:28:00Z">
        <w:r w:rsidR="00A97EED" w:rsidRPr="00B8194C">
          <w:rPr>
            <w:rStyle w:val="aff1"/>
            <w:rFonts w:ascii="Times New Roman" w:hAnsi="Times New Roman" w:cs="Times New Roman"/>
          </w:rPr>
          <w:footnoteReference w:id="4"/>
        </w:r>
      </w:ins>
      <w:r w:rsidR="00F0547E" w:rsidRPr="00B8194C">
        <w:rPr>
          <w:rFonts w:ascii="Times New Roman" w:hAnsi="Times New Roman" w:cs="Times New Roman"/>
        </w:rPr>
        <w:t xml:space="preserve"> </w:t>
      </w:r>
      <w:r w:rsidRPr="00B8194C">
        <w:rPr>
          <w:rFonts w:ascii="Times New Roman" w:hAnsi="Times New Roman" w:cs="Times New Roman"/>
        </w:rPr>
        <w:t xml:space="preserve">Panel A </w:t>
      </w:r>
      <w:r w:rsidR="00A23484" w:rsidRPr="00A23484">
        <w:rPr>
          <w:rFonts w:ascii="Times New Roman" w:hAnsi="Times New Roman" w:cs="Times New Roman"/>
        </w:rPr>
        <w:t>in Table 1</w:t>
      </w:r>
      <w:ins w:id="96" w:author="Sheng-Feng Hsieh" w:date="2024-03-21T16:30:00Z">
        <w:r w:rsidR="00A97EED" w:rsidRPr="00B8194C">
          <w:rPr>
            <w:rFonts w:ascii="Times New Roman" w:hAnsi="Times New Roman" w:cs="Times New Roman"/>
          </w:rPr>
          <w:t xml:space="preserve"> </w:t>
        </w:r>
      </w:ins>
      <w:r w:rsidRPr="00B8194C">
        <w:rPr>
          <w:rFonts w:ascii="Times New Roman" w:hAnsi="Times New Roman" w:cs="Times New Roman"/>
        </w:rPr>
        <w:t>elucidates the selection steps, beginning with an analysis of text from annual repo</w:t>
      </w:r>
      <w:r w:rsidRPr="00BA4329">
        <w:rPr>
          <w:rFonts w:ascii="Times New Roman" w:hAnsi="Times New Roman" w:cs="Times New Roman"/>
        </w:rPr>
        <w:t xml:space="preserve">rts, ensuring that each company </w:t>
      </w:r>
      <w:r w:rsidR="00D74948" w:rsidRPr="00BA4329">
        <w:rPr>
          <w:rFonts w:ascii="Times New Roman" w:eastAsiaTheme="minorEastAsia" w:hAnsi="Times New Roman" w:cs="Times New Roman"/>
        </w:rPr>
        <w:t xml:space="preserve">has complete data for variables calculation </w:t>
      </w:r>
      <w:r w:rsidRPr="00BA4329">
        <w:rPr>
          <w:rFonts w:ascii="Times New Roman" w:hAnsi="Times New Roman" w:cs="Times New Roman"/>
        </w:rPr>
        <w:t>during the specified period</w:t>
      </w:r>
      <w:r w:rsidR="0011193D" w:rsidRPr="00BA4329">
        <w:rPr>
          <w:rFonts w:ascii="Times New Roman" w:eastAsiaTheme="minorEastAsia" w:hAnsi="Times New Roman" w:cs="Times New Roman"/>
        </w:rPr>
        <w:t xml:space="preserve"> </w:t>
      </w:r>
      <w:r w:rsidRPr="00BA4329">
        <w:rPr>
          <w:rFonts w:ascii="Times New Roman" w:hAnsi="Times New Roman" w:cs="Times New Roman"/>
        </w:rPr>
        <w:t xml:space="preserve">and belonged to an industry with at least </w:t>
      </w:r>
      <w:commentRangeStart w:id="97"/>
      <w:r w:rsidRPr="00BA4329">
        <w:rPr>
          <w:rFonts w:ascii="Times New Roman" w:hAnsi="Times New Roman" w:cs="Times New Roman"/>
        </w:rPr>
        <w:t xml:space="preserve">15 firm-year observations for EM </w:t>
      </w:r>
      <w:r w:rsidR="00D0005A" w:rsidRPr="00BA4329">
        <w:rPr>
          <w:rFonts w:ascii="Times New Roman" w:hAnsi="Times New Roman" w:cs="Times New Roman"/>
        </w:rPr>
        <w:t>proxies</w:t>
      </w:r>
      <w:r w:rsidR="00A23484" w:rsidRPr="00A23484">
        <w:rPr>
          <w:rFonts w:ascii="Times New Roman" w:hAnsi="Times New Roman" w:cs="Times New Roman" w:hint="eastAsia"/>
        </w:rPr>
        <w:t>’</w:t>
      </w:r>
      <w:r w:rsidRPr="00BA4329">
        <w:rPr>
          <w:rFonts w:ascii="Times New Roman" w:hAnsi="Times New Roman" w:cs="Times New Roman"/>
        </w:rPr>
        <w:t xml:space="preserve"> calculation</w:t>
      </w:r>
      <w:commentRangeEnd w:id="97"/>
      <w:r w:rsidR="00A97EED">
        <w:rPr>
          <w:rStyle w:val="a6"/>
          <w:rFonts w:eastAsiaTheme="minorEastAsia"/>
        </w:rPr>
        <w:commentReference w:id="97"/>
      </w:r>
      <w:r w:rsidR="003405F2">
        <w:rPr>
          <w:rFonts w:ascii="Times New Roman" w:eastAsiaTheme="minorEastAsia" w:hAnsi="Times New Roman" w:cs="Times New Roman" w:hint="eastAsia"/>
        </w:rPr>
        <w:t xml:space="preserve"> (</w:t>
      </w:r>
      <w:proofErr w:type="spellStart"/>
      <w:r w:rsidR="00952C34" w:rsidRPr="00BA4329">
        <w:rPr>
          <w:rFonts w:ascii="Times New Roman" w:hAnsi="Times New Roman" w:cs="Times New Roman"/>
          <w:color w:val="0070C0"/>
        </w:rPr>
        <w:t>Roychowdhury</w:t>
      </w:r>
      <w:proofErr w:type="spellEnd"/>
      <w:r w:rsidR="00952C34" w:rsidRPr="00BA4329">
        <w:rPr>
          <w:rFonts w:ascii="Times New Roman" w:hAnsi="Times New Roman" w:cs="Times New Roman"/>
          <w:color w:val="0070C0"/>
        </w:rPr>
        <w:t xml:space="preserve"> 2006</w:t>
      </w:r>
      <w:r w:rsidR="006D0036">
        <w:rPr>
          <w:rFonts w:ascii="Times New Roman" w:hAnsi="Times New Roman" w:cs="Times New Roman"/>
          <w:color w:val="0070C0"/>
        </w:rPr>
        <w:t>;</w:t>
      </w:r>
      <w:r w:rsidR="00952C34">
        <w:rPr>
          <w:rFonts w:ascii="Times New Roman" w:hAnsi="Times New Roman" w:cs="Times New Roman"/>
          <w:color w:val="0070C0"/>
        </w:rPr>
        <w:t xml:space="preserve"> </w:t>
      </w:r>
      <w:r w:rsidR="003405F2" w:rsidRPr="003405F2">
        <w:rPr>
          <w:rFonts w:ascii="Times New Roman" w:hAnsi="Times New Roman" w:cs="Times New Roman" w:hint="eastAsia"/>
          <w:color w:val="0070C0"/>
        </w:rPr>
        <w:t>Zang 2011</w:t>
      </w:r>
      <w:r w:rsidR="003405F2">
        <w:rPr>
          <w:rFonts w:ascii="Times New Roman" w:eastAsiaTheme="minorEastAsia" w:hAnsi="Times New Roman" w:cs="Times New Roman" w:hint="eastAsia"/>
        </w:rPr>
        <w:t>)</w:t>
      </w:r>
      <w:r w:rsidRPr="00BA4329">
        <w:rPr>
          <w:rFonts w:ascii="Times New Roman" w:hAnsi="Times New Roman" w:cs="Times New Roman"/>
        </w:rPr>
        <w:t>, resulting in 8</w:t>
      </w:r>
      <w:r w:rsidR="00D74948" w:rsidRPr="00BA4329">
        <w:rPr>
          <w:rFonts w:ascii="Times New Roman" w:eastAsiaTheme="minorEastAsia" w:hAnsi="Times New Roman" w:cs="Times New Roman"/>
        </w:rPr>
        <w:t>6</w:t>
      </w:r>
      <w:r w:rsidRPr="00BA4329">
        <w:rPr>
          <w:rFonts w:ascii="Times New Roman" w:hAnsi="Times New Roman" w:cs="Times New Roman"/>
        </w:rPr>
        <w:t xml:space="preserve"> unique firms. Notably, financial institutions coded with M2800 were excluded</w:t>
      </w:r>
      <w:commentRangeStart w:id="98"/>
      <w:r w:rsidRPr="00BA4329">
        <w:rPr>
          <w:rFonts w:ascii="Times New Roman" w:hAnsi="Times New Roman" w:cs="Times New Roman"/>
        </w:rPr>
        <w:t>, despite their potential prevalence in our sample</w:t>
      </w:r>
      <w:commentRangeEnd w:id="98"/>
      <w:r w:rsidR="000B705B">
        <w:rPr>
          <w:rStyle w:val="a6"/>
          <w:rFonts w:eastAsiaTheme="minorEastAsia"/>
        </w:rPr>
        <w:commentReference w:id="98"/>
      </w:r>
      <w:r w:rsidRPr="00BA4329">
        <w:rPr>
          <w:rFonts w:ascii="Times New Roman" w:hAnsi="Times New Roman" w:cs="Times New Roman"/>
        </w:rPr>
        <w:t>. Panel B</w:t>
      </w:r>
      <w:r w:rsidR="00A23484" w:rsidRPr="00A23484">
        <w:rPr>
          <w:rFonts w:ascii="Times New Roman" w:hAnsi="Times New Roman" w:cs="Times New Roman"/>
        </w:rPr>
        <w:t xml:space="preserve"> in Table 1 </w:t>
      </w:r>
      <w:r w:rsidRPr="00BA4329">
        <w:rPr>
          <w:rFonts w:ascii="Times New Roman" w:hAnsi="Times New Roman" w:cs="Times New Roman"/>
        </w:rPr>
        <w:t>further categorizes these firms by industry, revealing a diverse representation across 21 different sectors according to the TSE industry codes. Lastly, Panel C</w:t>
      </w:r>
      <w:ins w:id="99" w:author="Sheng-Feng Hsieh" w:date="2024-03-21T16:33:00Z">
        <w:r w:rsidR="000B705B">
          <w:rPr>
            <w:rFonts w:ascii="Times New Roman" w:hAnsi="Times New Roman" w:cs="Times New Roman"/>
          </w:rPr>
          <w:t xml:space="preserve"> </w:t>
        </w:r>
      </w:ins>
      <w:r w:rsidR="00A23484" w:rsidRPr="00A23484">
        <w:rPr>
          <w:rFonts w:ascii="Times New Roman" w:hAnsi="Times New Roman" w:cs="Times New Roman"/>
        </w:rPr>
        <w:t>in Table 1 d</w:t>
      </w:r>
      <w:r w:rsidRPr="00BA4329">
        <w:rPr>
          <w:rFonts w:ascii="Times New Roman" w:hAnsi="Times New Roman" w:cs="Times New Roman"/>
        </w:rPr>
        <w:t>elves into the implementation timeline, offering a year-by-year breakdown of RPA adoption among these firms from 2017 to 2022, thereby providing a comprehensive overview of our sample selection methodology and the industry-wide spread of RPA utilization.</w:t>
      </w:r>
      <w:r w:rsidR="004505B4" w:rsidRPr="00BA4329">
        <w:rPr>
          <w:rFonts w:ascii="Times New Roman" w:hAnsi="Times New Roman" w:cs="Times New Roman"/>
        </w:rPr>
        <w:t xml:space="preserve"> All financial data needed to the empirical models are from Taiwan Economic Journal (TEJ) database.</w:t>
      </w:r>
    </w:p>
    <w:p w14:paraId="46E82F17" w14:textId="259DAB44" w:rsidR="00037C27" w:rsidRDefault="00D71CA7" w:rsidP="006F2AA8">
      <w:pPr>
        <w:pStyle w:val="31"/>
        <w:ind w:left="0" w:firstLine="425"/>
        <w:rPr>
          <w:ins w:id="100" w:author="Sheng-Feng Hsieh" w:date="2024-04-07T16:36:00Z"/>
          <w:rFonts w:ascii="Times New Roman" w:eastAsiaTheme="minorEastAsia" w:hAnsi="Times New Roman" w:cs="Times New Roman"/>
        </w:rPr>
      </w:pPr>
      <w:r>
        <w:rPr>
          <w:rFonts w:ascii="Times New Roman" w:hAnsi="Times New Roman" w:cs="Times New Roman"/>
        </w:rPr>
        <w:t>Similar to the studies from</w:t>
      </w:r>
      <w:r w:rsidR="00DA64A2" w:rsidRPr="00BA4329">
        <w:rPr>
          <w:rFonts w:ascii="Times New Roman" w:hAnsi="Times New Roman" w:cs="Times New Roman"/>
        </w:rPr>
        <w:t xml:space="preserve"> </w:t>
      </w:r>
      <w:r w:rsidR="003508A3" w:rsidRPr="00BA4329">
        <w:rPr>
          <w:rFonts w:ascii="Times New Roman" w:hAnsi="Times New Roman" w:cs="Times New Roman"/>
          <w:color w:val="0070C0"/>
        </w:rPr>
        <w:t xml:space="preserve">Morris and </w:t>
      </w:r>
      <w:proofErr w:type="spellStart"/>
      <w:r w:rsidR="003508A3" w:rsidRPr="00BA4329">
        <w:rPr>
          <w:rFonts w:ascii="Times New Roman" w:hAnsi="Times New Roman" w:cs="Times New Roman"/>
          <w:color w:val="0070C0"/>
        </w:rPr>
        <w:t>Laksmana</w:t>
      </w:r>
      <w:proofErr w:type="spellEnd"/>
      <w:r w:rsidR="003508A3" w:rsidRPr="00BA4329">
        <w:rPr>
          <w:rFonts w:ascii="Times New Roman" w:hAnsi="Times New Roman" w:cs="Times New Roman"/>
          <w:color w:val="0070C0"/>
        </w:rPr>
        <w:t xml:space="preserve"> (2010)</w:t>
      </w:r>
      <w:r w:rsidR="00DA64A2" w:rsidRPr="00BA4329">
        <w:rPr>
          <w:rFonts w:ascii="Times New Roman" w:hAnsi="Times New Roman" w:cs="Times New Roman"/>
        </w:rPr>
        <w:t xml:space="preserve"> and </w:t>
      </w:r>
      <w:r w:rsidR="00DA64A2"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DA64A2" w:rsidRPr="00BA4329">
        <w:rPr>
          <w:rFonts w:ascii="Times New Roman" w:hAnsi="Times New Roman" w:cs="Times New Roman"/>
          <w:color w:val="0070C0"/>
        </w:rPr>
        <w:t>)</w:t>
      </w:r>
      <w:r w:rsidR="00DA64A2" w:rsidRPr="00BA4329">
        <w:rPr>
          <w:rFonts w:ascii="Times New Roman" w:hAnsi="Times New Roman" w:cs="Times New Roman"/>
        </w:rPr>
        <w:t>, we match another 8</w:t>
      </w:r>
      <w:r w:rsidR="00D74948" w:rsidRPr="00BA4329">
        <w:rPr>
          <w:rFonts w:ascii="Times New Roman" w:eastAsiaTheme="minorEastAsia" w:hAnsi="Times New Roman" w:cs="Times New Roman"/>
        </w:rPr>
        <w:t>6</w:t>
      </w:r>
      <w:r w:rsidR="00DA64A2" w:rsidRPr="00BA4329">
        <w:rPr>
          <w:rFonts w:ascii="Times New Roman" w:hAnsi="Times New Roman" w:cs="Times New Roman"/>
        </w:rPr>
        <w:t xml:space="preserve"> comparable individual firms without RPA implementation as a control group</w:t>
      </w:r>
      <w:r w:rsidR="007132F4" w:rsidRPr="00BA4329">
        <w:rPr>
          <w:rFonts w:ascii="Times New Roman" w:eastAsiaTheme="minorEastAsia" w:hAnsi="Times New Roman" w:cs="Times New Roman"/>
        </w:rPr>
        <w:t xml:space="preserve">. </w:t>
      </w:r>
      <w:r w:rsidR="007132F4" w:rsidRPr="00BA4329">
        <w:rPr>
          <w:rFonts w:ascii="Times New Roman" w:hAnsi="Times New Roman" w:cs="Times New Roman"/>
        </w:rPr>
        <w:t xml:space="preserve">We </w:t>
      </w:r>
      <w:r w:rsidR="007132F4" w:rsidRPr="00BA4329">
        <w:rPr>
          <w:rFonts w:ascii="Times New Roman" w:eastAsiaTheme="minorEastAsia" w:hAnsi="Times New Roman" w:cs="Times New Roman"/>
        </w:rPr>
        <w:t>utiliz</w:t>
      </w:r>
      <w:r w:rsidR="007132F4" w:rsidRPr="00BA4329">
        <w:rPr>
          <w:rFonts w:ascii="Times New Roman" w:hAnsi="Times New Roman" w:cs="Times New Roman"/>
        </w:rPr>
        <w:t xml:space="preserve">ed </w:t>
      </w:r>
      <w:proofErr w:type="spellStart"/>
      <w:r w:rsidR="007132F4" w:rsidRPr="00BA4329">
        <w:rPr>
          <w:rFonts w:ascii="Times New Roman" w:hAnsi="Times New Roman" w:cs="Times New Roman"/>
        </w:rPr>
        <w:t>Mahalanobis</w:t>
      </w:r>
      <w:proofErr w:type="spellEnd"/>
      <w:r w:rsidR="007132F4" w:rsidRPr="00BA4329">
        <w:rPr>
          <w:rFonts w:ascii="Times New Roman" w:hAnsi="Times New Roman" w:cs="Times New Roman"/>
        </w:rPr>
        <w:t xml:space="preserve"> </w:t>
      </w:r>
      <w:r w:rsidR="00520959">
        <w:rPr>
          <w:rFonts w:ascii="Times New Roman" w:hAnsi="Times New Roman" w:cs="Times New Roman"/>
        </w:rPr>
        <w:t>d</w:t>
      </w:r>
      <w:r w:rsidR="007132F4" w:rsidRPr="00BA4329">
        <w:rPr>
          <w:rFonts w:ascii="Times New Roman" w:hAnsi="Times New Roman" w:cs="Times New Roman"/>
        </w:rPr>
        <w:t xml:space="preserve">istance to identify the </w:t>
      </w:r>
      <w:r w:rsidR="007132F4" w:rsidRPr="00BA4329">
        <w:rPr>
          <w:rFonts w:ascii="Times New Roman" w:eastAsiaTheme="minorEastAsia" w:hAnsi="Times New Roman" w:cs="Times New Roman"/>
        </w:rPr>
        <w:t>near</w:t>
      </w:r>
      <w:r w:rsidR="007132F4" w:rsidRPr="00BA4329">
        <w:rPr>
          <w:rFonts w:ascii="Times New Roman" w:hAnsi="Times New Roman" w:cs="Times New Roman"/>
        </w:rPr>
        <w:t>est match for each of our sample firms</w:t>
      </w:r>
      <w:r w:rsidR="00DA64A2" w:rsidRPr="00BA4329">
        <w:rPr>
          <w:rFonts w:ascii="Times New Roman" w:hAnsi="Times New Roman" w:cs="Times New Roman"/>
        </w:rPr>
        <w:t xml:space="preserve"> based on the pairing criteria of the </w:t>
      </w:r>
      <w:commentRangeStart w:id="101"/>
      <w:commentRangeStart w:id="102"/>
      <w:commentRangeStart w:id="103"/>
      <w:commentRangeStart w:id="104"/>
      <w:commentRangeStart w:id="105"/>
      <w:r w:rsidR="00DA64A2" w:rsidRPr="00BA4329">
        <w:rPr>
          <w:rFonts w:ascii="Times New Roman" w:hAnsi="Times New Roman" w:cs="Times New Roman"/>
        </w:rPr>
        <w:t xml:space="preserve">same industry code and closest average </w:t>
      </w:r>
      <w:r w:rsidR="00CE2343" w:rsidRPr="00BA4329">
        <w:rPr>
          <w:rFonts w:ascii="Times New Roman" w:eastAsiaTheme="minorEastAsia" w:hAnsi="Times New Roman" w:cs="Times New Roman"/>
        </w:rPr>
        <w:t xml:space="preserve">natural logarithm of </w:t>
      </w:r>
      <w:r w:rsidR="00DA64A2" w:rsidRPr="00BA4329">
        <w:rPr>
          <w:rFonts w:ascii="Times New Roman" w:hAnsi="Times New Roman" w:cs="Times New Roman"/>
        </w:rPr>
        <w:t>total assets</w:t>
      </w:r>
      <w:commentRangeEnd w:id="101"/>
      <w:r w:rsidR="006B160F">
        <w:rPr>
          <w:rStyle w:val="a6"/>
          <w:rFonts w:eastAsiaTheme="minorEastAsia"/>
        </w:rPr>
        <w:commentReference w:id="101"/>
      </w:r>
      <w:commentRangeEnd w:id="102"/>
      <w:r w:rsidR="003025E8" w:rsidRPr="003025E8">
        <w:rPr>
          <w:rFonts w:ascii="Times New Roman" w:eastAsiaTheme="minorEastAsia" w:hAnsi="Times New Roman" w:cs="Times New Roman"/>
        </w:rPr>
        <w:t xml:space="preserve"> during sample periods from 2017 to 2022.</w:t>
      </w:r>
      <w:r w:rsidR="00D30091">
        <w:rPr>
          <w:rStyle w:val="aff1"/>
          <w:rFonts w:ascii="Times New Roman" w:hAnsi="Times New Roman" w:cs="Times New Roman"/>
        </w:rPr>
        <w:footnoteReference w:id="5"/>
      </w:r>
      <w:r w:rsidR="00520959">
        <w:rPr>
          <w:rStyle w:val="a6"/>
          <w:rFonts w:eastAsiaTheme="minorEastAsia"/>
        </w:rPr>
        <w:commentReference w:id="102"/>
      </w:r>
      <w:commentRangeEnd w:id="103"/>
      <w:r w:rsidR="00520959">
        <w:rPr>
          <w:rStyle w:val="a6"/>
          <w:rFonts w:eastAsiaTheme="minorEastAsia"/>
        </w:rPr>
        <w:commentReference w:id="103"/>
      </w:r>
      <w:commentRangeEnd w:id="104"/>
      <w:r w:rsidR="00D227D2">
        <w:rPr>
          <w:rStyle w:val="a6"/>
          <w:rFonts w:eastAsiaTheme="minorEastAsia"/>
        </w:rPr>
        <w:commentReference w:id="104"/>
      </w:r>
      <w:commentRangeEnd w:id="105"/>
      <w:r w:rsidR="00037C27">
        <w:rPr>
          <w:rStyle w:val="a6"/>
          <w:rFonts w:eastAsiaTheme="minorEastAsia"/>
        </w:rPr>
        <w:commentReference w:id="105"/>
      </w:r>
      <w:r w:rsidRPr="00D71CA7">
        <w:rPr>
          <w:rFonts w:ascii="Times New Roman" w:hAnsi="Times New Roman" w:cs="Times New Roman"/>
        </w:rPr>
        <w:t xml:space="preserve">We initiate a </w:t>
      </w:r>
      <w:r w:rsidR="00520959">
        <w:rPr>
          <w:rFonts w:ascii="Times New Roman" w:hAnsi="Times New Roman" w:cs="Times New Roman"/>
        </w:rPr>
        <w:t>new</w:t>
      </w:r>
      <w:r w:rsidRPr="00D71CA7">
        <w:rPr>
          <w:rFonts w:ascii="Times New Roman" w:hAnsi="Times New Roman" w:cs="Times New Roman"/>
        </w:rPr>
        <w:t xml:space="preserve"> search to determine if the control firms might be using RPA after the initial pairing. Should we find indications that RPA could be in use at these firms, we exclude such control firms and repeat the matching process. This step is reiterated until we identify a set of control firms for which there is no news related to RPA adoption.</w:t>
      </w:r>
      <w:r w:rsidR="005A17E7">
        <w:rPr>
          <w:rFonts w:ascii="Times New Roman" w:hAnsi="Times New Roman" w:cs="Times New Roman"/>
        </w:rPr>
        <w:t xml:space="preserve"> </w:t>
      </w:r>
      <w:r w:rsidR="001E4727" w:rsidRPr="001E4727">
        <w:rPr>
          <w:rFonts w:ascii="Times New Roman" w:hAnsi="Times New Roman" w:cs="Times New Roman"/>
        </w:rPr>
        <w:t>After two iterations of the matching process, three and then two firms were identified and replaced.</w:t>
      </w:r>
      <w:del w:id="106" w:author="Sheng-Feng Hsieh" w:date="2024-04-07T16:36:00Z">
        <w:r w:rsidDel="00037C27">
          <w:rPr>
            <w:rFonts w:ascii="新細明體" w:eastAsia="新細明體" w:hAnsi="新細明體" w:cs="新細明體"/>
          </w:rPr>
          <w:br/>
        </w:r>
      </w:del>
    </w:p>
    <w:p w14:paraId="71B16F44" w14:textId="579EE734" w:rsidR="006F2AA8" w:rsidRPr="00BA4329" w:rsidRDefault="00D71CA7" w:rsidP="006F2AA8">
      <w:pPr>
        <w:pStyle w:val="31"/>
        <w:ind w:left="0" w:firstLine="425"/>
        <w:rPr>
          <w:rFonts w:ascii="Times New Roman" w:eastAsiaTheme="minorEastAsia" w:hAnsi="Times New Roman" w:cs="Times New Roman"/>
        </w:rPr>
      </w:pPr>
      <w:del w:id="107" w:author="Sheng-Feng Hsieh" w:date="2024-04-07T16:36:00Z">
        <w:r w:rsidDel="00037C27">
          <w:rPr>
            <w:rFonts w:ascii="Times New Roman" w:hAnsi="Times New Roman" w:cs="Times New Roman"/>
          </w:rPr>
          <w:lastRenderedPageBreak/>
          <w:delText xml:space="preserve">  </w:delText>
        </w:r>
      </w:del>
    </w:p>
    <w:p w14:paraId="5B4F157C" w14:textId="532C9DE0" w:rsidR="00A2059A" w:rsidRPr="00BA4329" w:rsidRDefault="0026093E" w:rsidP="006F2AA8">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1 Here]</w:t>
      </w:r>
    </w:p>
    <w:p w14:paraId="76D71A45" w14:textId="77777777" w:rsidR="006F2AA8" w:rsidRPr="00BA4329" w:rsidRDefault="006F2AA8" w:rsidP="006F2AA8">
      <w:pPr>
        <w:pStyle w:val="31"/>
        <w:ind w:left="0" w:firstLine="425"/>
        <w:rPr>
          <w:rFonts w:ascii="Times New Roman" w:eastAsiaTheme="minorEastAsia" w:hAnsi="Times New Roman" w:cs="Times New Roman"/>
        </w:rPr>
      </w:pPr>
    </w:p>
    <w:p w14:paraId="278B4880" w14:textId="73124446" w:rsidR="00DA7D5E" w:rsidRPr="00BA4329" w:rsidRDefault="003025E8" w:rsidP="006F2AA8">
      <w:pPr>
        <w:pStyle w:val="2"/>
        <w:spacing w:line="480" w:lineRule="auto"/>
        <w:rPr>
          <w:rFonts w:ascii="Times New Roman" w:hAnsi="Times New Roman" w:cs="Times New Roman"/>
          <w:sz w:val="24"/>
          <w:szCs w:val="24"/>
        </w:rPr>
      </w:pPr>
      <w:r w:rsidRPr="003025E8">
        <w:rPr>
          <w:rFonts w:ascii="Times New Roman" w:hAnsi="Times New Roman" w:cs="Times New Roman"/>
          <w:sz w:val="24"/>
          <w:szCs w:val="24"/>
        </w:rPr>
        <w:t>Proxies for Accrual-based Earnings Management &amp; Real Activities Manipulation</w:t>
      </w:r>
    </w:p>
    <w:p w14:paraId="174F51D5" w14:textId="1C814214" w:rsidR="002271A6" w:rsidRPr="00BA4329" w:rsidDel="008F79DA" w:rsidRDefault="008A3031" w:rsidP="006F2AA8">
      <w:pPr>
        <w:pStyle w:val="31"/>
        <w:ind w:left="0" w:firstLine="425"/>
        <w:rPr>
          <w:del w:id="108" w:author="Sheng-Feng Hsieh" w:date="2024-03-21T16:39:00Z"/>
          <w:rFonts w:ascii="Times New Roman" w:eastAsiaTheme="minorEastAsia" w:hAnsi="Times New Roman" w:cs="Times New Roman"/>
        </w:rPr>
      </w:pPr>
      <w:r w:rsidRPr="00BA4329">
        <w:rPr>
          <w:rFonts w:ascii="Times New Roman" w:hAnsi="Times New Roman" w:cs="Times New Roman"/>
        </w:rPr>
        <w:t xml:space="preserve">In the analysis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the absolute value of discretionary accruals is employed as a proxy, reflecting the dual potential for managers to manipulate earnings both upwards and downwards. This choice is supported by seminal studies (e.g., </w:t>
      </w:r>
      <w:r w:rsidRPr="00BA4329">
        <w:rPr>
          <w:rFonts w:ascii="Times New Roman" w:hAnsi="Times New Roman" w:cs="Times New Roman"/>
          <w:color w:val="0070C0"/>
        </w:rPr>
        <w:t>Jones 1991</w:t>
      </w:r>
      <w:r w:rsidRPr="00BA4329">
        <w:rPr>
          <w:rFonts w:ascii="Times New Roman" w:hAnsi="Times New Roman" w:cs="Times New Roman"/>
        </w:rPr>
        <w:t xml:space="preserve">; </w:t>
      </w:r>
      <w:r w:rsidRPr="00BA4329">
        <w:rPr>
          <w:rFonts w:ascii="Times New Roman" w:hAnsi="Times New Roman" w:cs="Times New Roman"/>
          <w:color w:val="0070C0"/>
        </w:rPr>
        <w:t xml:space="preserve">Becker et al. </w:t>
      </w:r>
      <w:r w:rsidR="003508A3" w:rsidRPr="00BA4329">
        <w:rPr>
          <w:rFonts w:ascii="Times New Roman" w:hAnsi="Times New Roman" w:cs="Times New Roman"/>
          <w:color w:val="0070C0"/>
        </w:rPr>
        <w:t>2010</w:t>
      </w:r>
      <w:r w:rsidRPr="00BA4329">
        <w:rPr>
          <w:rFonts w:ascii="Times New Roman" w:hAnsi="Times New Roman" w:cs="Times New Roman"/>
        </w:rPr>
        <w:t xml:space="preserve">), emphasizing the significance of capturing the full spectrum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activities. The estimation of these discretionary accruals is conducted using modified Jones model</w:t>
      </w:r>
      <w:r w:rsidR="00DA64A2" w:rsidRPr="00BA4329">
        <w:rPr>
          <w:rFonts w:ascii="Times New Roman" w:hAnsi="Times New Roman" w:cs="Times New Roman"/>
        </w:rPr>
        <w:t xml:space="preserve">. </w:t>
      </w:r>
      <w:r w:rsidRPr="00BA4329">
        <w:rPr>
          <w:rFonts w:ascii="Times New Roman" w:hAnsi="Times New Roman" w:cs="Times New Roman"/>
        </w:rPr>
        <w:t>The differences are considered to represent the discretionary component of accruals</w:t>
      </w:r>
      <w:r w:rsidR="007544B6" w:rsidRPr="00BA4329">
        <w:rPr>
          <w:rFonts w:ascii="Times New Roman" w:hAnsi="Times New Roman" w:cs="Times New Roman"/>
        </w:rPr>
        <w:t xml:space="preserve"> (see Appendix A for details)</w:t>
      </w:r>
      <w:r w:rsidRPr="00BA4329">
        <w:rPr>
          <w:rFonts w:ascii="Times New Roman" w:hAnsi="Times New Roman" w:cs="Times New Roman"/>
        </w:rPr>
        <w:t xml:space="preserve">, thereby serving as an indicator of </w:t>
      </w:r>
      <w:r w:rsidR="00094EA1"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This methodology underscores the nuanced understanding that earnings manipulation can involve both overstatements and understatements, aiming to provide a comprehensive measure of such practices.</w:t>
      </w:r>
    </w:p>
    <w:p w14:paraId="3E8BE2FB" w14:textId="2DFC1D39" w:rsidR="009D4230" w:rsidRPr="008F79DA" w:rsidRDefault="009D4230">
      <w:pPr>
        <w:pStyle w:val="31"/>
        <w:ind w:left="0" w:firstLine="425"/>
        <w:pPrChange w:id="109" w:author="Sheng-Feng Hsieh" w:date="2024-03-21T16:39:00Z">
          <w:pPr>
            <w:pStyle w:val="a3"/>
            <w:spacing w:line="360" w:lineRule="auto"/>
            <w:ind w:leftChars="0" w:left="992"/>
          </w:pPr>
        </w:pPrChange>
      </w:pPr>
    </w:p>
    <w:p w14:paraId="2A75F44F" w14:textId="55BB0F33" w:rsidR="006F2AA8" w:rsidRPr="005D6F05" w:rsidRDefault="000B162C" w:rsidP="005D6F05">
      <w:pPr>
        <w:pStyle w:val="31"/>
        <w:ind w:left="0" w:firstLine="425"/>
        <w:rPr>
          <w:rFonts w:ascii="Times New Roman" w:hAnsi="Times New Roman" w:cs="Times New Roman"/>
        </w:rPr>
      </w:pPr>
      <w:r w:rsidRPr="00BA4329">
        <w:rPr>
          <w:rFonts w:ascii="Times New Roman" w:hAnsi="Times New Roman" w:cs="Times New Roman"/>
        </w:rPr>
        <w:t xml:space="preserve">Drawing upon established research, this study employs proxies for </w:t>
      </w:r>
      <w:r w:rsidR="00BA705C" w:rsidRPr="00BA4329">
        <w:rPr>
          <w:rFonts w:ascii="Times New Roman" w:hAnsi="Times New Roman" w:cs="Times New Roman"/>
        </w:rPr>
        <w:t>RM</w:t>
      </w:r>
      <w:r w:rsidRPr="00BA4329">
        <w:rPr>
          <w:rFonts w:ascii="Times New Roman" w:hAnsi="Times New Roman" w:cs="Times New Roman"/>
        </w:rPr>
        <w:t xml:space="preserve"> as </w:t>
      </w:r>
      <w:r w:rsidR="00DA64A2" w:rsidRPr="00BA4329">
        <w:rPr>
          <w:rFonts w:ascii="Times New Roman" w:hAnsi="Times New Roman" w:cs="Times New Roman"/>
          <w:color w:val="0070C0"/>
        </w:rPr>
        <w:t>Zang</w:t>
      </w:r>
      <w:r w:rsidRPr="00BA4329">
        <w:rPr>
          <w:rFonts w:ascii="Times New Roman" w:hAnsi="Times New Roman" w:cs="Times New Roman"/>
          <w:color w:val="0070C0"/>
        </w:rPr>
        <w:t xml:space="preserve"> (20</w:t>
      </w:r>
      <w:r w:rsidR="00DA64A2" w:rsidRPr="00BA4329">
        <w:rPr>
          <w:rFonts w:ascii="Times New Roman" w:hAnsi="Times New Roman" w:cs="Times New Roman"/>
          <w:color w:val="0070C0"/>
        </w:rPr>
        <w:t>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These proxies—</w:t>
      </w:r>
      <w:r w:rsidR="00995E02" w:rsidRPr="00BA4329">
        <w:rPr>
          <w:rFonts w:ascii="Times New Roman" w:hAnsi="Times New Roman" w:cs="Times New Roman"/>
        </w:rPr>
        <w:t xml:space="preserve">abnormal </w:t>
      </w:r>
      <w:r w:rsidRPr="00BA4329">
        <w:rPr>
          <w:rFonts w:ascii="Times New Roman" w:hAnsi="Times New Roman" w:cs="Times New Roman"/>
        </w:rPr>
        <w:t>production costs (ABPROD)</w:t>
      </w:r>
      <w:r w:rsidR="00995E02" w:rsidRPr="00BA4329">
        <w:rPr>
          <w:rFonts w:ascii="Times New Roman" w:hAnsi="Times New Roman" w:cs="Times New Roman"/>
        </w:rPr>
        <w:t xml:space="preserve"> and</w:t>
      </w:r>
      <w:r w:rsidRPr="00BA4329">
        <w:rPr>
          <w:rFonts w:ascii="Times New Roman" w:hAnsi="Times New Roman" w:cs="Times New Roman"/>
        </w:rPr>
        <w:t xml:space="preserve"> </w:t>
      </w:r>
      <w:r w:rsidR="00995E02" w:rsidRPr="00BA4329">
        <w:rPr>
          <w:rFonts w:ascii="Times New Roman" w:hAnsi="Times New Roman" w:cs="Times New Roman"/>
        </w:rPr>
        <w:t xml:space="preserve">abnormal </w:t>
      </w:r>
      <w:r w:rsidRPr="00BA4329">
        <w:rPr>
          <w:rFonts w:ascii="Times New Roman" w:hAnsi="Times New Roman" w:cs="Times New Roman"/>
        </w:rPr>
        <w:t>discretionary expenses (ABEXP)—serve as indicators of managerial strategies aimed at influencing financial reports to meet earnings expectations</w:t>
      </w:r>
      <w:r w:rsidR="00995E02" w:rsidRPr="00BA4329">
        <w:rPr>
          <w:rFonts w:ascii="Times New Roman" w:hAnsi="Times New Roman" w:cs="Times New Roman"/>
        </w:rPr>
        <w:t xml:space="preserve"> (see Appendix A for </w:t>
      </w:r>
      <w:r w:rsidR="003025E8">
        <w:rPr>
          <w:rFonts w:ascii="Times New Roman" w:eastAsiaTheme="minorEastAsia" w:hAnsi="Times New Roman" w:cs="Times New Roman"/>
        </w:rPr>
        <w:t xml:space="preserve">more </w:t>
      </w:r>
      <w:r w:rsidR="00995E02" w:rsidRPr="00BA4329">
        <w:rPr>
          <w:rFonts w:ascii="Times New Roman" w:hAnsi="Times New Roman" w:cs="Times New Roman"/>
        </w:rPr>
        <w:t>details)</w:t>
      </w:r>
      <w:r w:rsidR="00E91B51" w:rsidRPr="00E91B51">
        <w:rPr>
          <w:rFonts w:ascii="Times New Roman" w:hAnsi="Times New Roman" w:cs="Times New Roman"/>
        </w:rPr>
        <w:t>.</w:t>
      </w:r>
      <w:r w:rsidR="003E3139">
        <w:rPr>
          <w:rStyle w:val="aff1"/>
          <w:rFonts w:ascii="Times New Roman" w:hAnsi="Times New Roman" w:cs="Times New Roman"/>
        </w:rPr>
        <w:footnoteReference w:id="6"/>
      </w:r>
      <w:r w:rsidR="00995E02" w:rsidRPr="00BA4329">
        <w:rPr>
          <w:rFonts w:ascii="Times New Roman" w:hAnsi="Times New Roman" w:cs="Times New Roman"/>
        </w:rPr>
        <w:t xml:space="preserve"> Th</w:t>
      </w:r>
      <w:r w:rsidR="005C172B">
        <w:rPr>
          <w:rFonts w:ascii="Times New Roman" w:hAnsi="Times New Roman" w:cs="Times New Roman"/>
        </w:rPr>
        <w:t>ese</w:t>
      </w:r>
      <w:r w:rsidR="00995E02" w:rsidRPr="00BA4329">
        <w:rPr>
          <w:rFonts w:ascii="Times New Roman" w:hAnsi="Times New Roman" w:cs="Times New Roman"/>
        </w:rPr>
        <w:t xml:space="preserve"> </w:t>
      </w:r>
      <w:r w:rsidR="003025E8" w:rsidRPr="003025E8">
        <w:rPr>
          <w:rFonts w:ascii="Times New Roman" w:eastAsiaTheme="minorEastAsia" w:hAnsi="Times New Roman" w:cs="Times New Roman"/>
        </w:rPr>
        <w:t xml:space="preserve">proxies </w:t>
      </w:r>
      <w:r w:rsidR="005C172B">
        <w:rPr>
          <w:rFonts w:ascii="Times New Roman" w:hAnsi="Times New Roman" w:cs="Times New Roman"/>
        </w:rPr>
        <w:t>capture</w:t>
      </w:r>
      <w:r w:rsidR="00995E02" w:rsidRPr="00BA4329">
        <w:rPr>
          <w:rFonts w:ascii="Times New Roman" w:hAnsi="Times New Roman" w:cs="Times New Roman"/>
        </w:rPr>
        <w:t xml:space="preserve"> </w:t>
      </w:r>
      <w:r w:rsidR="005C172B">
        <w:rPr>
          <w:rFonts w:ascii="Times New Roman" w:hAnsi="Times New Roman" w:cs="Times New Roman"/>
        </w:rPr>
        <w:t xml:space="preserve">some </w:t>
      </w:r>
      <w:r w:rsidR="00995E02" w:rsidRPr="00BA4329">
        <w:rPr>
          <w:rFonts w:ascii="Times New Roman" w:hAnsi="Times New Roman" w:cs="Times New Roman"/>
        </w:rPr>
        <w:t>key manipulative tactics, including overproduction, and discretionary spending cuts, as mechanisms for short-term earnings enhancement at potential long-term detriment.</w:t>
      </w:r>
      <w:r w:rsidR="00366ED2">
        <w:rPr>
          <w:rFonts w:ascii="Times New Roman" w:hAnsi="Times New Roman" w:cs="Times New Roman"/>
        </w:rPr>
        <w:t xml:space="preserve"> </w:t>
      </w:r>
      <w:r w:rsidR="004A3A46" w:rsidRPr="004A3A46">
        <w:rPr>
          <w:rFonts w:ascii="Times New Roman" w:hAnsi="Times New Roman" w:cs="Times New Roman"/>
        </w:rPr>
        <w:t xml:space="preserve">We also derive a comprehensive </w:t>
      </w:r>
      <w:r w:rsidR="004A3A46">
        <w:rPr>
          <w:rFonts w:ascii="Times New Roman" w:hAnsi="Times New Roman" w:cs="Times New Roman"/>
        </w:rPr>
        <w:t>measur</w:t>
      </w:r>
      <w:r w:rsidR="00B30759">
        <w:rPr>
          <w:rFonts w:ascii="Times New Roman" w:hAnsi="Times New Roman" w:cs="Times New Roman"/>
        </w:rPr>
        <w:t>e</w:t>
      </w:r>
      <w:r w:rsidR="004A3A46">
        <w:rPr>
          <w:rFonts w:ascii="Times New Roman" w:hAnsi="Times New Roman" w:cs="Times New Roman"/>
        </w:rPr>
        <w:t xml:space="preserve"> </w:t>
      </w:r>
      <w:r w:rsidR="004A3A46" w:rsidRPr="004A3A46">
        <w:rPr>
          <w:rFonts w:ascii="Times New Roman" w:hAnsi="Times New Roman" w:cs="Times New Roman"/>
        </w:rPr>
        <w:t xml:space="preserve">for abnormal RM activities by </w:t>
      </w:r>
      <w:r w:rsidR="004A3A46">
        <w:rPr>
          <w:rFonts w:ascii="Times New Roman" w:hAnsi="Times New Roman" w:cs="Times New Roman"/>
        </w:rPr>
        <w:t>aggregating</w:t>
      </w:r>
      <w:r w:rsidR="004A3A46" w:rsidRPr="004A3A46">
        <w:rPr>
          <w:rFonts w:ascii="Times New Roman" w:hAnsi="Times New Roman" w:cs="Times New Roman"/>
        </w:rPr>
        <w:t xml:space="preserve"> the individual proxies of ABPROD and ABEXP, enabling the detection of the </w:t>
      </w:r>
      <w:r w:rsidR="004A3A46">
        <w:rPr>
          <w:rFonts w:ascii="Times New Roman" w:hAnsi="Times New Roman" w:cs="Times New Roman"/>
        </w:rPr>
        <w:t xml:space="preserve">overall </w:t>
      </w:r>
      <w:r w:rsidR="004A3A46" w:rsidRPr="004A3A46">
        <w:rPr>
          <w:rFonts w:ascii="Times New Roman" w:hAnsi="Times New Roman" w:cs="Times New Roman"/>
        </w:rPr>
        <w:t>level of RM activities</w:t>
      </w:r>
      <w:r w:rsidR="003025E8">
        <w:rPr>
          <w:rFonts w:ascii="Times New Roman" w:hAnsi="Times New Roman" w:cs="Times New Roman"/>
        </w:rPr>
        <w:t xml:space="preserve"> </w:t>
      </w:r>
      <w:r w:rsidR="003025E8">
        <w:rPr>
          <w:rFonts w:ascii="Times New Roman" w:eastAsiaTheme="minorEastAsia" w:hAnsi="Times New Roman" w:cs="Times New Roman"/>
        </w:rPr>
        <w:t>(</w:t>
      </w:r>
      <w:r w:rsidR="004A3A46" w:rsidRPr="004A3A46">
        <w:rPr>
          <w:rFonts w:ascii="Times New Roman" w:hAnsi="Times New Roman" w:cs="Times New Roman"/>
          <w:color w:val="0070C0"/>
        </w:rPr>
        <w:t xml:space="preserve">Cohen and </w:t>
      </w:r>
      <w:proofErr w:type="spellStart"/>
      <w:r w:rsidR="004A3A46" w:rsidRPr="004A3A46">
        <w:rPr>
          <w:rFonts w:ascii="Times New Roman" w:hAnsi="Times New Roman" w:cs="Times New Roman"/>
          <w:color w:val="0070C0"/>
        </w:rPr>
        <w:t>Zarowin</w:t>
      </w:r>
      <w:proofErr w:type="spellEnd"/>
      <w:r w:rsidR="004A3A46" w:rsidRPr="004A3A46">
        <w:rPr>
          <w:rFonts w:ascii="Times New Roman" w:hAnsi="Times New Roman" w:cs="Times New Roman"/>
        </w:rPr>
        <w:t xml:space="preserve"> 2010).</w:t>
      </w:r>
    </w:p>
    <w:p w14:paraId="55B79056" w14:textId="77777777" w:rsidR="006F2AA8" w:rsidRPr="00BA4329" w:rsidRDefault="006F2AA8" w:rsidP="00366ED2">
      <w:pPr>
        <w:pStyle w:val="31"/>
        <w:rPr>
          <w:rFonts w:ascii="Times New Roman" w:eastAsiaTheme="minorEastAsia" w:hAnsi="Times New Roman" w:cs="Times New Roman"/>
        </w:rPr>
      </w:pPr>
    </w:p>
    <w:p w14:paraId="506F5182" w14:textId="16FD89F4" w:rsidR="005E7809" w:rsidRPr="00BA4329" w:rsidRDefault="007B0AC2"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Empirical Models</w:t>
      </w:r>
    </w:p>
    <w:p w14:paraId="60887EF7" w14:textId="06781048"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Building on the methodologies of previous studies such as </w:t>
      </w:r>
      <w:r w:rsidRPr="00BA4329">
        <w:rPr>
          <w:rFonts w:ascii="Times New Roman" w:hAnsi="Times New Roman" w:cs="Times New Roman"/>
          <w:color w:val="0070C0"/>
        </w:rPr>
        <w:t>Zang (201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Chen et al. (2012)</w:t>
      </w:r>
      <w:r w:rsidRPr="00BA4329">
        <w:rPr>
          <w:rFonts w:ascii="Times New Roman" w:hAnsi="Times New Roman" w:cs="Times New Roman"/>
        </w:rPr>
        <w:t xml:space="preserve">, we apply simultaneous equations for AM and RM to address potential endogeneity issues that could lead to biased and inconsistent coefficient estimations through Ordinary Least Squares (OLS). </w:t>
      </w:r>
      <w:r w:rsidR="003405F2">
        <w:rPr>
          <w:rFonts w:ascii="Times New Roman" w:eastAsiaTheme="minorEastAsia" w:hAnsi="Times New Roman" w:cs="Times New Roman" w:hint="eastAsia"/>
        </w:rPr>
        <w:t>W</w:t>
      </w:r>
      <w:commentRangeStart w:id="110"/>
      <w:r w:rsidRPr="00BA4329">
        <w:rPr>
          <w:rFonts w:ascii="Times New Roman" w:hAnsi="Times New Roman" w:cs="Times New Roman"/>
        </w:rPr>
        <w:t xml:space="preserve">e </w:t>
      </w:r>
      <w:r w:rsidR="00494739">
        <w:rPr>
          <w:rFonts w:ascii="Times New Roman" w:eastAsiaTheme="minorEastAsia" w:hAnsi="Times New Roman" w:cs="Times New Roman" w:hint="eastAsia"/>
        </w:rPr>
        <w:t>detect endogeneity issue between EM proxies via Hausman auxiliary regression</w:t>
      </w:r>
      <w:r w:rsidR="005D6F05">
        <w:rPr>
          <w:rFonts w:ascii="Times New Roman" w:eastAsiaTheme="minorEastAsia" w:hAnsi="Times New Roman" w:cs="Times New Roman" w:hint="eastAsia"/>
        </w:rPr>
        <w:t xml:space="preserve"> </w:t>
      </w:r>
      <w:r w:rsidR="00415B8B">
        <w:rPr>
          <w:rFonts w:asciiTheme="minorEastAsia" w:eastAsiaTheme="minorEastAsia" w:hAnsiTheme="minorEastAsia" w:cs="Times New Roman" w:hint="eastAsia"/>
        </w:rPr>
        <w:t>(</w:t>
      </w:r>
      <w:r w:rsidR="007E5591" w:rsidRPr="00BA4329">
        <w:rPr>
          <w:rFonts w:ascii="Times New Roman" w:hAnsi="Times New Roman" w:cs="Times New Roman"/>
          <w:color w:val="0070C0"/>
        </w:rPr>
        <w:t xml:space="preserve">Hill et al. </w:t>
      </w:r>
      <w:r w:rsidR="007E5591" w:rsidRPr="00BA4329">
        <w:rPr>
          <w:rFonts w:ascii="Times New Roman" w:hAnsi="Times New Roman" w:cs="Times New Roman" w:hint="eastAsia"/>
          <w:color w:val="0070C0"/>
        </w:rPr>
        <w:t>2</w:t>
      </w:r>
      <w:r w:rsidR="007E5591" w:rsidRPr="00BA4329">
        <w:rPr>
          <w:rFonts w:ascii="Times New Roman" w:hAnsi="Times New Roman" w:cs="Times New Roman"/>
          <w:color w:val="0070C0"/>
        </w:rPr>
        <w:t>018</w:t>
      </w:r>
      <w:r w:rsidR="007E5591" w:rsidRPr="00BA4329">
        <w:rPr>
          <w:rFonts w:ascii="Times New Roman" w:hAnsi="Times New Roman" w:cs="Times New Roman"/>
        </w:rPr>
        <w:t>)</w:t>
      </w:r>
      <w:r w:rsidRPr="00BA4329">
        <w:rPr>
          <w:rFonts w:ascii="Times New Roman" w:hAnsi="Times New Roman" w:cs="Times New Roman"/>
        </w:rPr>
        <w:t>.</w:t>
      </w:r>
      <w:commentRangeEnd w:id="110"/>
      <w:r w:rsidR="00535663">
        <w:rPr>
          <w:rStyle w:val="a6"/>
          <w:rFonts w:eastAsiaTheme="minorEastAsia"/>
        </w:rPr>
        <w:commentReference w:id="110"/>
      </w:r>
      <w:r w:rsidRPr="00BA4329">
        <w:rPr>
          <w:rFonts w:ascii="Times New Roman" w:hAnsi="Times New Roman" w:cs="Times New Roman"/>
        </w:rPr>
        <w:t xml:space="preserve"> Initially, we regress AM and RM on the exogenous (control) variables of each equation model to calculate the residuals of AM and RM. Subsequently, we regress AM (RM) on RM (AM) along with the residuals of RM (AM) to assess whether the coefficient of the residuals equals zero. A non-zero coefficient of the residuals allows us to reject the null hypothesis that RM (AM) is exogenous in the equation, indicating a correlation between the error term and RM (AM). This finding prompts the selection of the Two-Stage Least Squares (2SLS) method to mitigate endogeneity bias inherent in OLS.</w:t>
      </w:r>
      <w:del w:id="111" w:author="Sheng-Feng Hsieh" w:date="2024-03-21T16:48:00Z">
        <w:r w:rsidR="00BC43AF" w:rsidRPr="00BA4329" w:rsidDel="00535663">
          <w:rPr>
            <w:rFonts w:ascii="Times New Roman" w:hAnsi="Times New Roman" w:cs="Times New Roman"/>
          </w:rPr>
          <w:br/>
        </w:r>
      </w:del>
    </w:p>
    <w:p w14:paraId="61DB5BBB" w14:textId="35C08409"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Following </w:t>
      </w:r>
      <w:r w:rsidRPr="00BA4329">
        <w:rPr>
          <w:rFonts w:ascii="Times New Roman" w:hAnsi="Times New Roman" w:cs="Times New Roman"/>
          <w:color w:val="0070C0"/>
        </w:rPr>
        <w:t xml:space="preserve">Cohen and </w:t>
      </w:r>
      <w:proofErr w:type="spellStart"/>
      <w:r w:rsidRPr="00BA4329">
        <w:rPr>
          <w:rFonts w:ascii="Times New Roman" w:hAnsi="Times New Roman" w:cs="Times New Roman"/>
          <w:color w:val="0070C0"/>
        </w:rPr>
        <w:t>Zarowin</w:t>
      </w:r>
      <w:proofErr w:type="spellEnd"/>
      <w:r w:rsidRPr="00BA4329">
        <w:rPr>
          <w:rFonts w:ascii="Times New Roman" w:hAnsi="Times New Roman" w:cs="Times New Roman"/>
          <w:color w:val="0070C0"/>
        </w:rPr>
        <w:t xml:space="preserve"> (2010)</w:t>
      </w:r>
      <w:r w:rsidR="003025E8">
        <w:rPr>
          <w:rFonts w:ascii="Times New Roman" w:eastAsiaTheme="minorEastAsia" w:hAnsi="Times New Roman" w:cs="Times New Roman"/>
        </w:rPr>
        <w:t xml:space="preserve">, </w:t>
      </w:r>
      <w:r w:rsidRPr="00BA4329">
        <w:rPr>
          <w:rFonts w:ascii="Times New Roman" w:hAnsi="Times New Roman" w:cs="Times New Roman"/>
          <w:color w:val="0070C0"/>
        </w:rPr>
        <w:t>Zang</w:t>
      </w:r>
      <w:r w:rsidR="003508A3" w:rsidRPr="00BA4329">
        <w:rPr>
          <w:rFonts w:ascii="Times New Roman" w:hAnsi="Times New Roman" w:cs="Times New Roman"/>
          <w:color w:val="0070C0"/>
        </w:rPr>
        <w:t xml:space="preserve"> (2011)</w:t>
      </w:r>
      <w:r w:rsidRPr="00BA4329">
        <w:rPr>
          <w:rFonts w:ascii="Times New Roman" w:hAnsi="Times New Roman" w:cs="Times New Roman"/>
        </w:rPr>
        <w:t xml:space="preserve">, </w:t>
      </w:r>
      <w:r w:rsidR="003025E8">
        <w:rPr>
          <w:rFonts w:ascii="Times New Roman" w:hAnsi="Times New Roman" w:cs="Times New Roman"/>
        </w:rPr>
        <w:t>and</w:t>
      </w:r>
      <w:r w:rsidRPr="00BA4329">
        <w:rPr>
          <w:rFonts w:ascii="Times New Roman" w:hAnsi="Times New Roman" w:cs="Times New Roman"/>
        </w:rPr>
        <w:t xml:space="preserve"> </w:t>
      </w:r>
      <w:r w:rsidRPr="00BA4329">
        <w:rPr>
          <w:rFonts w:ascii="Times New Roman" w:hAnsi="Times New Roman" w:cs="Times New Roman"/>
          <w:color w:val="0070C0"/>
        </w:rPr>
        <w:t>Chen et al. (2012)</w:t>
      </w:r>
      <w:r w:rsidRPr="00BA4329">
        <w:rPr>
          <w:rFonts w:ascii="Times New Roman" w:hAnsi="Times New Roman" w:cs="Times New Roman"/>
        </w:rPr>
        <w:t>, we consider common control variables for both equations, alongside variables specific to AM and RM. This approach is to construct simultaneous equations that accurately capture the relationship between EM and RPA implementation, ensuring a comprehensive analysis that accounts for both shared and unique factors influencing the two types of earnings management.</w:t>
      </w:r>
    </w:p>
    <w:p w14:paraId="3D4AB708" w14:textId="3B2AD6E5" w:rsidR="00BC43AF" w:rsidRPr="00BA4329" w:rsidRDefault="00BC43AF" w:rsidP="00C16866">
      <w:pPr>
        <w:pStyle w:val="31"/>
        <w:rPr>
          <w:rFonts w:ascii="Times New Roman" w:eastAsiaTheme="minorEastAsia" w:hAnsi="Times New Roman" w:cs="Times New Roman"/>
        </w:rPr>
      </w:pPr>
      <w:r w:rsidRPr="00BA4329">
        <w:rPr>
          <w:rFonts w:ascii="Times New Roman" w:hAnsi="Times New Roman" w:cs="Times New Roman"/>
        </w:rPr>
        <w:t>Below second stage simultaneous equations aim to test for the within</w:t>
      </w:r>
      <w:r w:rsidR="003025E8" w:rsidRPr="003025E8">
        <w:rPr>
          <w:rFonts w:ascii="Times New Roman" w:hAnsi="Times New Roman" w:cs="Times New Roman"/>
        </w:rPr>
        <w:t xml:space="preserve"> RPA adopter </w:t>
      </w:r>
      <w:r w:rsidRPr="00BA4329">
        <w:rPr>
          <w:rFonts w:ascii="Times New Roman" w:hAnsi="Times New Roman" w:cs="Times New Roman"/>
        </w:rPr>
        <w:t xml:space="preserve">group: </w:t>
      </w:r>
    </w:p>
    <w:p w14:paraId="765C754F" w14:textId="69772E2C"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40D5BDF" w14:textId="0774836D" w:rsidR="00BC43AF" w:rsidRPr="00BA4329" w:rsidRDefault="00C16866"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RD+</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ADV+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1F8A63BD" w14:textId="2D90C70E" w:rsidR="00BC43AF" w:rsidRPr="00BA4329" w:rsidRDefault="00BC43AF" w:rsidP="00BC43AF">
      <w:pPr>
        <w:spacing w:line="360" w:lineRule="auto"/>
        <w:ind w:firstLine="480"/>
        <w:rPr>
          <w:rFonts w:ascii="Times New Roman" w:hAnsi="Times New Roman" w:cs="Times New Roman"/>
        </w:rPr>
      </w:pPr>
      <w:r w:rsidRPr="00BA4329">
        <w:rPr>
          <w:rFonts w:ascii="Times New Roman" w:hAnsi="Times New Roman" w:cs="Times New Roman"/>
        </w:rPr>
        <w:t xml:space="preserve">Below second stage simultaneous equations are for both </w:t>
      </w:r>
      <w:r w:rsidR="003025E8" w:rsidRPr="003025E8">
        <w:rPr>
          <w:rFonts w:ascii="Times New Roman" w:hAnsi="Times New Roman" w:cs="Times New Roman"/>
        </w:rPr>
        <w:t>RPA adopter</w:t>
      </w:r>
      <w:r w:rsidRPr="00BA4329">
        <w:rPr>
          <w:rFonts w:ascii="Times New Roman" w:hAnsi="Times New Roman" w:cs="Times New Roman"/>
        </w:rPr>
        <w:t xml:space="preserve"> group and control group: </w:t>
      </w:r>
    </w:p>
    <w:p w14:paraId="1B210874" w14:textId="45E877AE"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w:lastRenderedPageBreak/>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D4E05DB" w14:textId="5EFA4463" w:rsidR="00BC43AF" w:rsidRPr="00BA4329" w:rsidRDefault="005750C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w:br/>
          </m:r>
        </m:oMath>
      </m:oMathPara>
    </w:p>
    <w:p w14:paraId="154399D9" w14:textId="4BA59060" w:rsidR="00BC43AF" w:rsidRPr="00BA4329" w:rsidRDefault="00BC43AF" w:rsidP="00BC43AF">
      <w:pPr>
        <w:pStyle w:val="a3"/>
        <w:spacing w:line="360" w:lineRule="auto"/>
        <w:ind w:leftChars="0" w:left="992"/>
        <w:rPr>
          <w:rFonts w:ascii="Times New Roman" w:hAnsi="Times New Roman" w:cs="Times New Roman"/>
        </w:rPr>
      </w:pPr>
      <w:r w:rsidRPr="00BA4329">
        <w:rPr>
          <w:rFonts w:ascii="Times New Roman" w:hAnsi="Times New Roman" w:cs="Times New Roman"/>
        </w:rPr>
        <w:t xml:space="preserve">where RMPROXIES are </w:t>
      </w:r>
      <w:r w:rsidRPr="003B2ADC">
        <w:rPr>
          <w:rFonts w:ascii="Times New Roman" w:hAnsi="Times New Roman" w:cs="Times New Roman"/>
          <w:i/>
          <w:iCs/>
          <w:rPrChange w:id="112" w:author="Sheng-Feng Hsieh" w:date="2024-03-21T17:03:00Z">
            <w:rPr>
              <w:rFonts w:ascii="Times New Roman" w:hAnsi="Times New Roman" w:cs="Times New Roman"/>
            </w:rPr>
          </w:rPrChange>
        </w:rPr>
        <w:t>ABEXP</w:t>
      </w:r>
      <w:r w:rsidRPr="00BA4329">
        <w:rPr>
          <w:rFonts w:ascii="Times New Roman" w:hAnsi="Times New Roman" w:cs="Times New Roman"/>
        </w:rPr>
        <w:t xml:space="preserve">, </w:t>
      </w:r>
      <w:r w:rsidRPr="003B2ADC">
        <w:rPr>
          <w:rFonts w:ascii="Times New Roman" w:hAnsi="Times New Roman" w:cs="Times New Roman"/>
          <w:i/>
          <w:iCs/>
          <w:rPrChange w:id="113" w:author="Sheng-Feng Hsieh" w:date="2024-03-21T17:03:00Z">
            <w:rPr>
              <w:rFonts w:ascii="Times New Roman" w:hAnsi="Times New Roman" w:cs="Times New Roman"/>
            </w:rPr>
          </w:rPrChange>
        </w:rPr>
        <w:t>ABPROD</w:t>
      </w:r>
      <w:r w:rsidRPr="00BA4329">
        <w:rPr>
          <w:rFonts w:ascii="Times New Roman" w:hAnsi="Times New Roman" w:cs="Times New Roman"/>
        </w:rPr>
        <w:t xml:space="preserve">, and </w:t>
      </w:r>
      <w:r w:rsidRPr="003B2ADC">
        <w:rPr>
          <w:rFonts w:ascii="Times New Roman" w:hAnsi="Times New Roman" w:cs="Times New Roman"/>
          <w:i/>
          <w:iCs/>
          <w:rPrChange w:id="114" w:author="Sheng-Feng Hsieh" w:date="2024-03-21T17:03:00Z">
            <w:rPr>
              <w:rFonts w:ascii="Times New Roman" w:hAnsi="Times New Roman" w:cs="Times New Roman"/>
            </w:rPr>
          </w:rPrChange>
        </w:rPr>
        <w:t>RM</w:t>
      </w:r>
      <w:ins w:id="115" w:author="Sheng-Feng Hsieh" w:date="2024-04-07T16:39:00Z">
        <w:r w:rsidR="00496DAD">
          <w:rPr>
            <w:rFonts w:ascii="Times New Roman" w:hAnsi="Times New Roman" w:cs="Times New Roman" w:hint="eastAsia"/>
          </w:rPr>
          <w:t>.</w:t>
        </w:r>
      </w:ins>
      <w:del w:id="116" w:author="Sheng-Feng Hsieh" w:date="2024-04-07T16:39:00Z">
        <w:r w:rsidRPr="00BA4329" w:rsidDel="00496DAD">
          <w:rPr>
            <w:rFonts w:ascii="Times New Roman" w:hAnsi="Times New Roman" w:cs="Times New Roman"/>
          </w:rPr>
          <w:delText xml:space="preserve"> </w:delText>
        </w:r>
      </w:del>
    </w:p>
    <w:p w14:paraId="3ADC30B1" w14:textId="77777777" w:rsidR="00FF0246" w:rsidRPr="00BA4329" w:rsidRDefault="00FF0246" w:rsidP="00FF0246">
      <w:pPr>
        <w:spacing w:line="360" w:lineRule="auto"/>
        <w:rPr>
          <w:rFonts w:ascii="Times New Roman" w:hAnsi="Times New Roman" w:cs="Times New Roman"/>
        </w:rPr>
      </w:pPr>
    </w:p>
    <w:p w14:paraId="0D36AA9C" w14:textId="77777777" w:rsidR="00FF0246"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our study, we focus on main variables of interest, where </w:t>
      </w:r>
      <w:r w:rsidR="00B14ECC" w:rsidRPr="003B2ADC">
        <w:rPr>
          <w:rFonts w:ascii="Times New Roman" w:hAnsi="Times New Roman" w:cs="Times New Roman"/>
          <w:i/>
          <w:iCs/>
          <w:rPrChange w:id="117" w:author="Sheng-Feng Hsieh" w:date="2024-03-21T17:03:00Z">
            <w:rPr>
              <w:rFonts w:ascii="Times New Roman" w:hAnsi="Times New Roman" w:cs="Times New Roman"/>
            </w:rPr>
          </w:rPrChange>
        </w:rPr>
        <w:t>POST</w:t>
      </w:r>
      <w:r w:rsidRPr="00BA4329">
        <w:rPr>
          <w:rFonts w:ascii="Times New Roman" w:hAnsi="Times New Roman" w:cs="Times New Roman"/>
        </w:rPr>
        <w:t xml:space="preserve"> serves as an indicator, assigned a value of 1 for firm-year observations during and after RPA implementation. </w:t>
      </w:r>
      <w:r w:rsidR="00B14ECC" w:rsidRPr="003B2ADC">
        <w:rPr>
          <w:rFonts w:ascii="Times New Roman" w:hAnsi="Times New Roman" w:cs="Times New Roman"/>
          <w:i/>
          <w:iCs/>
          <w:rPrChange w:id="118" w:author="Sheng-Feng Hsieh" w:date="2024-03-21T17:03:00Z">
            <w:rPr>
              <w:rFonts w:ascii="Times New Roman" w:hAnsi="Times New Roman" w:cs="Times New Roman"/>
            </w:rPr>
          </w:rPrChange>
        </w:rPr>
        <w:t>RPA</w:t>
      </w:r>
      <w:r w:rsidRPr="00BA4329">
        <w:rPr>
          <w:rFonts w:ascii="Times New Roman" w:hAnsi="Times New Roman" w:cs="Times New Roman"/>
        </w:rPr>
        <w:t xml:space="preserve"> acts as an indicator distinguishing the treatment group (assigned a value of 1) from the control group (assigned a value of 0).</w:t>
      </w:r>
    </w:p>
    <w:p w14:paraId="2100DC06" w14:textId="770F3541" w:rsidR="00FF0246" w:rsidRPr="00C45F48"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We include a set of </w:t>
      </w:r>
      <w:r w:rsidR="00EF2F5C" w:rsidRPr="00BA4329">
        <w:rPr>
          <w:rFonts w:ascii="Times New Roman" w:hAnsi="Times New Roman" w:cs="Times New Roman"/>
        </w:rPr>
        <w:t>shared</w:t>
      </w:r>
      <w:r w:rsidRPr="00BA4329">
        <w:rPr>
          <w:rFonts w:ascii="Times New Roman" w:hAnsi="Times New Roman" w:cs="Times New Roman"/>
        </w:rPr>
        <w:t xml:space="preserve"> control variables</w:t>
      </w:r>
      <w:r w:rsidR="00B9736A">
        <w:rPr>
          <w:rFonts w:ascii="Times New Roman" w:hAnsi="Times New Roman" w:cs="Times New Roman"/>
        </w:rPr>
        <w:t xml:space="preserve"> </w:t>
      </w:r>
      <w:r w:rsidRPr="00BA4329">
        <w:rPr>
          <w:rFonts w:ascii="Times New Roman" w:hAnsi="Times New Roman" w:cs="Times New Roman"/>
        </w:rPr>
        <w:t xml:space="preserve">to capture the effects of various firm-specific and market factors in both equations. These </w:t>
      </w:r>
      <w:r w:rsidR="003025E8" w:rsidRPr="003025E8">
        <w:rPr>
          <w:rFonts w:ascii="Times New Roman" w:eastAsiaTheme="minorEastAsia" w:hAnsi="Times New Roman" w:cs="Times New Roman"/>
        </w:rPr>
        <w:t>control va</w:t>
      </w:r>
      <w:r w:rsidR="003025E8">
        <w:rPr>
          <w:rFonts w:ascii="Times New Roman" w:eastAsiaTheme="minorEastAsia" w:hAnsi="Times New Roman" w:cs="Times New Roman"/>
        </w:rPr>
        <w:t>r</w:t>
      </w:r>
      <w:r w:rsidR="003025E8" w:rsidRPr="003025E8">
        <w:rPr>
          <w:rFonts w:ascii="Times New Roman" w:eastAsiaTheme="minorEastAsia" w:hAnsi="Times New Roman" w:cs="Times New Roman"/>
        </w:rPr>
        <w:t>iables</w:t>
      </w:r>
      <w:r w:rsidRPr="00BA4329">
        <w:rPr>
          <w:rFonts w:ascii="Times New Roman" w:hAnsi="Times New Roman" w:cs="Times New Roman"/>
        </w:rPr>
        <w:t xml:space="preserve"> consist of leverage (</w:t>
      </w:r>
      <w:r w:rsidRPr="003B2ADC">
        <w:rPr>
          <w:rFonts w:ascii="Times New Roman" w:hAnsi="Times New Roman" w:cs="Times New Roman"/>
          <w:i/>
          <w:iCs/>
          <w:rPrChange w:id="119" w:author="Sheng-Feng Hsieh" w:date="2024-03-21T17:03:00Z">
            <w:rPr>
              <w:rFonts w:ascii="Times New Roman" w:hAnsi="Times New Roman" w:cs="Times New Roman"/>
            </w:rPr>
          </w:rPrChange>
        </w:rPr>
        <w:t>LEV</w:t>
      </w:r>
      <w:r w:rsidRPr="00BA4329">
        <w:rPr>
          <w:rFonts w:ascii="Times New Roman" w:hAnsi="Times New Roman" w:cs="Times New Roman"/>
        </w:rPr>
        <w:t>) and the market-to-book ratio (</w:t>
      </w:r>
      <w:r w:rsidRPr="003B2ADC">
        <w:rPr>
          <w:rFonts w:ascii="Times New Roman" w:hAnsi="Times New Roman" w:cs="Times New Roman"/>
          <w:i/>
          <w:iCs/>
          <w:rPrChange w:id="120" w:author="Sheng-Feng Hsieh" w:date="2024-03-21T17:03:00Z">
            <w:rPr>
              <w:rFonts w:ascii="Times New Roman" w:hAnsi="Times New Roman" w:cs="Times New Roman"/>
            </w:rPr>
          </w:rPrChange>
        </w:rPr>
        <w:t>MTB</w:t>
      </w:r>
      <w:r w:rsidRPr="00BA4329">
        <w:rPr>
          <w:rFonts w:ascii="Times New Roman" w:hAnsi="Times New Roman" w:cs="Times New Roman"/>
        </w:rPr>
        <w:t xml:space="preserve">) to assess the financial structure, </w:t>
      </w:r>
      <w:r w:rsidR="00C45F48">
        <w:rPr>
          <w:rFonts w:ascii="Times New Roman" w:eastAsiaTheme="minorEastAsia" w:hAnsi="Times New Roman" w:cs="Times New Roman" w:hint="eastAsia"/>
        </w:rPr>
        <w:t>o</w:t>
      </w:r>
      <w:r w:rsidRPr="00BA4329">
        <w:rPr>
          <w:rFonts w:ascii="Times New Roman" w:hAnsi="Times New Roman" w:cs="Times New Roman"/>
        </w:rPr>
        <w:t xml:space="preserve">perating </w:t>
      </w:r>
      <w:r w:rsidR="00C45F48">
        <w:rPr>
          <w:rFonts w:ascii="Times New Roman" w:eastAsiaTheme="minorEastAsia" w:hAnsi="Times New Roman" w:cs="Times New Roman" w:hint="eastAsia"/>
        </w:rPr>
        <w:t>c</w:t>
      </w:r>
      <w:r w:rsidRPr="00BA4329">
        <w:rPr>
          <w:rFonts w:ascii="Times New Roman" w:hAnsi="Times New Roman" w:cs="Times New Roman"/>
        </w:rPr>
        <w:t xml:space="preserve">ash </w:t>
      </w:r>
      <w:r w:rsidR="00C45F48">
        <w:rPr>
          <w:rFonts w:ascii="Times New Roman" w:eastAsiaTheme="minorEastAsia" w:hAnsi="Times New Roman" w:cs="Times New Roman" w:hint="eastAsia"/>
        </w:rPr>
        <w:t>f</w:t>
      </w:r>
      <w:r w:rsidRPr="00BA4329">
        <w:rPr>
          <w:rFonts w:ascii="Times New Roman" w:hAnsi="Times New Roman" w:cs="Times New Roman"/>
        </w:rPr>
        <w:t>lows (</w:t>
      </w:r>
      <w:r w:rsidRPr="003B2ADC">
        <w:rPr>
          <w:rFonts w:ascii="Times New Roman" w:hAnsi="Times New Roman" w:cs="Times New Roman"/>
          <w:i/>
          <w:iCs/>
          <w:rPrChange w:id="121" w:author="Sheng-Feng Hsieh" w:date="2024-03-21T17:03:00Z">
            <w:rPr>
              <w:rFonts w:ascii="Times New Roman" w:hAnsi="Times New Roman" w:cs="Times New Roman"/>
            </w:rPr>
          </w:rPrChange>
        </w:rPr>
        <w:t>OCF</w:t>
      </w:r>
      <w:r w:rsidRPr="00BA4329">
        <w:rPr>
          <w:rFonts w:ascii="Times New Roman" w:hAnsi="Times New Roman" w:cs="Times New Roman"/>
        </w:rPr>
        <w:t>) to evaluate the firm</w:t>
      </w:r>
      <w:del w:id="122" w:author="Sheng-Feng Hsieh" w:date="2024-04-07T15:48:00Z">
        <w:r w:rsidRPr="00BA4329" w:rsidDel="002710D6">
          <w:rPr>
            <w:rFonts w:ascii="Times New Roman" w:hAnsi="Times New Roman" w:cs="Times New Roman"/>
          </w:rPr>
          <w:delText>'</w:delText>
        </w:r>
      </w:del>
      <w:ins w:id="123" w:author="Sheng-Feng Hsieh" w:date="2024-04-07T15:48:00Z">
        <w:r w:rsidR="002710D6">
          <w:rPr>
            <w:rFonts w:ascii="Times New Roman" w:hAnsi="Times New Roman" w:cs="Times New Roman"/>
          </w:rPr>
          <w:t>’</w:t>
        </w:r>
      </w:ins>
      <w:r w:rsidRPr="00BA4329">
        <w:rPr>
          <w:rFonts w:ascii="Times New Roman" w:hAnsi="Times New Roman" w:cs="Times New Roman"/>
        </w:rPr>
        <w:t xml:space="preserve">s liquidity impact on </w:t>
      </w:r>
      <w:r w:rsidR="003025E8" w:rsidRPr="003025E8">
        <w:rPr>
          <w:rFonts w:ascii="Times New Roman" w:hAnsi="Times New Roman" w:cs="Times New Roman"/>
        </w:rPr>
        <w:t>EM</w:t>
      </w:r>
      <w:r w:rsidRPr="00BA4329">
        <w:rPr>
          <w:rFonts w:ascii="Times New Roman" w:hAnsi="Times New Roman" w:cs="Times New Roman"/>
        </w:rPr>
        <w:t>, and firm size (</w:t>
      </w:r>
      <w:r w:rsidR="00AB6C0E" w:rsidRPr="003B2ADC">
        <w:rPr>
          <w:rFonts w:ascii="Times New Roman" w:eastAsiaTheme="minorEastAsia" w:hAnsi="Times New Roman" w:cs="Times New Roman"/>
          <w:i/>
          <w:iCs/>
          <w:rPrChange w:id="124" w:author="Sheng-Feng Hsieh" w:date="2024-03-21T17:04:00Z">
            <w:rPr>
              <w:rFonts w:ascii="Times New Roman" w:eastAsiaTheme="minorEastAsia" w:hAnsi="Times New Roman" w:cs="Times New Roman"/>
            </w:rPr>
          </w:rPrChange>
        </w:rPr>
        <w:t>SIZE</w:t>
      </w:r>
      <w:r w:rsidRPr="00BA4329">
        <w:rPr>
          <w:rFonts w:ascii="Times New Roman" w:hAnsi="Times New Roman" w:cs="Times New Roman"/>
        </w:rPr>
        <w:t xml:space="preserve">) to examine size effects on EM practices, following </w:t>
      </w:r>
      <w:r w:rsidRPr="00BA4329">
        <w:rPr>
          <w:rFonts w:ascii="Times New Roman" w:hAnsi="Times New Roman" w:cs="Times New Roman"/>
          <w:color w:val="0070C0"/>
        </w:rPr>
        <w:t>Becker et al. (</w:t>
      </w:r>
      <w:r w:rsidR="003508A3" w:rsidRPr="00BA4329">
        <w:rPr>
          <w:rFonts w:ascii="Times New Roman" w:hAnsi="Times New Roman" w:cs="Times New Roman"/>
          <w:color w:val="0070C0"/>
        </w:rPr>
        <w:t>2010</w:t>
      </w:r>
      <w:r w:rsidRPr="00BA4329">
        <w:rPr>
          <w:rFonts w:ascii="Times New Roman" w:hAnsi="Times New Roman" w:cs="Times New Roman"/>
          <w:color w:val="0070C0"/>
        </w:rPr>
        <w:t>)</w:t>
      </w:r>
      <w:r w:rsidR="00C45F48">
        <w:rPr>
          <w:rFonts w:ascii="Times New Roman" w:eastAsiaTheme="minorEastAsia" w:hAnsi="Times New Roman" w:cs="Times New Roman" w:hint="eastAsia"/>
          <w:color w:val="0070C0"/>
        </w:rPr>
        <w:t xml:space="preserve"> and </w:t>
      </w:r>
      <w:r w:rsidR="00C45F48" w:rsidRPr="00BA4329">
        <w:rPr>
          <w:rFonts w:ascii="Times New Roman" w:hAnsi="Times New Roman" w:cs="Times New Roman"/>
          <w:color w:val="0070C0"/>
        </w:rPr>
        <w:t>Roychowdhury (2006)</w:t>
      </w:r>
      <w:r w:rsidR="00C45F48">
        <w:rPr>
          <w:rFonts w:ascii="Times New Roman" w:eastAsiaTheme="minorEastAsia" w:hAnsi="Times New Roman" w:cs="Times New Roman" w:hint="eastAsia"/>
          <w:color w:val="0070C0"/>
        </w:rPr>
        <w:t xml:space="preserve">. </w:t>
      </w:r>
    </w:p>
    <w:p w14:paraId="3DEEF6AF" w14:textId="21669281" w:rsidR="00FF0246"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To explore the costs associated with </w:t>
      </w:r>
      <w:r w:rsidR="003025E8" w:rsidRPr="003025E8">
        <w:rPr>
          <w:rFonts w:ascii="Times New Roman" w:hAnsi="Times New Roman" w:cs="Times New Roman"/>
        </w:rPr>
        <w:t>AM and RM</w:t>
      </w:r>
      <w:r w:rsidR="003508A3" w:rsidRPr="00BA4329">
        <w:rPr>
          <w:rFonts w:ascii="Times New Roman" w:hAnsi="Times New Roman" w:cs="Times New Roman"/>
        </w:rPr>
        <w:t xml:space="preserve"> mentioned in study of </w:t>
      </w:r>
      <w:r w:rsidR="003508A3" w:rsidRPr="00BA4329">
        <w:rPr>
          <w:rFonts w:ascii="Times New Roman" w:hAnsi="Times New Roman" w:cs="Times New Roman"/>
          <w:color w:val="0070C0"/>
        </w:rPr>
        <w:t>Zang (2011</w:t>
      </w:r>
      <w:r w:rsidR="00AB6C0E" w:rsidRPr="00BA4329">
        <w:rPr>
          <w:rFonts w:ascii="Times New Roman" w:hAnsi="Times New Roman" w:cs="Times New Roman"/>
          <w:color w:val="0070C0"/>
        </w:rPr>
        <w:t>)</w:t>
      </w:r>
      <w:r w:rsidR="00AB6C0E" w:rsidRPr="00BA4329">
        <w:rPr>
          <w:rFonts w:ascii="Times New Roman" w:hAnsi="Times New Roman" w:cs="Times New Roman"/>
        </w:rPr>
        <w:t>,</w:t>
      </w:r>
      <w:r w:rsidRPr="00BA4329">
        <w:rPr>
          <w:rFonts w:ascii="Times New Roman" w:hAnsi="Times New Roman" w:cs="Times New Roman"/>
        </w:rPr>
        <w:t xml:space="preserve"> we incorporate industry-year market share (</w:t>
      </w:r>
      <w:r w:rsidRPr="003B2ADC">
        <w:rPr>
          <w:rFonts w:ascii="Times New Roman" w:hAnsi="Times New Roman" w:cs="Times New Roman"/>
          <w:i/>
          <w:iCs/>
          <w:rPrChange w:id="125" w:author="Sheng-Feng Hsieh" w:date="2024-03-21T17:04:00Z">
            <w:rPr>
              <w:rFonts w:ascii="Times New Roman" w:hAnsi="Times New Roman" w:cs="Times New Roman"/>
            </w:rPr>
          </w:rPrChange>
        </w:rPr>
        <w:t>MS</w:t>
      </w:r>
      <w:r w:rsidRPr="00BA4329">
        <w:rPr>
          <w:rFonts w:ascii="Times New Roman" w:hAnsi="Times New Roman" w:cs="Times New Roman"/>
        </w:rPr>
        <w:t>), the percentage of institutional investors (</w:t>
      </w:r>
      <w:r w:rsidRPr="003B2ADC">
        <w:rPr>
          <w:rFonts w:ascii="Times New Roman" w:hAnsi="Times New Roman" w:cs="Times New Roman"/>
          <w:i/>
          <w:iCs/>
          <w:rPrChange w:id="126" w:author="Sheng-Feng Hsieh" w:date="2024-03-21T17:04:00Z">
            <w:rPr>
              <w:rFonts w:ascii="Times New Roman" w:hAnsi="Times New Roman" w:cs="Times New Roman"/>
            </w:rPr>
          </w:rPrChange>
        </w:rPr>
        <w:t>INST</w:t>
      </w:r>
      <w:r w:rsidRPr="00BA4329">
        <w:rPr>
          <w:rFonts w:ascii="Times New Roman" w:hAnsi="Times New Roman" w:cs="Times New Roman"/>
        </w:rPr>
        <w:t>), Altman</w:t>
      </w:r>
      <w:del w:id="127" w:author="Sheng-Feng Hsieh" w:date="2024-04-07T15:48:00Z">
        <w:r w:rsidRPr="00BA4329" w:rsidDel="002710D6">
          <w:rPr>
            <w:rFonts w:ascii="Times New Roman" w:hAnsi="Times New Roman" w:cs="Times New Roman"/>
          </w:rPr>
          <w:delText>’</w:delText>
        </w:r>
      </w:del>
      <w:ins w:id="128" w:author="Sheng-Feng Hsieh" w:date="2024-04-07T15:48:00Z">
        <w:r w:rsidR="002710D6">
          <w:rPr>
            <w:rFonts w:ascii="Times New Roman" w:hAnsi="Times New Roman" w:cs="Times New Roman"/>
          </w:rPr>
          <w:t>’</w:t>
        </w:r>
      </w:ins>
      <w:r w:rsidRPr="00BA4329">
        <w:rPr>
          <w:rFonts w:ascii="Times New Roman" w:hAnsi="Times New Roman" w:cs="Times New Roman"/>
        </w:rPr>
        <w:t>s Z-score (</w:t>
      </w:r>
      <w:r w:rsidRPr="003B2ADC">
        <w:rPr>
          <w:rFonts w:ascii="Times New Roman" w:hAnsi="Times New Roman" w:cs="Times New Roman"/>
          <w:i/>
          <w:iCs/>
          <w:rPrChange w:id="129" w:author="Sheng-Feng Hsieh" w:date="2024-03-21T17:04:00Z">
            <w:rPr>
              <w:rFonts w:ascii="Times New Roman" w:hAnsi="Times New Roman" w:cs="Times New Roman"/>
            </w:rPr>
          </w:rPrChange>
        </w:rPr>
        <w:t>ZSCORE</w:t>
      </w:r>
      <w:r w:rsidRPr="00BA4329">
        <w:rPr>
          <w:rFonts w:ascii="Times New Roman" w:hAnsi="Times New Roman" w:cs="Times New Roman"/>
        </w:rPr>
        <w:t>), net</w:t>
      </w:r>
      <w:r w:rsidR="00161959" w:rsidRPr="00BA4329">
        <w:rPr>
          <w:rFonts w:ascii="Times New Roman" w:hAnsi="Times New Roman" w:cs="Times New Roman"/>
        </w:rPr>
        <w:t xml:space="preserve"> </w:t>
      </w:r>
      <w:r w:rsidRPr="00BA4329">
        <w:rPr>
          <w:rFonts w:ascii="Times New Roman" w:hAnsi="Times New Roman" w:cs="Times New Roman"/>
        </w:rPr>
        <w:t>operating cycle (</w:t>
      </w:r>
      <w:r w:rsidRPr="003B2ADC">
        <w:rPr>
          <w:rFonts w:ascii="Times New Roman" w:hAnsi="Times New Roman" w:cs="Times New Roman"/>
          <w:i/>
          <w:iCs/>
          <w:rPrChange w:id="130" w:author="Sheng-Feng Hsieh" w:date="2024-03-21T17:05:00Z">
            <w:rPr>
              <w:rFonts w:ascii="Times New Roman" w:hAnsi="Times New Roman" w:cs="Times New Roman"/>
            </w:rPr>
          </w:rPrChange>
        </w:rPr>
        <w:t>CYCLE</w:t>
      </w:r>
      <w:r w:rsidRPr="00BA4329">
        <w:rPr>
          <w:rFonts w:ascii="Times New Roman" w:hAnsi="Times New Roman" w:cs="Times New Roman"/>
        </w:rPr>
        <w:t>), and net operating assets (</w:t>
      </w:r>
      <w:r w:rsidRPr="003B2ADC">
        <w:rPr>
          <w:rFonts w:ascii="Times New Roman" w:hAnsi="Times New Roman" w:cs="Times New Roman"/>
          <w:i/>
          <w:iCs/>
          <w:rPrChange w:id="131" w:author="Sheng-Feng Hsieh" w:date="2024-03-21T17:05:00Z">
            <w:rPr>
              <w:rFonts w:ascii="Times New Roman" w:hAnsi="Times New Roman" w:cs="Times New Roman"/>
            </w:rPr>
          </w:rPrChange>
        </w:rPr>
        <w:t>NOA</w:t>
      </w:r>
      <w:r w:rsidRPr="00BA4329">
        <w:rPr>
          <w:rFonts w:ascii="Times New Roman" w:hAnsi="Times New Roman" w:cs="Times New Roman"/>
        </w:rPr>
        <w:t>). We opt for industry-adjusted ROA (</w:t>
      </w:r>
      <w:r w:rsidRPr="003B2ADC">
        <w:rPr>
          <w:rFonts w:ascii="Times New Roman" w:hAnsi="Times New Roman" w:cs="Times New Roman"/>
          <w:i/>
          <w:iCs/>
          <w:rPrChange w:id="132" w:author="Sheng-Feng Hsieh" w:date="2024-03-21T17:05:00Z">
            <w:rPr>
              <w:rFonts w:ascii="Times New Roman" w:hAnsi="Times New Roman" w:cs="Times New Roman"/>
            </w:rPr>
          </w:rPrChange>
        </w:rPr>
        <w:t>ADJROA</w:t>
      </w:r>
      <w:r w:rsidRPr="00BA4329">
        <w:rPr>
          <w:rFonts w:ascii="Times New Roman" w:hAnsi="Times New Roman" w:cs="Times New Roman"/>
        </w:rPr>
        <w:t xml:space="preserve">), following </w:t>
      </w:r>
      <w:r w:rsidRPr="00BA4329">
        <w:rPr>
          <w:rFonts w:ascii="Times New Roman" w:hAnsi="Times New Roman" w:cs="Times New Roman"/>
          <w:color w:val="0070C0"/>
        </w:rPr>
        <w:t>Kim et al. (2012)</w:t>
      </w:r>
      <w:r w:rsidRPr="00BA4329">
        <w:rPr>
          <w:rFonts w:ascii="Times New Roman" w:hAnsi="Times New Roman" w:cs="Times New Roman"/>
        </w:rPr>
        <w:t xml:space="preserve">, and include the square of ADJROA, as considered by </w:t>
      </w:r>
      <w:r w:rsidRPr="00BA4329">
        <w:rPr>
          <w:rFonts w:ascii="Times New Roman" w:hAnsi="Times New Roman" w:cs="Times New Roman"/>
          <w:color w:val="0070C0"/>
        </w:rPr>
        <w:t>Kothari et al. (200</w:t>
      </w:r>
      <w:r w:rsidR="0000114D" w:rsidRPr="00BA4329">
        <w:rPr>
          <w:rFonts w:ascii="Times New Roman" w:hAnsi="Times New Roman" w:cs="Times New Roman"/>
          <w:color w:val="0070C0"/>
        </w:rPr>
        <w:t>5</w:t>
      </w:r>
      <w:r w:rsidRPr="00BA4329">
        <w:rPr>
          <w:rFonts w:ascii="Times New Roman" w:hAnsi="Times New Roman" w:cs="Times New Roman"/>
          <w:color w:val="0070C0"/>
        </w:rPr>
        <w:t>)</w:t>
      </w:r>
      <w:r w:rsidRPr="00BA4329">
        <w:rPr>
          <w:rFonts w:ascii="Times New Roman" w:hAnsi="Times New Roman" w:cs="Times New Roman"/>
        </w:rPr>
        <w:t>, to account for the non-linear relationship between a firm</w:t>
      </w:r>
      <w:del w:id="133" w:author="Sheng-Feng Hsieh" w:date="2024-04-07T15:48:00Z">
        <w:r w:rsidRPr="00BA4329" w:rsidDel="002710D6">
          <w:rPr>
            <w:rFonts w:ascii="Times New Roman" w:hAnsi="Times New Roman" w:cs="Times New Roman"/>
          </w:rPr>
          <w:delText>’</w:delText>
        </w:r>
      </w:del>
      <w:ins w:id="134" w:author="Sheng-Feng Hsieh" w:date="2024-04-07T15:48:00Z">
        <w:r w:rsidR="002710D6">
          <w:rPr>
            <w:rFonts w:ascii="Times New Roman" w:hAnsi="Times New Roman" w:cs="Times New Roman"/>
          </w:rPr>
          <w:t>’</w:t>
        </w:r>
      </w:ins>
      <w:r w:rsidRPr="00BA4329">
        <w:rPr>
          <w:rFonts w:ascii="Times New Roman" w:hAnsi="Times New Roman" w:cs="Times New Roman"/>
        </w:rPr>
        <w:t xml:space="preserve">s performance and its abnormal accruals. Additionally, we include a measure of short-term credit </w:t>
      </w:r>
      <w:r w:rsidRPr="00BA4329">
        <w:rPr>
          <w:rFonts w:ascii="Times New Roman" w:hAnsi="Times New Roman" w:cs="Times New Roman"/>
        </w:rPr>
        <w:lastRenderedPageBreak/>
        <w:t>risk (</w:t>
      </w:r>
      <w:r w:rsidRPr="003B2ADC">
        <w:rPr>
          <w:rFonts w:ascii="Times New Roman" w:hAnsi="Times New Roman" w:cs="Times New Roman"/>
          <w:i/>
          <w:iCs/>
          <w:rPrChange w:id="135" w:author="Sheng-Feng Hsieh" w:date="2024-03-21T17:05:00Z">
            <w:rPr>
              <w:rFonts w:ascii="Times New Roman" w:hAnsi="Times New Roman" w:cs="Times New Roman"/>
            </w:rPr>
          </w:rPrChange>
        </w:rPr>
        <w:t>CL</w:t>
      </w:r>
      <w:r w:rsidRPr="00BA4329">
        <w:rPr>
          <w:rFonts w:ascii="Times New Roman" w:hAnsi="Times New Roman" w:cs="Times New Roman"/>
        </w:rPr>
        <w:t>), following the study by</w:t>
      </w:r>
      <w:r w:rsidRPr="00BA4329">
        <w:rPr>
          <w:rFonts w:ascii="Times New Roman" w:hAnsi="Times New Roman" w:cs="Times New Roman"/>
          <w:color w:val="0070C0"/>
        </w:rPr>
        <w:t xml:space="preserve"> Roychowdhury (2006)</w:t>
      </w:r>
      <w:r w:rsidRPr="00BA4329">
        <w:rPr>
          <w:rFonts w:ascii="Times New Roman" w:hAnsi="Times New Roman" w:cs="Times New Roman"/>
        </w:rPr>
        <w:t>.</w:t>
      </w:r>
    </w:p>
    <w:p w14:paraId="63727DF8" w14:textId="722B4AB7" w:rsidR="0061392C"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Specific variables tailored to each equation include the big four audit firm indicator (</w:t>
      </w:r>
      <w:r w:rsidRPr="003B2ADC">
        <w:rPr>
          <w:rFonts w:ascii="Times New Roman" w:hAnsi="Times New Roman" w:cs="Times New Roman"/>
          <w:i/>
          <w:iCs/>
          <w:rPrChange w:id="136" w:author="Sheng-Feng Hsieh" w:date="2024-03-21T17:05:00Z">
            <w:rPr>
              <w:rFonts w:ascii="Times New Roman" w:hAnsi="Times New Roman" w:cs="Times New Roman"/>
            </w:rPr>
          </w:rPrChange>
        </w:rPr>
        <w:t>BIG4</w:t>
      </w:r>
      <w:r w:rsidRPr="00BA4329">
        <w:rPr>
          <w:rFonts w:ascii="Times New Roman" w:hAnsi="Times New Roman" w:cs="Times New Roman"/>
        </w:rPr>
        <w:t xml:space="preserve">) for the AM equation, in line with </w:t>
      </w:r>
      <w:r w:rsidRPr="00BA4329">
        <w:rPr>
          <w:rFonts w:ascii="Times New Roman" w:hAnsi="Times New Roman" w:cs="Times New Roman"/>
          <w:color w:val="0070C0"/>
        </w:rPr>
        <w:t>Chen et al. (2012)</w:t>
      </w:r>
      <w:r w:rsidRPr="00BA4329">
        <w:rPr>
          <w:rFonts w:ascii="Times New Roman" w:hAnsi="Times New Roman" w:cs="Times New Roman"/>
        </w:rPr>
        <w:t>. For the RM equation, we incorporate R&amp;D intensity (</w:t>
      </w:r>
      <w:r w:rsidRPr="003B2ADC">
        <w:rPr>
          <w:rFonts w:ascii="Times New Roman" w:hAnsi="Times New Roman" w:cs="Times New Roman"/>
          <w:i/>
          <w:iCs/>
          <w:rPrChange w:id="137" w:author="Sheng-Feng Hsieh" w:date="2024-03-21T17:05:00Z">
            <w:rPr>
              <w:rFonts w:ascii="Times New Roman" w:hAnsi="Times New Roman" w:cs="Times New Roman"/>
            </w:rPr>
          </w:rPrChange>
        </w:rPr>
        <w:t>RD</w:t>
      </w:r>
      <w:r w:rsidRPr="00BA4329">
        <w:rPr>
          <w:rFonts w:ascii="Times New Roman" w:hAnsi="Times New Roman" w:cs="Times New Roman"/>
        </w:rPr>
        <w:t>) and advertising intensity (</w:t>
      </w:r>
      <w:r w:rsidRPr="003B2ADC">
        <w:rPr>
          <w:rFonts w:ascii="Times New Roman" w:hAnsi="Times New Roman" w:cs="Times New Roman"/>
          <w:i/>
          <w:iCs/>
          <w:rPrChange w:id="138" w:author="Sheng-Feng Hsieh" w:date="2024-03-21T17:05:00Z">
            <w:rPr>
              <w:rFonts w:ascii="Times New Roman" w:hAnsi="Times New Roman" w:cs="Times New Roman"/>
            </w:rPr>
          </w:rPrChange>
        </w:rPr>
        <w:t>ADV</w:t>
      </w:r>
      <w:r w:rsidRPr="00BA4329">
        <w:rPr>
          <w:rFonts w:ascii="Times New Roman" w:hAnsi="Times New Roman" w:cs="Times New Roman"/>
        </w:rPr>
        <w:t>) as measures of a company</w:t>
      </w:r>
      <w:r w:rsidR="003025E8">
        <w:rPr>
          <w:rFonts w:ascii="Times New Roman" w:hAnsi="Times New Roman" w:cs="Times New Roman"/>
        </w:rPr>
        <w:t>’</w:t>
      </w:r>
      <w:r w:rsidRPr="00BA4329">
        <w:rPr>
          <w:rFonts w:ascii="Times New Roman" w:hAnsi="Times New Roman" w:cs="Times New Roman"/>
        </w:rPr>
        <w:t>s commitment to innovation and marketing promotion, as discussed in the literature (</w:t>
      </w:r>
      <w:proofErr w:type="spellStart"/>
      <w:r w:rsidRPr="00BA4329">
        <w:rPr>
          <w:rFonts w:ascii="Times New Roman" w:hAnsi="Times New Roman" w:cs="Times New Roman"/>
          <w:color w:val="0070C0"/>
        </w:rPr>
        <w:t>Chouaibi</w:t>
      </w:r>
      <w:proofErr w:type="spellEnd"/>
      <w:r w:rsidRPr="00BA4329">
        <w:rPr>
          <w:rFonts w:ascii="Times New Roman" w:hAnsi="Times New Roman" w:cs="Times New Roman"/>
          <w:color w:val="0070C0"/>
        </w:rPr>
        <w:t xml:space="preserve"> et al. 2019</w:t>
      </w:r>
      <w:r w:rsidRPr="00BA4329">
        <w:rPr>
          <w:rFonts w:ascii="Times New Roman" w:hAnsi="Times New Roman" w:cs="Times New Roman"/>
        </w:rPr>
        <w:t xml:space="preserve">; </w:t>
      </w:r>
      <w:r w:rsidRPr="00BA4329">
        <w:rPr>
          <w:rFonts w:ascii="Times New Roman" w:hAnsi="Times New Roman" w:cs="Times New Roman"/>
          <w:color w:val="0070C0"/>
        </w:rPr>
        <w:t>Tanveer et al. 2022</w:t>
      </w:r>
      <w:r w:rsidRPr="00BA4329">
        <w:rPr>
          <w:rFonts w:ascii="Times New Roman" w:hAnsi="Times New Roman" w:cs="Times New Roman"/>
        </w:rPr>
        <w:t>). Through this comprehensive set of control variables</w:t>
      </w:r>
      <w:r w:rsidR="00EF2F5C" w:rsidRPr="00BA4329">
        <w:rPr>
          <w:rFonts w:ascii="Times New Roman" w:hAnsi="Times New Roman" w:cs="Times New Roman"/>
        </w:rPr>
        <w:t xml:space="preserve"> (exogeneity variables)</w:t>
      </w:r>
      <w:r w:rsidRPr="00BA4329">
        <w:rPr>
          <w:rFonts w:ascii="Times New Roman" w:hAnsi="Times New Roman" w:cs="Times New Roman"/>
        </w:rPr>
        <w:t>, our analysis aims to provide a nuanced understanding of how RPA implementation might influence EM, considering a broad array of factors that could affect this relationship</w:t>
      </w:r>
      <w:r w:rsidR="0015241B" w:rsidRPr="00BA4329">
        <w:rPr>
          <w:rFonts w:ascii="Times New Roman" w:hAnsi="Times New Roman" w:cs="Times New Roman"/>
        </w:rPr>
        <w:t xml:space="preserve"> (see Appendix B for detailed variable definition)</w:t>
      </w:r>
      <w:r w:rsidR="00FF0246" w:rsidRPr="00BA4329">
        <w:rPr>
          <w:rFonts w:ascii="Times New Roman" w:eastAsiaTheme="minorEastAsia" w:hAnsi="Times New Roman" w:cs="Times New Roman"/>
        </w:rPr>
        <w:t>.</w:t>
      </w:r>
    </w:p>
    <w:p w14:paraId="232860EE" w14:textId="77777777" w:rsidR="00FF0246" w:rsidRPr="00BA4329" w:rsidRDefault="00FF0246" w:rsidP="00FF0246">
      <w:pPr>
        <w:pStyle w:val="31"/>
        <w:ind w:left="0" w:firstLine="425"/>
        <w:rPr>
          <w:rFonts w:ascii="Times New Roman" w:eastAsiaTheme="minorEastAsia" w:hAnsi="Times New Roman" w:cs="Times New Roman"/>
        </w:rPr>
      </w:pPr>
    </w:p>
    <w:p w14:paraId="248F8B9A" w14:textId="5B0F293A"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commentRangeStart w:id="139"/>
      <w:r w:rsidRPr="00BA4329">
        <w:rPr>
          <w:rFonts w:ascii="Times New Roman" w:hAnsi="Times New Roman" w:cs="Times New Roman"/>
          <w:sz w:val="24"/>
          <w:szCs w:val="24"/>
        </w:rPr>
        <w:t>RESULTS</w:t>
      </w:r>
      <w:commentRangeEnd w:id="139"/>
      <w:r w:rsidR="00200835">
        <w:rPr>
          <w:rStyle w:val="a6"/>
          <w:rFonts w:asciiTheme="minorHAnsi" w:eastAsiaTheme="minorEastAsia" w:hAnsiTheme="minorHAnsi" w:cstheme="minorBidi"/>
          <w:b w:val="0"/>
          <w:bCs w:val="0"/>
          <w:kern w:val="2"/>
        </w:rPr>
        <w:commentReference w:id="139"/>
      </w:r>
    </w:p>
    <w:p w14:paraId="7E05F766" w14:textId="485810B7" w:rsidR="008C24E3" w:rsidRPr="00BA4329" w:rsidRDefault="009D7789"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Descriptive </w:t>
      </w:r>
      <w:r w:rsidR="003025E8">
        <w:rPr>
          <w:rFonts w:ascii="Times New Roman" w:hAnsi="Times New Roman" w:cs="Times New Roman"/>
          <w:sz w:val="24"/>
          <w:szCs w:val="24"/>
        </w:rPr>
        <w:t>S</w:t>
      </w:r>
      <w:r w:rsidRPr="00BA4329">
        <w:rPr>
          <w:rFonts w:ascii="Times New Roman" w:hAnsi="Times New Roman" w:cs="Times New Roman"/>
          <w:sz w:val="24"/>
          <w:szCs w:val="24"/>
        </w:rPr>
        <w:t>tatistics</w:t>
      </w:r>
    </w:p>
    <w:p w14:paraId="510F4E9C" w14:textId="720D200A" w:rsidR="008C24E3" w:rsidRPr="00BA4329" w:rsidRDefault="00E3139F"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2 shows the overall sample univariate statistics results of both treatment and control sample. Table 2</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A </w:t>
      </w:r>
      <w:r w:rsidR="00CC27F9" w:rsidRPr="00BA4329">
        <w:rPr>
          <w:rFonts w:ascii="Times New Roman" w:hAnsi="Times New Roman" w:cs="Times New Roman"/>
        </w:rPr>
        <w:t>present</w:t>
      </w:r>
      <w:r w:rsidRPr="00BA4329">
        <w:rPr>
          <w:rFonts w:ascii="Times New Roman" w:hAnsi="Times New Roman" w:cs="Times New Roman"/>
        </w:rPr>
        <w:t xml:space="preserve">s </w:t>
      </w:r>
      <w:r w:rsidR="00491F4D" w:rsidRPr="00BA4329">
        <w:rPr>
          <w:rFonts w:ascii="Times New Roman" w:hAnsi="Times New Roman" w:cs="Times New Roman"/>
        </w:rPr>
        <w:t xml:space="preserve">the descriptive statistics for the selected variables. All continuous variables are </w:t>
      </w:r>
      <w:proofErr w:type="spellStart"/>
      <w:r w:rsidR="00491F4D" w:rsidRPr="00BA4329">
        <w:rPr>
          <w:rFonts w:ascii="Times New Roman" w:hAnsi="Times New Roman" w:cs="Times New Roman"/>
        </w:rPr>
        <w:t>winsorized</w:t>
      </w:r>
      <w:proofErr w:type="spellEnd"/>
      <w:r w:rsidR="00491F4D" w:rsidRPr="00BA4329">
        <w:rPr>
          <w:rFonts w:ascii="Times New Roman" w:hAnsi="Times New Roman" w:cs="Times New Roman"/>
        </w:rPr>
        <w:t xml:space="preserve"> at the top and bottom 1% of their distribution. The mean value of ABSDA is about 5%. The mean value of ABPROD, ABEXP, and RM are -0.00</w:t>
      </w:r>
      <w:r w:rsidR="00F463A4">
        <w:rPr>
          <w:rFonts w:ascii="Times New Roman" w:eastAsiaTheme="minorEastAsia" w:hAnsi="Times New Roman" w:cs="Times New Roman"/>
        </w:rPr>
        <w:t>552</w:t>
      </w:r>
      <w:r w:rsidR="00491F4D" w:rsidRPr="00BA4329">
        <w:rPr>
          <w:rFonts w:ascii="Times New Roman" w:hAnsi="Times New Roman" w:cs="Times New Roman"/>
        </w:rPr>
        <w:t>, -0.000</w:t>
      </w:r>
      <w:r w:rsidR="00F463A4">
        <w:rPr>
          <w:rFonts w:ascii="Times New Roman" w:eastAsiaTheme="minorEastAsia" w:hAnsi="Times New Roman" w:cs="Times New Roman"/>
        </w:rPr>
        <w:t>87</w:t>
      </w:r>
      <w:r w:rsidR="00491F4D" w:rsidRPr="00BA4329">
        <w:rPr>
          <w:rFonts w:ascii="Times New Roman" w:hAnsi="Times New Roman" w:cs="Times New Roman"/>
        </w:rPr>
        <w:t>, and -0.0</w:t>
      </w:r>
      <w:r w:rsidR="00F463A4">
        <w:rPr>
          <w:rFonts w:ascii="Times New Roman" w:eastAsiaTheme="minorEastAsia" w:hAnsi="Times New Roman" w:cs="Times New Roman"/>
        </w:rPr>
        <w:t>563</w:t>
      </w:r>
      <w:r w:rsidR="00E91B51">
        <w:rPr>
          <w:rFonts w:ascii="Times New Roman" w:eastAsiaTheme="minorEastAsia" w:hAnsi="Times New Roman" w:cs="Times New Roman"/>
        </w:rPr>
        <w:t>,</w:t>
      </w:r>
      <w:r w:rsidR="00491F4D" w:rsidRPr="00BA4329">
        <w:rPr>
          <w:rFonts w:ascii="Times New Roman" w:hAnsi="Times New Roman" w:cs="Times New Roman"/>
        </w:rPr>
        <w:t xml:space="preserve"> respectively, showing that</w:t>
      </w:r>
      <w:r w:rsidR="00B9736A">
        <w:rPr>
          <w:rFonts w:ascii="Times New Roman" w:hAnsi="Times New Roman" w:cs="Times New Roman"/>
        </w:rPr>
        <w:t xml:space="preserve"> </w:t>
      </w:r>
      <w:r w:rsidR="00491F4D" w:rsidRPr="00BA4329">
        <w:rPr>
          <w:rFonts w:ascii="Times New Roman" w:hAnsi="Times New Roman" w:cs="Times New Roman"/>
        </w:rPr>
        <w:t>firms do not appear to take RM initiatives like overproduction and reduction of discretionary expenses</w:t>
      </w:r>
      <w:r w:rsidR="003025E8" w:rsidRPr="003025E8">
        <w:rPr>
          <w:rFonts w:ascii="Times New Roman" w:eastAsiaTheme="minorEastAsia" w:hAnsi="Times New Roman" w:cs="Times New Roman"/>
        </w:rPr>
        <w:t xml:space="preserve"> in general</w:t>
      </w:r>
      <w:r w:rsidR="00491F4D" w:rsidRPr="00BA4329">
        <w:rPr>
          <w:rFonts w:ascii="Times New Roman" w:hAnsi="Times New Roman" w:cs="Times New Roman"/>
        </w:rPr>
        <w:t>.</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25</w:t>
      </w:r>
      <w:r w:rsidR="003025E8">
        <w:rPr>
          <w:rFonts w:ascii="Times New Roman" w:eastAsiaTheme="minorEastAsia" w:hAnsi="Times New Roman" w:cs="Times New Roman"/>
        </w:rPr>
        <w:t>th</w:t>
      </w:r>
      <w:r w:rsidR="00F463A4">
        <w:rPr>
          <w:rFonts w:ascii="Times New Roman" w:eastAsiaTheme="minorEastAsia" w:hAnsi="Times New Roman" w:cs="Times New Roman"/>
        </w:rPr>
        <w:t xml:space="preserve"> percentile </w:t>
      </w:r>
      <w:r w:rsidR="007904B7" w:rsidRPr="00BA4329">
        <w:rPr>
          <w:rFonts w:ascii="Times New Roman" w:hAnsi="Times New Roman" w:cs="Times New Roman"/>
        </w:rPr>
        <w:t>of ZSCORE</w:t>
      </w:r>
      <w:r w:rsidR="003025E8" w:rsidRPr="003025E8">
        <w:rPr>
          <w:rFonts w:ascii="Times New Roman" w:eastAsiaTheme="minorEastAsia" w:hAnsi="Times New Roman" w:cs="Times New Roman"/>
        </w:rPr>
        <w:t xml:space="preserve"> (1.93) exceeds 1.8 </w:t>
      </w:r>
      <w:r w:rsidR="003025E8">
        <w:rPr>
          <w:rFonts w:ascii="Times New Roman" w:eastAsiaTheme="minorEastAsia" w:hAnsi="Times New Roman" w:cs="Times New Roman"/>
        </w:rPr>
        <w:t>(</w:t>
      </w:r>
      <w:proofErr w:type="spellStart"/>
      <w:r w:rsidR="003025E8" w:rsidRPr="003025E8">
        <w:rPr>
          <w:rFonts w:ascii="Times New Roman" w:eastAsiaTheme="minorEastAsia" w:hAnsi="Times New Roman" w:cs="Times New Roman"/>
        </w:rPr>
        <w:t>Eidleman</w:t>
      </w:r>
      <w:proofErr w:type="spellEnd"/>
      <w:r w:rsidR="003025E8">
        <w:rPr>
          <w:rFonts w:ascii="Times New Roman" w:eastAsiaTheme="minorEastAsia" w:hAnsi="Times New Roman" w:cs="Times New Roman"/>
        </w:rPr>
        <w:t xml:space="preserve"> 1995)</w:t>
      </w:r>
      <w:r w:rsidR="007904B7" w:rsidRPr="00BA4329">
        <w:rPr>
          <w:rFonts w:ascii="Times New Roman" w:hAnsi="Times New Roman" w:cs="Times New Roman"/>
        </w:rPr>
        <w:t xml:space="preserve">, meaning that most of the observations </w:t>
      </w:r>
      <w:r w:rsidR="00815074" w:rsidRPr="00BA4329">
        <w:rPr>
          <w:rFonts w:ascii="Times New Roman" w:hAnsi="Times New Roman" w:cs="Times New Roman"/>
        </w:rPr>
        <w:t>are</w:t>
      </w:r>
      <w:r w:rsidR="00F463A4">
        <w:rPr>
          <w:rFonts w:ascii="Times New Roman" w:hAnsi="Times New Roman" w:cs="Times New Roman"/>
        </w:rPr>
        <w:t xml:space="preserve"> not</w:t>
      </w:r>
      <w:r w:rsidR="00815074" w:rsidRPr="00BA4329">
        <w:rPr>
          <w:rFonts w:ascii="Times New Roman" w:hAnsi="Times New Roman" w:cs="Times New Roman"/>
        </w:rPr>
        <w:t xml:space="preserve"> in</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distress</w:t>
      </w:r>
      <w:r w:rsidR="007904B7" w:rsidRPr="00BA4329">
        <w:rPr>
          <w:rFonts w:ascii="Times New Roman" w:hAnsi="Times New Roman" w:cs="Times New Roman"/>
        </w:rPr>
        <w:t xml:space="preserve"> zone for </w:t>
      </w:r>
      <w:r w:rsidR="00F463A4">
        <w:rPr>
          <w:rFonts w:ascii="Times New Roman" w:eastAsiaTheme="minorEastAsia" w:hAnsi="Times New Roman" w:cs="Times New Roman"/>
        </w:rPr>
        <w:t>high</w:t>
      </w:r>
      <w:r w:rsidR="00815074" w:rsidRPr="00BA4329">
        <w:rPr>
          <w:rFonts w:ascii="Times New Roman" w:eastAsiaTheme="minorEastAsia" w:hAnsi="Times New Roman" w:cs="Times New Roman"/>
        </w:rPr>
        <w:t>er</w:t>
      </w:r>
      <w:r w:rsidR="007904B7" w:rsidRPr="00BA4329">
        <w:rPr>
          <w:rFonts w:ascii="Times New Roman" w:hAnsi="Times New Roman" w:cs="Times New Roman"/>
        </w:rPr>
        <w:t xml:space="preserve"> likelihood to go bankruptcy. Mean value of BIG</w:t>
      </w:r>
      <w:r w:rsidR="008E43F5" w:rsidRPr="00BA4329">
        <w:rPr>
          <w:rFonts w:ascii="Times New Roman" w:hAnsi="Times New Roman" w:cs="Times New Roman"/>
        </w:rPr>
        <w:t>4</w:t>
      </w:r>
      <w:r w:rsidR="007904B7" w:rsidRPr="00BA4329">
        <w:rPr>
          <w:rFonts w:ascii="Times New Roman" w:hAnsi="Times New Roman" w:cs="Times New Roman"/>
        </w:rPr>
        <w:t xml:space="preserve"> is larger than 90%, showing that most of our sample firms are audited by big four audit firms. </w:t>
      </w:r>
    </w:p>
    <w:p w14:paraId="5B940657" w14:textId="669016BC"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2</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B shows the spearman correlation matrix of the selected variables. For the correlation between AM and RM proxies, only ABEXP is negatively correlated with ABSDA</w:t>
      </w:r>
      <w:r w:rsidR="000B1131" w:rsidRPr="00BA4329">
        <w:rPr>
          <w:rFonts w:ascii="Times New Roman" w:hAnsi="Times New Roman" w:cs="Times New Roman"/>
        </w:rPr>
        <w:t xml:space="preserve"> (</w:t>
      </w:r>
      <w:r w:rsidR="003025E8" w:rsidRPr="003025E8">
        <w:rPr>
          <w:rFonts w:ascii="Times New Roman" w:hAnsi="Times New Roman" w:cs="Times New Roman"/>
        </w:rPr>
        <w:t>p &lt; 0.</w:t>
      </w:r>
      <w:r w:rsidR="000B1131" w:rsidRPr="00BA4329">
        <w:rPr>
          <w:rFonts w:ascii="Times New Roman" w:hAnsi="Times New Roman" w:cs="Times New Roman"/>
        </w:rPr>
        <w:t>1)</w:t>
      </w:r>
      <w:r w:rsidRPr="00BA4329">
        <w:rPr>
          <w:rFonts w:ascii="Times New Roman" w:hAnsi="Times New Roman" w:cs="Times New Roman"/>
        </w:rPr>
        <w:t>, suggesting a substitutive effect between the abnormal discretionary expenses and discretionary accruals.</w:t>
      </w:r>
      <w:r w:rsidR="007904B7" w:rsidRPr="00BA4329">
        <w:rPr>
          <w:rFonts w:ascii="Times New Roman" w:hAnsi="Times New Roman" w:cs="Times New Roman"/>
        </w:rPr>
        <w:t xml:space="preserve"> </w:t>
      </w:r>
      <w:r w:rsidR="00161959" w:rsidRPr="00BA4329">
        <w:rPr>
          <w:rFonts w:ascii="Times New Roman" w:hAnsi="Times New Roman" w:cs="Times New Roman"/>
        </w:rPr>
        <w:t xml:space="preserve">Focus the correlation of control variables on ABSDA and RM, we find that LEV and CL are </w:t>
      </w:r>
      <w:r w:rsidR="00161959" w:rsidRPr="00BA4329">
        <w:rPr>
          <w:rFonts w:ascii="Times New Roman" w:hAnsi="Times New Roman" w:cs="Times New Roman"/>
        </w:rPr>
        <w:lastRenderedPageBreak/>
        <w:t xml:space="preserve">all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associated with both EM proxies, showing that firms with higher leverage and higher percentage of current liabilities</w:t>
      </w:r>
      <w:r w:rsidR="00B27792">
        <w:rPr>
          <w:rFonts w:ascii="Times New Roman" w:hAnsi="Times New Roman" w:cs="Times New Roman"/>
        </w:rPr>
        <w:t xml:space="preserve"> excluding short-term debts</w:t>
      </w:r>
      <w:r w:rsidR="00161959" w:rsidRPr="00BA4329">
        <w:rPr>
          <w:rFonts w:ascii="Times New Roman" w:hAnsi="Times New Roman" w:cs="Times New Roman"/>
        </w:rPr>
        <w:t xml:space="preserve"> divided by total assets are more probably to engage EM regardless of which type of EM. As for the market-to-book value ratio (MTB)</w:t>
      </w:r>
      <w:r w:rsidR="00B27792">
        <w:rPr>
          <w:rFonts w:ascii="Times New Roman" w:hAnsi="Times New Roman" w:cs="Times New Roman"/>
        </w:rPr>
        <w:t xml:space="preserve"> and ZSCORE</w:t>
      </w:r>
      <w:r w:rsidR="00161959" w:rsidRPr="00BA4329">
        <w:rPr>
          <w:rFonts w:ascii="Times New Roman" w:hAnsi="Times New Roman" w:cs="Times New Roman"/>
        </w:rPr>
        <w:t xml:space="preserve">, on the contrary, </w:t>
      </w:r>
      <w:r w:rsidR="00B27792">
        <w:rPr>
          <w:rFonts w:ascii="Times New Roman" w:hAnsi="Times New Roman" w:cs="Times New Roman"/>
        </w:rPr>
        <w:t>are</w:t>
      </w:r>
      <w:r w:rsidR="00161959" w:rsidRPr="00BA4329">
        <w:rPr>
          <w:rFonts w:ascii="Times New Roman" w:hAnsi="Times New Roman" w:cs="Times New Roman"/>
        </w:rPr>
        <w:t xml:space="preserve">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(negatively) related to ABSDA (RM), showing that firms with higher market-to-book value ratio</w:t>
      </w:r>
      <w:r w:rsidR="00B27792">
        <w:rPr>
          <w:rFonts w:ascii="Times New Roman" w:hAnsi="Times New Roman" w:cs="Times New Roman"/>
        </w:rPr>
        <w:t xml:space="preserve"> or with strong</w:t>
      </w:r>
      <w:r w:rsidR="00C636CB">
        <w:rPr>
          <w:rFonts w:ascii="Times New Roman" w:hAnsi="Times New Roman" w:cs="Times New Roman"/>
        </w:rPr>
        <w:t>er</w:t>
      </w:r>
      <w:r w:rsidR="00B27792">
        <w:rPr>
          <w:rFonts w:ascii="Times New Roman" w:hAnsi="Times New Roman" w:cs="Times New Roman"/>
        </w:rPr>
        <w:t xml:space="preserve"> financial health</w:t>
      </w:r>
      <w:r w:rsidR="00161959" w:rsidRPr="00BA4329">
        <w:rPr>
          <w:rFonts w:ascii="Times New Roman" w:hAnsi="Times New Roman" w:cs="Times New Roman"/>
        </w:rPr>
        <w:t xml:space="preserve"> will take AM as the EM approach instead of RM. </w:t>
      </w:r>
    </w:p>
    <w:p w14:paraId="6A9BDE01" w14:textId="77777777" w:rsidR="008C24E3" w:rsidRPr="00BA4329" w:rsidRDefault="008C24E3" w:rsidP="008C24E3">
      <w:pPr>
        <w:pStyle w:val="31"/>
        <w:ind w:left="0" w:firstLine="425"/>
        <w:rPr>
          <w:rFonts w:ascii="Times New Roman" w:eastAsiaTheme="minorEastAsia" w:hAnsi="Times New Roman" w:cs="Times New Roman"/>
        </w:rPr>
      </w:pPr>
    </w:p>
    <w:p w14:paraId="5EB9C664" w14:textId="77777777" w:rsidR="008C24E3"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2 Here]</w:t>
      </w:r>
    </w:p>
    <w:p w14:paraId="5BBB80B7" w14:textId="77777777" w:rsidR="008C24E3" w:rsidRPr="00BA4329" w:rsidRDefault="008C24E3" w:rsidP="008C24E3">
      <w:pPr>
        <w:pStyle w:val="31"/>
        <w:ind w:left="0" w:firstLine="425"/>
        <w:rPr>
          <w:rFonts w:ascii="Times New Roman" w:eastAsiaTheme="minorEastAsia" w:hAnsi="Times New Roman" w:cs="Times New Roman"/>
        </w:rPr>
      </w:pPr>
    </w:p>
    <w:p w14:paraId="7570E19F" w14:textId="71FE6A15"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3</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A presents the results for the comparison of RPA adopters with pre-</w:t>
      </w:r>
      <w:ins w:id="140" w:author="Sheng-Feng Hsieh" w:date="2024-04-07T17:02:00Z">
        <w:r w:rsidR="00AA53C7">
          <w:rPr>
            <w:rFonts w:asciiTheme="minorEastAsia" w:eastAsiaTheme="minorEastAsia" w:hAnsiTheme="minorEastAsia" w:cs="Times New Roman" w:hint="eastAsia"/>
          </w:rPr>
          <w:t xml:space="preserve"> </w:t>
        </w:r>
      </w:ins>
      <w:r w:rsidRPr="00BA4329">
        <w:rPr>
          <w:rFonts w:ascii="Times New Roman" w:hAnsi="Times New Roman" w:cs="Times New Roman"/>
        </w:rPr>
        <w:t>versus post</w:t>
      </w:r>
      <w:ins w:id="141" w:author="Sheng-Feng Hsieh" w:date="2024-04-07T17:02:00Z">
        <w:r w:rsidR="00AA53C7">
          <w:rPr>
            <w:rFonts w:asciiTheme="minorEastAsia" w:eastAsiaTheme="minorEastAsia" w:hAnsiTheme="minorEastAsia" w:cs="Times New Roman" w:hint="eastAsia"/>
          </w:rPr>
          <w:t>-</w:t>
        </w:r>
      </w:ins>
      <w:r w:rsidRPr="00BA4329">
        <w:rPr>
          <w:rFonts w:ascii="Times New Roman" w:hAnsi="Times New Roman" w:cs="Times New Roman"/>
        </w:rPr>
        <w:t xml:space="preserve"> implementation periods. As for the measurements of EM,</w:t>
      </w:r>
      <w:r w:rsidR="003025E8" w:rsidRPr="003025E8">
        <w:rPr>
          <w:rFonts w:ascii="Times New Roman" w:hAnsi="Times New Roman" w:cs="Times New Roman"/>
        </w:rPr>
        <w:t xml:space="preserve"> the mean of </w:t>
      </w:r>
      <w:r w:rsidRPr="00BA4329">
        <w:rPr>
          <w:rFonts w:ascii="Times New Roman" w:hAnsi="Times New Roman" w:cs="Times New Roman"/>
        </w:rPr>
        <w:t xml:space="preserve">ABSDA is significantly different after the implementation at </w:t>
      </w:r>
      <w:r w:rsidR="00815074" w:rsidRPr="00BA4329">
        <w:rPr>
          <w:rFonts w:ascii="Times New Roman" w:eastAsiaTheme="minorEastAsia" w:hAnsi="Times New Roman" w:cs="Times New Roman"/>
        </w:rPr>
        <w:t>1</w:t>
      </w:r>
      <w:r w:rsidRPr="00BA4329">
        <w:rPr>
          <w:rFonts w:ascii="Times New Roman" w:hAnsi="Times New Roman" w:cs="Times New Roman"/>
        </w:rPr>
        <w:t xml:space="preserve">% significant level, showing the potential evidence that RPA </w:t>
      </w:r>
      <w:r w:rsidR="00EC0618">
        <w:rPr>
          <w:rFonts w:ascii="Times New Roman" w:hAnsi="Times New Roman" w:cs="Times New Roman"/>
        </w:rPr>
        <w:t>indeed</w:t>
      </w:r>
      <w:r w:rsidRPr="00BA4329">
        <w:rPr>
          <w:rFonts w:ascii="Times New Roman" w:hAnsi="Times New Roman" w:cs="Times New Roman"/>
        </w:rPr>
        <w:t xml:space="preserve"> affect EM, especially </w:t>
      </w:r>
      <w:r w:rsidR="00395183" w:rsidRPr="00BA4329">
        <w:rPr>
          <w:rFonts w:ascii="Times New Roman" w:hAnsi="Times New Roman" w:cs="Times New Roman"/>
        </w:rPr>
        <w:t>on</w:t>
      </w:r>
      <w:r w:rsidRPr="00BA4329">
        <w:rPr>
          <w:rFonts w:ascii="Times New Roman" w:hAnsi="Times New Roman" w:cs="Times New Roman"/>
        </w:rPr>
        <w:t xml:space="preserve"> AM</w:t>
      </w:r>
      <w:r w:rsidR="00CC3C93" w:rsidRPr="00BA4329">
        <w:rPr>
          <w:rFonts w:ascii="Times New Roman" w:hAnsi="Times New Roman" w:cs="Times New Roman"/>
        </w:rPr>
        <w:t>. Nevertheless, there seems to be no difference between the pre</w:t>
      </w:r>
      <w:ins w:id="142" w:author="Sheng-Feng Hsieh" w:date="2024-04-07T17:02:00Z">
        <w:r w:rsidR="00AA53C7">
          <w:rPr>
            <w:rFonts w:asciiTheme="minorEastAsia" w:eastAsiaTheme="minorEastAsia" w:hAnsiTheme="minorEastAsia" w:cs="Times New Roman" w:hint="eastAsia"/>
          </w:rPr>
          <w:t>-</w:t>
        </w:r>
      </w:ins>
      <w:r w:rsidR="00CC3C93" w:rsidRPr="00BA4329">
        <w:rPr>
          <w:rFonts w:ascii="Times New Roman" w:hAnsi="Times New Roman" w:cs="Times New Roman"/>
        </w:rPr>
        <w:t xml:space="preserve"> and post</w:t>
      </w:r>
      <w:del w:id="143" w:author="Sheng-Feng Hsieh" w:date="2024-04-07T17:02:00Z">
        <w:r w:rsidR="00CC3C93" w:rsidRPr="00BA4329" w:rsidDel="00AA53C7">
          <w:rPr>
            <w:rFonts w:ascii="Times New Roman" w:hAnsi="Times New Roman" w:cs="Times New Roman"/>
          </w:rPr>
          <w:delText xml:space="preserve"> </w:delText>
        </w:r>
      </w:del>
      <w:ins w:id="144" w:author="Sheng-Feng Hsieh" w:date="2024-04-07T17:02:00Z">
        <w:r w:rsidR="00AA53C7">
          <w:rPr>
            <w:rFonts w:asciiTheme="minorEastAsia" w:eastAsiaTheme="minorEastAsia" w:hAnsiTheme="minorEastAsia" w:cs="Times New Roman" w:hint="eastAsia"/>
          </w:rPr>
          <w:t>-</w:t>
        </w:r>
      </w:ins>
      <w:r w:rsidR="00CC3C93" w:rsidRPr="00BA4329">
        <w:rPr>
          <w:rFonts w:ascii="Times New Roman" w:hAnsi="Times New Roman" w:cs="Times New Roman"/>
        </w:rPr>
        <w:t xml:space="preserve">periods of RPA implementation </w:t>
      </w:r>
      <w:r w:rsidR="00D56057" w:rsidRPr="00BA4329">
        <w:rPr>
          <w:rFonts w:ascii="Times New Roman" w:hAnsi="Times New Roman" w:cs="Times New Roman"/>
        </w:rPr>
        <w:t>o</w:t>
      </w:r>
      <w:r w:rsidR="00CC3C93" w:rsidRPr="00BA4329">
        <w:rPr>
          <w:rFonts w:ascii="Times New Roman" w:hAnsi="Times New Roman" w:cs="Times New Roman"/>
        </w:rPr>
        <w:t>n RM. Table 3</w:t>
      </w:r>
      <w:r w:rsidR="003025E8" w:rsidRPr="003025E8">
        <w:rPr>
          <w:rFonts w:ascii="Times New Roman" w:eastAsiaTheme="minorEastAsia" w:hAnsi="Times New Roman" w:cs="Times New Roman"/>
        </w:rPr>
        <w:t>, Panel</w:t>
      </w:r>
      <w:r w:rsidR="00CC3C93" w:rsidRPr="00BA4329">
        <w:rPr>
          <w:rFonts w:ascii="Times New Roman" w:hAnsi="Times New Roman" w:cs="Times New Roman"/>
        </w:rPr>
        <w:t xml:space="preserve"> B shows the comparison between treatment group and control group given the pre-implementation of RPA periods. </w:t>
      </w:r>
      <w:r w:rsidR="003025E8">
        <w:rPr>
          <w:rFonts w:ascii="Times New Roman" w:hAnsi="Times New Roman" w:cs="Times New Roman"/>
        </w:rPr>
        <w:t>T</w:t>
      </w:r>
      <w:r w:rsidR="005257E1" w:rsidRPr="00BA4329">
        <w:rPr>
          <w:rFonts w:ascii="Times New Roman" w:hAnsi="Times New Roman" w:cs="Times New Roman"/>
        </w:rPr>
        <w:t>here is no difference between control group and</w:t>
      </w:r>
      <w:r w:rsidR="003025E8" w:rsidRPr="003025E8">
        <w:rPr>
          <w:rFonts w:ascii="Times New Roman" w:hAnsi="Times New Roman" w:cs="Times New Roman"/>
        </w:rPr>
        <w:t xml:space="preserve"> RPA adopter </w:t>
      </w:r>
      <w:r w:rsidR="005257E1" w:rsidRPr="00BA4329">
        <w:rPr>
          <w:rFonts w:ascii="Times New Roman" w:hAnsi="Times New Roman" w:cs="Times New Roman"/>
        </w:rPr>
        <w:t xml:space="preserve">group on mean difference of </w:t>
      </w:r>
      <w:r w:rsidR="00637F53" w:rsidRPr="00BA4329">
        <w:rPr>
          <w:rFonts w:ascii="Times New Roman" w:eastAsiaTheme="minorEastAsia" w:hAnsi="Times New Roman" w:cs="Times New Roman"/>
        </w:rPr>
        <w:t>SIZE</w:t>
      </w:r>
      <w:r w:rsidR="003025E8">
        <w:rPr>
          <w:rFonts w:ascii="Times New Roman" w:hAnsi="Times New Roman" w:cs="Times New Roman"/>
        </w:rPr>
        <w:t xml:space="preserve"> </w:t>
      </w:r>
      <w:r w:rsidR="005257E1" w:rsidRPr="00BA4329">
        <w:rPr>
          <w:rFonts w:ascii="Times New Roman" w:hAnsi="Times New Roman" w:cs="Times New Roman"/>
        </w:rPr>
        <w:t>(</w:t>
      </w:r>
      <w:r w:rsidR="003025E8" w:rsidRPr="003025E8">
        <w:rPr>
          <w:rFonts w:ascii="Times New Roman" w:hAnsi="Times New Roman" w:cs="Times New Roman"/>
        </w:rPr>
        <w:t>p = 0.</w:t>
      </w:r>
      <w:r w:rsidR="00EC0618">
        <w:rPr>
          <w:rFonts w:ascii="Times New Roman" w:eastAsiaTheme="minorEastAsia" w:hAnsi="Times New Roman" w:cs="Times New Roman"/>
        </w:rPr>
        <w:t>5812</w:t>
      </w:r>
      <w:r w:rsidR="005257E1" w:rsidRPr="00BA4329">
        <w:rPr>
          <w:rFonts w:ascii="Times New Roman" w:hAnsi="Times New Roman" w:cs="Times New Roman"/>
        </w:rPr>
        <w:t>)</w:t>
      </w:r>
      <w:r w:rsidR="003025E8">
        <w:rPr>
          <w:rFonts w:ascii="Times New Roman" w:eastAsiaTheme="minorEastAsia" w:hAnsi="Times New Roman" w:cs="Times New Roman"/>
        </w:rPr>
        <w:t>.</w:t>
      </w:r>
      <w:r w:rsidR="005257E1" w:rsidRPr="00BA4329">
        <w:rPr>
          <w:rFonts w:ascii="Times New Roman" w:hAnsi="Times New Roman" w:cs="Times New Roman"/>
        </w:rPr>
        <w:t xml:space="preserve"> </w:t>
      </w:r>
      <w:r w:rsidR="00FA1ED7" w:rsidRPr="00BA4329">
        <w:rPr>
          <w:rFonts w:ascii="Times New Roman" w:hAnsi="Times New Roman" w:cs="Times New Roman"/>
        </w:rPr>
        <w:t>For the EM proxies, t</w:t>
      </w:r>
      <w:r w:rsidR="00CC3C93" w:rsidRPr="00BA4329">
        <w:rPr>
          <w:rFonts w:ascii="Times New Roman" w:hAnsi="Times New Roman" w:cs="Times New Roman"/>
        </w:rPr>
        <w:t>here exists a significant gap</w:t>
      </w:r>
      <w:r w:rsidR="00637F53" w:rsidRPr="00BA4329">
        <w:rPr>
          <w:rFonts w:ascii="Times New Roman" w:eastAsiaTheme="minorEastAsia" w:hAnsi="Times New Roman" w:cs="Times New Roman"/>
        </w:rPr>
        <w:t xml:space="preserve"> (</w:t>
      </w:r>
      <w:r w:rsidR="003025E8" w:rsidRPr="003025E8">
        <w:rPr>
          <w:rFonts w:ascii="Times New Roman" w:eastAsiaTheme="minorEastAsia" w:hAnsi="Times New Roman" w:cs="Times New Roman"/>
        </w:rPr>
        <w:t>p &lt; 0.</w:t>
      </w:r>
      <w:r w:rsidR="00637F53" w:rsidRPr="00BA4329">
        <w:rPr>
          <w:rFonts w:ascii="Times New Roman" w:eastAsiaTheme="minorEastAsia" w:hAnsi="Times New Roman" w:cs="Times New Roman"/>
        </w:rPr>
        <w:t>01)</w:t>
      </w:r>
      <w:r w:rsidR="00CC3C93" w:rsidRPr="00BA4329">
        <w:rPr>
          <w:rFonts w:ascii="Times New Roman" w:hAnsi="Times New Roman" w:cs="Times New Roman"/>
        </w:rPr>
        <w:t xml:space="preserve"> between two groups in terms of AB</w:t>
      </w:r>
      <w:r w:rsidR="00FD73C6" w:rsidRPr="00BA4329">
        <w:rPr>
          <w:rFonts w:ascii="Times New Roman" w:hAnsi="Times New Roman" w:cs="Times New Roman"/>
        </w:rPr>
        <w:t>EXP</w:t>
      </w:r>
      <w:r w:rsidR="00CC3C93" w:rsidRPr="00BA4329">
        <w:rPr>
          <w:rFonts w:ascii="Times New Roman" w:hAnsi="Times New Roman" w:cs="Times New Roman"/>
        </w:rPr>
        <w:t xml:space="preserve">, which shows that firms in control group are more likely to engage in </w:t>
      </w:r>
      <w:r w:rsidR="00FD73C6" w:rsidRPr="00BA4329">
        <w:rPr>
          <w:rFonts w:ascii="Times New Roman" w:hAnsi="Times New Roman" w:cs="Times New Roman"/>
        </w:rPr>
        <w:t>R</w:t>
      </w:r>
      <w:r w:rsidR="00CC3C93" w:rsidRPr="00BA4329">
        <w:rPr>
          <w:rFonts w:ascii="Times New Roman" w:hAnsi="Times New Roman" w:cs="Times New Roman"/>
        </w:rPr>
        <w:t>M</w:t>
      </w:r>
      <w:r w:rsidR="00FD73C6" w:rsidRPr="00BA4329">
        <w:rPr>
          <w:rFonts w:ascii="Times New Roman" w:hAnsi="Times New Roman" w:cs="Times New Roman"/>
        </w:rPr>
        <w:t xml:space="preserve"> through discretionary expenses</w:t>
      </w:r>
      <w:r w:rsidR="00CC3C93" w:rsidRPr="00BA4329">
        <w:rPr>
          <w:rFonts w:ascii="Times New Roman" w:hAnsi="Times New Roman" w:cs="Times New Roman"/>
        </w:rPr>
        <w:t xml:space="preserve"> compared to those in treatment group. </w:t>
      </w:r>
      <w:r w:rsidR="00ED070A" w:rsidRPr="00BA4329">
        <w:rPr>
          <w:rFonts w:ascii="Times New Roman" w:hAnsi="Times New Roman" w:cs="Times New Roman"/>
        </w:rPr>
        <w:t>O</w:t>
      </w:r>
      <w:r w:rsidR="00FD73C6" w:rsidRPr="00BA4329">
        <w:rPr>
          <w:rFonts w:ascii="Times New Roman" w:hAnsi="Times New Roman" w:cs="Times New Roman"/>
        </w:rPr>
        <w:t>n the contrary</w:t>
      </w:r>
      <w:r w:rsidR="00CC3C93" w:rsidRPr="00BA4329">
        <w:rPr>
          <w:rFonts w:ascii="Times New Roman" w:hAnsi="Times New Roman" w:cs="Times New Roman"/>
        </w:rPr>
        <w:t xml:space="preserve">, it presents no significant difference for the </w:t>
      </w:r>
      <w:r w:rsidR="00FD73C6" w:rsidRPr="00BA4329">
        <w:rPr>
          <w:rFonts w:ascii="Times New Roman" w:hAnsi="Times New Roman" w:cs="Times New Roman"/>
        </w:rPr>
        <w:t>AM</w:t>
      </w:r>
      <w:r w:rsidR="00CC3C93" w:rsidRPr="00BA4329">
        <w:rPr>
          <w:rFonts w:ascii="Times New Roman" w:hAnsi="Times New Roman" w:cs="Times New Roman"/>
        </w:rPr>
        <w:t xml:space="preserve"> measurements between two group. Table 3</w:t>
      </w:r>
      <w:r w:rsidR="003025E8" w:rsidRPr="003025E8">
        <w:rPr>
          <w:rFonts w:ascii="Times New Roman" w:eastAsiaTheme="minorEastAsia" w:hAnsi="Times New Roman" w:cs="Times New Roman"/>
        </w:rPr>
        <w:t>, Panel</w:t>
      </w:r>
      <w:r w:rsidR="00CC3C93" w:rsidRPr="00BA4329">
        <w:rPr>
          <w:rFonts w:ascii="Times New Roman" w:hAnsi="Times New Roman" w:cs="Times New Roman"/>
        </w:rPr>
        <w:t xml:space="preserve"> C</w:t>
      </w:r>
      <w:r w:rsidR="003025E8">
        <w:rPr>
          <w:rFonts w:ascii="Times New Roman" w:hAnsi="Times New Roman" w:cs="Times New Roman"/>
        </w:rPr>
        <w:t xml:space="preserve"> </w:t>
      </w:r>
      <w:r w:rsidR="00CC3C93" w:rsidRPr="00BA4329">
        <w:rPr>
          <w:rFonts w:ascii="Times New Roman" w:hAnsi="Times New Roman" w:cs="Times New Roman"/>
        </w:rPr>
        <w:t>display</w:t>
      </w:r>
      <w:r w:rsidR="003025E8">
        <w:rPr>
          <w:rFonts w:ascii="Times New Roman" w:eastAsiaTheme="minorEastAsia" w:hAnsi="Times New Roman" w:cs="Times New Roman"/>
        </w:rPr>
        <w:t>s</w:t>
      </w:r>
      <w:r w:rsidR="00CC3C93" w:rsidRPr="00BA4329">
        <w:rPr>
          <w:rFonts w:ascii="Times New Roman" w:hAnsi="Times New Roman" w:cs="Times New Roman"/>
        </w:rPr>
        <w:t xml:space="preserve"> the comparison of selected variables between treatment and control groups after RPA adoption.</w:t>
      </w:r>
      <w:r w:rsidR="005257E1" w:rsidRPr="00BA4329">
        <w:rPr>
          <w:rFonts w:ascii="Times New Roman" w:hAnsi="Times New Roman" w:cs="Times New Roman"/>
        </w:rPr>
        <w:t xml:space="preserve"> Again, there is no difference between control group and</w:t>
      </w:r>
      <w:r w:rsidR="003025E8" w:rsidRPr="003025E8">
        <w:rPr>
          <w:rFonts w:ascii="Times New Roman" w:hAnsi="Times New Roman" w:cs="Times New Roman"/>
        </w:rPr>
        <w:t xml:space="preserve"> RPA adopter</w:t>
      </w:r>
      <w:r w:rsidR="005257E1" w:rsidRPr="00BA4329">
        <w:rPr>
          <w:rFonts w:ascii="Times New Roman" w:hAnsi="Times New Roman" w:cs="Times New Roman"/>
        </w:rPr>
        <w:t xml:space="preserve"> group on mean difference of </w:t>
      </w:r>
      <w:r w:rsidR="00637F53" w:rsidRPr="00BA4329">
        <w:rPr>
          <w:rFonts w:ascii="Times New Roman" w:eastAsiaTheme="minorEastAsia" w:hAnsi="Times New Roman" w:cs="Times New Roman"/>
        </w:rPr>
        <w:t>SIZE</w:t>
      </w:r>
      <w:r w:rsidR="003025E8">
        <w:rPr>
          <w:rFonts w:ascii="Times New Roman" w:hAnsi="Times New Roman" w:cs="Times New Roman"/>
        </w:rPr>
        <w:t xml:space="preserve"> </w:t>
      </w:r>
      <w:r w:rsidR="005257E1" w:rsidRPr="00BA4329">
        <w:rPr>
          <w:rFonts w:ascii="Times New Roman" w:hAnsi="Times New Roman" w:cs="Times New Roman"/>
        </w:rPr>
        <w:t>(</w:t>
      </w:r>
      <w:r w:rsidR="003025E8" w:rsidRPr="003025E8">
        <w:rPr>
          <w:rFonts w:ascii="Times New Roman" w:hAnsi="Times New Roman" w:cs="Times New Roman"/>
        </w:rPr>
        <w:t>p = 0.3491).</w:t>
      </w:r>
      <w:r w:rsidR="00CC3C93" w:rsidRPr="00BA4329">
        <w:rPr>
          <w:rFonts w:ascii="Times New Roman" w:hAnsi="Times New Roman" w:cs="Times New Roman"/>
        </w:rPr>
        <w:t xml:space="preserve"> Interestingly, it shows the significant gap between </w:t>
      </w:r>
      <w:r w:rsidR="003025E8">
        <w:rPr>
          <w:rFonts w:ascii="Times New Roman" w:eastAsiaTheme="minorEastAsia" w:hAnsi="Times New Roman" w:cs="Times New Roman"/>
        </w:rPr>
        <w:t xml:space="preserve">the </w:t>
      </w:r>
      <w:r w:rsidR="00CC3C93" w:rsidRPr="00BA4329">
        <w:rPr>
          <w:rFonts w:ascii="Times New Roman" w:hAnsi="Times New Roman" w:cs="Times New Roman"/>
        </w:rPr>
        <w:t>two group</w:t>
      </w:r>
      <w:r w:rsidR="0040065A" w:rsidRPr="00BA4329">
        <w:rPr>
          <w:rFonts w:ascii="Times New Roman" w:hAnsi="Times New Roman" w:cs="Times New Roman"/>
        </w:rPr>
        <w:t>s</w:t>
      </w:r>
      <w:r w:rsidR="00CC3C93" w:rsidRPr="00BA4329">
        <w:rPr>
          <w:rFonts w:ascii="Times New Roman" w:hAnsi="Times New Roman" w:cs="Times New Roman"/>
        </w:rPr>
        <w:t xml:space="preserve"> for ABSDA. </w:t>
      </w:r>
      <w:r w:rsidR="00AD56F8" w:rsidRPr="00BA4329">
        <w:rPr>
          <w:rFonts w:ascii="Times New Roman" w:hAnsi="Times New Roman" w:cs="Times New Roman"/>
        </w:rPr>
        <w:t xml:space="preserve">The firms of treatment group are more likely to engage in AM </w:t>
      </w:r>
      <w:r w:rsidR="00CC3C93" w:rsidRPr="00BA4329">
        <w:rPr>
          <w:rFonts w:ascii="Times New Roman" w:hAnsi="Times New Roman" w:cs="Times New Roman"/>
        </w:rPr>
        <w:t>in the post implementation period</w:t>
      </w:r>
      <w:r w:rsidR="00AD56F8" w:rsidRPr="00BA4329">
        <w:rPr>
          <w:rFonts w:ascii="Times New Roman" w:hAnsi="Times New Roman" w:cs="Times New Roman"/>
        </w:rPr>
        <w:t xml:space="preserve">. </w:t>
      </w:r>
      <w:r w:rsidR="0040065A" w:rsidRPr="00BA4329">
        <w:rPr>
          <w:rFonts w:ascii="Times New Roman" w:hAnsi="Times New Roman" w:cs="Times New Roman"/>
        </w:rPr>
        <w:t>However, t</w:t>
      </w:r>
      <w:r w:rsidR="00AD56F8" w:rsidRPr="00BA4329">
        <w:rPr>
          <w:rFonts w:ascii="Times New Roman" w:hAnsi="Times New Roman" w:cs="Times New Roman"/>
        </w:rPr>
        <w:t xml:space="preserve">here are no differences between </w:t>
      </w:r>
      <w:r w:rsidR="003025E8">
        <w:rPr>
          <w:rFonts w:ascii="Times New Roman" w:eastAsiaTheme="minorEastAsia" w:hAnsi="Times New Roman" w:cs="Times New Roman"/>
        </w:rPr>
        <w:t>the</w:t>
      </w:r>
      <w:ins w:id="145" w:author="Sheng-Feng Hsieh" w:date="2024-04-07T16:59:00Z">
        <w:r w:rsidR="005B40E9">
          <w:rPr>
            <w:rFonts w:ascii="Times New Roman" w:eastAsiaTheme="minorEastAsia" w:hAnsi="Times New Roman" w:cs="Times New Roman" w:hint="eastAsia"/>
          </w:rPr>
          <w:t xml:space="preserve"> </w:t>
        </w:r>
      </w:ins>
      <w:r w:rsidR="00AD56F8" w:rsidRPr="00BA4329">
        <w:rPr>
          <w:rFonts w:ascii="Times New Roman" w:hAnsi="Times New Roman" w:cs="Times New Roman"/>
        </w:rPr>
        <w:t>two groups</w:t>
      </w:r>
      <w:r w:rsidR="00CC3C93" w:rsidRPr="00BA4329">
        <w:rPr>
          <w:rFonts w:ascii="Times New Roman" w:hAnsi="Times New Roman" w:cs="Times New Roman"/>
        </w:rPr>
        <w:t xml:space="preserve"> </w:t>
      </w:r>
      <w:r w:rsidR="00AD56F8" w:rsidRPr="00BA4329">
        <w:rPr>
          <w:rFonts w:ascii="Times New Roman" w:hAnsi="Times New Roman" w:cs="Times New Roman"/>
        </w:rPr>
        <w:t>in terms of all RM proxies after the RPA implementation.</w:t>
      </w:r>
    </w:p>
    <w:p w14:paraId="110BDADD" w14:textId="77777777" w:rsidR="008C24E3" w:rsidRPr="00BA4329" w:rsidRDefault="008C24E3" w:rsidP="008C24E3">
      <w:pPr>
        <w:pStyle w:val="31"/>
        <w:ind w:left="0" w:firstLine="425"/>
        <w:rPr>
          <w:rFonts w:ascii="Times New Roman" w:eastAsiaTheme="minorEastAsia" w:hAnsi="Times New Roman" w:cs="Times New Roman"/>
        </w:rPr>
      </w:pPr>
    </w:p>
    <w:p w14:paraId="0F1EBBAE" w14:textId="4B396F55" w:rsidR="009D7789"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lastRenderedPageBreak/>
        <w:t>[Insert Table 3 Here]</w:t>
      </w:r>
    </w:p>
    <w:p w14:paraId="5A9C3A4D" w14:textId="77777777" w:rsidR="008C24E3" w:rsidRPr="00BA4329" w:rsidRDefault="008C24E3" w:rsidP="008C24E3">
      <w:pPr>
        <w:pStyle w:val="31"/>
        <w:ind w:left="0" w:firstLine="425"/>
        <w:rPr>
          <w:rFonts w:ascii="Times New Roman" w:eastAsiaTheme="minorEastAsia" w:hAnsi="Times New Roman" w:cs="Times New Roman"/>
        </w:rPr>
      </w:pPr>
    </w:p>
    <w:p w14:paraId="47318F49" w14:textId="11F2993C" w:rsidR="008C24E3" w:rsidRPr="00BA4329" w:rsidRDefault="00C638A4"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Testing for </w:t>
      </w:r>
      <w:r w:rsidR="003025E8">
        <w:rPr>
          <w:rFonts w:ascii="Times New Roman" w:hAnsi="Times New Roman" w:cs="Times New Roman"/>
          <w:sz w:val="24"/>
          <w:szCs w:val="24"/>
        </w:rPr>
        <w:t>E</w:t>
      </w:r>
      <w:r w:rsidRPr="00BA4329">
        <w:rPr>
          <w:rFonts w:ascii="Times New Roman" w:hAnsi="Times New Roman" w:cs="Times New Roman"/>
          <w:sz w:val="24"/>
          <w:szCs w:val="24"/>
        </w:rPr>
        <w:t>ndogeneity and 2SLS</w:t>
      </w:r>
    </w:p>
    <w:p w14:paraId="6A0C161F" w14:textId="3A07A91E" w:rsidR="008C24E3" w:rsidRDefault="008C24E3" w:rsidP="008C24E3">
      <w:pPr>
        <w:pStyle w:val="31"/>
        <w:ind w:left="0" w:firstLine="425"/>
        <w:rPr>
          <w:rFonts w:ascii="Times New Roman" w:hAnsi="Times New Roman" w:cs="Times New Roman"/>
        </w:rPr>
      </w:pPr>
      <w:r w:rsidRPr="00BA4329">
        <w:rPr>
          <w:rFonts w:ascii="Times New Roman" w:eastAsiaTheme="minorEastAsia" w:hAnsi="Times New Roman" w:cs="Times New Roman"/>
        </w:rPr>
        <w:t xml:space="preserve"> </w:t>
      </w:r>
      <w:r w:rsidR="00641311" w:rsidRPr="00BA4329">
        <w:rPr>
          <w:rFonts w:ascii="Times New Roman" w:hAnsi="Times New Roman" w:cs="Times New Roman"/>
        </w:rPr>
        <w:t xml:space="preserve">Based on the testing procedure outlined </w:t>
      </w:r>
      <w:r w:rsidR="00EE1517">
        <w:rPr>
          <w:rFonts w:ascii="Times New Roman" w:hAnsi="Times New Roman" w:cs="Times New Roman"/>
        </w:rPr>
        <w:t>from the previous section</w:t>
      </w:r>
      <w:r w:rsidR="00641311" w:rsidRPr="00BA4329">
        <w:rPr>
          <w:rFonts w:ascii="Times New Roman" w:hAnsi="Times New Roman" w:cs="Times New Roman"/>
        </w:rPr>
        <w:t>, we have determined that the coefficients of the residuals in AM</w:t>
      </w:r>
      <w:r w:rsidR="004619BC" w:rsidRPr="00BA4329">
        <w:rPr>
          <w:rFonts w:ascii="Times New Roman" w:hAnsi="Times New Roman" w:cs="Times New Roman"/>
        </w:rPr>
        <w:t xml:space="preserve"> (RM)</w:t>
      </w:r>
      <w:r w:rsidR="00641311" w:rsidRPr="00BA4329">
        <w:rPr>
          <w:rFonts w:ascii="Times New Roman" w:hAnsi="Times New Roman" w:cs="Times New Roman"/>
        </w:rPr>
        <w:t xml:space="preserve"> are significantly different from zero. This finding holds true not only across all equations tested within the implementers</w:t>
      </w:r>
      <w:r w:rsidR="00E91B51">
        <w:rPr>
          <w:rFonts w:ascii="Times New Roman" w:hAnsi="Times New Roman" w:cs="Times New Roman"/>
        </w:rPr>
        <w:t>’</w:t>
      </w:r>
      <w:r w:rsidR="00641311" w:rsidRPr="00BA4329">
        <w:rPr>
          <w:rFonts w:ascii="Times New Roman" w:hAnsi="Times New Roman" w:cs="Times New Roman"/>
        </w:rPr>
        <w:t xml:space="preserve"> regression models but also when compared with the control group. This indicates that the Two-Stage Least Squares (2SLS) method is more suitable than Ordinary Least Squares (OLS).</w:t>
      </w:r>
      <w:r w:rsidR="00F85971">
        <w:rPr>
          <w:rFonts w:ascii="Times New Roman" w:hAnsi="Times New Roman" w:cs="Times New Roman"/>
        </w:rPr>
        <w:t xml:space="preserve"> </w:t>
      </w:r>
      <w:commentRangeStart w:id="146"/>
      <w:r w:rsidR="00F85971">
        <w:rPr>
          <w:rFonts w:ascii="Times New Roman" w:hAnsi="Times New Roman" w:cs="Times New Roman"/>
        </w:rPr>
        <w:t>Following</w:t>
      </w:r>
      <w:r w:rsidR="009D729F">
        <w:rPr>
          <w:rFonts w:ascii="Times New Roman" w:hAnsi="Times New Roman" w:cs="Times New Roman"/>
        </w:rPr>
        <w:t>s</w:t>
      </w:r>
      <w:r w:rsidR="00F85971">
        <w:rPr>
          <w:rFonts w:ascii="Times New Roman" w:hAnsi="Times New Roman" w:cs="Times New Roman"/>
        </w:rPr>
        <w:t xml:space="preserve"> are the results from Hausman auxiliary regression test. </w:t>
      </w:r>
      <w:r w:rsidR="00E26A97" w:rsidRPr="00E26A97">
        <w:rPr>
          <w:rFonts w:ascii="Times New Roman" w:hAnsi="Times New Roman" w:cs="Times New Roman"/>
        </w:rPr>
        <w:t xml:space="preserve">In the RPA adopter group, testing </w:t>
      </w:r>
      <w:r w:rsidR="00F85971">
        <w:rPr>
          <w:rFonts w:ascii="Times New Roman" w:hAnsi="Times New Roman" w:cs="Times New Roman"/>
        </w:rPr>
        <w:t xml:space="preserve">result </w:t>
      </w:r>
      <w:r w:rsidR="00E26A97" w:rsidRPr="00E26A97">
        <w:rPr>
          <w:rFonts w:ascii="Times New Roman" w:hAnsi="Times New Roman" w:cs="Times New Roman"/>
        </w:rPr>
        <w:t>reveals that the residual coefficient of RM in the AM equation is 0.07 with a t-value of 1.852. Additionally, the residuals of AM in the RM, ABEXP, and ABPROD equations have coefficients of 9.390, 5.421, and 4.4043, respectively, with corresponding t-values of 3.591, 5.371, and 2.101. In regression analysis considering both RPA adopter and control groups, the residual coefficient of RM in the AM equation is 0.049 with a t-value of 1.934. Moreover, the residuals of AM in the RM and ABEXP equations have coefficients of 14.953 and 8.751, respectively, with t-values of 2.341 and 2.480.</w:t>
      </w:r>
      <w:commentRangeEnd w:id="146"/>
      <w:r w:rsidR="00AA53C7">
        <w:rPr>
          <w:rStyle w:val="a6"/>
          <w:rFonts w:eastAsiaTheme="minorEastAsia"/>
        </w:rPr>
        <w:commentReference w:id="146"/>
      </w:r>
      <w:r w:rsidR="005750CF">
        <w:rPr>
          <w:rFonts w:ascii="Times New Roman" w:hAnsi="Times New Roman" w:cs="Times New Roman"/>
        </w:rPr>
        <w:t xml:space="preserve"> </w:t>
      </w:r>
      <w:r w:rsidR="00641311" w:rsidRPr="00BA4329">
        <w:rPr>
          <w:rFonts w:ascii="Times New Roman" w:hAnsi="Times New Roman" w:cs="Times New Roman"/>
        </w:rPr>
        <w:t xml:space="preserve">Consequently, the </w:t>
      </w:r>
      <w:r w:rsidR="009D729F" w:rsidRPr="009D729F">
        <w:rPr>
          <w:rFonts w:ascii="Times New Roman" w:eastAsiaTheme="minorEastAsia" w:hAnsi="Times New Roman" w:cs="Times New Roman"/>
        </w:rPr>
        <w:t>following</w:t>
      </w:r>
      <w:ins w:id="147" w:author="Sheng-Feng Hsieh" w:date="2024-04-07T17:00:00Z">
        <w:r w:rsidR="00AA53C7" w:rsidRPr="00BA4329">
          <w:rPr>
            <w:rFonts w:ascii="Times New Roman" w:hAnsi="Times New Roman" w:cs="Times New Roman"/>
          </w:rPr>
          <w:t xml:space="preserve"> </w:t>
        </w:r>
      </w:ins>
      <w:r w:rsidR="00641311" w:rsidRPr="00BA4329">
        <w:rPr>
          <w:rFonts w:ascii="Times New Roman" w:hAnsi="Times New Roman" w:cs="Times New Roman"/>
        </w:rPr>
        <w:t>multivariate analysis section will employ 2SLS for regression analyses. We regress AM (RM) against all control variables to derive the predicted AM (RM), which represents the fitted value from the first stage equation.</w:t>
      </w:r>
      <w:r w:rsidR="00EC0618">
        <w:rPr>
          <w:rFonts w:ascii="Times New Roman" w:eastAsiaTheme="minorEastAsia" w:hAnsi="Times New Roman" w:cs="Times New Roman"/>
        </w:rPr>
        <w:t xml:space="preserve"> Despite the ABPROD equation for </w:t>
      </w:r>
      <w:r w:rsidR="00EC0618" w:rsidRPr="00BA4329">
        <w:rPr>
          <w:rFonts w:ascii="Times New Roman" w:hAnsi="Times New Roman" w:cs="Times New Roman"/>
        </w:rPr>
        <w:t>compar</w:t>
      </w:r>
      <w:r w:rsidR="00EC0618">
        <w:rPr>
          <w:rFonts w:ascii="Times New Roman" w:hAnsi="Times New Roman" w:cs="Times New Roman"/>
        </w:rPr>
        <w:t>ison</w:t>
      </w:r>
      <w:r w:rsidR="00EC0618" w:rsidRPr="00BA4329">
        <w:rPr>
          <w:rFonts w:ascii="Times New Roman" w:hAnsi="Times New Roman" w:cs="Times New Roman"/>
        </w:rPr>
        <w:t xml:space="preserve"> with the control group</w:t>
      </w:r>
      <w:r w:rsidR="00EC0618">
        <w:rPr>
          <w:rFonts w:ascii="Times New Roman" w:hAnsi="Times New Roman" w:cs="Times New Roman"/>
        </w:rPr>
        <w:t xml:space="preserve">, all the other models show the endogeneity problem between AM and </w:t>
      </w:r>
      <w:r w:rsidR="00F85971">
        <w:rPr>
          <w:rFonts w:ascii="Times New Roman" w:hAnsi="Times New Roman" w:cs="Times New Roman"/>
        </w:rPr>
        <w:t>proxies of RM</w:t>
      </w:r>
      <w:r w:rsidR="00EC0618">
        <w:rPr>
          <w:rFonts w:ascii="Times New Roman" w:hAnsi="Times New Roman" w:cs="Times New Roman"/>
        </w:rPr>
        <w:t xml:space="preserve">. </w:t>
      </w:r>
      <w:r w:rsidR="00FE2288">
        <w:rPr>
          <w:rFonts w:ascii="Times New Roman" w:hAnsi="Times New Roman" w:cs="Times New Roman"/>
        </w:rPr>
        <w:t xml:space="preserve">As a result, </w:t>
      </w:r>
      <w:r w:rsidR="00641311" w:rsidRPr="00BA4329">
        <w:rPr>
          <w:rFonts w:ascii="Times New Roman" w:hAnsi="Times New Roman" w:cs="Times New Roman"/>
        </w:rPr>
        <w:t>fitted values</w:t>
      </w:r>
      <w:r w:rsidR="00FE2288">
        <w:rPr>
          <w:rFonts w:ascii="Times New Roman" w:hAnsi="Times New Roman" w:cs="Times New Roman"/>
        </w:rPr>
        <w:t xml:space="preserve"> predicted from the first stage equations</w:t>
      </w:r>
      <w:r w:rsidR="00641311" w:rsidRPr="00BA4329">
        <w:rPr>
          <w:rFonts w:ascii="Times New Roman" w:hAnsi="Times New Roman" w:cs="Times New Roman"/>
        </w:rPr>
        <w:t xml:space="preserve"> are used in place of the actual values of the </w:t>
      </w:r>
      <w:r w:rsidR="006C36ED" w:rsidRPr="00BA4329">
        <w:rPr>
          <w:rFonts w:ascii="Times New Roman" w:hAnsi="Times New Roman" w:cs="Times New Roman"/>
        </w:rPr>
        <w:t xml:space="preserve">EM </w:t>
      </w:r>
      <w:r w:rsidR="00641311" w:rsidRPr="00BA4329">
        <w:rPr>
          <w:rFonts w:ascii="Times New Roman" w:hAnsi="Times New Roman" w:cs="Times New Roman"/>
        </w:rPr>
        <w:t>proxies</w:t>
      </w:r>
      <w:r w:rsidR="00FE2288">
        <w:rPr>
          <w:rFonts w:ascii="Times New Roman" w:hAnsi="Times New Roman" w:cs="Times New Roman"/>
        </w:rPr>
        <w:t xml:space="preserve"> in the second stage</w:t>
      </w:r>
      <w:r w:rsidR="00641311" w:rsidRPr="00BA4329">
        <w:rPr>
          <w:rFonts w:ascii="Times New Roman" w:hAnsi="Times New Roman" w:cs="Times New Roman"/>
        </w:rPr>
        <w:t>.</w:t>
      </w:r>
      <w:r w:rsidR="00FB035C" w:rsidRPr="00BA4329">
        <w:rPr>
          <w:rFonts w:ascii="Times New Roman" w:hAnsi="Times New Roman" w:cs="Times New Roman"/>
        </w:rPr>
        <w:t xml:space="preserve"> </w:t>
      </w:r>
    </w:p>
    <w:p w14:paraId="303918CE" w14:textId="77777777" w:rsidR="00EC1515" w:rsidRPr="00BA4329" w:rsidRDefault="00EC1515" w:rsidP="008C24E3">
      <w:pPr>
        <w:pStyle w:val="31"/>
        <w:ind w:left="0" w:firstLine="425"/>
        <w:rPr>
          <w:rFonts w:ascii="Times New Roman" w:eastAsiaTheme="minorEastAsia" w:hAnsi="Times New Roman" w:cs="Times New Roman"/>
        </w:rPr>
      </w:pPr>
    </w:p>
    <w:p w14:paraId="160985DA" w14:textId="387FA096" w:rsidR="008C24E3" w:rsidRPr="00BA4329" w:rsidRDefault="00C638A4"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Within </w:t>
      </w:r>
      <w:r w:rsidR="009D729F">
        <w:rPr>
          <w:rFonts w:ascii="Times New Roman" w:hAnsi="Times New Roman" w:cs="Times New Roman"/>
          <w:sz w:val="24"/>
          <w:szCs w:val="24"/>
        </w:rPr>
        <w:t>T</w:t>
      </w:r>
      <w:r w:rsidRPr="00BA4329">
        <w:rPr>
          <w:rFonts w:ascii="Times New Roman" w:hAnsi="Times New Roman" w:cs="Times New Roman"/>
          <w:sz w:val="24"/>
          <w:szCs w:val="24"/>
        </w:rPr>
        <w:t xml:space="preserve">reatment </w:t>
      </w:r>
      <w:r w:rsidR="009D729F">
        <w:rPr>
          <w:rFonts w:ascii="Times New Roman" w:hAnsi="Times New Roman" w:cs="Times New Roman"/>
          <w:sz w:val="24"/>
          <w:szCs w:val="24"/>
        </w:rPr>
        <w:t>G</w:t>
      </w:r>
      <w:r w:rsidRPr="00BA4329">
        <w:rPr>
          <w:rFonts w:ascii="Times New Roman" w:hAnsi="Times New Roman" w:cs="Times New Roman"/>
          <w:sz w:val="24"/>
          <w:szCs w:val="24"/>
        </w:rPr>
        <w:t xml:space="preserve">roup </w:t>
      </w:r>
      <w:r w:rsidR="009D729F">
        <w:rPr>
          <w:rFonts w:ascii="Times New Roman" w:hAnsi="Times New Roman" w:cs="Times New Roman"/>
          <w:sz w:val="24"/>
          <w:szCs w:val="24"/>
        </w:rPr>
        <w:t>A</w:t>
      </w:r>
      <w:r w:rsidRPr="00BA4329">
        <w:rPr>
          <w:rFonts w:ascii="Times New Roman" w:hAnsi="Times New Roman" w:cs="Times New Roman"/>
          <w:sz w:val="24"/>
          <w:szCs w:val="24"/>
        </w:rPr>
        <w:t>nalysis</w:t>
      </w:r>
    </w:p>
    <w:p w14:paraId="1080A2DD" w14:textId="0822789E" w:rsidR="008C24E3" w:rsidRPr="00864C97" w:rsidRDefault="00641311" w:rsidP="008C24E3">
      <w:pPr>
        <w:pStyle w:val="31"/>
        <w:ind w:left="0" w:firstLine="425"/>
        <w:rPr>
          <w:rFonts w:ascii="Times New Roman"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4</w:t>
      </w:r>
      <w:r w:rsidRPr="00BA4329">
        <w:rPr>
          <w:rFonts w:ascii="Times New Roman" w:hAnsi="Times New Roman" w:cs="Times New Roman"/>
        </w:rPr>
        <w:t xml:space="preserve"> presents the multivariate results of the second stage for both equations across four models, examining implementer firms in the pre- versus post-RPA adoption period. The main variable of interest, </w:t>
      </w:r>
      <w:r w:rsidR="00B14ECC" w:rsidRPr="00BA4329">
        <w:rPr>
          <w:rFonts w:ascii="Times New Roman" w:hAnsi="Times New Roman" w:cs="Times New Roman"/>
        </w:rPr>
        <w:t>POST</w:t>
      </w:r>
      <w:r w:rsidRPr="00BA4329">
        <w:rPr>
          <w:rFonts w:ascii="Times New Roman" w:hAnsi="Times New Roman" w:cs="Times New Roman"/>
        </w:rPr>
        <w:t xml:space="preserve">, is positively significant at the </w:t>
      </w:r>
      <w:r w:rsidR="005E5476" w:rsidRPr="00BA4329">
        <w:rPr>
          <w:rFonts w:ascii="Times New Roman" w:eastAsiaTheme="minorEastAsia" w:hAnsi="Times New Roman" w:cs="Times New Roman"/>
        </w:rPr>
        <w:t>5</w:t>
      </w:r>
      <w:r w:rsidRPr="00BA4329">
        <w:rPr>
          <w:rFonts w:ascii="Times New Roman" w:hAnsi="Times New Roman" w:cs="Times New Roman"/>
        </w:rPr>
        <w:t>% level in AM models, indicating that firms</w:t>
      </w:r>
      <w:del w:id="148" w:author="Sheng-Feng Hsieh" w:date="2024-04-07T15:48:00Z">
        <w:r w:rsidRPr="00BA4329" w:rsidDel="002710D6">
          <w:rPr>
            <w:rFonts w:ascii="Times New Roman" w:hAnsi="Times New Roman" w:cs="Times New Roman"/>
          </w:rPr>
          <w:delText>'</w:delText>
        </w:r>
      </w:del>
      <w:ins w:id="149" w:author="Sheng-Feng Hsieh" w:date="2024-04-07T15:48:00Z">
        <w:r w:rsidR="002710D6">
          <w:rPr>
            <w:rFonts w:ascii="Times New Roman" w:hAnsi="Times New Roman" w:cs="Times New Roman"/>
          </w:rPr>
          <w:t>’</w:t>
        </w:r>
      </w:ins>
      <w:r w:rsidRPr="00BA4329">
        <w:rPr>
          <w:rFonts w:ascii="Times New Roman" w:hAnsi="Times New Roman" w:cs="Times New Roman"/>
        </w:rPr>
        <w:t xml:space="preserve"> </w:t>
      </w:r>
      <w:r w:rsidRPr="00BA4329">
        <w:rPr>
          <w:rFonts w:ascii="Times New Roman" w:hAnsi="Times New Roman" w:cs="Times New Roman"/>
        </w:rPr>
        <w:lastRenderedPageBreak/>
        <w:t xml:space="preserve">engagement in AM increases following RPA adoption, </w:t>
      </w:r>
      <w:r w:rsidR="0064173F" w:rsidRPr="00BA4329">
        <w:rPr>
          <w:rFonts w:ascii="Times New Roman" w:hAnsi="Times New Roman" w:cs="Times New Roman"/>
        </w:rPr>
        <w:t>rejecting our h</w:t>
      </w:r>
      <w:r w:rsidRPr="00BA4329">
        <w:rPr>
          <w:rFonts w:ascii="Times New Roman" w:hAnsi="Times New Roman" w:cs="Times New Roman"/>
        </w:rPr>
        <w:t>ypothesis.</w:t>
      </w:r>
      <w:r w:rsidR="000809E6" w:rsidRPr="00BA4329">
        <w:rPr>
          <w:rFonts w:ascii="Times New Roman" w:hAnsi="Times New Roman" w:cs="Times New Roman"/>
        </w:rPr>
        <w:t xml:space="preserve"> </w:t>
      </w:r>
      <w:r w:rsidRPr="00BA4329">
        <w:rPr>
          <w:rFonts w:ascii="Times New Roman" w:hAnsi="Times New Roman" w:cs="Times New Roman"/>
        </w:rPr>
        <w:t xml:space="preserve">Similarly, in all RM proxy models that utilize </w:t>
      </w:r>
      <w:r w:rsidR="00224D66">
        <w:rPr>
          <w:rFonts w:ascii="Times New Roman" w:hAnsi="Times New Roman" w:cs="Times New Roman"/>
        </w:rPr>
        <w:t>ABSDA</w:t>
      </w:r>
      <w:r w:rsidRPr="00BA4329">
        <w:rPr>
          <w:rFonts w:ascii="Times New Roman" w:hAnsi="Times New Roman" w:cs="Times New Roman"/>
        </w:rPr>
        <w:t xml:space="preserve">, the coefficients of </w:t>
      </w:r>
      <w:r w:rsidR="00B14ECC" w:rsidRPr="00BA4329">
        <w:rPr>
          <w:rFonts w:ascii="Times New Roman" w:hAnsi="Times New Roman" w:cs="Times New Roman"/>
        </w:rPr>
        <w:t>POST</w:t>
      </w:r>
      <w:r w:rsidRPr="00BA4329">
        <w:rPr>
          <w:rFonts w:ascii="Times New Roman" w:hAnsi="Times New Roman" w:cs="Times New Roman"/>
        </w:rPr>
        <w:t xml:space="preserve"> are consistently positive and significant in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models</w:t>
      </w:r>
      <w:r w:rsidR="000809E6" w:rsidRPr="00BA4329">
        <w:rPr>
          <w:rFonts w:ascii="Times New Roman" w:hAnsi="Times New Roman" w:cs="Times New Roman"/>
        </w:rPr>
        <w:t xml:space="preserve"> at</w:t>
      </w:r>
      <w:r w:rsidR="005E5476" w:rsidRPr="00BA4329">
        <w:rPr>
          <w:rFonts w:ascii="Times New Roman" w:eastAsiaTheme="minorEastAsia" w:hAnsi="Times New Roman" w:cs="Times New Roman"/>
        </w:rPr>
        <w:t xml:space="preserve"> 1% </w:t>
      </w:r>
      <w:r w:rsidR="000809E6" w:rsidRPr="00BA4329">
        <w:rPr>
          <w:rFonts w:ascii="Times New Roman" w:hAnsi="Times New Roman" w:cs="Times New Roman"/>
        </w:rPr>
        <w:t>significant level</w:t>
      </w:r>
      <w:r w:rsidRPr="00BA4329">
        <w:rPr>
          <w:rFonts w:ascii="Times New Roman" w:hAnsi="Times New Roman" w:cs="Times New Roman"/>
        </w:rPr>
        <w:t>. This suggests that firms</w:t>
      </w:r>
      <w:r w:rsidR="00D8168D">
        <w:rPr>
          <w:rFonts w:ascii="Times New Roman" w:hAnsi="Times New Roman" w:cs="Times New Roman"/>
        </w:rPr>
        <w:t>’</w:t>
      </w:r>
      <w:r w:rsidRPr="00BA4329">
        <w:rPr>
          <w:rFonts w:ascii="Times New Roman" w:hAnsi="Times New Roman" w:cs="Times New Roman"/>
        </w:rPr>
        <w:t xml:space="preserve"> engagement in RM also increases post-RPA adoption, </w:t>
      </w:r>
      <w:r w:rsidR="0064173F" w:rsidRPr="00BA4329">
        <w:rPr>
          <w:rFonts w:ascii="Times New Roman" w:hAnsi="Times New Roman" w:cs="Times New Roman"/>
        </w:rPr>
        <w:t xml:space="preserve">which shows </w:t>
      </w:r>
      <w:r w:rsidR="005A369E" w:rsidRPr="00BA4329">
        <w:rPr>
          <w:rFonts w:ascii="Times New Roman" w:hAnsi="Times New Roman" w:cs="Times New Roman"/>
        </w:rPr>
        <w:t>the supportive</w:t>
      </w:r>
      <w:r w:rsidR="0064173F" w:rsidRPr="00BA4329">
        <w:rPr>
          <w:rFonts w:ascii="Times New Roman" w:hAnsi="Times New Roman" w:cs="Times New Roman"/>
        </w:rPr>
        <w:t xml:space="preserve"> evidence to our </w:t>
      </w:r>
      <w:r w:rsidR="00975294" w:rsidRPr="00BA4329">
        <w:rPr>
          <w:rFonts w:ascii="Times New Roman" w:hAnsi="Times New Roman" w:cs="Times New Roman"/>
        </w:rPr>
        <w:t>Hypotheses 1 and 2</w:t>
      </w:r>
      <w:r w:rsidR="0064173F" w:rsidRPr="00BA4329">
        <w:rPr>
          <w:rFonts w:ascii="Times New Roman" w:hAnsi="Times New Roman" w:cs="Times New Roman"/>
        </w:rPr>
        <w:t>.</w:t>
      </w:r>
    </w:p>
    <w:p w14:paraId="5E6BD89A" w14:textId="01764CF8"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Regarding the potential complementary or substitutive effects between the two EM approaches, the coefficients for A</w:t>
      </w:r>
      <w:r w:rsidR="00224D66">
        <w:rPr>
          <w:rFonts w:ascii="Times New Roman" w:hAnsi="Times New Roman" w:cs="Times New Roman"/>
        </w:rPr>
        <w:t>BSDA</w:t>
      </w:r>
      <w:r w:rsidRPr="00BA4329">
        <w:rPr>
          <w:rFonts w:ascii="Times New Roman" w:hAnsi="Times New Roman" w:cs="Times New Roman"/>
        </w:rPr>
        <w:t xml:space="preserve"> are significantly negative across the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equations</w:t>
      </w:r>
      <w:r w:rsidR="009462D0">
        <w:rPr>
          <w:rFonts w:ascii="Times New Roman" w:hAnsi="Times New Roman" w:cs="Times New Roman"/>
        </w:rPr>
        <w:t xml:space="preserve"> at 1% significant level</w:t>
      </w:r>
      <w:r w:rsidRPr="00BA4329">
        <w:rPr>
          <w:rFonts w:ascii="Times New Roman" w:hAnsi="Times New Roman" w:cs="Times New Roman"/>
        </w:rPr>
        <w:t>. This indicates a substitutive effect between AM and RM, suggesting that firms are less likely to adopt both EM initiatives simultaneously, aligning with prior research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0000114D" w:rsidRPr="00BA4329">
        <w:rPr>
          <w:rFonts w:ascii="Times New Roman" w:hAnsi="Times New Roman" w:cs="Times New Roman"/>
        </w:rPr>
        <w:t xml:space="preserve">; </w:t>
      </w:r>
      <w:r w:rsidRPr="00BA4329">
        <w:rPr>
          <w:rFonts w:ascii="Times New Roman" w:hAnsi="Times New Roman" w:cs="Times New Roman"/>
          <w:color w:val="0070C0"/>
        </w:rPr>
        <w:t xml:space="preserve">Cohen and </w:t>
      </w:r>
      <w:proofErr w:type="spellStart"/>
      <w:r w:rsidRPr="00BA4329">
        <w:rPr>
          <w:rFonts w:ascii="Times New Roman" w:hAnsi="Times New Roman" w:cs="Times New Roman"/>
          <w:color w:val="0070C0"/>
        </w:rPr>
        <w:t>Zarowin</w:t>
      </w:r>
      <w:proofErr w:type="spellEnd"/>
      <w:r w:rsidRPr="00BA4329">
        <w:rPr>
          <w:rFonts w:ascii="Times New Roman" w:hAnsi="Times New Roman" w:cs="Times New Roman"/>
          <w:color w:val="0070C0"/>
        </w:rPr>
        <w:t xml:space="preserve"> 2010</w:t>
      </w:r>
      <w:r w:rsidRPr="00BA4329">
        <w:rPr>
          <w:rFonts w:ascii="Times New Roman" w:hAnsi="Times New Roman" w:cs="Times New Roman"/>
        </w:rPr>
        <w:t>).</w:t>
      </w:r>
    </w:p>
    <w:p w14:paraId="37164E55" w14:textId="349654EF"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In the AM equation</w:t>
      </w:r>
      <w:r w:rsidR="00D8168D">
        <w:rPr>
          <w:rFonts w:ascii="Times New Roman" w:hAnsi="Times New Roman" w:cs="Times New Roman"/>
        </w:rPr>
        <w:t>’</w:t>
      </w:r>
      <w:r w:rsidRPr="00BA4329">
        <w:rPr>
          <w:rFonts w:ascii="Times New Roman" w:hAnsi="Times New Roman" w:cs="Times New Roman"/>
        </w:rPr>
        <w:t xml:space="preserve">s control variables, we observe that larger firms are less likely to manipulate accruals, as evidenced by the negative coefficients of </w:t>
      </w:r>
      <w:r w:rsidR="00272326" w:rsidRPr="00BA4329">
        <w:rPr>
          <w:rFonts w:ascii="Times New Roman" w:eastAsiaTheme="minorEastAsia" w:hAnsi="Times New Roman" w:cs="Times New Roman"/>
        </w:rPr>
        <w:t>SIZE</w:t>
      </w:r>
      <w:r w:rsidRPr="00BA4329">
        <w:rPr>
          <w:rFonts w:ascii="Times New Roman" w:hAnsi="Times New Roman" w:cs="Times New Roman"/>
        </w:rPr>
        <w:t xml:space="preserve"> at </w:t>
      </w:r>
      <w:r w:rsidR="003B4B47" w:rsidRPr="00BA4329">
        <w:rPr>
          <w:rFonts w:ascii="Times New Roman" w:hAnsi="Times New Roman" w:cs="Times New Roman"/>
        </w:rPr>
        <w:t>5</w:t>
      </w:r>
      <w:r w:rsidRPr="00BA4329">
        <w:rPr>
          <w:rFonts w:ascii="Times New Roman" w:hAnsi="Times New Roman" w:cs="Times New Roman"/>
        </w:rPr>
        <w:t xml:space="preserve">% significance level. The positive coefficient of ADJROA squared </w:t>
      </w:r>
      <w:commentRangeStart w:id="150"/>
      <w:r w:rsidRPr="00BA4329">
        <w:rPr>
          <w:rFonts w:ascii="Times New Roman" w:hAnsi="Times New Roman" w:cs="Times New Roman"/>
        </w:rPr>
        <w:t>(</w:t>
      </w:r>
      <w:r w:rsidR="00196505">
        <w:rPr>
          <w:rFonts w:ascii="Times New Roman" w:hAnsi="Times New Roman" w:cs="Times New Roman"/>
        </w:rPr>
        <w:t>t = 3.603</w:t>
      </w:r>
      <w:r w:rsidRPr="00BA4329">
        <w:rPr>
          <w:rFonts w:ascii="Times New Roman" w:hAnsi="Times New Roman" w:cs="Times New Roman"/>
        </w:rPr>
        <w:t>)</w:t>
      </w:r>
      <w:commentRangeEnd w:id="150"/>
      <w:r w:rsidR="00DE26E5">
        <w:rPr>
          <w:rStyle w:val="a6"/>
          <w:rFonts w:eastAsiaTheme="minorEastAsia"/>
        </w:rPr>
        <w:commentReference w:id="150"/>
      </w:r>
      <w:r w:rsidRPr="00BA4329">
        <w:rPr>
          <w:rFonts w:ascii="Times New Roman" w:hAnsi="Times New Roman" w:cs="Times New Roman"/>
        </w:rPr>
        <w:t xml:space="preserve"> indicates a nonlinear relationship between firm performance and abnormal accruals, implying that firms engage in AM when ADJROA is either very high or very low. Furthermore, the positive coefficient of </w:t>
      </w:r>
      <w:r w:rsidR="00272326" w:rsidRPr="00BA4329">
        <w:rPr>
          <w:rFonts w:ascii="Times New Roman" w:eastAsiaTheme="minorEastAsia" w:hAnsi="Times New Roman" w:cs="Times New Roman"/>
        </w:rPr>
        <w:t xml:space="preserve">MTB and </w:t>
      </w:r>
      <w:r w:rsidR="00055925" w:rsidRPr="00BA4329">
        <w:rPr>
          <w:rFonts w:ascii="Times New Roman" w:hAnsi="Times New Roman" w:cs="Times New Roman"/>
        </w:rPr>
        <w:t>CL</w:t>
      </w:r>
      <w:r w:rsidR="00055925" w:rsidRPr="00BA4329">
        <w:rPr>
          <w:rFonts w:ascii="Times New Roman" w:eastAsiaTheme="minorEastAsia" w:hAnsi="Times New Roman" w:cs="Times New Roman"/>
        </w:rPr>
        <w:t>,</w:t>
      </w:r>
      <w:r w:rsidRPr="00BA4329">
        <w:rPr>
          <w:rFonts w:ascii="Times New Roman" w:hAnsi="Times New Roman" w:cs="Times New Roman"/>
        </w:rPr>
        <w:t xml:space="preserve"> significant at the </w:t>
      </w:r>
      <w:r w:rsidR="00272326" w:rsidRPr="00BA4329">
        <w:rPr>
          <w:rFonts w:ascii="Times New Roman" w:eastAsiaTheme="minorEastAsia" w:hAnsi="Times New Roman" w:cs="Times New Roman"/>
        </w:rPr>
        <w:t xml:space="preserve">1% and </w:t>
      </w:r>
      <w:r w:rsidRPr="00BA4329">
        <w:rPr>
          <w:rFonts w:ascii="Times New Roman" w:hAnsi="Times New Roman" w:cs="Times New Roman"/>
        </w:rPr>
        <w:t>10% level, suggests that firms with</w:t>
      </w:r>
      <w:r w:rsidR="00272326" w:rsidRPr="00BA4329">
        <w:rPr>
          <w:rFonts w:ascii="Times New Roman" w:eastAsiaTheme="minorEastAsia" w:hAnsi="Times New Roman" w:cs="Times New Roman"/>
        </w:rPr>
        <w:t xml:space="preserve"> higher market-to-book ratio or</w:t>
      </w:r>
      <w:r w:rsidRPr="00BA4329">
        <w:rPr>
          <w:rFonts w:ascii="Times New Roman" w:hAnsi="Times New Roman" w:cs="Times New Roman"/>
        </w:rPr>
        <w:t xml:space="preserve"> higher ratio of current liabilities to total assets are more likely to engage in AM.</w:t>
      </w:r>
    </w:p>
    <w:p w14:paraId="5528E989" w14:textId="350FD0ED"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For the control variables in the RM proxy equations, firms with higher NOA</w:t>
      </w:r>
      <w:r w:rsidR="002564C8" w:rsidRPr="00BA4329">
        <w:rPr>
          <w:rFonts w:ascii="Times New Roman" w:eastAsiaTheme="minorEastAsia" w:hAnsi="Times New Roman" w:cs="Times New Roman"/>
        </w:rPr>
        <w:t xml:space="preserve"> and CL</w:t>
      </w:r>
      <w:r w:rsidRPr="00BA4329">
        <w:rPr>
          <w:rFonts w:ascii="Times New Roman" w:hAnsi="Times New Roman" w:cs="Times New Roman"/>
        </w:rPr>
        <w:t xml:space="preserve"> are generally more inclined to engage in RM, as shown by the positive significance of NOA</w:t>
      </w:r>
      <w:r w:rsidR="002564C8" w:rsidRPr="00BA4329">
        <w:rPr>
          <w:rFonts w:ascii="Times New Roman" w:eastAsiaTheme="minorEastAsia" w:hAnsi="Times New Roman" w:cs="Times New Roman"/>
        </w:rPr>
        <w:t xml:space="preserve"> and CL </w:t>
      </w:r>
      <w:r w:rsidRPr="00BA4329">
        <w:rPr>
          <w:rFonts w:ascii="Times New Roman" w:hAnsi="Times New Roman" w:cs="Times New Roman"/>
        </w:rPr>
        <w:t>coefficients in ABPROD, ABEXP, and RM equations</w:t>
      </w:r>
      <w:r w:rsidR="00C512DE">
        <w:rPr>
          <w:rFonts w:ascii="Times New Roman" w:hAnsi="Times New Roman" w:cs="Times New Roman"/>
        </w:rPr>
        <w:t xml:space="preserve"> at 1% significant level</w:t>
      </w:r>
      <w:r w:rsidRPr="00BA4329">
        <w:rPr>
          <w:rFonts w:ascii="Times New Roman" w:hAnsi="Times New Roman" w:cs="Times New Roman"/>
        </w:rPr>
        <w:t xml:space="preserve">. Conversely, firms with </w:t>
      </w:r>
      <w:r w:rsidR="00C512DE">
        <w:rPr>
          <w:rFonts w:ascii="Times New Roman" w:hAnsi="Times New Roman" w:cs="Times New Roman"/>
        </w:rPr>
        <w:t>higher leverage,</w:t>
      </w:r>
      <w:r w:rsidRPr="00BA4329">
        <w:rPr>
          <w:rFonts w:ascii="Times New Roman" w:hAnsi="Times New Roman" w:cs="Times New Roman"/>
        </w:rPr>
        <w:t xml:space="preserve"> lower net operating cycle, higher advertising intensity, and larger size tend to be less inclined towards the RM approach in EM, as indicated by the negative coefficients of </w:t>
      </w:r>
      <w:commentRangeStart w:id="151"/>
      <w:r w:rsidR="00C512DE">
        <w:rPr>
          <w:rFonts w:ascii="Times New Roman" w:hAnsi="Times New Roman" w:cs="Times New Roman"/>
        </w:rPr>
        <w:t>LEV (</w:t>
      </w:r>
      <w:r w:rsidR="00196505">
        <w:rPr>
          <w:rFonts w:ascii="Times New Roman" w:hAnsi="Times New Roman" w:cs="Times New Roman"/>
        </w:rPr>
        <w:t>t = -1.722</w:t>
      </w:r>
      <w:r w:rsidR="00C512DE" w:rsidRPr="00BA4329">
        <w:rPr>
          <w:rFonts w:ascii="Times New Roman" w:hAnsi="Times New Roman" w:cs="Times New Roman"/>
        </w:rPr>
        <w:t>,</w:t>
      </w:r>
      <w:r w:rsidR="00196505">
        <w:rPr>
          <w:rFonts w:ascii="Times New Roman" w:hAnsi="Times New Roman" w:cs="Times New Roman"/>
        </w:rPr>
        <w:t xml:space="preserve"> -2.496</w:t>
      </w:r>
      <w:r w:rsidR="00C512DE" w:rsidRPr="00BA4329">
        <w:rPr>
          <w:rFonts w:ascii="Times New Roman" w:hAnsi="Times New Roman" w:cs="Times New Roman"/>
        </w:rPr>
        <w:t>, and</w:t>
      </w:r>
      <w:r w:rsidR="00196505">
        <w:rPr>
          <w:rFonts w:ascii="Times New Roman" w:hAnsi="Times New Roman" w:cs="Times New Roman"/>
        </w:rPr>
        <w:t xml:space="preserve"> -2.195</w:t>
      </w:r>
      <w:r w:rsidR="00C512DE">
        <w:rPr>
          <w:rFonts w:ascii="Times New Roman" w:hAnsi="Times New Roman" w:cs="Times New Roman"/>
        </w:rPr>
        <w:t>) ,</w:t>
      </w:r>
      <w:r w:rsidRPr="00BA4329">
        <w:rPr>
          <w:rFonts w:ascii="Times New Roman" w:hAnsi="Times New Roman" w:cs="Times New Roman"/>
        </w:rPr>
        <w:t>CYCLE (</w:t>
      </w:r>
      <w:r w:rsidR="00196505">
        <w:rPr>
          <w:rFonts w:ascii="Times New Roman" w:hAnsi="Times New Roman" w:cs="Times New Roman"/>
        </w:rPr>
        <w:t>t = -4.977</w:t>
      </w:r>
      <w:r w:rsidR="00196505" w:rsidRPr="00BA4329">
        <w:rPr>
          <w:rFonts w:ascii="Times New Roman" w:hAnsi="Times New Roman" w:cs="Times New Roman"/>
        </w:rPr>
        <w:t>,</w:t>
      </w:r>
      <w:r w:rsidR="00196505">
        <w:rPr>
          <w:rFonts w:ascii="Times New Roman" w:hAnsi="Times New Roman" w:cs="Times New Roman"/>
        </w:rPr>
        <w:t xml:space="preserve"> -2.496</w:t>
      </w:r>
      <w:r w:rsidR="00196505" w:rsidRPr="00BA4329">
        <w:rPr>
          <w:rFonts w:ascii="Times New Roman" w:hAnsi="Times New Roman" w:cs="Times New Roman"/>
        </w:rPr>
        <w:t>, and</w:t>
      </w:r>
      <w:r w:rsidR="00196505">
        <w:rPr>
          <w:rFonts w:ascii="Times New Roman" w:hAnsi="Times New Roman" w:cs="Times New Roman"/>
        </w:rPr>
        <w:t xml:space="preserve"> -3.592</w:t>
      </w:r>
      <w:r w:rsidRPr="00BA4329">
        <w:rPr>
          <w:rFonts w:ascii="Times New Roman" w:hAnsi="Times New Roman" w:cs="Times New Roman"/>
        </w:rPr>
        <w:t>), ADV (</w:t>
      </w:r>
      <w:r w:rsidR="00196505">
        <w:rPr>
          <w:rFonts w:ascii="Times New Roman" w:hAnsi="Times New Roman" w:cs="Times New Roman"/>
        </w:rPr>
        <w:t>t = -7.590</w:t>
      </w:r>
      <w:r w:rsidR="00196505" w:rsidRPr="00BA4329">
        <w:rPr>
          <w:rFonts w:ascii="Times New Roman" w:hAnsi="Times New Roman" w:cs="Times New Roman"/>
        </w:rPr>
        <w:t>,</w:t>
      </w:r>
      <w:r w:rsidR="00196505">
        <w:rPr>
          <w:rFonts w:ascii="Times New Roman" w:hAnsi="Times New Roman" w:cs="Times New Roman"/>
        </w:rPr>
        <w:t xml:space="preserve"> -10.878</w:t>
      </w:r>
      <w:r w:rsidR="00196505" w:rsidRPr="00BA4329">
        <w:rPr>
          <w:rFonts w:ascii="Times New Roman" w:hAnsi="Times New Roman" w:cs="Times New Roman"/>
        </w:rPr>
        <w:t xml:space="preserve"> and</w:t>
      </w:r>
      <w:r w:rsidR="00196505">
        <w:rPr>
          <w:rFonts w:ascii="Times New Roman" w:hAnsi="Times New Roman" w:cs="Times New Roman"/>
        </w:rPr>
        <w:t xml:space="preserve"> -10.032</w:t>
      </w:r>
      <w:r w:rsidRPr="00BA4329">
        <w:rPr>
          <w:rFonts w:ascii="Times New Roman" w:hAnsi="Times New Roman" w:cs="Times New Roman"/>
        </w:rPr>
        <w:t xml:space="preserve">), and </w:t>
      </w:r>
      <w:r w:rsidR="00055925" w:rsidRPr="00BA4329">
        <w:rPr>
          <w:rFonts w:ascii="Times New Roman" w:eastAsiaTheme="minorEastAsia" w:hAnsi="Times New Roman" w:cs="Times New Roman"/>
        </w:rPr>
        <w:t xml:space="preserve">SIZE </w:t>
      </w:r>
      <w:r w:rsidRPr="00BA4329">
        <w:rPr>
          <w:rFonts w:ascii="Times New Roman" w:hAnsi="Times New Roman" w:cs="Times New Roman"/>
        </w:rPr>
        <w:t>(</w:t>
      </w:r>
      <w:r w:rsidR="00196505">
        <w:rPr>
          <w:rFonts w:ascii="Times New Roman" w:hAnsi="Times New Roman" w:cs="Times New Roman"/>
        </w:rPr>
        <w:t>t = -2.154</w:t>
      </w:r>
      <w:r w:rsidR="00196505" w:rsidRPr="00BA4329">
        <w:rPr>
          <w:rFonts w:ascii="Times New Roman" w:hAnsi="Times New Roman" w:cs="Times New Roman"/>
        </w:rPr>
        <w:t>,</w:t>
      </w:r>
      <w:r w:rsidR="00196505">
        <w:rPr>
          <w:rFonts w:ascii="Times New Roman" w:hAnsi="Times New Roman" w:cs="Times New Roman"/>
        </w:rPr>
        <w:t xml:space="preserve"> -5.297</w:t>
      </w:r>
      <w:r w:rsidR="00196505" w:rsidRPr="00BA4329">
        <w:rPr>
          <w:rFonts w:ascii="Times New Roman" w:hAnsi="Times New Roman" w:cs="Times New Roman"/>
        </w:rPr>
        <w:t>, and</w:t>
      </w:r>
      <w:r w:rsidR="00196505">
        <w:rPr>
          <w:rFonts w:ascii="Times New Roman" w:hAnsi="Times New Roman" w:cs="Times New Roman"/>
        </w:rPr>
        <w:t xml:space="preserve"> -3.629</w:t>
      </w:r>
      <w:r w:rsidRPr="00BA4329">
        <w:rPr>
          <w:rFonts w:ascii="Times New Roman" w:hAnsi="Times New Roman" w:cs="Times New Roman"/>
        </w:rPr>
        <w:t>)</w:t>
      </w:r>
      <w:commentRangeEnd w:id="151"/>
      <w:r w:rsidR="00DE26E5">
        <w:rPr>
          <w:rStyle w:val="a6"/>
          <w:rFonts w:eastAsiaTheme="minorEastAsia"/>
        </w:rPr>
        <w:commentReference w:id="151"/>
      </w:r>
      <w:r w:rsidRPr="00BA4329">
        <w:rPr>
          <w:rFonts w:ascii="Times New Roman" w:hAnsi="Times New Roman" w:cs="Times New Roman"/>
        </w:rPr>
        <w:t xml:space="preserve"> in the ABPROD, ABEXP, and RM equations.</w:t>
      </w:r>
    </w:p>
    <w:p w14:paraId="0E9888C7" w14:textId="70418860" w:rsidR="008C24E3" w:rsidRPr="00BA4329" w:rsidRDefault="00641311" w:rsidP="008C24E3">
      <w:pPr>
        <w:pStyle w:val="31"/>
        <w:ind w:left="0" w:firstLine="425"/>
        <w:rPr>
          <w:rFonts w:ascii="Times New Roman" w:eastAsiaTheme="minorEastAsia" w:hAnsi="Times New Roman" w:cs="Times New Roman"/>
        </w:rPr>
      </w:pPr>
      <w:commentRangeStart w:id="152"/>
      <w:r w:rsidRPr="00BA4329">
        <w:rPr>
          <w:rFonts w:ascii="Times New Roman" w:hAnsi="Times New Roman" w:cs="Times New Roman"/>
        </w:rPr>
        <w:t xml:space="preserve">In summary, our findings </w:t>
      </w:r>
      <w:r w:rsidR="00196505">
        <w:rPr>
          <w:rFonts w:ascii="Times New Roman" w:hAnsi="Times New Roman" w:cs="Times New Roman"/>
        </w:rPr>
        <w:t>support</w:t>
      </w:r>
      <w:r w:rsidRPr="00BA4329">
        <w:rPr>
          <w:rFonts w:ascii="Times New Roman" w:hAnsi="Times New Roman" w:cs="Times New Roman"/>
        </w:rPr>
        <w:t xml:space="preserve"> both hypotheses</w:t>
      </w:r>
      <w:commentRangeEnd w:id="152"/>
      <w:r w:rsidR="00DE26E5">
        <w:rPr>
          <w:rStyle w:val="a6"/>
          <w:rFonts w:eastAsiaTheme="minorEastAsia"/>
        </w:rPr>
        <w:commentReference w:id="152"/>
      </w:r>
      <w:r w:rsidRPr="00BA4329">
        <w:rPr>
          <w:rFonts w:ascii="Times New Roman" w:hAnsi="Times New Roman" w:cs="Times New Roman"/>
        </w:rPr>
        <w:t xml:space="preserve">, demonstrating an increase in earnings management through </w:t>
      </w:r>
      <w:r w:rsidR="00DC2454" w:rsidRPr="00BA4329">
        <w:rPr>
          <w:rFonts w:ascii="Times New Roman" w:hAnsi="Times New Roman" w:cs="Times New Roman"/>
        </w:rPr>
        <w:t xml:space="preserve">either </w:t>
      </w:r>
      <w:r w:rsidRPr="00BA4329">
        <w:rPr>
          <w:rFonts w:ascii="Times New Roman" w:hAnsi="Times New Roman" w:cs="Times New Roman"/>
        </w:rPr>
        <w:t xml:space="preserve">approach </w:t>
      </w:r>
      <w:r w:rsidR="00DC2454" w:rsidRPr="00BA4329">
        <w:rPr>
          <w:rFonts w:ascii="Times New Roman" w:hAnsi="Times New Roman" w:cs="Times New Roman"/>
        </w:rPr>
        <w:t xml:space="preserve">in terms of </w:t>
      </w:r>
      <w:r w:rsidRPr="00BA4329">
        <w:rPr>
          <w:rFonts w:ascii="Times New Roman" w:hAnsi="Times New Roman" w:cs="Times New Roman"/>
        </w:rPr>
        <w:t>post-RPA adoptio</w:t>
      </w:r>
      <w:r w:rsidR="00DC2454" w:rsidRPr="00BA4329">
        <w:rPr>
          <w:rFonts w:ascii="Times New Roman" w:hAnsi="Times New Roman" w:cs="Times New Roman"/>
        </w:rPr>
        <w:t>n.</w:t>
      </w:r>
      <w:r w:rsidRPr="00BA4329">
        <w:rPr>
          <w:rFonts w:ascii="Times New Roman" w:hAnsi="Times New Roman" w:cs="Times New Roman"/>
        </w:rPr>
        <w:t xml:space="preserve"> This is supported by the </w:t>
      </w:r>
      <w:r w:rsidRPr="00BA4329">
        <w:rPr>
          <w:rFonts w:ascii="Times New Roman" w:hAnsi="Times New Roman" w:cs="Times New Roman"/>
        </w:rPr>
        <w:lastRenderedPageBreak/>
        <w:t>multivariate results from the analysis of implementer firms during the pre- versus post-RPA adoption periods in our sample.</w:t>
      </w:r>
    </w:p>
    <w:p w14:paraId="57230698" w14:textId="77777777" w:rsidR="008C24E3" w:rsidRPr="00BA4329" w:rsidRDefault="008C24E3" w:rsidP="008C24E3">
      <w:pPr>
        <w:pStyle w:val="31"/>
        <w:ind w:left="0" w:firstLine="425"/>
        <w:rPr>
          <w:rFonts w:ascii="Times New Roman" w:eastAsiaTheme="minorEastAsia" w:hAnsi="Times New Roman" w:cs="Times New Roman"/>
        </w:rPr>
      </w:pPr>
    </w:p>
    <w:p w14:paraId="68F84221" w14:textId="3FBDF09F" w:rsidR="00C638A4"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4</w:t>
      </w:r>
      <w:r w:rsidRPr="00BA4329">
        <w:rPr>
          <w:rFonts w:ascii="Times New Roman" w:hAnsi="Times New Roman" w:cs="Times New Roman"/>
          <w:i/>
          <w:iCs/>
        </w:rPr>
        <w:t xml:space="preserve"> Here]</w:t>
      </w:r>
    </w:p>
    <w:p w14:paraId="6112E3D8" w14:textId="77777777" w:rsidR="0026093E" w:rsidRPr="00BA4329" w:rsidRDefault="0026093E" w:rsidP="0026093E">
      <w:pPr>
        <w:pStyle w:val="a3"/>
        <w:spacing w:line="360" w:lineRule="auto"/>
        <w:ind w:leftChars="0" w:left="992"/>
        <w:rPr>
          <w:rFonts w:ascii="Times New Roman" w:hAnsi="Times New Roman" w:cs="Times New Roman"/>
        </w:rPr>
      </w:pPr>
    </w:p>
    <w:p w14:paraId="42E7A800" w14:textId="08D4FFAE" w:rsidR="008C24E3" w:rsidRPr="00BA4329" w:rsidRDefault="0085226C"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Matched </w:t>
      </w:r>
      <w:r w:rsidR="008C24E3" w:rsidRPr="00BA4329">
        <w:rPr>
          <w:rFonts w:ascii="Times New Roman" w:hAnsi="Times New Roman" w:cs="Times New Roman"/>
          <w:sz w:val="24"/>
          <w:szCs w:val="24"/>
        </w:rPr>
        <w:t>R</w:t>
      </w:r>
      <w:r w:rsidRPr="00BA4329">
        <w:rPr>
          <w:rFonts w:ascii="Times New Roman" w:hAnsi="Times New Roman" w:cs="Times New Roman"/>
          <w:sz w:val="24"/>
          <w:szCs w:val="24"/>
        </w:rPr>
        <w:t xml:space="preserve">esult </w:t>
      </w:r>
      <w:r w:rsidR="008C24E3" w:rsidRPr="00BA4329">
        <w:rPr>
          <w:rFonts w:ascii="Times New Roman" w:hAnsi="Times New Roman" w:cs="Times New Roman"/>
          <w:sz w:val="24"/>
          <w:szCs w:val="24"/>
        </w:rPr>
        <w:t>A</w:t>
      </w:r>
      <w:r w:rsidRPr="00BA4329">
        <w:rPr>
          <w:rFonts w:ascii="Times New Roman" w:hAnsi="Times New Roman" w:cs="Times New Roman"/>
          <w:sz w:val="24"/>
          <w:szCs w:val="24"/>
        </w:rPr>
        <w:t>nalyses</w:t>
      </w:r>
      <w:r w:rsidR="00B0371D" w:rsidRPr="00BA4329">
        <w:rPr>
          <w:rFonts w:ascii="Times New Roman" w:hAnsi="Times New Roman" w:cs="Times New Roman"/>
          <w:sz w:val="24"/>
          <w:szCs w:val="24"/>
        </w:rPr>
        <w:t xml:space="preserve"> with RPA </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and RPA </w:t>
      </w:r>
      <w:r w:rsidR="008C24E3" w:rsidRPr="00BA4329">
        <w:rPr>
          <w:rFonts w:ascii="Times New Roman" w:hAnsi="Times New Roman" w:cs="Times New Roman"/>
          <w:sz w:val="24"/>
          <w:szCs w:val="24"/>
        </w:rPr>
        <w:t>N</w:t>
      </w:r>
      <w:r w:rsidR="00B0371D" w:rsidRPr="00BA4329">
        <w:rPr>
          <w:rFonts w:ascii="Times New Roman" w:hAnsi="Times New Roman" w:cs="Times New Roman"/>
          <w:sz w:val="24"/>
          <w:szCs w:val="24"/>
        </w:rPr>
        <w:t>on-</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w:t>
      </w:r>
      <w:r w:rsidR="008C24E3" w:rsidRPr="00BA4329">
        <w:rPr>
          <w:rFonts w:ascii="Times New Roman" w:hAnsi="Times New Roman" w:cs="Times New Roman"/>
          <w:sz w:val="24"/>
          <w:szCs w:val="24"/>
        </w:rPr>
        <w:t>S</w:t>
      </w:r>
      <w:r w:rsidR="00B0371D" w:rsidRPr="00BA4329">
        <w:rPr>
          <w:rFonts w:ascii="Times New Roman" w:hAnsi="Times New Roman" w:cs="Times New Roman"/>
          <w:sz w:val="24"/>
          <w:szCs w:val="24"/>
        </w:rPr>
        <w:t>ample</w:t>
      </w:r>
    </w:p>
    <w:p w14:paraId="3BC28990" w14:textId="620F7D99"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5</w:t>
      </w:r>
      <w:r w:rsidRPr="00BA4329">
        <w:rPr>
          <w:rFonts w:ascii="Times New Roman" w:hAnsi="Times New Roman" w:cs="Times New Roman"/>
        </w:rPr>
        <w:t xml:space="preserve"> presents the multivariate results of the second stage for both equations across four models, comparing RPA non-adopted firms with RPA-adopted firms in the pre- versus post-implementation period. The coefficients of our main variable of interest, the interaction term between </w:t>
      </w:r>
      <w:r w:rsidR="00B14ECC" w:rsidRPr="00BA4329">
        <w:rPr>
          <w:rFonts w:ascii="Times New Roman" w:hAnsi="Times New Roman" w:cs="Times New Roman"/>
        </w:rPr>
        <w:t>POST</w:t>
      </w:r>
      <w:r w:rsidRPr="00BA4329">
        <w:rPr>
          <w:rFonts w:ascii="Times New Roman" w:hAnsi="Times New Roman" w:cs="Times New Roman"/>
        </w:rPr>
        <w:t xml:space="preserve"> and </w:t>
      </w:r>
      <w:r w:rsidR="00B14ECC" w:rsidRPr="00BA4329">
        <w:rPr>
          <w:rFonts w:ascii="Times New Roman" w:hAnsi="Times New Roman" w:cs="Times New Roman"/>
        </w:rPr>
        <w:t>RPA</w:t>
      </w:r>
      <w:r w:rsidRPr="00BA4329">
        <w:rPr>
          <w:rFonts w:ascii="Times New Roman" w:hAnsi="Times New Roman" w:cs="Times New Roman"/>
        </w:rPr>
        <w:t xml:space="preserve">, are positively significant at the 1%, </w:t>
      </w:r>
      <w:r w:rsidR="00D37B81">
        <w:rPr>
          <w:rFonts w:ascii="Times New Roman" w:eastAsiaTheme="minorEastAsia" w:hAnsi="Times New Roman" w:cs="Times New Roman"/>
        </w:rPr>
        <w:t>5</w:t>
      </w:r>
      <w:r w:rsidRPr="00BA4329">
        <w:rPr>
          <w:rFonts w:ascii="Times New Roman" w:hAnsi="Times New Roman" w:cs="Times New Roman"/>
        </w:rPr>
        <w:t>%, and 5% levels in the AM, ABEXP, and RM equations, respectively.</w:t>
      </w:r>
      <w:r w:rsidR="00B76E73">
        <w:rPr>
          <w:rFonts w:ascii="Times New Roman" w:hAnsi="Times New Roman" w:cs="Times New Roman"/>
        </w:rPr>
        <w:t xml:space="preserve"> Additionally, the linear hypothesis test on joint coefficient</w:t>
      </w:r>
      <w:r w:rsidR="00E952E0">
        <w:rPr>
          <w:rFonts w:ascii="Times New Roman" w:hAnsi="Times New Roman" w:cs="Times New Roman"/>
        </w:rPr>
        <w:t>s</w:t>
      </w:r>
      <w:r w:rsidR="00B76E73">
        <w:rPr>
          <w:rFonts w:ascii="Times New Roman" w:hAnsi="Times New Roman" w:cs="Times New Roman"/>
        </w:rPr>
        <w:t xml:space="preserve"> of POST and POST</w:t>
      </w:r>
      <w:proofErr w:type="gramStart"/>
      <w:r w:rsidR="00C160F6">
        <w:rPr>
          <w:rFonts w:ascii="新細明體" w:eastAsia="新細明體" w:hAnsi="新細明體" w:cs="Times New Roman" w:hint="eastAsia"/>
        </w:rPr>
        <w:t>＊</w:t>
      </w:r>
      <w:proofErr w:type="gramEnd"/>
      <w:r w:rsidR="00B76E73">
        <w:rPr>
          <w:rFonts w:ascii="Times New Roman" w:hAnsi="Times New Roman" w:cs="Times New Roman"/>
        </w:rPr>
        <w:t>RPA</w:t>
      </w:r>
      <w:r w:rsidR="00DE2455">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oMath>
      <w:r w:rsidR="00B76E73">
        <w:rPr>
          <w:rFonts w:ascii="Times New Roman" w:hAnsi="Times New Roman" w:cs="Times New Roman"/>
        </w:rPr>
        <w:t xml:space="preserve"> </w:t>
      </w:r>
      <w:r w:rsidR="00DE2455">
        <w:rPr>
          <w:rFonts w:ascii="Times New Roman" w:hAnsi="Times New Roman" w:cs="Times New Roman"/>
        </w:rPr>
        <w:t>are positively significant across AM, ABPROD, ABEXP, and RM equations at 5</w:t>
      </w:r>
      <w:r w:rsidR="00DE2455" w:rsidRPr="00DE2455">
        <w:rPr>
          <w:rFonts w:ascii="Times New Roman" w:hAnsi="Times New Roman" w:cs="Times New Roman" w:hint="eastAsia"/>
        </w:rPr>
        <w:t>%,</w:t>
      </w:r>
      <w:r w:rsidR="00DE2455" w:rsidRPr="00DE2455">
        <w:rPr>
          <w:rFonts w:ascii="Times New Roman" w:hAnsi="Times New Roman" w:cs="Times New Roman"/>
        </w:rPr>
        <w:t xml:space="preserve"> 1%, 5% and 10% significant level.</w:t>
      </w:r>
      <w:r w:rsidR="00DE2455">
        <w:rPr>
          <w:rFonts w:ascii="Times New Roman" w:hAnsi="Times New Roman" w:cs="Times New Roman"/>
        </w:rPr>
        <w:t xml:space="preserve"> </w:t>
      </w:r>
      <w:r w:rsidRPr="00BA4329">
        <w:rPr>
          <w:rFonts w:ascii="Times New Roman" w:hAnsi="Times New Roman" w:cs="Times New Roman"/>
        </w:rPr>
        <w:t>Th</w:t>
      </w:r>
      <w:r w:rsidR="00DE2455">
        <w:rPr>
          <w:rFonts w:ascii="Times New Roman" w:hAnsi="Times New Roman" w:cs="Times New Roman"/>
        </w:rPr>
        <w:t>e</w:t>
      </w:r>
      <w:r w:rsidRPr="00BA4329">
        <w:rPr>
          <w:rFonts w:ascii="Times New Roman" w:hAnsi="Times New Roman" w:cs="Times New Roman"/>
        </w:rPr>
        <w:t xml:space="preserve"> evidence suggests that </w:t>
      </w:r>
      <w:r w:rsidR="003B4B47" w:rsidRPr="00BA4329">
        <w:rPr>
          <w:rFonts w:ascii="Times New Roman" w:hAnsi="Times New Roman" w:cs="Times New Roman"/>
        </w:rPr>
        <w:t xml:space="preserve">a </w:t>
      </w:r>
      <w:r w:rsidRPr="00BA4329">
        <w:rPr>
          <w:rFonts w:ascii="Times New Roman" w:hAnsi="Times New Roman" w:cs="Times New Roman"/>
        </w:rPr>
        <w:t xml:space="preserve">firm adopting RPA software </w:t>
      </w:r>
      <w:r w:rsidR="003B4B47" w:rsidRPr="00BA4329">
        <w:rPr>
          <w:rFonts w:ascii="Times New Roman" w:hAnsi="Times New Roman" w:cs="Times New Roman"/>
        </w:rPr>
        <w:t>is</w:t>
      </w:r>
      <w:r w:rsidRPr="00BA4329">
        <w:rPr>
          <w:rFonts w:ascii="Times New Roman" w:hAnsi="Times New Roman" w:cs="Times New Roman"/>
        </w:rPr>
        <w:t xml:space="preserve"> more likely to employ either AM or RM as a means of EM after the implementation year, compared to a similar industry and firm size sample. These findings </w:t>
      </w:r>
      <w:r w:rsidR="00864C97">
        <w:rPr>
          <w:rFonts w:ascii="Times New Roman" w:hAnsi="Times New Roman" w:cs="Times New Roman"/>
        </w:rPr>
        <w:t>are aligned with</w:t>
      </w:r>
      <w:r w:rsidRPr="00BA4329">
        <w:rPr>
          <w:rFonts w:ascii="Times New Roman" w:hAnsi="Times New Roman" w:cs="Times New Roman"/>
        </w:rPr>
        <w:t xml:space="preserve"> our Hypotheses 1 and 2.</w:t>
      </w:r>
    </w:p>
    <w:p w14:paraId="78D24AC9" w14:textId="0C9B8194"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regression analysis also reveals a substitutive relationship between AM and RM, as indicated by the negative significance of the RM coefficient (</w:t>
      </w:r>
      <w:r w:rsidR="00502E7B" w:rsidRPr="00502E7B">
        <w:rPr>
          <w:rFonts w:ascii="Times New Roman" w:hAnsi="Times New Roman" w:cs="Times New Roman"/>
        </w:rPr>
        <w:t>t = -1.790</w:t>
      </w:r>
      <w:r w:rsidRPr="00BA4329">
        <w:rPr>
          <w:rFonts w:ascii="Times New Roman" w:hAnsi="Times New Roman" w:cs="Times New Roman"/>
        </w:rPr>
        <w:t>) in the AM equation and the negative significance of the A</w:t>
      </w:r>
      <w:r w:rsidR="00224D66">
        <w:rPr>
          <w:rFonts w:ascii="Times New Roman" w:hAnsi="Times New Roman" w:cs="Times New Roman"/>
        </w:rPr>
        <w:t>BSDA</w:t>
      </w:r>
      <w:r w:rsidRPr="00BA4329">
        <w:rPr>
          <w:rFonts w:ascii="Times New Roman" w:hAnsi="Times New Roman" w:cs="Times New Roman"/>
        </w:rPr>
        <w:t xml:space="preserve"> coefficients in both ABEXP and RM equations</w:t>
      </w:r>
      <w:r w:rsidR="00DE2455">
        <w:rPr>
          <w:rFonts w:ascii="Times New Roman" w:hAnsi="Times New Roman" w:cs="Times New Roman"/>
        </w:rPr>
        <w:t xml:space="preserve"> at 5% significant level</w:t>
      </w:r>
      <w:r w:rsidRPr="00BA4329">
        <w:rPr>
          <w:rFonts w:ascii="Times New Roman" w:hAnsi="Times New Roman" w:cs="Times New Roman"/>
        </w:rPr>
        <w:t xml:space="preserve">. This supports the conclusions of previous studies by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 xml:space="preserve">Cohen and </w:t>
      </w:r>
      <w:proofErr w:type="spellStart"/>
      <w:r w:rsidRPr="00BA4329">
        <w:rPr>
          <w:rFonts w:ascii="Times New Roman" w:hAnsi="Times New Roman" w:cs="Times New Roman"/>
          <w:color w:val="0070C0"/>
        </w:rPr>
        <w:t>Zarowin</w:t>
      </w:r>
      <w:proofErr w:type="spellEnd"/>
      <w:r w:rsidRPr="00BA4329">
        <w:rPr>
          <w:rFonts w:ascii="Times New Roman" w:hAnsi="Times New Roman" w:cs="Times New Roman"/>
          <w:color w:val="0070C0"/>
        </w:rPr>
        <w:t xml:space="preserve"> (2010)</w:t>
      </w:r>
      <w:r w:rsidRPr="00BA4329">
        <w:rPr>
          <w:rFonts w:ascii="Times New Roman" w:hAnsi="Times New Roman" w:cs="Times New Roman"/>
        </w:rPr>
        <w:t>.</w:t>
      </w:r>
      <w:r w:rsidR="0056588B" w:rsidRPr="00BA4329">
        <w:rPr>
          <w:rFonts w:ascii="Times New Roman" w:hAnsi="Times New Roman" w:cs="Times New Roman"/>
        </w:rPr>
        <w:t xml:space="preserve"> </w:t>
      </w:r>
    </w:p>
    <w:p w14:paraId="683C4A1E" w14:textId="7CC8E880"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In the control variables of the AM equation, we find that firms with higher operating cash flows</w:t>
      </w:r>
      <w:r w:rsidR="00DC0D32" w:rsidRPr="00BA4329">
        <w:rPr>
          <w:rFonts w:ascii="Times New Roman" w:eastAsiaTheme="minorEastAsia" w:hAnsi="Times New Roman" w:cs="Times New Roman"/>
        </w:rPr>
        <w:t xml:space="preserve">, longer net operating cycle, </w:t>
      </w:r>
      <w:r w:rsidR="00DD755B" w:rsidRPr="00BA4329">
        <w:rPr>
          <w:rFonts w:ascii="Times New Roman" w:eastAsiaTheme="minorEastAsia" w:hAnsi="Times New Roman" w:cs="Times New Roman"/>
        </w:rPr>
        <w:t xml:space="preserve">higher Z-score, </w:t>
      </w:r>
      <w:r w:rsidRPr="00BA4329">
        <w:rPr>
          <w:rFonts w:ascii="Times New Roman" w:hAnsi="Times New Roman" w:cs="Times New Roman"/>
        </w:rPr>
        <w:t>and larger sizes are less likely to engage in AM, as shown by the negative significance of the OCF (</w:t>
      </w:r>
      <w:r w:rsidR="00CB2B62" w:rsidRPr="00CB2B62">
        <w:rPr>
          <w:rFonts w:ascii="Times New Roman" w:hAnsi="Times New Roman" w:cs="Times New Roman"/>
        </w:rPr>
        <w:t>t = -3.051</w:t>
      </w:r>
      <w:r w:rsidRPr="00BA4329">
        <w:rPr>
          <w:rFonts w:ascii="Times New Roman" w:hAnsi="Times New Roman" w:cs="Times New Roman"/>
        </w:rPr>
        <w:t>)</w:t>
      </w:r>
      <w:r w:rsidR="00DC0D32" w:rsidRPr="00BA4329">
        <w:rPr>
          <w:rFonts w:ascii="Times New Roman" w:eastAsiaTheme="minorEastAsia" w:hAnsi="Times New Roman" w:cs="Times New Roman"/>
        </w:rPr>
        <w:t>, CYCLE</w:t>
      </w:r>
      <w:r w:rsidR="00CB2B62">
        <w:rPr>
          <w:rFonts w:ascii="Times New Roman" w:eastAsiaTheme="minorEastAsia" w:hAnsi="Times New Roman" w:cs="Times New Roman"/>
        </w:rPr>
        <w:t xml:space="preserve"> </w:t>
      </w:r>
      <w:r w:rsidR="00DC0D32" w:rsidRPr="00BA4329">
        <w:rPr>
          <w:rFonts w:ascii="Times New Roman" w:eastAsiaTheme="minorEastAsia" w:hAnsi="Times New Roman" w:cs="Times New Roman"/>
        </w:rPr>
        <w:t>(</w:t>
      </w:r>
      <w:r w:rsidR="00CB2B62" w:rsidRPr="00CB2B62">
        <w:rPr>
          <w:rFonts w:ascii="Times New Roman" w:eastAsiaTheme="minorEastAsia" w:hAnsi="Times New Roman" w:cs="Times New Roman"/>
        </w:rPr>
        <w:t>t = -2.041</w:t>
      </w:r>
      <w:r w:rsidR="00DC0D32" w:rsidRPr="00BA4329">
        <w:rPr>
          <w:rFonts w:ascii="Times New Roman" w:eastAsiaTheme="minorEastAsia" w:hAnsi="Times New Roman" w:cs="Times New Roman"/>
        </w:rPr>
        <w:t xml:space="preserve">), </w:t>
      </w:r>
      <w:r w:rsidR="00DD755B" w:rsidRPr="00BA4329">
        <w:rPr>
          <w:rFonts w:ascii="Times New Roman" w:eastAsiaTheme="minorEastAsia" w:hAnsi="Times New Roman" w:cs="Times New Roman"/>
        </w:rPr>
        <w:t>ZSCORE</w:t>
      </w:r>
      <w:r w:rsidR="00CB2B62">
        <w:rPr>
          <w:rFonts w:ascii="Times New Roman" w:eastAsiaTheme="minorEastAsia" w:hAnsi="Times New Roman" w:cs="Times New Roman"/>
        </w:rPr>
        <w:t xml:space="preserve"> </w:t>
      </w:r>
      <w:r w:rsidR="00DD755B" w:rsidRPr="00BA4329">
        <w:rPr>
          <w:rFonts w:ascii="Times New Roman" w:eastAsiaTheme="minorEastAsia" w:hAnsi="Times New Roman" w:cs="Times New Roman"/>
        </w:rPr>
        <w:t>(</w:t>
      </w:r>
      <w:r w:rsidR="00CB2B62" w:rsidRPr="00CB2B62">
        <w:rPr>
          <w:rFonts w:ascii="Times New Roman" w:eastAsiaTheme="minorEastAsia" w:hAnsi="Times New Roman" w:cs="Times New Roman"/>
        </w:rPr>
        <w:t>t = -1.747</w:t>
      </w:r>
      <w:r w:rsidR="00DD755B" w:rsidRPr="00BA4329">
        <w:rPr>
          <w:rFonts w:ascii="Times New Roman" w:eastAsiaTheme="minorEastAsia" w:hAnsi="Times New Roman" w:cs="Times New Roman"/>
        </w:rPr>
        <w:t>),</w:t>
      </w:r>
      <w:r w:rsidR="009F7133" w:rsidRPr="00BA4329">
        <w:rPr>
          <w:rFonts w:ascii="Times New Roman" w:eastAsiaTheme="minorEastAsia" w:hAnsi="Times New Roman" w:cs="Times New Roman"/>
        </w:rPr>
        <w:t xml:space="preserve"> </w:t>
      </w:r>
      <w:r w:rsidRPr="00BA4329">
        <w:rPr>
          <w:rFonts w:ascii="Times New Roman" w:hAnsi="Times New Roman" w:cs="Times New Roman"/>
        </w:rPr>
        <w:t xml:space="preserve">and </w:t>
      </w:r>
      <w:r w:rsidR="00DC0D32" w:rsidRPr="00BA4329">
        <w:rPr>
          <w:rFonts w:ascii="Times New Roman" w:eastAsiaTheme="minorEastAsia" w:hAnsi="Times New Roman" w:cs="Times New Roman"/>
        </w:rPr>
        <w:t>SIZE</w:t>
      </w:r>
      <w:r w:rsidRPr="00BA4329">
        <w:rPr>
          <w:rFonts w:ascii="Times New Roman" w:hAnsi="Times New Roman" w:cs="Times New Roman"/>
        </w:rPr>
        <w:t xml:space="preserve"> (</w:t>
      </w:r>
      <w:r w:rsidR="00CB2B62" w:rsidRPr="00CB2B62">
        <w:rPr>
          <w:rFonts w:ascii="Times New Roman" w:hAnsi="Times New Roman" w:cs="Times New Roman"/>
        </w:rPr>
        <w:t>t = -2.817</w:t>
      </w:r>
      <w:r w:rsidRPr="00BA4329">
        <w:rPr>
          <w:rFonts w:ascii="Times New Roman" w:hAnsi="Times New Roman" w:cs="Times New Roman"/>
        </w:rPr>
        <w:t xml:space="preserve">) coefficients. Conversely, characteristics such as </w:t>
      </w:r>
      <w:r w:rsidR="00DE2455">
        <w:rPr>
          <w:rFonts w:ascii="Times New Roman" w:hAnsi="Times New Roman" w:cs="Times New Roman"/>
        </w:rPr>
        <w:t xml:space="preserve">higher market-to-book ratio, higher net operating assets, higher portion of current liabilities excluding short-term debts are </w:t>
      </w:r>
      <w:r w:rsidRPr="00BA4329">
        <w:rPr>
          <w:rFonts w:ascii="Times New Roman" w:hAnsi="Times New Roman" w:cs="Times New Roman"/>
        </w:rPr>
        <w:t xml:space="preserve">associated with a greater propensity to engage in AM, as evidenced by the positive and significant coefficients of </w:t>
      </w:r>
      <w:r w:rsidR="00DE2455">
        <w:rPr>
          <w:rFonts w:ascii="Times New Roman" w:hAnsi="Times New Roman" w:cs="Times New Roman"/>
        </w:rPr>
        <w:t xml:space="preserve">MTB, </w:t>
      </w:r>
      <w:r w:rsidR="00DE2455">
        <w:rPr>
          <w:rFonts w:ascii="Times New Roman" w:hAnsi="Times New Roman" w:cs="Times New Roman"/>
        </w:rPr>
        <w:lastRenderedPageBreak/>
        <w:t>NOA, and CL at 5%, 10%, and 5% significant level respectively.</w:t>
      </w:r>
    </w:p>
    <w:p w14:paraId="177A88D3" w14:textId="27CEBF51"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Regarding the control variables in the RM equations, the most prevalent characteristics across all three RM</w:t>
      </w:r>
      <w:r w:rsidR="00313590" w:rsidRPr="00BA4329">
        <w:rPr>
          <w:rFonts w:ascii="Times New Roman" w:hAnsi="Times New Roman" w:cs="Times New Roman"/>
        </w:rPr>
        <w:t xml:space="preserve"> proxies</w:t>
      </w:r>
      <w:r w:rsidRPr="00BA4329">
        <w:rPr>
          <w:rFonts w:ascii="Times New Roman" w:hAnsi="Times New Roman" w:cs="Times New Roman"/>
        </w:rPr>
        <w:t xml:space="preserve"> models indicate that firms with higher operating cash flows</w:t>
      </w:r>
      <w:r w:rsidR="00DF3E82" w:rsidRPr="00BA4329">
        <w:rPr>
          <w:rFonts w:ascii="Times New Roman" w:eastAsiaTheme="minorEastAsia" w:hAnsi="Times New Roman" w:cs="Times New Roman"/>
        </w:rPr>
        <w:t xml:space="preserve">, </w:t>
      </w:r>
      <w:r w:rsidR="009D7653">
        <w:rPr>
          <w:rFonts w:ascii="Times New Roman" w:eastAsiaTheme="minorEastAsia" w:hAnsi="Times New Roman" w:cs="Times New Roman"/>
        </w:rPr>
        <w:t>longer net operating cycle</w:t>
      </w:r>
      <w:r w:rsidR="00DF3E82" w:rsidRPr="00BA4329">
        <w:rPr>
          <w:rFonts w:ascii="Times New Roman" w:eastAsiaTheme="minorEastAsia" w:hAnsi="Times New Roman" w:cs="Times New Roman"/>
        </w:rPr>
        <w:t>,</w:t>
      </w:r>
      <w:r w:rsidR="0013082B">
        <w:rPr>
          <w:rFonts w:ascii="Times New Roman" w:eastAsiaTheme="minorEastAsia" w:hAnsi="Times New Roman" w:cs="Times New Roman"/>
        </w:rPr>
        <w:t xml:space="preserve"> stronger financial health,</w:t>
      </w:r>
      <w:r w:rsidR="00DF3E82" w:rsidRPr="00BA4329">
        <w:rPr>
          <w:rFonts w:ascii="Times New Roman" w:eastAsiaTheme="minorEastAsia" w:hAnsi="Times New Roman" w:cs="Times New Roman"/>
        </w:rPr>
        <w:t xml:space="preserve"> </w:t>
      </w:r>
      <w:r w:rsidRPr="00BA4329">
        <w:rPr>
          <w:rFonts w:ascii="Times New Roman" w:hAnsi="Times New Roman" w:cs="Times New Roman"/>
        </w:rPr>
        <w:t>and more intensive advertising expenses are less likely to engage in RM activities, with the negative and significant coefficients of OCF</w:t>
      </w:r>
      <w:r w:rsidR="00DF3E82" w:rsidRPr="00BA4329">
        <w:rPr>
          <w:rFonts w:ascii="Times New Roman" w:eastAsiaTheme="minorEastAsia" w:hAnsi="Times New Roman" w:cs="Times New Roman"/>
        </w:rPr>
        <w:t xml:space="preserve"> (</w:t>
      </w:r>
      <w:r w:rsidR="00CB2B62">
        <w:rPr>
          <w:rFonts w:ascii="Times New Roman" w:hAnsi="Times New Roman" w:cs="Times New Roman"/>
        </w:rPr>
        <w:t xml:space="preserve">t = </w:t>
      </w:r>
      <w:r w:rsidR="00CB2B62" w:rsidRPr="00CB2B62">
        <w:rPr>
          <w:rFonts w:ascii="Times New Roman" w:hAnsi="Times New Roman" w:cs="Times New Roman"/>
        </w:rPr>
        <w:t>-2.268</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-2.604</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-2.849</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CYCLE (</w:t>
      </w:r>
      <w:r w:rsidR="00CB2B62">
        <w:rPr>
          <w:rFonts w:ascii="Times New Roman" w:hAnsi="Times New Roman" w:cs="Times New Roman"/>
        </w:rPr>
        <w:t xml:space="preserve">t = </w:t>
      </w:r>
      <w:r w:rsidR="00CB2B62" w:rsidRPr="00CB2B62">
        <w:rPr>
          <w:rFonts w:ascii="Times New Roman" w:hAnsi="Times New Roman" w:cs="Times New Roman"/>
        </w:rPr>
        <w:t>-1.819</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-1.953</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-2.247</w:t>
      </w:r>
      <w:r w:rsidR="0013082B">
        <w:rPr>
          <w:rFonts w:ascii="Times New Roman" w:eastAsiaTheme="minorEastAsia" w:hAnsi="Times New Roman" w:cs="Times New Roman"/>
        </w:rPr>
        <w:t>)</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ZSCORE (</w:t>
      </w:r>
      <w:r w:rsidR="00CB2B62">
        <w:rPr>
          <w:rFonts w:ascii="Times New Roman" w:hAnsi="Times New Roman" w:cs="Times New Roman"/>
        </w:rPr>
        <w:t>t = -1.834</w:t>
      </w:r>
      <w:r w:rsidR="00CB2B62" w:rsidRPr="00BA4329">
        <w:rPr>
          <w:rFonts w:ascii="Times New Roman" w:hAnsi="Times New Roman" w:cs="Times New Roman"/>
        </w:rPr>
        <w:t>,</w:t>
      </w:r>
      <w:r w:rsidR="00CB2B62">
        <w:rPr>
          <w:rFonts w:ascii="Times New Roman" w:hAnsi="Times New Roman" w:cs="Times New Roman"/>
        </w:rPr>
        <w:t xml:space="preserve"> -1.935</w:t>
      </w:r>
      <w:r w:rsidR="00CB2B62" w:rsidRPr="00BA4329">
        <w:rPr>
          <w:rFonts w:ascii="Times New Roman" w:hAnsi="Times New Roman" w:cs="Times New Roman"/>
        </w:rPr>
        <w:t>, and</w:t>
      </w:r>
      <w:r w:rsidR="00CB2B62">
        <w:rPr>
          <w:rFonts w:ascii="Times New Roman" w:hAnsi="Times New Roman" w:cs="Times New Roman"/>
        </w:rPr>
        <w:t xml:space="preserve"> -2.135</w:t>
      </w:r>
      <w:r w:rsidR="0013082B">
        <w:rPr>
          <w:rFonts w:ascii="Times New Roman" w:eastAsiaTheme="minorEastAsia" w:hAnsi="Times New Roman" w:cs="Times New Roman"/>
        </w:rPr>
        <w:t xml:space="preserve">), </w:t>
      </w:r>
      <w:r w:rsidR="00DF3E82" w:rsidRPr="00BA4329">
        <w:rPr>
          <w:rFonts w:ascii="Times New Roman" w:eastAsiaTheme="minorEastAsia" w:hAnsi="Times New Roman" w:cs="Times New Roman"/>
        </w:rPr>
        <w:t>and ADV (</w:t>
      </w:r>
      <w:r w:rsidR="00CB2B62">
        <w:rPr>
          <w:rFonts w:ascii="Times New Roman" w:hAnsi="Times New Roman" w:cs="Times New Roman"/>
        </w:rPr>
        <w:t>t = -10.910</w:t>
      </w:r>
      <w:r w:rsidR="00CB2B62" w:rsidRPr="00BA4329">
        <w:rPr>
          <w:rFonts w:ascii="Times New Roman" w:hAnsi="Times New Roman" w:cs="Times New Roman"/>
        </w:rPr>
        <w:t>,</w:t>
      </w:r>
      <w:r w:rsidR="00CB2B62">
        <w:rPr>
          <w:rFonts w:ascii="Times New Roman" w:hAnsi="Times New Roman" w:cs="Times New Roman"/>
        </w:rPr>
        <w:t xml:space="preserve"> -10.659</w:t>
      </w:r>
      <w:r w:rsidR="00CB2B62" w:rsidRPr="00BA4329">
        <w:rPr>
          <w:rFonts w:ascii="Times New Roman" w:hAnsi="Times New Roman" w:cs="Times New Roman"/>
        </w:rPr>
        <w:t>, and</w:t>
      </w:r>
      <w:r w:rsidR="00CB2B62">
        <w:rPr>
          <w:rFonts w:ascii="Times New Roman" w:hAnsi="Times New Roman" w:cs="Times New Roman"/>
        </w:rPr>
        <w:t xml:space="preserve"> -12.583</w:t>
      </w:r>
      <w:r w:rsidR="00DF3E82" w:rsidRPr="00BA4329">
        <w:rPr>
          <w:rFonts w:ascii="Times New Roman" w:eastAsiaTheme="minorEastAsia" w:hAnsi="Times New Roman" w:cs="Times New Roman"/>
        </w:rPr>
        <w:t>) in ABPROD, ABEXP, and RM equations respectively</w:t>
      </w:r>
      <w:r w:rsidRPr="00BA4329">
        <w:rPr>
          <w:rFonts w:ascii="Times New Roman" w:hAnsi="Times New Roman" w:cs="Times New Roman"/>
        </w:rPr>
        <w:t>.</w:t>
      </w:r>
      <w:r w:rsidR="0013082B">
        <w:rPr>
          <w:rFonts w:ascii="Times New Roman" w:hAnsi="Times New Roman" w:cs="Times New Roman"/>
        </w:rPr>
        <w:t xml:space="preserve"> While </w:t>
      </w:r>
      <w:r w:rsidR="00CB2B62" w:rsidRPr="00BA4329">
        <w:rPr>
          <w:rFonts w:ascii="Times New Roman" w:eastAsiaTheme="minorEastAsia" w:hAnsi="Times New Roman" w:cs="Times New Roman"/>
        </w:rPr>
        <w:t>higher net operating assets</w:t>
      </w:r>
      <w:r w:rsidR="00CB2B62">
        <w:rPr>
          <w:rFonts w:ascii="Times New Roman" w:hAnsi="Times New Roman" w:cs="Times New Roman"/>
        </w:rPr>
        <w:t xml:space="preserve"> and </w:t>
      </w:r>
      <w:r w:rsidR="0013082B">
        <w:rPr>
          <w:rFonts w:ascii="Times New Roman" w:hAnsi="Times New Roman" w:cs="Times New Roman"/>
        </w:rPr>
        <w:t>higher ratio of current liabilities minus short-term debts, the more likely firms partake RM activities since the coefficients of CL</w:t>
      </w:r>
      <w:r w:rsidR="00CB2B62">
        <w:rPr>
          <w:rFonts w:ascii="Times New Roman" w:hAnsi="Times New Roman" w:cs="Times New Roman"/>
        </w:rPr>
        <w:t xml:space="preserve"> </w:t>
      </w:r>
      <w:r w:rsidR="00CB2B62" w:rsidRPr="00BA4329">
        <w:rPr>
          <w:rFonts w:ascii="Times New Roman" w:eastAsiaTheme="minorEastAsia" w:hAnsi="Times New Roman" w:cs="Times New Roman"/>
        </w:rPr>
        <w:t>(</w:t>
      </w:r>
      <w:r w:rsidR="00CB2B62">
        <w:rPr>
          <w:rFonts w:ascii="Times New Roman" w:hAnsi="Times New Roman" w:cs="Times New Roman"/>
        </w:rPr>
        <w:t xml:space="preserve">t = </w:t>
      </w:r>
      <w:r w:rsidR="00CB2B62" w:rsidRPr="00CB2B62">
        <w:rPr>
          <w:rFonts w:ascii="Times New Roman" w:hAnsi="Times New Roman" w:cs="Times New Roman"/>
        </w:rPr>
        <w:t>2.</w:t>
      </w:r>
      <w:r w:rsidR="00CB2B62">
        <w:rPr>
          <w:rFonts w:ascii="Times New Roman" w:hAnsi="Times New Roman" w:cs="Times New Roman"/>
        </w:rPr>
        <w:t>694</w:t>
      </w:r>
      <w:r w:rsidR="00CB2B62" w:rsidRPr="00BA4329">
        <w:rPr>
          <w:rFonts w:ascii="Times New Roman" w:hAnsi="Times New Roman" w:cs="Times New Roman"/>
        </w:rPr>
        <w:t>,</w:t>
      </w:r>
      <w:r w:rsidR="00CB2B62">
        <w:rPr>
          <w:rFonts w:ascii="Times New Roman" w:hAnsi="Times New Roman" w:cs="Times New Roman"/>
        </w:rPr>
        <w:t xml:space="preserve"> 2.198</w:t>
      </w:r>
      <w:r w:rsidR="00CB2B62" w:rsidRPr="00BA4329">
        <w:rPr>
          <w:rFonts w:ascii="Times New Roman" w:hAnsi="Times New Roman" w:cs="Times New Roman"/>
        </w:rPr>
        <w:t>, and</w:t>
      </w:r>
      <w:r w:rsidR="00CB2B62">
        <w:rPr>
          <w:rFonts w:ascii="Times New Roman" w:hAnsi="Times New Roman" w:cs="Times New Roman"/>
        </w:rPr>
        <w:t xml:space="preserve"> 2</w:t>
      </w:r>
      <w:r w:rsidR="00CB2B62" w:rsidRPr="00CB2B62">
        <w:rPr>
          <w:rFonts w:ascii="Times New Roman" w:hAnsi="Times New Roman" w:cs="Times New Roman"/>
        </w:rPr>
        <w:t>.</w:t>
      </w:r>
      <w:r w:rsidR="00CB2B62">
        <w:rPr>
          <w:rFonts w:ascii="Times New Roman" w:hAnsi="Times New Roman" w:cs="Times New Roman"/>
        </w:rPr>
        <w:t>894</w:t>
      </w:r>
      <w:r w:rsidR="00CB2B62" w:rsidRPr="00BA4329">
        <w:rPr>
          <w:rFonts w:ascii="Times New Roman" w:eastAsiaTheme="minorEastAsia" w:hAnsi="Times New Roman" w:cs="Times New Roman"/>
        </w:rPr>
        <w:t>)</w:t>
      </w:r>
      <w:r w:rsidR="0013082B">
        <w:rPr>
          <w:rFonts w:ascii="Times New Roman" w:hAnsi="Times New Roman" w:cs="Times New Roman"/>
        </w:rPr>
        <w:t xml:space="preserve"> </w:t>
      </w:r>
      <w:r w:rsidR="00CB2B62">
        <w:rPr>
          <w:rFonts w:ascii="Times New Roman" w:hAnsi="Times New Roman" w:cs="Times New Roman"/>
        </w:rPr>
        <w:t xml:space="preserve">and </w:t>
      </w:r>
      <w:r w:rsidR="00CB2B62" w:rsidRPr="00BA4329">
        <w:rPr>
          <w:rFonts w:ascii="Times New Roman" w:eastAsiaTheme="minorEastAsia" w:hAnsi="Times New Roman" w:cs="Times New Roman"/>
        </w:rPr>
        <w:t>NOA (</w:t>
      </w:r>
      <w:r w:rsidR="00CB2B62">
        <w:rPr>
          <w:rFonts w:ascii="Times New Roman" w:hAnsi="Times New Roman" w:cs="Times New Roman"/>
        </w:rPr>
        <w:t xml:space="preserve">t = </w:t>
      </w:r>
      <w:r w:rsidR="00CB2B62" w:rsidRPr="00CB2B62">
        <w:rPr>
          <w:rFonts w:ascii="Times New Roman" w:hAnsi="Times New Roman" w:cs="Times New Roman"/>
        </w:rPr>
        <w:t>2.448</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2.652</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3.056</w:t>
      </w:r>
      <w:r w:rsidR="00CB2B62" w:rsidRPr="00BA4329">
        <w:rPr>
          <w:rFonts w:ascii="Times New Roman" w:eastAsiaTheme="minorEastAsia" w:hAnsi="Times New Roman" w:cs="Times New Roman"/>
        </w:rPr>
        <w:t>)</w:t>
      </w:r>
      <w:r w:rsidR="00CB2B62">
        <w:rPr>
          <w:rFonts w:ascii="Times New Roman" w:eastAsiaTheme="minorEastAsia" w:hAnsi="Times New Roman" w:cs="Times New Roman"/>
        </w:rPr>
        <w:t xml:space="preserve"> </w:t>
      </w:r>
      <w:r w:rsidR="0013082B">
        <w:rPr>
          <w:rFonts w:ascii="Times New Roman" w:hAnsi="Times New Roman" w:cs="Times New Roman"/>
        </w:rPr>
        <w:t>are positive and significant in ABPROD, ABEXP, and RM equations respectively.</w:t>
      </w:r>
    </w:p>
    <w:p w14:paraId="27ACD47F" w14:textId="3137715D" w:rsidR="008C24E3" w:rsidRPr="00BA4329" w:rsidRDefault="00CB2B62" w:rsidP="008C24E3">
      <w:pPr>
        <w:pStyle w:val="31"/>
        <w:ind w:left="0" w:firstLine="425"/>
        <w:rPr>
          <w:rFonts w:ascii="Times New Roman" w:eastAsiaTheme="minorEastAsia" w:hAnsi="Times New Roman" w:cs="Times New Roman"/>
        </w:rPr>
      </w:pPr>
      <w:r>
        <w:rPr>
          <w:rFonts w:ascii="Times New Roman" w:hAnsi="Times New Roman" w:cs="Times New Roman"/>
        </w:rPr>
        <w:t>B</w:t>
      </w:r>
      <w:commentRangeStart w:id="153"/>
      <w:r w:rsidR="00641311" w:rsidRPr="00BA4329">
        <w:rPr>
          <w:rFonts w:ascii="Times New Roman" w:hAnsi="Times New Roman" w:cs="Times New Roman"/>
        </w:rPr>
        <w:t xml:space="preserve">oth </w:t>
      </w:r>
      <w:r>
        <w:rPr>
          <w:rFonts w:ascii="Times New Roman" w:hAnsi="Times New Roman" w:cs="Times New Roman"/>
        </w:rPr>
        <w:t>H</w:t>
      </w:r>
      <w:r w:rsidR="00641311" w:rsidRPr="00BA4329">
        <w:rPr>
          <w:rFonts w:ascii="Times New Roman" w:hAnsi="Times New Roman" w:cs="Times New Roman"/>
        </w:rPr>
        <w:t>ypothe</w:t>
      </w:r>
      <w:r>
        <w:rPr>
          <w:rFonts w:ascii="Times New Roman" w:hAnsi="Times New Roman" w:cs="Times New Roman"/>
        </w:rPr>
        <w:t>sis 1 and Hypothesis 2 are supported by the analysis</w:t>
      </w:r>
      <w:r w:rsidR="00641311" w:rsidRPr="00BA4329">
        <w:rPr>
          <w:rFonts w:ascii="Times New Roman" w:hAnsi="Times New Roman" w:cs="Times New Roman"/>
        </w:rPr>
        <w:t>, indicating an increase in earnings management, whether through AM or RM, following RPA adoption.</w:t>
      </w:r>
      <w:commentRangeEnd w:id="153"/>
      <w:r w:rsidR="007E07C2">
        <w:rPr>
          <w:rStyle w:val="a6"/>
          <w:rFonts w:eastAsiaTheme="minorEastAsia"/>
        </w:rPr>
        <w:commentReference w:id="153"/>
      </w:r>
      <w:r w:rsidR="00641311" w:rsidRPr="00BA4329">
        <w:rPr>
          <w:rFonts w:ascii="Times New Roman" w:hAnsi="Times New Roman" w:cs="Times New Roman"/>
        </w:rPr>
        <w:t xml:space="preserve"> This conclusion is bolstered by the multivariate results from our sample of implementer firms during the pre- versus post-RPA adoption periods, </w:t>
      </w:r>
      <w:r w:rsidR="001A137A" w:rsidRPr="00BA4329">
        <w:rPr>
          <w:rFonts w:ascii="Times New Roman" w:hAnsi="Times New Roman" w:cs="Times New Roman"/>
        </w:rPr>
        <w:t>considering</w:t>
      </w:r>
      <w:r w:rsidR="00641311" w:rsidRPr="00BA4329">
        <w:rPr>
          <w:rFonts w:ascii="Times New Roman" w:hAnsi="Times New Roman" w:cs="Times New Roman"/>
        </w:rPr>
        <w:t xml:space="preserve"> a control group for comparison.</w:t>
      </w:r>
    </w:p>
    <w:p w14:paraId="193BBDD6" w14:textId="4F15E3B1" w:rsidR="008C24E3" w:rsidRDefault="004C0924" w:rsidP="008C24E3">
      <w:pPr>
        <w:pStyle w:val="31"/>
        <w:ind w:left="0" w:firstLine="425"/>
        <w:rPr>
          <w:ins w:id="154" w:author="Sheng-Feng Hsieh" w:date="2024-04-07T17:11:00Z"/>
          <w:rFonts w:ascii="Times New Roman" w:eastAsiaTheme="minorEastAsia" w:hAnsi="Times New Roman" w:cs="Times New Roman"/>
        </w:rPr>
      </w:pPr>
      <w:r w:rsidRPr="004C0924">
        <w:rPr>
          <w:rFonts w:ascii="Times New Roman" w:eastAsiaTheme="minorEastAsia" w:hAnsi="Times New Roman" w:cs="Times New Roman"/>
        </w:rPr>
        <w:t>Nevertheless, our multivariate results, either from within-group design or from that of both RPA adopter group and control group, are contradictory to the findings from the research by Ashraf (2024) who extends the discussion to automation technologies at large, documenting an improvement in financial reporting quality through a reduction in internal control weaknesses. The difference in conclusion might arise from the concern mentioned in his study. It is that Ashraf (2024) does not differentiate the impacts of various automation technologies, including machine learning, artificial intelligence, and RPA, which may not be able to contribute to the specific type of technology</w:t>
      </w:r>
      <w:r>
        <w:rPr>
          <w:rFonts w:ascii="Times New Roman" w:eastAsiaTheme="minorEastAsia" w:hAnsi="Times New Roman" w:cs="Times New Roman"/>
        </w:rPr>
        <w:t xml:space="preserve">     </w:t>
      </w:r>
      <w:r w:rsidRPr="004C0924">
        <w:rPr>
          <w:rFonts w:ascii="Times New Roman" w:eastAsiaTheme="minorEastAsia" w:hAnsi="Times New Roman" w:cs="Times New Roman"/>
        </w:rPr>
        <w:t>improving financial reporting quality.</w:t>
      </w:r>
    </w:p>
    <w:p w14:paraId="7AD096EB" w14:textId="77777777" w:rsidR="007E07C2" w:rsidRPr="00BA4329" w:rsidRDefault="007E07C2" w:rsidP="008C24E3">
      <w:pPr>
        <w:pStyle w:val="31"/>
        <w:ind w:left="0" w:firstLine="425"/>
        <w:rPr>
          <w:rFonts w:ascii="Times New Roman" w:eastAsiaTheme="minorEastAsia" w:hAnsi="Times New Roman" w:cs="Times New Roman"/>
        </w:rPr>
      </w:pPr>
    </w:p>
    <w:p w14:paraId="18F707A7" w14:textId="40D7BEB6" w:rsidR="00F53537"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5</w:t>
      </w:r>
      <w:r w:rsidRPr="00BA4329">
        <w:rPr>
          <w:rFonts w:ascii="Times New Roman" w:hAnsi="Times New Roman" w:cs="Times New Roman"/>
          <w:i/>
          <w:iCs/>
        </w:rPr>
        <w:t xml:space="preserve"> Here]</w:t>
      </w:r>
    </w:p>
    <w:p w14:paraId="3DAB3F1D" w14:textId="77777777" w:rsidR="008C24E3" w:rsidRPr="00BA4329" w:rsidRDefault="008C24E3" w:rsidP="008C24E3">
      <w:pPr>
        <w:pStyle w:val="31"/>
        <w:ind w:left="0" w:firstLine="425"/>
        <w:rPr>
          <w:rFonts w:ascii="Times New Roman" w:eastAsiaTheme="minorEastAsia" w:hAnsi="Times New Roman" w:cs="Times New Roman"/>
        </w:rPr>
      </w:pPr>
    </w:p>
    <w:p w14:paraId="60DC9F3A" w14:textId="2F1AAB47"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r w:rsidRPr="00BA4329">
        <w:rPr>
          <w:rFonts w:ascii="Times New Roman" w:hAnsi="Times New Roman" w:cs="Times New Roman"/>
          <w:sz w:val="24"/>
          <w:szCs w:val="24"/>
        </w:rPr>
        <w:lastRenderedPageBreak/>
        <w:t>CONCLUSIONS</w:t>
      </w:r>
    </w:p>
    <w:p w14:paraId="1FCE97DE" w14:textId="2F755282" w:rsidR="008C24E3" w:rsidRPr="00BA4329" w:rsidRDefault="00422D9A" w:rsidP="008C24E3">
      <w:pPr>
        <w:pStyle w:val="31"/>
        <w:ind w:left="0"/>
        <w:rPr>
          <w:rFonts w:ascii="Times New Roman" w:eastAsiaTheme="minorEastAsia" w:hAnsi="Times New Roman" w:cs="Times New Roman"/>
        </w:rPr>
      </w:pPr>
      <w:r w:rsidRPr="00BA4329">
        <w:rPr>
          <w:rFonts w:ascii="Times New Roman" w:hAnsi="Times New Roman" w:cs="Times New Roman"/>
        </w:rPr>
        <w:t>The advent of RPA heralds a new era in the technological evolution of finance and accounting</w:t>
      </w:r>
      <w:r w:rsidR="00A67789" w:rsidRPr="00BA4329">
        <w:rPr>
          <w:rFonts w:ascii="Times New Roman" w:hAnsi="Times New Roman" w:cs="Times New Roman"/>
        </w:rPr>
        <w:t xml:space="preserve">. </w:t>
      </w:r>
      <w:r w:rsidRPr="00BA4329">
        <w:rPr>
          <w:rFonts w:ascii="Times New Roman" w:hAnsi="Times New Roman" w:cs="Times New Roman"/>
        </w:rPr>
        <w:t>Despite the proliferation of empirical research on ERP technologies, the empirical examination of RPA, particularly in its relation to earnings management, remains largely unexplored. This study positions RPA as an innovative extension of ERP, venturing into novel empirical terrain to explore its potential implications on earnings management practices, thereby filling a significant gap in the existing literature.</w:t>
      </w:r>
    </w:p>
    <w:p w14:paraId="30D90232" w14:textId="033EA6FA" w:rsidR="008C24E3" w:rsidRPr="00BA4329" w:rsidRDefault="007C4F8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study explores the relationship between Robotic Process Automation (RPA) implementation and earnings management (EM) by comparing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with RPA to an equal number of control firms without RPA, spanning from 2017 to 2022. The data were sourced from digital annual reports. Earnings management is assessed through discretionary accruals, as defined by the modified Jones model, while real activities manipulation (RM) is indicated by deviations in normal levels of production costs and discretionary expenses.</w:t>
      </w:r>
    </w:p>
    <w:p w14:paraId="459E7DFD" w14:textId="77777777"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Our regression analysis reveals that firms with RPA are more inclined towards earnings management </w:t>
      </w:r>
      <w:r w:rsidR="00A67789" w:rsidRPr="00BA4329">
        <w:rPr>
          <w:rFonts w:ascii="Times New Roman" w:hAnsi="Times New Roman" w:cs="Times New Roman"/>
        </w:rPr>
        <w:t xml:space="preserve">in </w:t>
      </w:r>
      <w:r w:rsidRPr="00BA4329">
        <w:rPr>
          <w:rFonts w:ascii="Times New Roman" w:hAnsi="Times New Roman" w:cs="Times New Roman"/>
        </w:rPr>
        <w:t>post-implementation</w:t>
      </w:r>
      <w:r w:rsidR="00A67789" w:rsidRPr="00BA4329">
        <w:rPr>
          <w:rFonts w:ascii="Times New Roman" w:hAnsi="Times New Roman" w:cs="Times New Roman"/>
        </w:rPr>
        <w:t xml:space="preserve"> period</w:t>
      </w:r>
      <w:r w:rsidRPr="00BA4329">
        <w:rPr>
          <w:rFonts w:ascii="Times New Roman" w:hAnsi="Times New Roman" w:cs="Times New Roman"/>
        </w:rPr>
        <w:t xml:space="preserve">. This finding aligns with theories proposed by </w:t>
      </w:r>
      <w:r w:rsidRPr="00BA4329">
        <w:rPr>
          <w:rFonts w:ascii="Times New Roman" w:hAnsi="Times New Roman" w:cs="Times New Roman"/>
          <w:color w:val="0070C0"/>
        </w:rPr>
        <w:t>Brazel and Dang (2008)</w:t>
      </w:r>
      <w:r w:rsidRPr="00BA4329">
        <w:rPr>
          <w:rFonts w:ascii="Times New Roman" w:hAnsi="Times New Roman" w:cs="Times New Roman"/>
        </w:rPr>
        <w:t xml:space="preserve"> and further </w:t>
      </w:r>
      <w:r w:rsidR="00A67789" w:rsidRPr="00BA4329">
        <w:rPr>
          <w:rFonts w:ascii="Times New Roman" w:hAnsi="Times New Roman" w:cs="Times New Roman"/>
        </w:rPr>
        <w:t>mention</w:t>
      </w:r>
      <w:r w:rsidRPr="00BA4329">
        <w:rPr>
          <w:rFonts w:ascii="Times New Roman" w:hAnsi="Times New Roman" w:cs="Times New Roman"/>
        </w:rPr>
        <w:t xml:space="preserve">ed by </w:t>
      </w:r>
      <w:r w:rsidRPr="00BA4329">
        <w:rPr>
          <w:rFonts w:ascii="Times New Roman" w:hAnsi="Times New Roman" w:cs="Times New Roman"/>
          <w:color w:val="0070C0"/>
        </w:rPr>
        <w:t>Hong et al. (2023)</w:t>
      </w:r>
      <w:r w:rsidRPr="00BA4329">
        <w:rPr>
          <w:rFonts w:ascii="Times New Roman" w:hAnsi="Times New Roman" w:cs="Times New Roman"/>
        </w:rPr>
        <w:t>, suggesting that the increased control and decision-making flexibility afforded by enhanced information systems lead to more EM activities. This tendency occurs despite the improved information set because control standards and risk management protocols may still be underdeveloped. Incorporating the control group into a multivariate analysis supports this conclusion, indicating a broader applicability and robustness of the findings. Our results underscore the need for enhanced control standards and risk management practices in the context of RPA adoption to mitigate the potential for earnings management.</w:t>
      </w:r>
      <w:r w:rsidR="007C4F89" w:rsidRPr="00BA4329">
        <w:rPr>
          <w:rFonts w:ascii="Times New Roman" w:hAnsi="Times New Roman" w:cs="Times New Roman"/>
        </w:rPr>
        <w:t xml:space="preserve">  </w:t>
      </w:r>
    </w:p>
    <w:p w14:paraId="5DCA5EA8" w14:textId="0FAB17DF"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This study</w:t>
      </w:r>
      <w:del w:id="155" w:author="Sheng-Feng Hsieh" w:date="2024-04-07T15:48:00Z">
        <w:r w:rsidRPr="00BA4329" w:rsidDel="002710D6">
          <w:rPr>
            <w:rFonts w:ascii="Times New Roman" w:hAnsi="Times New Roman" w:cs="Times New Roman"/>
          </w:rPr>
          <w:delText>'</w:delText>
        </w:r>
      </w:del>
      <w:ins w:id="156" w:author="Sheng-Feng Hsieh" w:date="2024-04-07T15:48:00Z">
        <w:r w:rsidR="002710D6">
          <w:rPr>
            <w:rFonts w:ascii="Times New Roman" w:hAnsi="Times New Roman" w:cs="Times New Roman"/>
          </w:rPr>
          <w:t>’</w:t>
        </w:r>
      </w:ins>
      <w:r w:rsidRPr="00BA4329">
        <w:rPr>
          <w:rFonts w:ascii="Times New Roman" w:hAnsi="Times New Roman" w:cs="Times New Roman"/>
        </w:rPr>
        <w:t xml:space="preserve">s potential contributions extend to various stakeholders, including firms, government regulators, and audit firms, emphasizing the multifaceted impact of RPA on earnings management practices. For firms, the findings highlight the importance of developing robust control standards and </w:t>
      </w:r>
      <w:r w:rsidRPr="00BA4329">
        <w:rPr>
          <w:rFonts w:ascii="Times New Roman" w:hAnsi="Times New Roman" w:cs="Times New Roman"/>
        </w:rPr>
        <w:lastRenderedPageBreak/>
        <w:t>risk management practices when implementing RPA, to leverage the benefits of automation while mitigating risks associated with earnings management. Government regulators may find these insights valuable for shaping policies and guidelines aimed at ensuring corporate transparency and accountability, particularly in the context of rapidly evolving digital transformation. For audit firms, understanding the nuanced effects of RPA on earnings management can enhance audit quality and effectiveness, enabling auditors to tailor their approaches to better detect and address potential earnings management in the era of automation. Collectively, the study sheds light on the critical balance between technological advancement and ethical financial reporting, offering a roadmap for stakeholders to navigate the complexities introduced by RPA.</w:t>
      </w:r>
    </w:p>
    <w:p w14:paraId="2D290FE7" w14:textId="31BF90CB"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limitations of this study are primarily twofold. First, the absence of specific contract details compelled us to depend on annual reports for data on RPA implementation. This method may introduce discrepancies when contrasted with direct contract information, as annual reports may not capture the complete spectrum of RPA engagements.</w:t>
      </w:r>
      <w:r w:rsidR="00BD1B1C">
        <w:rPr>
          <w:rStyle w:val="aff1"/>
          <w:rFonts w:ascii="Times New Roman" w:hAnsi="Times New Roman" w:cs="Times New Roman"/>
        </w:rPr>
        <w:footnoteReference w:id="7"/>
      </w:r>
      <w:r w:rsidRPr="00BA4329">
        <w:rPr>
          <w:rFonts w:ascii="Times New Roman" w:hAnsi="Times New Roman" w:cs="Times New Roman"/>
        </w:rPr>
        <w:t xml:space="preserve"> Second, given the novelty of RPA, especially within the Taiwanese context, the study is constrained by a limited temporal scope. This emerging technology</w:t>
      </w:r>
      <w:del w:id="157" w:author="Sheng-Feng Hsieh" w:date="2024-04-07T15:48:00Z">
        <w:r w:rsidRPr="00BA4329" w:rsidDel="002710D6">
          <w:rPr>
            <w:rFonts w:ascii="Times New Roman" w:hAnsi="Times New Roman" w:cs="Times New Roman"/>
          </w:rPr>
          <w:delText>'</w:delText>
        </w:r>
      </w:del>
      <w:ins w:id="158" w:author="Sheng-Feng Hsieh" w:date="2024-04-07T15:48:00Z">
        <w:r w:rsidR="002710D6">
          <w:rPr>
            <w:rFonts w:ascii="Times New Roman" w:hAnsi="Times New Roman" w:cs="Times New Roman"/>
          </w:rPr>
          <w:t>’</w:t>
        </w:r>
      </w:ins>
      <w:r w:rsidRPr="00BA4329">
        <w:rPr>
          <w:rFonts w:ascii="Times New Roman" w:hAnsi="Times New Roman" w:cs="Times New Roman"/>
        </w:rPr>
        <w:t>s relatively recent introduction means that the available data span a short period, potentially limiting the depth of our analysis and the generalizability of our findings across different temporal contexts.</w:t>
      </w:r>
    </w:p>
    <w:p w14:paraId="3F062748" w14:textId="15EA4A20" w:rsidR="00573425" w:rsidRPr="00BA4329" w:rsidRDefault="006C5C86"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For subsequent research endeavors that aim to investigate the intersection of RPA with accounting or auditing, focusing on the potential weaknesses in internal controls related to EM could provide valuable insights, a topic not directly addressed in this study. Furthermore, given the constraints posed by the limited data availability due to the nascent stages of RPA development, future studies are encouraged to undertake a more detailed examination of RPA implementation levels. Drawing inspiration from the methodology of </w:t>
      </w:r>
      <w:r w:rsidRPr="00BA4329">
        <w:rPr>
          <w:rFonts w:ascii="Times New Roman" w:hAnsi="Times New Roman" w:cs="Times New Roman"/>
          <w:color w:val="0070C0"/>
        </w:rPr>
        <w:t>Brazel and Dang (2008)</w:t>
      </w:r>
      <w:r w:rsidRPr="00BA4329">
        <w:rPr>
          <w:rFonts w:ascii="Times New Roman" w:hAnsi="Times New Roman" w:cs="Times New Roman"/>
        </w:rPr>
        <w:t xml:space="preserve"> in their ERP research, which gauges the extent of ERP integration through the count of system modules, the depth of a company</w:t>
      </w:r>
      <w:del w:id="159" w:author="Sheng-Feng Hsieh" w:date="2024-04-07T15:48:00Z">
        <w:r w:rsidRPr="00BA4329" w:rsidDel="002710D6">
          <w:rPr>
            <w:rFonts w:ascii="Times New Roman" w:hAnsi="Times New Roman" w:cs="Times New Roman"/>
          </w:rPr>
          <w:delText>'</w:delText>
        </w:r>
      </w:del>
      <w:ins w:id="160" w:author="Sheng-Feng Hsieh" w:date="2024-04-07T15:48:00Z">
        <w:r w:rsidR="002710D6">
          <w:rPr>
            <w:rFonts w:ascii="Times New Roman" w:hAnsi="Times New Roman" w:cs="Times New Roman"/>
          </w:rPr>
          <w:t>’</w:t>
        </w:r>
      </w:ins>
      <w:r w:rsidRPr="00BA4329">
        <w:rPr>
          <w:rFonts w:ascii="Times New Roman" w:hAnsi="Times New Roman" w:cs="Times New Roman"/>
        </w:rPr>
        <w:t xml:space="preserve">s RPA </w:t>
      </w:r>
      <w:r w:rsidRPr="00BA4329">
        <w:rPr>
          <w:rFonts w:ascii="Times New Roman" w:hAnsi="Times New Roman" w:cs="Times New Roman"/>
        </w:rPr>
        <w:lastRenderedPageBreak/>
        <w:t>utilization could similarly be evaluated based on the quantity of both attended and unattended licenses, offering a direct measure of RPA</w:t>
      </w:r>
      <w:r w:rsidR="00ED1E41">
        <w:rPr>
          <w:rFonts w:ascii="Times New Roman" w:hAnsi="Times New Roman" w:cs="Times New Roman"/>
        </w:rPr>
        <w:t>’</w:t>
      </w:r>
      <w:r w:rsidRPr="00BA4329">
        <w:rPr>
          <w:rFonts w:ascii="Times New Roman" w:hAnsi="Times New Roman" w:cs="Times New Roman"/>
        </w:rPr>
        <w:t>s operational engagement.</w:t>
      </w:r>
      <w:r w:rsidR="00765862" w:rsidRPr="00BA4329">
        <w:rPr>
          <w:rFonts w:ascii="Times New Roman" w:hAnsi="Times New Roman" w:cs="Times New Roman"/>
        </w:rPr>
        <w:t xml:space="preserve"> </w:t>
      </w:r>
    </w:p>
    <w:p w14:paraId="7C44235D" w14:textId="77777777" w:rsidR="00ED7962" w:rsidRPr="00BA4329" w:rsidRDefault="00ED7962">
      <w:pPr>
        <w:widowControl/>
        <w:rPr>
          <w:rFonts w:ascii="Times New Roman" w:hAnsi="Times New Roman" w:cs="Times New Roman"/>
        </w:rPr>
      </w:pPr>
      <w:r w:rsidRPr="00BA4329">
        <w:rPr>
          <w:rFonts w:ascii="Times New Roman" w:hAnsi="Times New Roman" w:cs="Times New Roman"/>
        </w:rPr>
        <w:br w:type="page"/>
      </w:r>
    </w:p>
    <w:p w14:paraId="68620912" w14:textId="1402DABF" w:rsidR="00ED7962" w:rsidRPr="00BA4329" w:rsidRDefault="00ED7962" w:rsidP="00ED7962">
      <w:pPr>
        <w:pStyle w:val="1"/>
        <w:spacing w:line="480" w:lineRule="auto"/>
        <w:jc w:val="center"/>
        <w:rPr>
          <w:rFonts w:ascii="Times New Roman" w:hAnsi="Times New Roman" w:cs="Times New Roman"/>
          <w:sz w:val="24"/>
          <w:szCs w:val="24"/>
        </w:rPr>
      </w:pPr>
      <w:commentRangeStart w:id="161"/>
      <w:commentRangeStart w:id="162"/>
      <w:commentRangeStart w:id="163"/>
      <w:r w:rsidRPr="00BA4329">
        <w:rPr>
          <w:rFonts w:ascii="Times New Roman" w:hAnsi="Times New Roman" w:cs="Times New Roman"/>
          <w:sz w:val="24"/>
          <w:szCs w:val="24"/>
        </w:rPr>
        <w:lastRenderedPageBreak/>
        <w:t>REFERENCE</w:t>
      </w:r>
      <w:commentRangeEnd w:id="161"/>
      <w:r w:rsidR="003A0734" w:rsidRPr="00BA4329">
        <w:rPr>
          <w:rStyle w:val="a6"/>
          <w:rFonts w:ascii="Times New Roman" w:eastAsiaTheme="minorEastAsia" w:hAnsi="Times New Roman" w:cs="Times New Roman"/>
          <w:b w:val="0"/>
          <w:bCs w:val="0"/>
          <w:kern w:val="2"/>
        </w:rPr>
        <w:commentReference w:id="161"/>
      </w:r>
      <w:commentRangeEnd w:id="162"/>
      <w:r w:rsidR="00C4755C">
        <w:rPr>
          <w:rStyle w:val="a6"/>
          <w:rFonts w:asciiTheme="minorHAnsi" w:eastAsiaTheme="minorEastAsia" w:hAnsiTheme="minorHAnsi" w:cstheme="minorBidi"/>
          <w:b w:val="0"/>
          <w:bCs w:val="0"/>
          <w:kern w:val="2"/>
        </w:rPr>
        <w:commentReference w:id="162"/>
      </w:r>
      <w:commentRangeEnd w:id="163"/>
      <w:r w:rsidR="00C4755C">
        <w:rPr>
          <w:rStyle w:val="a6"/>
          <w:rFonts w:asciiTheme="minorHAnsi" w:eastAsiaTheme="minorEastAsia" w:hAnsiTheme="minorHAnsi" w:cstheme="minorBidi"/>
          <w:b w:val="0"/>
          <w:bCs w:val="0"/>
          <w:kern w:val="2"/>
        </w:rPr>
        <w:commentReference w:id="163"/>
      </w:r>
    </w:p>
    <w:p w14:paraId="24A3DB29" w14:textId="77777777" w:rsidR="00453C9D" w:rsidRPr="00453C9D" w:rsidRDefault="00453C9D" w:rsidP="00453C9D">
      <w:pPr>
        <w:widowControl/>
        <w:rPr>
          <w:rFonts w:ascii="新細明體" w:eastAsia="新細明體" w:hAnsi="新細明體" w:cs="新細明體"/>
          <w:kern w:val="0"/>
        </w:rPr>
      </w:pPr>
      <w:r w:rsidRPr="00453C9D">
        <w:rPr>
          <w:rFonts w:ascii="Times New Roman" w:eastAsia="新細明體" w:hAnsi="Times New Roman" w:cs="Times New Roman"/>
          <w:color w:val="000000"/>
          <w:kern w:val="0"/>
          <w:sz w:val="27"/>
          <w:szCs w:val="27"/>
        </w:rPr>
        <w:t xml:space="preserve">Al-Jabri, I. M., and N. </w:t>
      </w:r>
      <w:proofErr w:type="spellStart"/>
      <w:r w:rsidRPr="00453C9D">
        <w:rPr>
          <w:rFonts w:ascii="Times New Roman" w:eastAsia="新細明體" w:hAnsi="Times New Roman" w:cs="Times New Roman"/>
          <w:color w:val="000000"/>
          <w:kern w:val="0"/>
          <w:sz w:val="27"/>
          <w:szCs w:val="27"/>
        </w:rPr>
        <w:t>Roztocki</w:t>
      </w:r>
      <w:proofErr w:type="spellEnd"/>
      <w:r w:rsidRPr="00453C9D">
        <w:rPr>
          <w:rFonts w:ascii="Times New Roman" w:eastAsia="新細明體" w:hAnsi="Times New Roman" w:cs="Times New Roman"/>
          <w:color w:val="000000"/>
          <w:kern w:val="0"/>
          <w:sz w:val="27"/>
          <w:szCs w:val="27"/>
        </w:rPr>
        <w:t>. 2015. Adoption of ERP systems: Does information transparency matter? </w:t>
      </w:r>
      <w:r w:rsidRPr="00453C9D">
        <w:rPr>
          <w:rFonts w:ascii="Times New Roman" w:eastAsia="新細明體" w:hAnsi="Times New Roman" w:cs="Times New Roman"/>
          <w:i/>
          <w:iCs/>
          <w:color w:val="000000"/>
          <w:kern w:val="0"/>
          <w:sz w:val="27"/>
          <w:szCs w:val="27"/>
        </w:rPr>
        <w:t>Telematics and Informatics</w:t>
      </w:r>
      <w:r w:rsidRPr="00453C9D">
        <w:rPr>
          <w:rFonts w:ascii="Times New Roman" w:eastAsia="新細明體" w:hAnsi="Times New Roman" w:cs="Times New Roman"/>
          <w:color w:val="000000"/>
          <w:kern w:val="0"/>
          <w:sz w:val="27"/>
          <w:szCs w:val="27"/>
        </w:rPr>
        <w:t> 32 (2):300-310.</w:t>
      </w:r>
    </w:p>
    <w:p w14:paraId="3D1B8BF0"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453C9D">
        <w:rPr>
          <w:rFonts w:ascii="Times New Roman" w:eastAsia="新細明體" w:hAnsi="Times New Roman" w:cs="Times New Roman"/>
          <w:color w:val="000000"/>
          <w:kern w:val="0"/>
          <w:sz w:val="27"/>
          <w:szCs w:val="27"/>
        </w:rPr>
        <w:t>Asatiani</w:t>
      </w:r>
      <w:proofErr w:type="spellEnd"/>
      <w:r w:rsidRPr="00453C9D">
        <w:rPr>
          <w:rFonts w:ascii="Times New Roman" w:eastAsia="新細明體" w:hAnsi="Times New Roman" w:cs="Times New Roman"/>
          <w:color w:val="000000"/>
          <w:kern w:val="0"/>
          <w:sz w:val="27"/>
          <w:szCs w:val="27"/>
        </w:rPr>
        <w:t xml:space="preserve">, A., E. </w:t>
      </w:r>
      <w:proofErr w:type="spellStart"/>
      <w:r w:rsidRPr="00453C9D">
        <w:rPr>
          <w:rFonts w:ascii="Times New Roman" w:eastAsia="新細明體" w:hAnsi="Times New Roman" w:cs="Times New Roman"/>
          <w:color w:val="000000"/>
          <w:kern w:val="0"/>
          <w:sz w:val="27"/>
          <w:szCs w:val="27"/>
        </w:rPr>
        <w:t>Penttinen</w:t>
      </w:r>
      <w:proofErr w:type="spellEnd"/>
      <w:r w:rsidRPr="00453C9D">
        <w:rPr>
          <w:rFonts w:ascii="Times New Roman" w:eastAsia="新細明體" w:hAnsi="Times New Roman" w:cs="Times New Roman"/>
          <w:color w:val="000000"/>
          <w:kern w:val="0"/>
          <w:sz w:val="27"/>
          <w:szCs w:val="27"/>
        </w:rPr>
        <w:t xml:space="preserve">, J. </w:t>
      </w:r>
      <w:proofErr w:type="spellStart"/>
      <w:r w:rsidRPr="00453C9D">
        <w:rPr>
          <w:rFonts w:ascii="Times New Roman" w:eastAsia="新細明體" w:hAnsi="Times New Roman" w:cs="Times New Roman"/>
          <w:color w:val="000000"/>
          <w:kern w:val="0"/>
          <w:sz w:val="27"/>
          <w:szCs w:val="27"/>
        </w:rPr>
        <w:t>Ruissalo</w:t>
      </w:r>
      <w:proofErr w:type="spellEnd"/>
      <w:r w:rsidRPr="00453C9D">
        <w:rPr>
          <w:rFonts w:ascii="Times New Roman" w:eastAsia="新細明體" w:hAnsi="Times New Roman" w:cs="Times New Roman"/>
          <w:color w:val="000000"/>
          <w:kern w:val="0"/>
          <w:sz w:val="27"/>
          <w:szCs w:val="27"/>
        </w:rPr>
        <w:t xml:space="preserve">, and A. </w:t>
      </w:r>
      <w:proofErr w:type="spellStart"/>
      <w:r w:rsidRPr="00453C9D">
        <w:rPr>
          <w:rFonts w:ascii="Times New Roman" w:eastAsia="新細明體" w:hAnsi="Times New Roman" w:cs="Times New Roman"/>
          <w:color w:val="000000"/>
          <w:kern w:val="0"/>
          <w:sz w:val="27"/>
          <w:szCs w:val="27"/>
        </w:rPr>
        <w:t>Salovaara</w:t>
      </w:r>
      <w:proofErr w:type="spellEnd"/>
      <w:r w:rsidRPr="00453C9D">
        <w:rPr>
          <w:rFonts w:ascii="Times New Roman" w:eastAsia="新細明體" w:hAnsi="Times New Roman" w:cs="Times New Roman"/>
          <w:color w:val="000000"/>
          <w:kern w:val="0"/>
          <w:sz w:val="27"/>
          <w:szCs w:val="27"/>
        </w:rPr>
        <w:t>. 2020. Knowledge Workers’ Reactions to a Planned Introduction of Robotic Process Automation—Empirical Evidence from an Accounting Firm. In </w:t>
      </w:r>
      <w:r w:rsidRPr="00453C9D">
        <w:rPr>
          <w:rFonts w:ascii="Times New Roman" w:eastAsia="新細明體" w:hAnsi="Times New Roman" w:cs="Times New Roman"/>
          <w:i/>
          <w:iCs/>
          <w:color w:val="000000"/>
          <w:kern w:val="0"/>
          <w:sz w:val="27"/>
          <w:szCs w:val="27"/>
        </w:rPr>
        <w:t>Information Systems Outsourcing: The Era of Digital Transformation</w:t>
      </w:r>
      <w:r w:rsidRPr="00453C9D">
        <w:rPr>
          <w:rFonts w:ascii="Times New Roman" w:eastAsia="新細明體" w:hAnsi="Times New Roman" w:cs="Times New Roman"/>
          <w:color w:val="000000"/>
          <w:kern w:val="0"/>
          <w:sz w:val="27"/>
          <w:szCs w:val="27"/>
        </w:rPr>
        <w:t xml:space="preserve">, edited by R. </w:t>
      </w:r>
      <w:proofErr w:type="spellStart"/>
      <w:r w:rsidRPr="00453C9D">
        <w:rPr>
          <w:rFonts w:ascii="Times New Roman" w:eastAsia="新細明體" w:hAnsi="Times New Roman" w:cs="Times New Roman"/>
          <w:color w:val="000000"/>
          <w:kern w:val="0"/>
          <w:sz w:val="27"/>
          <w:szCs w:val="27"/>
        </w:rPr>
        <w:t>Hirschheim</w:t>
      </w:r>
      <w:proofErr w:type="spellEnd"/>
      <w:r w:rsidRPr="00453C9D">
        <w:rPr>
          <w:rFonts w:ascii="Times New Roman" w:eastAsia="新細明體" w:hAnsi="Times New Roman" w:cs="Times New Roman"/>
          <w:color w:val="000000"/>
          <w:kern w:val="0"/>
          <w:sz w:val="27"/>
          <w:szCs w:val="27"/>
        </w:rPr>
        <w:t xml:space="preserve">, A. </w:t>
      </w:r>
      <w:proofErr w:type="spellStart"/>
      <w:r w:rsidRPr="00453C9D">
        <w:rPr>
          <w:rFonts w:ascii="Times New Roman" w:eastAsia="新細明體" w:hAnsi="Times New Roman" w:cs="Times New Roman"/>
          <w:color w:val="000000"/>
          <w:kern w:val="0"/>
          <w:sz w:val="27"/>
          <w:szCs w:val="27"/>
        </w:rPr>
        <w:t>Heinzl</w:t>
      </w:r>
      <w:proofErr w:type="spellEnd"/>
      <w:r w:rsidRPr="00453C9D">
        <w:rPr>
          <w:rFonts w:ascii="Times New Roman" w:eastAsia="新細明體" w:hAnsi="Times New Roman" w:cs="Times New Roman"/>
          <w:color w:val="000000"/>
          <w:kern w:val="0"/>
          <w:sz w:val="27"/>
          <w:szCs w:val="27"/>
        </w:rPr>
        <w:t xml:space="preserve"> and J. </w:t>
      </w:r>
      <w:proofErr w:type="spellStart"/>
      <w:r w:rsidRPr="00453C9D">
        <w:rPr>
          <w:rFonts w:ascii="Times New Roman" w:eastAsia="新細明體" w:hAnsi="Times New Roman" w:cs="Times New Roman"/>
          <w:color w:val="000000"/>
          <w:kern w:val="0"/>
          <w:sz w:val="27"/>
          <w:szCs w:val="27"/>
        </w:rPr>
        <w:t>Dibbern</w:t>
      </w:r>
      <w:proofErr w:type="spellEnd"/>
      <w:r w:rsidRPr="00453C9D">
        <w:rPr>
          <w:rFonts w:ascii="Times New Roman" w:eastAsia="新細明體" w:hAnsi="Times New Roman" w:cs="Times New Roman"/>
          <w:color w:val="000000"/>
          <w:kern w:val="0"/>
          <w:sz w:val="27"/>
          <w:szCs w:val="27"/>
        </w:rPr>
        <w:t>. Cham: Springer International Publishing, 413-452.</w:t>
      </w:r>
    </w:p>
    <w:p w14:paraId="64D43A12" w14:textId="0A9C1CC8"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 xml:space="preserve">Ashraf, M. 2024. Does </w:t>
      </w:r>
      <w:r w:rsidR="002A37F7">
        <w:rPr>
          <w:rFonts w:ascii="Times New Roman" w:eastAsia="新細明體" w:hAnsi="Times New Roman" w:cs="Times New Roman"/>
          <w:color w:val="000000"/>
          <w:kern w:val="0"/>
          <w:sz w:val="27"/>
          <w:szCs w:val="27"/>
        </w:rPr>
        <w:t>a</w:t>
      </w:r>
      <w:r w:rsidRPr="00453C9D">
        <w:rPr>
          <w:rFonts w:ascii="Times New Roman" w:eastAsia="新細明體" w:hAnsi="Times New Roman" w:cs="Times New Roman"/>
          <w:color w:val="000000"/>
          <w:kern w:val="0"/>
          <w:sz w:val="27"/>
          <w:szCs w:val="27"/>
        </w:rPr>
        <w:t xml:space="preserve">utomation </w:t>
      </w:r>
      <w:r w:rsidR="002A37F7">
        <w:rPr>
          <w:rFonts w:ascii="Times New Roman" w:eastAsia="新細明體" w:hAnsi="Times New Roman" w:cs="Times New Roman"/>
          <w:color w:val="000000"/>
          <w:kern w:val="0"/>
          <w:sz w:val="27"/>
          <w:szCs w:val="27"/>
        </w:rPr>
        <w:t>i</w:t>
      </w:r>
      <w:r w:rsidRPr="00453C9D">
        <w:rPr>
          <w:rFonts w:ascii="Times New Roman" w:eastAsia="新細明體" w:hAnsi="Times New Roman" w:cs="Times New Roman"/>
          <w:color w:val="000000"/>
          <w:kern w:val="0"/>
          <w:sz w:val="27"/>
          <w:szCs w:val="27"/>
        </w:rPr>
        <w:t xml:space="preserve">mprove </w:t>
      </w:r>
      <w:r w:rsidR="002A37F7">
        <w:rPr>
          <w:rFonts w:ascii="Times New Roman" w:eastAsia="新細明體" w:hAnsi="Times New Roman" w:cs="Times New Roman"/>
          <w:color w:val="000000"/>
          <w:kern w:val="0"/>
          <w:sz w:val="27"/>
          <w:szCs w:val="27"/>
        </w:rPr>
        <w:t>f</w:t>
      </w:r>
      <w:r w:rsidRPr="00453C9D">
        <w:rPr>
          <w:rFonts w:ascii="Times New Roman" w:eastAsia="新細明體" w:hAnsi="Times New Roman" w:cs="Times New Roman"/>
          <w:color w:val="000000"/>
          <w:kern w:val="0"/>
          <w:sz w:val="27"/>
          <w:szCs w:val="27"/>
        </w:rPr>
        <w:t xml:space="preserve">inancial </w:t>
      </w:r>
      <w:r w:rsidR="002A37F7">
        <w:rPr>
          <w:rFonts w:ascii="Times New Roman" w:eastAsia="新細明體" w:hAnsi="Times New Roman" w:cs="Times New Roman"/>
          <w:color w:val="000000"/>
          <w:kern w:val="0"/>
          <w:sz w:val="27"/>
          <w:szCs w:val="27"/>
        </w:rPr>
        <w:t>r</w:t>
      </w:r>
      <w:r w:rsidRPr="00453C9D">
        <w:rPr>
          <w:rFonts w:ascii="Times New Roman" w:eastAsia="新細明體" w:hAnsi="Times New Roman" w:cs="Times New Roman"/>
          <w:color w:val="000000"/>
          <w:kern w:val="0"/>
          <w:sz w:val="27"/>
          <w:szCs w:val="27"/>
        </w:rPr>
        <w:t xml:space="preserve">eporting? Evidence from </w:t>
      </w:r>
      <w:r w:rsidR="002A37F7">
        <w:rPr>
          <w:rFonts w:ascii="Times New Roman" w:eastAsia="新細明體" w:hAnsi="Times New Roman" w:cs="Times New Roman"/>
          <w:color w:val="000000"/>
          <w:kern w:val="0"/>
          <w:sz w:val="27"/>
          <w:szCs w:val="27"/>
        </w:rPr>
        <w:t>i</w:t>
      </w:r>
      <w:r w:rsidRPr="00453C9D">
        <w:rPr>
          <w:rFonts w:ascii="Times New Roman" w:eastAsia="新細明體" w:hAnsi="Times New Roman" w:cs="Times New Roman"/>
          <w:color w:val="000000"/>
          <w:kern w:val="0"/>
          <w:sz w:val="27"/>
          <w:szCs w:val="27"/>
        </w:rPr>
        <w:t xml:space="preserve">nternal </w:t>
      </w:r>
      <w:r w:rsidR="002A37F7">
        <w:rPr>
          <w:rFonts w:ascii="Times New Roman" w:eastAsia="新細明體" w:hAnsi="Times New Roman" w:cs="Times New Roman"/>
          <w:color w:val="000000"/>
          <w:kern w:val="0"/>
          <w:sz w:val="27"/>
          <w:szCs w:val="27"/>
        </w:rPr>
        <w:t>c</w:t>
      </w:r>
      <w:r w:rsidRPr="00453C9D">
        <w:rPr>
          <w:rFonts w:ascii="Times New Roman" w:eastAsia="新細明體" w:hAnsi="Times New Roman" w:cs="Times New Roman"/>
          <w:color w:val="000000"/>
          <w:kern w:val="0"/>
          <w:sz w:val="27"/>
          <w:szCs w:val="27"/>
        </w:rPr>
        <w:t>ontrols. </w:t>
      </w:r>
      <w:r w:rsidRPr="00453C9D">
        <w:rPr>
          <w:rFonts w:ascii="Times New Roman" w:eastAsia="新細明體" w:hAnsi="Times New Roman" w:cs="Times New Roman"/>
          <w:i/>
          <w:iCs/>
          <w:color w:val="000000"/>
          <w:kern w:val="0"/>
          <w:sz w:val="27"/>
          <w:szCs w:val="27"/>
        </w:rPr>
        <w:t>Review of Accounting Studies, Forthcoming</w:t>
      </w:r>
      <w:r w:rsidRPr="00453C9D">
        <w:rPr>
          <w:rFonts w:ascii="Times New Roman" w:eastAsia="新細明體" w:hAnsi="Times New Roman" w:cs="Times New Roman"/>
          <w:color w:val="000000"/>
          <w:kern w:val="0"/>
          <w:sz w:val="27"/>
          <w:szCs w:val="27"/>
        </w:rPr>
        <w:t>.</w:t>
      </w:r>
    </w:p>
    <w:p w14:paraId="3CC4B41C"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453C9D">
        <w:rPr>
          <w:rFonts w:ascii="Times New Roman" w:eastAsia="新細明體" w:hAnsi="Times New Roman" w:cs="Times New Roman"/>
          <w:color w:val="000000"/>
          <w:kern w:val="0"/>
          <w:sz w:val="27"/>
          <w:szCs w:val="27"/>
        </w:rPr>
        <w:t>Bagranoff</w:t>
      </w:r>
      <w:proofErr w:type="spellEnd"/>
      <w:r w:rsidRPr="00453C9D">
        <w:rPr>
          <w:rFonts w:ascii="Times New Roman" w:eastAsia="新細明體" w:hAnsi="Times New Roman" w:cs="Times New Roman"/>
          <w:color w:val="000000"/>
          <w:kern w:val="0"/>
          <w:sz w:val="27"/>
          <w:szCs w:val="27"/>
        </w:rPr>
        <w:t xml:space="preserve">, N. A., and V. P. </w:t>
      </w:r>
      <w:proofErr w:type="spellStart"/>
      <w:r w:rsidRPr="00453C9D">
        <w:rPr>
          <w:rFonts w:ascii="Times New Roman" w:eastAsia="新細明體" w:hAnsi="Times New Roman" w:cs="Times New Roman"/>
          <w:color w:val="000000"/>
          <w:kern w:val="0"/>
          <w:sz w:val="27"/>
          <w:szCs w:val="27"/>
        </w:rPr>
        <w:t>Vendrzyk</w:t>
      </w:r>
      <w:proofErr w:type="spellEnd"/>
      <w:r w:rsidRPr="00453C9D">
        <w:rPr>
          <w:rFonts w:ascii="Times New Roman" w:eastAsia="新細明體" w:hAnsi="Times New Roman" w:cs="Times New Roman"/>
          <w:color w:val="000000"/>
          <w:kern w:val="0"/>
          <w:sz w:val="27"/>
          <w:szCs w:val="27"/>
        </w:rPr>
        <w:t>. 2000. The changing role of IS audit among the big five US-based accounting firms. </w:t>
      </w:r>
      <w:r w:rsidRPr="00453C9D">
        <w:rPr>
          <w:rFonts w:ascii="Times New Roman" w:eastAsia="新細明體" w:hAnsi="Times New Roman" w:cs="Times New Roman"/>
          <w:i/>
          <w:iCs/>
          <w:color w:val="000000"/>
          <w:kern w:val="0"/>
          <w:sz w:val="27"/>
          <w:szCs w:val="27"/>
        </w:rPr>
        <w:t>Information Systems Control Journal</w:t>
      </w:r>
      <w:r w:rsidRPr="00453C9D">
        <w:rPr>
          <w:rFonts w:ascii="Times New Roman" w:eastAsia="新細明體" w:hAnsi="Times New Roman" w:cs="Times New Roman"/>
          <w:color w:val="000000"/>
          <w:kern w:val="0"/>
          <w:sz w:val="27"/>
          <w:szCs w:val="27"/>
        </w:rPr>
        <w:t> 5:33-37.</w:t>
      </w:r>
    </w:p>
    <w:p w14:paraId="613E5B67"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 xml:space="preserve">Becker, C. L., M. L. </w:t>
      </w:r>
      <w:proofErr w:type="spellStart"/>
      <w:r w:rsidRPr="00453C9D">
        <w:rPr>
          <w:rFonts w:ascii="Times New Roman" w:eastAsia="新細明體" w:hAnsi="Times New Roman" w:cs="Times New Roman"/>
          <w:color w:val="000000"/>
          <w:kern w:val="0"/>
          <w:sz w:val="27"/>
          <w:szCs w:val="27"/>
        </w:rPr>
        <w:t>Defond</w:t>
      </w:r>
      <w:proofErr w:type="spellEnd"/>
      <w:r w:rsidRPr="00453C9D">
        <w:rPr>
          <w:rFonts w:ascii="Times New Roman" w:eastAsia="新細明體" w:hAnsi="Times New Roman" w:cs="Times New Roman"/>
          <w:color w:val="000000"/>
          <w:kern w:val="0"/>
          <w:sz w:val="27"/>
          <w:szCs w:val="27"/>
        </w:rPr>
        <w:t xml:space="preserve">, J. </w:t>
      </w:r>
      <w:proofErr w:type="spellStart"/>
      <w:r w:rsidRPr="00453C9D">
        <w:rPr>
          <w:rFonts w:ascii="Times New Roman" w:eastAsia="新細明體" w:hAnsi="Times New Roman" w:cs="Times New Roman"/>
          <w:color w:val="000000"/>
          <w:kern w:val="0"/>
          <w:sz w:val="27"/>
          <w:szCs w:val="27"/>
        </w:rPr>
        <w:t>Jiambalvo</w:t>
      </w:r>
      <w:proofErr w:type="spellEnd"/>
      <w:r w:rsidRPr="00453C9D">
        <w:rPr>
          <w:rFonts w:ascii="Times New Roman" w:eastAsia="新細明體" w:hAnsi="Times New Roman" w:cs="Times New Roman"/>
          <w:color w:val="000000"/>
          <w:kern w:val="0"/>
          <w:sz w:val="27"/>
          <w:szCs w:val="27"/>
        </w:rPr>
        <w:t>, and K. R. Subramanyam. 2010. The Effect of Audit Quality on Earnings Management*. </w:t>
      </w:r>
      <w:r w:rsidRPr="00453C9D">
        <w:rPr>
          <w:rFonts w:ascii="Times New Roman" w:eastAsia="新細明體" w:hAnsi="Times New Roman" w:cs="Times New Roman"/>
          <w:i/>
          <w:iCs/>
          <w:color w:val="000000"/>
          <w:kern w:val="0"/>
          <w:sz w:val="27"/>
          <w:szCs w:val="27"/>
        </w:rPr>
        <w:t>Contemporary Accounting Research</w:t>
      </w:r>
      <w:r w:rsidRPr="00453C9D">
        <w:rPr>
          <w:rFonts w:ascii="Times New Roman" w:eastAsia="新細明體" w:hAnsi="Times New Roman" w:cs="Times New Roman"/>
          <w:color w:val="000000"/>
          <w:kern w:val="0"/>
          <w:sz w:val="27"/>
          <w:szCs w:val="27"/>
        </w:rPr>
        <w:t> 15 (1):1-24.</w:t>
      </w:r>
    </w:p>
    <w:p w14:paraId="30457854"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Boykin, R. F. 2001. Enterprise resource planning software: a solution to the return material authorization problem. </w:t>
      </w:r>
      <w:r w:rsidRPr="00453C9D">
        <w:rPr>
          <w:rFonts w:ascii="Times New Roman" w:eastAsia="新細明體" w:hAnsi="Times New Roman" w:cs="Times New Roman"/>
          <w:i/>
          <w:iCs/>
          <w:color w:val="000000"/>
          <w:kern w:val="0"/>
          <w:sz w:val="27"/>
          <w:szCs w:val="27"/>
        </w:rPr>
        <w:t>Computers in Industry</w:t>
      </w:r>
      <w:r w:rsidRPr="00453C9D">
        <w:rPr>
          <w:rFonts w:ascii="Times New Roman" w:eastAsia="新細明體" w:hAnsi="Times New Roman" w:cs="Times New Roman"/>
          <w:color w:val="000000"/>
          <w:kern w:val="0"/>
          <w:sz w:val="27"/>
          <w:szCs w:val="27"/>
        </w:rPr>
        <w:t> 45 (1):99-109.</w:t>
      </w:r>
    </w:p>
    <w:p w14:paraId="7425F64B"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453C9D">
        <w:rPr>
          <w:rFonts w:ascii="Times New Roman" w:eastAsia="新細明體" w:hAnsi="Times New Roman" w:cs="Times New Roman"/>
          <w:color w:val="000000"/>
          <w:kern w:val="0"/>
          <w:sz w:val="27"/>
          <w:szCs w:val="27"/>
        </w:rPr>
        <w:t>Brazel</w:t>
      </w:r>
      <w:proofErr w:type="spellEnd"/>
      <w:r w:rsidRPr="00453C9D">
        <w:rPr>
          <w:rFonts w:ascii="Times New Roman" w:eastAsia="新細明體" w:hAnsi="Times New Roman" w:cs="Times New Roman"/>
          <w:color w:val="000000"/>
          <w:kern w:val="0"/>
          <w:sz w:val="27"/>
          <w:szCs w:val="27"/>
        </w:rPr>
        <w:t>, J. F., and C. P. Agoglia. 2007. An examination of auditor planning judgements in a complex accounting information system environment. </w:t>
      </w:r>
      <w:r w:rsidRPr="00453C9D">
        <w:rPr>
          <w:rFonts w:ascii="Times New Roman" w:eastAsia="新細明體" w:hAnsi="Times New Roman" w:cs="Times New Roman"/>
          <w:i/>
          <w:iCs/>
          <w:color w:val="000000"/>
          <w:kern w:val="0"/>
          <w:sz w:val="27"/>
          <w:szCs w:val="27"/>
        </w:rPr>
        <w:t>Contemporary Accounting Research</w:t>
      </w:r>
      <w:r w:rsidRPr="00453C9D">
        <w:rPr>
          <w:rFonts w:ascii="Times New Roman" w:eastAsia="新細明體" w:hAnsi="Times New Roman" w:cs="Times New Roman"/>
          <w:color w:val="000000"/>
          <w:kern w:val="0"/>
          <w:sz w:val="27"/>
          <w:szCs w:val="27"/>
        </w:rPr>
        <w:t> 24 (4):1059-1083.</w:t>
      </w:r>
    </w:p>
    <w:p w14:paraId="6F669BE5"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453C9D">
        <w:rPr>
          <w:rFonts w:ascii="Times New Roman" w:eastAsia="新細明體" w:hAnsi="Times New Roman" w:cs="Times New Roman"/>
          <w:color w:val="000000"/>
          <w:kern w:val="0"/>
          <w:sz w:val="27"/>
          <w:szCs w:val="27"/>
        </w:rPr>
        <w:t>Brazel</w:t>
      </w:r>
      <w:proofErr w:type="spellEnd"/>
      <w:r w:rsidRPr="00453C9D">
        <w:rPr>
          <w:rFonts w:ascii="Times New Roman" w:eastAsia="新細明體" w:hAnsi="Times New Roman" w:cs="Times New Roman"/>
          <w:color w:val="000000"/>
          <w:kern w:val="0"/>
          <w:sz w:val="27"/>
          <w:szCs w:val="27"/>
        </w:rPr>
        <w:t>, J. F., and L. Dang. 2008. The effect of ERP system implementations on the management of earnings and earnings release dates. </w:t>
      </w:r>
      <w:r w:rsidRPr="00453C9D">
        <w:rPr>
          <w:rFonts w:ascii="Times New Roman" w:eastAsia="新細明體" w:hAnsi="Times New Roman" w:cs="Times New Roman"/>
          <w:i/>
          <w:iCs/>
          <w:color w:val="000000"/>
          <w:kern w:val="0"/>
          <w:sz w:val="27"/>
          <w:szCs w:val="27"/>
        </w:rPr>
        <w:t>Journal of Information Systems</w:t>
      </w:r>
      <w:r w:rsidRPr="00453C9D">
        <w:rPr>
          <w:rFonts w:ascii="Times New Roman" w:eastAsia="新細明體" w:hAnsi="Times New Roman" w:cs="Times New Roman"/>
          <w:color w:val="000000"/>
          <w:kern w:val="0"/>
          <w:sz w:val="27"/>
          <w:szCs w:val="27"/>
        </w:rPr>
        <w:t> 22 (2):1-21.</w:t>
      </w:r>
    </w:p>
    <w:p w14:paraId="4E779BBF" w14:textId="6D6B10C6"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 xml:space="preserve">Chan, K. C., B. Farrell, and P. Lee. 2008. Earnings </w:t>
      </w:r>
      <w:r w:rsidR="002A37F7">
        <w:rPr>
          <w:rFonts w:ascii="Times New Roman" w:eastAsia="新細明體" w:hAnsi="Times New Roman" w:cs="Times New Roman"/>
          <w:color w:val="000000"/>
          <w:kern w:val="0"/>
          <w:sz w:val="27"/>
          <w:szCs w:val="27"/>
        </w:rPr>
        <w:t>m</w:t>
      </w:r>
      <w:r w:rsidRPr="00453C9D">
        <w:rPr>
          <w:rFonts w:ascii="Times New Roman" w:eastAsia="新細明體" w:hAnsi="Times New Roman" w:cs="Times New Roman"/>
          <w:color w:val="000000"/>
          <w:kern w:val="0"/>
          <w:sz w:val="27"/>
          <w:szCs w:val="27"/>
        </w:rPr>
        <w:t xml:space="preserve">anagement of </w:t>
      </w:r>
      <w:r w:rsidR="002A37F7">
        <w:rPr>
          <w:rFonts w:ascii="Times New Roman" w:eastAsia="新細明體" w:hAnsi="Times New Roman" w:cs="Times New Roman"/>
          <w:color w:val="000000"/>
          <w:kern w:val="0"/>
          <w:sz w:val="27"/>
          <w:szCs w:val="27"/>
        </w:rPr>
        <w:t>f</w:t>
      </w:r>
      <w:r w:rsidRPr="00453C9D">
        <w:rPr>
          <w:rFonts w:ascii="Times New Roman" w:eastAsia="新細明體" w:hAnsi="Times New Roman" w:cs="Times New Roman"/>
          <w:color w:val="000000"/>
          <w:kern w:val="0"/>
          <w:sz w:val="27"/>
          <w:szCs w:val="27"/>
        </w:rPr>
        <w:t xml:space="preserve">irms </w:t>
      </w:r>
      <w:r w:rsidR="002A37F7">
        <w:rPr>
          <w:rFonts w:ascii="Times New Roman" w:eastAsia="新細明體" w:hAnsi="Times New Roman" w:cs="Times New Roman"/>
          <w:color w:val="000000"/>
          <w:kern w:val="0"/>
          <w:sz w:val="27"/>
          <w:szCs w:val="27"/>
        </w:rPr>
        <w:t>r</w:t>
      </w:r>
      <w:r w:rsidRPr="00453C9D">
        <w:rPr>
          <w:rFonts w:ascii="Times New Roman" w:eastAsia="新細明體" w:hAnsi="Times New Roman" w:cs="Times New Roman"/>
          <w:color w:val="000000"/>
          <w:kern w:val="0"/>
          <w:sz w:val="27"/>
          <w:szCs w:val="27"/>
        </w:rPr>
        <w:t xml:space="preserve">eporting </w:t>
      </w:r>
      <w:r w:rsidR="002A37F7">
        <w:rPr>
          <w:rFonts w:ascii="Times New Roman" w:eastAsia="新細明體" w:hAnsi="Times New Roman" w:cs="Times New Roman"/>
          <w:color w:val="000000"/>
          <w:kern w:val="0"/>
          <w:sz w:val="27"/>
          <w:szCs w:val="27"/>
        </w:rPr>
        <w:t>m</w:t>
      </w:r>
      <w:r w:rsidRPr="00453C9D">
        <w:rPr>
          <w:rFonts w:ascii="Times New Roman" w:eastAsia="新細明體" w:hAnsi="Times New Roman" w:cs="Times New Roman"/>
          <w:color w:val="000000"/>
          <w:kern w:val="0"/>
          <w:sz w:val="27"/>
          <w:szCs w:val="27"/>
        </w:rPr>
        <w:t xml:space="preserve">aterial </w:t>
      </w:r>
      <w:r w:rsidR="002A37F7">
        <w:rPr>
          <w:rFonts w:ascii="Times New Roman" w:eastAsia="新細明體" w:hAnsi="Times New Roman" w:cs="Times New Roman"/>
          <w:color w:val="000000"/>
          <w:kern w:val="0"/>
          <w:sz w:val="27"/>
          <w:szCs w:val="27"/>
        </w:rPr>
        <w:t>i</w:t>
      </w:r>
      <w:r w:rsidRPr="00453C9D">
        <w:rPr>
          <w:rFonts w:ascii="Times New Roman" w:eastAsia="新細明體" w:hAnsi="Times New Roman" w:cs="Times New Roman"/>
          <w:color w:val="000000"/>
          <w:kern w:val="0"/>
          <w:sz w:val="27"/>
          <w:szCs w:val="27"/>
        </w:rPr>
        <w:t xml:space="preserve">nternal </w:t>
      </w:r>
      <w:r w:rsidR="002A37F7">
        <w:rPr>
          <w:rFonts w:ascii="Times New Roman" w:eastAsia="新細明體" w:hAnsi="Times New Roman" w:cs="Times New Roman"/>
          <w:color w:val="000000"/>
          <w:kern w:val="0"/>
          <w:sz w:val="27"/>
          <w:szCs w:val="27"/>
        </w:rPr>
        <w:t>c</w:t>
      </w:r>
      <w:r w:rsidRPr="00453C9D">
        <w:rPr>
          <w:rFonts w:ascii="Times New Roman" w:eastAsia="新細明體" w:hAnsi="Times New Roman" w:cs="Times New Roman"/>
          <w:color w:val="000000"/>
          <w:kern w:val="0"/>
          <w:sz w:val="27"/>
          <w:szCs w:val="27"/>
        </w:rPr>
        <w:t xml:space="preserve">ontrol </w:t>
      </w:r>
      <w:r w:rsidR="002A37F7">
        <w:rPr>
          <w:rFonts w:ascii="Times New Roman" w:eastAsia="新細明體" w:hAnsi="Times New Roman" w:cs="Times New Roman"/>
          <w:color w:val="000000"/>
          <w:kern w:val="0"/>
          <w:sz w:val="27"/>
          <w:szCs w:val="27"/>
        </w:rPr>
        <w:t>w</w:t>
      </w:r>
      <w:r w:rsidRPr="00453C9D">
        <w:rPr>
          <w:rFonts w:ascii="Times New Roman" w:eastAsia="新細明體" w:hAnsi="Times New Roman" w:cs="Times New Roman"/>
          <w:color w:val="000000"/>
          <w:kern w:val="0"/>
          <w:sz w:val="27"/>
          <w:szCs w:val="27"/>
        </w:rPr>
        <w:t>eaknesses under Section 404 of the Sarbanes-Oxley Act. </w:t>
      </w:r>
      <w:r w:rsidRPr="00453C9D">
        <w:rPr>
          <w:rFonts w:ascii="Times New Roman" w:eastAsia="新細明體" w:hAnsi="Times New Roman" w:cs="Times New Roman"/>
          <w:i/>
          <w:iCs/>
          <w:color w:val="000000"/>
          <w:kern w:val="0"/>
          <w:sz w:val="27"/>
          <w:szCs w:val="27"/>
        </w:rPr>
        <w:t>A</w:t>
      </w:r>
      <w:r w:rsidR="002A37F7">
        <w:rPr>
          <w:rFonts w:ascii="Times New Roman" w:eastAsia="新細明體" w:hAnsi="Times New Roman" w:cs="Times New Roman"/>
          <w:i/>
          <w:iCs/>
          <w:color w:val="000000"/>
          <w:kern w:val="0"/>
          <w:sz w:val="27"/>
          <w:szCs w:val="27"/>
        </w:rPr>
        <w:t>uditing</w:t>
      </w:r>
      <w:r w:rsidRPr="00453C9D">
        <w:rPr>
          <w:rFonts w:ascii="Times New Roman" w:eastAsia="新細明體" w:hAnsi="Times New Roman" w:cs="Times New Roman"/>
          <w:i/>
          <w:iCs/>
          <w:color w:val="000000"/>
          <w:kern w:val="0"/>
          <w:sz w:val="27"/>
          <w:szCs w:val="27"/>
        </w:rPr>
        <w:t>: A Journal of Practice &amp; Theory</w:t>
      </w:r>
      <w:r w:rsidRPr="00453C9D">
        <w:rPr>
          <w:rFonts w:ascii="Times New Roman" w:eastAsia="新細明體" w:hAnsi="Times New Roman" w:cs="Times New Roman"/>
          <w:color w:val="000000"/>
          <w:kern w:val="0"/>
          <w:sz w:val="27"/>
          <w:szCs w:val="27"/>
        </w:rPr>
        <w:t> 27 (2):161-179.</w:t>
      </w:r>
    </w:p>
    <w:p w14:paraId="5D9EDC74"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Chen, C.-L., S.-H. Huang, and H.-S. Fan. 2012. Complementary association between real activities and accruals-based manipulation in earnings reporting. </w:t>
      </w:r>
      <w:r w:rsidRPr="00453C9D">
        <w:rPr>
          <w:rFonts w:ascii="Times New Roman" w:eastAsia="新細明體" w:hAnsi="Times New Roman" w:cs="Times New Roman"/>
          <w:i/>
          <w:iCs/>
          <w:color w:val="000000"/>
          <w:kern w:val="0"/>
          <w:sz w:val="27"/>
          <w:szCs w:val="27"/>
        </w:rPr>
        <w:t>Journal of Economic Policy Reform</w:t>
      </w:r>
      <w:r w:rsidRPr="00453C9D">
        <w:rPr>
          <w:rFonts w:ascii="Times New Roman" w:eastAsia="新細明體" w:hAnsi="Times New Roman" w:cs="Times New Roman"/>
          <w:color w:val="000000"/>
          <w:kern w:val="0"/>
          <w:sz w:val="27"/>
          <w:szCs w:val="27"/>
        </w:rPr>
        <w:t> 15 (2):93-108.</w:t>
      </w:r>
    </w:p>
    <w:p w14:paraId="327C47D3"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lastRenderedPageBreak/>
        <w:t>Chen, I. J. 2001. Planning for ERP systems: analysis and future trend. </w:t>
      </w:r>
      <w:r w:rsidRPr="00453C9D">
        <w:rPr>
          <w:rFonts w:ascii="Times New Roman" w:eastAsia="新細明體" w:hAnsi="Times New Roman" w:cs="Times New Roman"/>
          <w:i/>
          <w:iCs/>
          <w:color w:val="000000"/>
          <w:kern w:val="0"/>
          <w:sz w:val="27"/>
          <w:szCs w:val="27"/>
        </w:rPr>
        <w:t>Business Process Management Journal</w:t>
      </w:r>
      <w:r w:rsidRPr="00453C9D">
        <w:rPr>
          <w:rFonts w:ascii="Times New Roman" w:eastAsia="新細明體" w:hAnsi="Times New Roman" w:cs="Times New Roman"/>
          <w:color w:val="000000"/>
          <w:kern w:val="0"/>
          <w:sz w:val="27"/>
          <w:szCs w:val="27"/>
        </w:rPr>
        <w:t> 7 (5):374-386.</w:t>
      </w:r>
    </w:p>
    <w:p w14:paraId="64DC42E4"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453C9D">
        <w:rPr>
          <w:rFonts w:ascii="Times New Roman" w:eastAsia="新細明體" w:hAnsi="Times New Roman" w:cs="Times New Roman"/>
          <w:color w:val="000000"/>
          <w:kern w:val="0"/>
          <w:sz w:val="27"/>
          <w:szCs w:val="27"/>
        </w:rPr>
        <w:t>Chouaibi</w:t>
      </w:r>
      <w:proofErr w:type="spellEnd"/>
      <w:r w:rsidRPr="00453C9D">
        <w:rPr>
          <w:rFonts w:ascii="Times New Roman" w:eastAsia="新細明體" w:hAnsi="Times New Roman" w:cs="Times New Roman"/>
          <w:color w:val="000000"/>
          <w:kern w:val="0"/>
          <w:sz w:val="27"/>
          <w:szCs w:val="27"/>
        </w:rPr>
        <w:t xml:space="preserve">, J., G. </w:t>
      </w:r>
      <w:proofErr w:type="spellStart"/>
      <w:r w:rsidRPr="00453C9D">
        <w:rPr>
          <w:rFonts w:ascii="Times New Roman" w:eastAsia="新細明體" w:hAnsi="Times New Roman" w:cs="Times New Roman"/>
          <w:color w:val="000000"/>
          <w:kern w:val="0"/>
          <w:sz w:val="27"/>
          <w:szCs w:val="27"/>
        </w:rPr>
        <w:t>Zouari</w:t>
      </w:r>
      <w:proofErr w:type="spellEnd"/>
      <w:r w:rsidRPr="00453C9D">
        <w:rPr>
          <w:rFonts w:ascii="Times New Roman" w:eastAsia="新細明體" w:hAnsi="Times New Roman" w:cs="Times New Roman"/>
          <w:color w:val="000000"/>
          <w:kern w:val="0"/>
          <w:sz w:val="27"/>
          <w:szCs w:val="27"/>
        </w:rPr>
        <w:t xml:space="preserve">, and S. </w:t>
      </w:r>
      <w:proofErr w:type="spellStart"/>
      <w:r w:rsidRPr="00453C9D">
        <w:rPr>
          <w:rFonts w:ascii="Times New Roman" w:eastAsia="新細明體" w:hAnsi="Times New Roman" w:cs="Times New Roman"/>
          <w:color w:val="000000"/>
          <w:kern w:val="0"/>
          <w:sz w:val="27"/>
          <w:szCs w:val="27"/>
        </w:rPr>
        <w:t>Khlifi</w:t>
      </w:r>
      <w:proofErr w:type="spellEnd"/>
      <w:r w:rsidRPr="00453C9D">
        <w:rPr>
          <w:rFonts w:ascii="Times New Roman" w:eastAsia="新細明體" w:hAnsi="Times New Roman" w:cs="Times New Roman"/>
          <w:color w:val="000000"/>
          <w:kern w:val="0"/>
          <w:sz w:val="27"/>
          <w:szCs w:val="27"/>
        </w:rPr>
        <w:t>. 2019. How does the real earnings management affect firms innovative? Evidence from US firms. </w:t>
      </w:r>
      <w:r w:rsidRPr="00453C9D">
        <w:rPr>
          <w:rFonts w:ascii="Times New Roman" w:eastAsia="新細明體" w:hAnsi="Times New Roman" w:cs="Times New Roman"/>
          <w:i/>
          <w:iCs/>
          <w:color w:val="000000"/>
          <w:kern w:val="0"/>
          <w:sz w:val="27"/>
          <w:szCs w:val="27"/>
        </w:rPr>
        <w:t>International Journal of Law and Management</w:t>
      </w:r>
      <w:r w:rsidRPr="00453C9D">
        <w:rPr>
          <w:rFonts w:ascii="Times New Roman" w:eastAsia="新細明體" w:hAnsi="Times New Roman" w:cs="Times New Roman"/>
          <w:color w:val="000000"/>
          <w:kern w:val="0"/>
          <w:sz w:val="27"/>
          <w:szCs w:val="27"/>
        </w:rPr>
        <w:t> 61 (1):151-169.</w:t>
      </w:r>
    </w:p>
    <w:p w14:paraId="70FF0B7A"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 xml:space="preserve">Chui, M., J. </w:t>
      </w:r>
      <w:proofErr w:type="spellStart"/>
      <w:r w:rsidRPr="00453C9D">
        <w:rPr>
          <w:rFonts w:ascii="Times New Roman" w:eastAsia="新細明體" w:hAnsi="Times New Roman" w:cs="Times New Roman"/>
          <w:color w:val="000000"/>
          <w:kern w:val="0"/>
          <w:sz w:val="27"/>
          <w:szCs w:val="27"/>
        </w:rPr>
        <w:t>Manyika</w:t>
      </w:r>
      <w:proofErr w:type="spellEnd"/>
      <w:r w:rsidRPr="00453C9D">
        <w:rPr>
          <w:rFonts w:ascii="Times New Roman" w:eastAsia="新細明體" w:hAnsi="Times New Roman" w:cs="Times New Roman"/>
          <w:color w:val="000000"/>
          <w:kern w:val="0"/>
          <w:sz w:val="27"/>
          <w:szCs w:val="27"/>
        </w:rPr>
        <w:t xml:space="preserve">, and M. </w:t>
      </w:r>
      <w:proofErr w:type="spellStart"/>
      <w:r w:rsidRPr="00453C9D">
        <w:rPr>
          <w:rFonts w:ascii="Times New Roman" w:eastAsia="新細明體" w:hAnsi="Times New Roman" w:cs="Times New Roman"/>
          <w:color w:val="000000"/>
          <w:kern w:val="0"/>
          <w:sz w:val="27"/>
          <w:szCs w:val="27"/>
        </w:rPr>
        <w:t>Miremadi</w:t>
      </w:r>
      <w:proofErr w:type="spellEnd"/>
      <w:r w:rsidRPr="00453C9D">
        <w:rPr>
          <w:rFonts w:ascii="Times New Roman" w:eastAsia="新細明體" w:hAnsi="Times New Roman" w:cs="Times New Roman"/>
          <w:color w:val="000000"/>
          <w:kern w:val="0"/>
          <w:sz w:val="27"/>
          <w:szCs w:val="27"/>
        </w:rPr>
        <w:t>. 2016. Where machines could replace humans-and where they can't (yet). </w:t>
      </w:r>
      <w:r w:rsidRPr="00453C9D">
        <w:rPr>
          <w:rFonts w:ascii="Times New Roman" w:eastAsia="新細明體" w:hAnsi="Times New Roman" w:cs="Times New Roman"/>
          <w:i/>
          <w:iCs/>
          <w:color w:val="000000"/>
          <w:kern w:val="0"/>
          <w:sz w:val="27"/>
          <w:szCs w:val="27"/>
        </w:rPr>
        <w:t>The McKinsey Quarterly</w:t>
      </w:r>
      <w:r w:rsidRPr="00453C9D">
        <w:rPr>
          <w:rFonts w:ascii="Times New Roman" w:eastAsia="新細明體" w:hAnsi="Times New Roman" w:cs="Times New Roman"/>
          <w:color w:val="000000"/>
          <w:kern w:val="0"/>
          <w:sz w:val="27"/>
          <w:szCs w:val="27"/>
        </w:rPr>
        <w:t>:1-12.</w:t>
      </w:r>
    </w:p>
    <w:p w14:paraId="036841AF"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 xml:space="preserve">Cohen, D. A., and P. </w:t>
      </w:r>
      <w:proofErr w:type="spellStart"/>
      <w:r w:rsidRPr="00453C9D">
        <w:rPr>
          <w:rFonts w:ascii="Times New Roman" w:eastAsia="新細明體" w:hAnsi="Times New Roman" w:cs="Times New Roman"/>
          <w:color w:val="000000"/>
          <w:kern w:val="0"/>
          <w:sz w:val="27"/>
          <w:szCs w:val="27"/>
        </w:rPr>
        <w:t>Zarowin</w:t>
      </w:r>
      <w:proofErr w:type="spellEnd"/>
      <w:r w:rsidRPr="00453C9D">
        <w:rPr>
          <w:rFonts w:ascii="Times New Roman" w:eastAsia="新細明體" w:hAnsi="Times New Roman" w:cs="Times New Roman"/>
          <w:color w:val="000000"/>
          <w:kern w:val="0"/>
          <w:sz w:val="27"/>
          <w:szCs w:val="27"/>
        </w:rPr>
        <w:t>. 2010. Accrual-based and real earnings management activities around seasoned equity offerings. </w:t>
      </w:r>
      <w:r w:rsidRPr="00453C9D">
        <w:rPr>
          <w:rFonts w:ascii="Times New Roman" w:eastAsia="新細明體" w:hAnsi="Times New Roman" w:cs="Times New Roman"/>
          <w:i/>
          <w:iCs/>
          <w:color w:val="000000"/>
          <w:kern w:val="0"/>
          <w:sz w:val="27"/>
          <w:szCs w:val="27"/>
        </w:rPr>
        <w:t>Journal of Accounting and Economics</w:t>
      </w:r>
      <w:r w:rsidRPr="00453C9D">
        <w:rPr>
          <w:rFonts w:ascii="Times New Roman" w:eastAsia="新細明體" w:hAnsi="Times New Roman" w:cs="Times New Roman"/>
          <w:color w:val="000000"/>
          <w:kern w:val="0"/>
          <w:sz w:val="27"/>
          <w:szCs w:val="27"/>
        </w:rPr>
        <w:t> 50 (1):2-19.</w:t>
      </w:r>
    </w:p>
    <w:p w14:paraId="51AC7B83" w14:textId="2BA10D12"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Davenport, T. H. 1998. Putting the enterprise into the enterprise system. </w:t>
      </w:r>
      <w:r w:rsidRPr="00453C9D">
        <w:rPr>
          <w:rFonts w:ascii="Times New Roman" w:eastAsia="新細明體" w:hAnsi="Times New Roman" w:cs="Times New Roman"/>
          <w:i/>
          <w:iCs/>
          <w:color w:val="000000"/>
          <w:kern w:val="0"/>
          <w:sz w:val="27"/>
          <w:szCs w:val="27"/>
        </w:rPr>
        <w:t xml:space="preserve">Harvard </w:t>
      </w:r>
      <w:r w:rsidR="002A37F7">
        <w:rPr>
          <w:rFonts w:ascii="Times New Roman" w:eastAsia="新細明體" w:hAnsi="Times New Roman" w:cs="Times New Roman"/>
          <w:i/>
          <w:iCs/>
          <w:color w:val="000000"/>
          <w:kern w:val="0"/>
          <w:sz w:val="27"/>
          <w:szCs w:val="27"/>
        </w:rPr>
        <w:t>B</w:t>
      </w:r>
      <w:r w:rsidRPr="00453C9D">
        <w:rPr>
          <w:rFonts w:ascii="Times New Roman" w:eastAsia="新細明體" w:hAnsi="Times New Roman" w:cs="Times New Roman"/>
          <w:i/>
          <w:iCs/>
          <w:color w:val="000000"/>
          <w:kern w:val="0"/>
          <w:sz w:val="27"/>
          <w:szCs w:val="27"/>
        </w:rPr>
        <w:t xml:space="preserve">usiness </w:t>
      </w:r>
      <w:r w:rsidR="002A37F7">
        <w:rPr>
          <w:rFonts w:ascii="Times New Roman" w:eastAsia="新細明體" w:hAnsi="Times New Roman" w:cs="Times New Roman"/>
          <w:i/>
          <w:iCs/>
          <w:color w:val="000000"/>
          <w:kern w:val="0"/>
          <w:sz w:val="27"/>
          <w:szCs w:val="27"/>
        </w:rPr>
        <w:t>R</w:t>
      </w:r>
      <w:r w:rsidRPr="00453C9D">
        <w:rPr>
          <w:rFonts w:ascii="Times New Roman" w:eastAsia="新細明體" w:hAnsi="Times New Roman" w:cs="Times New Roman"/>
          <w:i/>
          <w:iCs/>
          <w:color w:val="000000"/>
          <w:kern w:val="0"/>
          <w:sz w:val="27"/>
          <w:szCs w:val="27"/>
        </w:rPr>
        <w:t>eview</w:t>
      </w:r>
      <w:r w:rsidRPr="00453C9D">
        <w:rPr>
          <w:rFonts w:ascii="Times New Roman" w:eastAsia="新細明體" w:hAnsi="Times New Roman" w:cs="Times New Roman"/>
          <w:color w:val="000000"/>
          <w:kern w:val="0"/>
          <w:sz w:val="27"/>
          <w:szCs w:val="27"/>
        </w:rPr>
        <w:t> 76 (4):121-131.</w:t>
      </w:r>
    </w:p>
    <w:p w14:paraId="610B3F7B" w14:textId="7866AA8C"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453C9D">
        <w:rPr>
          <w:rFonts w:ascii="Times New Roman" w:eastAsia="新細明體" w:hAnsi="Times New Roman" w:cs="Times New Roman"/>
          <w:color w:val="000000"/>
          <w:kern w:val="0"/>
          <w:sz w:val="27"/>
          <w:szCs w:val="27"/>
        </w:rPr>
        <w:t>Doogar</w:t>
      </w:r>
      <w:proofErr w:type="spellEnd"/>
      <w:r w:rsidRPr="00453C9D">
        <w:rPr>
          <w:rFonts w:ascii="Times New Roman" w:eastAsia="新細明體" w:hAnsi="Times New Roman" w:cs="Times New Roman"/>
          <w:color w:val="000000"/>
          <w:kern w:val="0"/>
          <w:sz w:val="27"/>
          <w:szCs w:val="27"/>
        </w:rPr>
        <w:t xml:space="preserve">, R., P. </w:t>
      </w:r>
      <w:proofErr w:type="spellStart"/>
      <w:r w:rsidRPr="00453C9D">
        <w:rPr>
          <w:rFonts w:ascii="Times New Roman" w:eastAsia="新細明體" w:hAnsi="Times New Roman" w:cs="Times New Roman"/>
          <w:color w:val="000000"/>
          <w:kern w:val="0"/>
          <w:sz w:val="27"/>
          <w:szCs w:val="27"/>
        </w:rPr>
        <w:t>Sivadasan</w:t>
      </w:r>
      <w:proofErr w:type="spellEnd"/>
      <w:r w:rsidRPr="00453C9D">
        <w:rPr>
          <w:rFonts w:ascii="Times New Roman" w:eastAsia="新細明體" w:hAnsi="Times New Roman" w:cs="Times New Roman"/>
          <w:color w:val="000000"/>
          <w:kern w:val="0"/>
          <w:sz w:val="27"/>
          <w:szCs w:val="27"/>
        </w:rPr>
        <w:t>, and I. Solomon. 2010. The regulation of public company auditing: Evidence from the transition to AS5. </w:t>
      </w:r>
      <w:r w:rsidRPr="00453C9D">
        <w:rPr>
          <w:rFonts w:ascii="Times New Roman" w:eastAsia="新細明體" w:hAnsi="Times New Roman" w:cs="Times New Roman"/>
          <w:i/>
          <w:iCs/>
          <w:color w:val="000000"/>
          <w:kern w:val="0"/>
          <w:sz w:val="27"/>
          <w:szCs w:val="27"/>
        </w:rPr>
        <w:t xml:space="preserve">Journal of </w:t>
      </w:r>
      <w:r w:rsidR="002A37F7">
        <w:rPr>
          <w:rFonts w:ascii="Times New Roman" w:eastAsia="新細明體" w:hAnsi="Times New Roman" w:cs="Times New Roman"/>
          <w:i/>
          <w:iCs/>
          <w:color w:val="000000"/>
          <w:kern w:val="0"/>
          <w:sz w:val="27"/>
          <w:szCs w:val="27"/>
        </w:rPr>
        <w:t>A</w:t>
      </w:r>
      <w:r w:rsidRPr="00453C9D">
        <w:rPr>
          <w:rFonts w:ascii="Times New Roman" w:eastAsia="新細明體" w:hAnsi="Times New Roman" w:cs="Times New Roman"/>
          <w:i/>
          <w:iCs/>
          <w:color w:val="000000"/>
          <w:kern w:val="0"/>
          <w:sz w:val="27"/>
          <w:szCs w:val="27"/>
        </w:rPr>
        <w:t xml:space="preserve">ccounting </w:t>
      </w:r>
      <w:r w:rsidR="002A37F7">
        <w:rPr>
          <w:rFonts w:ascii="Times New Roman" w:eastAsia="新細明體" w:hAnsi="Times New Roman" w:cs="Times New Roman"/>
          <w:i/>
          <w:iCs/>
          <w:color w:val="000000"/>
          <w:kern w:val="0"/>
          <w:sz w:val="27"/>
          <w:szCs w:val="27"/>
        </w:rPr>
        <w:t>R</w:t>
      </w:r>
      <w:r w:rsidRPr="00453C9D">
        <w:rPr>
          <w:rFonts w:ascii="Times New Roman" w:eastAsia="新細明體" w:hAnsi="Times New Roman" w:cs="Times New Roman"/>
          <w:i/>
          <w:iCs/>
          <w:color w:val="000000"/>
          <w:kern w:val="0"/>
          <w:sz w:val="27"/>
          <w:szCs w:val="27"/>
        </w:rPr>
        <w:t>esearch</w:t>
      </w:r>
      <w:r w:rsidRPr="00453C9D">
        <w:rPr>
          <w:rFonts w:ascii="Times New Roman" w:eastAsia="新細明體" w:hAnsi="Times New Roman" w:cs="Times New Roman"/>
          <w:color w:val="000000"/>
          <w:kern w:val="0"/>
          <w:sz w:val="27"/>
          <w:szCs w:val="27"/>
        </w:rPr>
        <w:t> 48 (4):795-814.</w:t>
      </w:r>
    </w:p>
    <w:p w14:paraId="078F4B4C"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453C9D">
        <w:rPr>
          <w:rFonts w:ascii="Times New Roman" w:eastAsia="新細明體" w:hAnsi="Times New Roman" w:cs="Times New Roman"/>
          <w:color w:val="000000"/>
          <w:kern w:val="0"/>
          <w:sz w:val="27"/>
          <w:szCs w:val="27"/>
        </w:rPr>
        <w:t>Dorantes</w:t>
      </w:r>
      <w:proofErr w:type="spellEnd"/>
      <w:r w:rsidRPr="00453C9D">
        <w:rPr>
          <w:rFonts w:ascii="Times New Roman" w:eastAsia="新細明體" w:hAnsi="Times New Roman" w:cs="Times New Roman"/>
          <w:color w:val="000000"/>
          <w:kern w:val="0"/>
          <w:sz w:val="27"/>
          <w:szCs w:val="27"/>
        </w:rPr>
        <w:t>, C. A., C. Li, G. F. Peters, and V. J. Richardson. 2013. The effect of enterprise systems implementation on the firm information environment. </w:t>
      </w:r>
      <w:r w:rsidRPr="00453C9D">
        <w:rPr>
          <w:rFonts w:ascii="Times New Roman" w:eastAsia="新細明體" w:hAnsi="Times New Roman" w:cs="Times New Roman"/>
          <w:i/>
          <w:iCs/>
          <w:color w:val="000000"/>
          <w:kern w:val="0"/>
          <w:sz w:val="27"/>
          <w:szCs w:val="27"/>
        </w:rPr>
        <w:t>Contemporary Accounting Research</w:t>
      </w:r>
      <w:r w:rsidRPr="00453C9D">
        <w:rPr>
          <w:rFonts w:ascii="Times New Roman" w:eastAsia="新細明體" w:hAnsi="Times New Roman" w:cs="Times New Roman"/>
          <w:color w:val="000000"/>
          <w:kern w:val="0"/>
          <w:sz w:val="27"/>
          <w:szCs w:val="27"/>
        </w:rPr>
        <w:t> 30 (4):1427-1461.</w:t>
      </w:r>
    </w:p>
    <w:p w14:paraId="1F484E85"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453C9D">
        <w:rPr>
          <w:rFonts w:ascii="Times New Roman" w:eastAsia="新細明體" w:hAnsi="Times New Roman" w:cs="Times New Roman"/>
          <w:color w:val="000000"/>
          <w:kern w:val="0"/>
          <w:sz w:val="27"/>
          <w:szCs w:val="27"/>
        </w:rPr>
        <w:t>Eidleman</w:t>
      </w:r>
      <w:proofErr w:type="spellEnd"/>
      <w:r w:rsidRPr="00453C9D">
        <w:rPr>
          <w:rFonts w:ascii="Times New Roman" w:eastAsia="新細明體" w:hAnsi="Times New Roman" w:cs="Times New Roman"/>
          <w:color w:val="000000"/>
          <w:kern w:val="0"/>
          <w:sz w:val="27"/>
          <w:szCs w:val="27"/>
        </w:rPr>
        <w:t>, G. J. 1995. Z scores-A Guide to failure prediction. </w:t>
      </w:r>
      <w:r w:rsidRPr="00453C9D">
        <w:rPr>
          <w:rFonts w:ascii="Times New Roman" w:eastAsia="新細明體" w:hAnsi="Times New Roman" w:cs="Times New Roman"/>
          <w:i/>
          <w:iCs/>
          <w:color w:val="000000"/>
          <w:kern w:val="0"/>
          <w:sz w:val="27"/>
          <w:szCs w:val="27"/>
        </w:rPr>
        <w:t>The CPA Journal</w:t>
      </w:r>
      <w:r w:rsidRPr="00453C9D">
        <w:rPr>
          <w:rFonts w:ascii="Times New Roman" w:eastAsia="新細明體" w:hAnsi="Times New Roman" w:cs="Times New Roman"/>
          <w:color w:val="000000"/>
          <w:kern w:val="0"/>
          <w:sz w:val="27"/>
          <w:szCs w:val="27"/>
        </w:rPr>
        <w:t> 65 (2):52.</w:t>
      </w:r>
    </w:p>
    <w:p w14:paraId="33F908BA" w14:textId="6021DDDF"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 xml:space="preserve">Fernandez, D., and A. Aman. 2018. Impacts of </w:t>
      </w:r>
      <w:r w:rsidR="002A37F7">
        <w:rPr>
          <w:rFonts w:ascii="Times New Roman" w:eastAsia="新細明體" w:hAnsi="Times New Roman" w:cs="Times New Roman"/>
          <w:color w:val="000000"/>
          <w:kern w:val="0"/>
          <w:sz w:val="27"/>
          <w:szCs w:val="27"/>
        </w:rPr>
        <w:t>r</w:t>
      </w:r>
      <w:r w:rsidRPr="00453C9D">
        <w:rPr>
          <w:rFonts w:ascii="Times New Roman" w:eastAsia="新細明體" w:hAnsi="Times New Roman" w:cs="Times New Roman"/>
          <w:color w:val="000000"/>
          <w:kern w:val="0"/>
          <w:sz w:val="27"/>
          <w:szCs w:val="27"/>
        </w:rPr>
        <w:t xml:space="preserve">obotic </w:t>
      </w:r>
      <w:r w:rsidR="002A37F7">
        <w:rPr>
          <w:rFonts w:ascii="Times New Roman" w:eastAsia="新細明體" w:hAnsi="Times New Roman" w:cs="Times New Roman"/>
          <w:color w:val="000000"/>
          <w:kern w:val="0"/>
          <w:sz w:val="27"/>
          <w:szCs w:val="27"/>
        </w:rPr>
        <w:t>p</w:t>
      </w:r>
      <w:r w:rsidRPr="00453C9D">
        <w:rPr>
          <w:rFonts w:ascii="Times New Roman" w:eastAsia="新細明體" w:hAnsi="Times New Roman" w:cs="Times New Roman"/>
          <w:color w:val="000000"/>
          <w:kern w:val="0"/>
          <w:sz w:val="27"/>
          <w:szCs w:val="27"/>
        </w:rPr>
        <w:t xml:space="preserve">rocess </w:t>
      </w:r>
      <w:r w:rsidR="002A37F7">
        <w:rPr>
          <w:rFonts w:ascii="Times New Roman" w:eastAsia="新細明體" w:hAnsi="Times New Roman" w:cs="Times New Roman"/>
          <w:color w:val="000000"/>
          <w:kern w:val="0"/>
          <w:sz w:val="27"/>
          <w:szCs w:val="27"/>
        </w:rPr>
        <w:t>a</w:t>
      </w:r>
      <w:r w:rsidRPr="00453C9D">
        <w:rPr>
          <w:rFonts w:ascii="Times New Roman" w:eastAsia="新細明體" w:hAnsi="Times New Roman" w:cs="Times New Roman"/>
          <w:color w:val="000000"/>
          <w:kern w:val="0"/>
          <w:sz w:val="27"/>
          <w:szCs w:val="27"/>
        </w:rPr>
        <w:t xml:space="preserve">utomation on </w:t>
      </w:r>
      <w:r w:rsidR="002A37F7">
        <w:rPr>
          <w:rFonts w:ascii="Times New Roman" w:eastAsia="新細明體" w:hAnsi="Times New Roman" w:cs="Times New Roman"/>
          <w:color w:val="000000"/>
          <w:kern w:val="0"/>
          <w:sz w:val="27"/>
          <w:szCs w:val="27"/>
        </w:rPr>
        <w:t>g</w:t>
      </w:r>
      <w:r w:rsidRPr="00453C9D">
        <w:rPr>
          <w:rFonts w:ascii="Times New Roman" w:eastAsia="新細明體" w:hAnsi="Times New Roman" w:cs="Times New Roman"/>
          <w:color w:val="000000"/>
          <w:kern w:val="0"/>
          <w:sz w:val="27"/>
          <w:szCs w:val="27"/>
        </w:rPr>
        <w:t xml:space="preserve">lobal </w:t>
      </w:r>
      <w:r w:rsidR="002A37F7">
        <w:rPr>
          <w:rFonts w:ascii="Times New Roman" w:eastAsia="新細明體" w:hAnsi="Times New Roman" w:cs="Times New Roman"/>
          <w:color w:val="000000"/>
          <w:kern w:val="0"/>
          <w:sz w:val="27"/>
          <w:szCs w:val="27"/>
        </w:rPr>
        <w:t>a</w:t>
      </w:r>
      <w:r w:rsidRPr="00453C9D">
        <w:rPr>
          <w:rFonts w:ascii="Times New Roman" w:eastAsia="新細明體" w:hAnsi="Times New Roman" w:cs="Times New Roman"/>
          <w:color w:val="000000"/>
          <w:kern w:val="0"/>
          <w:sz w:val="27"/>
          <w:szCs w:val="27"/>
        </w:rPr>
        <w:t xml:space="preserve">ccounting </w:t>
      </w:r>
      <w:r w:rsidR="002A37F7">
        <w:rPr>
          <w:rFonts w:ascii="Times New Roman" w:eastAsia="新細明體" w:hAnsi="Times New Roman" w:cs="Times New Roman"/>
          <w:color w:val="000000"/>
          <w:kern w:val="0"/>
          <w:sz w:val="27"/>
          <w:szCs w:val="27"/>
        </w:rPr>
        <w:t>s</w:t>
      </w:r>
      <w:r w:rsidRPr="00453C9D">
        <w:rPr>
          <w:rFonts w:ascii="Times New Roman" w:eastAsia="新細明體" w:hAnsi="Times New Roman" w:cs="Times New Roman"/>
          <w:color w:val="000000"/>
          <w:kern w:val="0"/>
          <w:sz w:val="27"/>
          <w:szCs w:val="27"/>
        </w:rPr>
        <w:t>ervices. </w:t>
      </w:r>
      <w:r w:rsidRPr="00453C9D">
        <w:rPr>
          <w:rFonts w:ascii="Times New Roman" w:eastAsia="新細明體" w:hAnsi="Times New Roman" w:cs="Times New Roman"/>
          <w:i/>
          <w:iCs/>
          <w:color w:val="000000"/>
          <w:kern w:val="0"/>
          <w:sz w:val="27"/>
          <w:szCs w:val="27"/>
        </w:rPr>
        <w:t>Asian Journal of Accounting and Governance</w:t>
      </w:r>
      <w:r w:rsidRPr="00453C9D">
        <w:rPr>
          <w:rFonts w:ascii="Times New Roman" w:eastAsia="新細明體" w:hAnsi="Times New Roman" w:cs="Times New Roman"/>
          <w:color w:val="000000"/>
          <w:kern w:val="0"/>
          <w:sz w:val="27"/>
          <w:szCs w:val="27"/>
        </w:rPr>
        <w:t> 9:123-132.</w:t>
      </w:r>
    </w:p>
    <w:p w14:paraId="73D09B30"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453C9D">
        <w:rPr>
          <w:rFonts w:ascii="Times New Roman" w:eastAsia="新細明體" w:hAnsi="Times New Roman" w:cs="Times New Roman"/>
          <w:color w:val="000000"/>
          <w:kern w:val="0"/>
          <w:sz w:val="27"/>
          <w:szCs w:val="27"/>
        </w:rPr>
        <w:t>Gotthardt</w:t>
      </w:r>
      <w:proofErr w:type="spellEnd"/>
      <w:r w:rsidRPr="00453C9D">
        <w:rPr>
          <w:rFonts w:ascii="Times New Roman" w:eastAsia="新細明體" w:hAnsi="Times New Roman" w:cs="Times New Roman"/>
          <w:color w:val="000000"/>
          <w:kern w:val="0"/>
          <w:sz w:val="27"/>
          <w:szCs w:val="27"/>
        </w:rPr>
        <w:t xml:space="preserve">, M., D. </w:t>
      </w:r>
      <w:proofErr w:type="spellStart"/>
      <w:r w:rsidRPr="00453C9D">
        <w:rPr>
          <w:rFonts w:ascii="Times New Roman" w:eastAsia="新細明體" w:hAnsi="Times New Roman" w:cs="Times New Roman"/>
          <w:color w:val="000000"/>
          <w:kern w:val="0"/>
          <w:sz w:val="27"/>
          <w:szCs w:val="27"/>
        </w:rPr>
        <w:t>Koivulaakso</w:t>
      </w:r>
      <w:proofErr w:type="spellEnd"/>
      <w:r w:rsidRPr="00453C9D">
        <w:rPr>
          <w:rFonts w:ascii="Times New Roman" w:eastAsia="新細明體" w:hAnsi="Times New Roman" w:cs="Times New Roman"/>
          <w:color w:val="000000"/>
          <w:kern w:val="0"/>
          <w:sz w:val="27"/>
          <w:szCs w:val="27"/>
        </w:rPr>
        <w:t xml:space="preserve">, O. </w:t>
      </w:r>
      <w:proofErr w:type="spellStart"/>
      <w:r w:rsidRPr="00453C9D">
        <w:rPr>
          <w:rFonts w:ascii="Times New Roman" w:eastAsia="新細明體" w:hAnsi="Times New Roman" w:cs="Times New Roman"/>
          <w:color w:val="000000"/>
          <w:kern w:val="0"/>
          <w:sz w:val="27"/>
          <w:szCs w:val="27"/>
        </w:rPr>
        <w:t>Paksoy</w:t>
      </w:r>
      <w:proofErr w:type="spellEnd"/>
      <w:r w:rsidRPr="00453C9D">
        <w:rPr>
          <w:rFonts w:ascii="Times New Roman" w:eastAsia="新細明體" w:hAnsi="Times New Roman" w:cs="Times New Roman"/>
          <w:color w:val="000000"/>
          <w:kern w:val="0"/>
          <w:sz w:val="27"/>
          <w:szCs w:val="27"/>
        </w:rPr>
        <w:t xml:space="preserve">, C. </w:t>
      </w:r>
      <w:proofErr w:type="spellStart"/>
      <w:r w:rsidRPr="00453C9D">
        <w:rPr>
          <w:rFonts w:ascii="Times New Roman" w:eastAsia="新細明體" w:hAnsi="Times New Roman" w:cs="Times New Roman"/>
          <w:color w:val="000000"/>
          <w:kern w:val="0"/>
          <w:sz w:val="27"/>
          <w:szCs w:val="27"/>
        </w:rPr>
        <w:t>Saramo</w:t>
      </w:r>
      <w:proofErr w:type="spellEnd"/>
      <w:r w:rsidRPr="00453C9D">
        <w:rPr>
          <w:rFonts w:ascii="Times New Roman" w:eastAsia="新細明體" w:hAnsi="Times New Roman" w:cs="Times New Roman"/>
          <w:color w:val="000000"/>
          <w:kern w:val="0"/>
          <w:sz w:val="27"/>
          <w:szCs w:val="27"/>
        </w:rPr>
        <w:t xml:space="preserve">, M. </w:t>
      </w:r>
      <w:proofErr w:type="spellStart"/>
      <w:r w:rsidRPr="00453C9D">
        <w:rPr>
          <w:rFonts w:ascii="Times New Roman" w:eastAsia="新細明體" w:hAnsi="Times New Roman" w:cs="Times New Roman"/>
          <w:color w:val="000000"/>
          <w:kern w:val="0"/>
          <w:sz w:val="27"/>
          <w:szCs w:val="27"/>
        </w:rPr>
        <w:t>Martikainen</w:t>
      </w:r>
      <w:proofErr w:type="spellEnd"/>
      <w:r w:rsidRPr="00453C9D">
        <w:rPr>
          <w:rFonts w:ascii="Times New Roman" w:eastAsia="新細明體" w:hAnsi="Times New Roman" w:cs="Times New Roman"/>
          <w:color w:val="000000"/>
          <w:kern w:val="0"/>
          <w:sz w:val="27"/>
          <w:szCs w:val="27"/>
        </w:rPr>
        <w:t>, and O. Lehner. 2020. Current state and challenges in the implementation of smart robotic process automation in accounting and auditing. </w:t>
      </w:r>
      <w:r w:rsidRPr="00453C9D">
        <w:rPr>
          <w:rFonts w:ascii="Times New Roman" w:eastAsia="新細明體" w:hAnsi="Times New Roman" w:cs="Times New Roman"/>
          <w:i/>
          <w:iCs/>
          <w:color w:val="000000"/>
          <w:kern w:val="0"/>
          <w:sz w:val="27"/>
          <w:szCs w:val="27"/>
        </w:rPr>
        <w:t>ACRN Journal of Finance and Risk Perspectives</w:t>
      </w:r>
      <w:r w:rsidRPr="00453C9D">
        <w:rPr>
          <w:rFonts w:ascii="Times New Roman" w:eastAsia="新細明體" w:hAnsi="Times New Roman" w:cs="Times New Roman"/>
          <w:color w:val="000000"/>
          <w:kern w:val="0"/>
          <w:sz w:val="27"/>
          <w:szCs w:val="27"/>
        </w:rPr>
        <w:t>.</w:t>
      </w:r>
    </w:p>
    <w:p w14:paraId="24DE758D"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Graham, J. R., J. L. Koski, and U. Loewenstein. 2006. Information flow and liquidity around anticipated and unanticipated dividend announcements. </w:t>
      </w:r>
      <w:r w:rsidRPr="00453C9D">
        <w:rPr>
          <w:rFonts w:ascii="Times New Roman" w:eastAsia="新細明體" w:hAnsi="Times New Roman" w:cs="Times New Roman"/>
          <w:i/>
          <w:iCs/>
          <w:color w:val="000000"/>
          <w:kern w:val="0"/>
          <w:sz w:val="27"/>
          <w:szCs w:val="27"/>
        </w:rPr>
        <w:t>The Journal of Business</w:t>
      </w:r>
      <w:r w:rsidRPr="00453C9D">
        <w:rPr>
          <w:rFonts w:ascii="Times New Roman" w:eastAsia="新細明體" w:hAnsi="Times New Roman" w:cs="Times New Roman"/>
          <w:color w:val="000000"/>
          <w:kern w:val="0"/>
          <w:sz w:val="27"/>
          <w:szCs w:val="27"/>
        </w:rPr>
        <w:t> 79 (5):2301-2336.</w:t>
      </w:r>
    </w:p>
    <w:p w14:paraId="05507878"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 xml:space="preserve">Hayes, D. C., J. E. </w:t>
      </w:r>
      <w:proofErr w:type="spellStart"/>
      <w:r w:rsidRPr="00453C9D">
        <w:rPr>
          <w:rFonts w:ascii="Times New Roman" w:eastAsia="新細明體" w:hAnsi="Times New Roman" w:cs="Times New Roman"/>
          <w:color w:val="000000"/>
          <w:kern w:val="0"/>
          <w:sz w:val="27"/>
          <w:szCs w:val="27"/>
        </w:rPr>
        <w:t>Hunton</w:t>
      </w:r>
      <w:proofErr w:type="spellEnd"/>
      <w:r w:rsidRPr="00453C9D">
        <w:rPr>
          <w:rFonts w:ascii="Times New Roman" w:eastAsia="新細明體" w:hAnsi="Times New Roman" w:cs="Times New Roman"/>
          <w:color w:val="000000"/>
          <w:kern w:val="0"/>
          <w:sz w:val="27"/>
          <w:szCs w:val="27"/>
        </w:rPr>
        <w:t xml:space="preserve">, and J. L. </w:t>
      </w:r>
      <w:proofErr w:type="spellStart"/>
      <w:r w:rsidRPr="00453C9D">
        <w:rPr>
          <w:rFonts w:ascii="Times New Roman" w:eastAsia="新細明體" w:hAnsi="Times New Roman" w:cs="Times New Roman"/>
          <w:color w:val="000000"/>
          <w:kern w:val="0"/>
          <w:sz w:val="27"/>
          <w:szCs w:val="27"/>
        </w:rPr>
        <w:t>Reck</w:t>
      </w:r>
      <w:proofErr w:type="spellEnd"/>
      <w:r w:rsidRPr="00453C9D">
        <w:rPr>
          <w:rFonts w:ascii="Times New Roman" w:eastAsia="新細明體" w:hAnsi="Times New Roman" w:cs="Times New Roman"/>
          <w:color w:val="000000"/>
          <w:kern w:val="0"/>
          <w:sz w:val="27"/>
          <w:szCs w:val="27"/>
        </w:rPr>
        <w:t>. 2001. Market reaction to ERP implementation announcements. </w:t>
      </w:r>
      <w:r w:rsidRPr="00453C9D">
        <w:rPr>
          <w:rFonts w:ascii="Times New Roman" w:eastAsia="新細明體" w:hAnsi="Times New Roman" w:cs="Times New Roman"/>
          <w:i/>
          <w:iCs/>
          <w:color w:val="000000"/>
          <w:kern w:val="0"/>
          <w:sz w:val="27"/>
          <w:szCs w:val="27"/>
        </w:rPr>
        <w:t>Journal of Information Systems</w:t>
      </w:r>
      <w:r w:rsidRPr="00453C9D">
        <w:rPr>
          <w:rFonts w:ascii="Times New Roman" w:eastAsia="新細明體" w:hAnsi="Times New Roman" w:cs="Times New Roman"/>
          <w:color w:val="000000"/>
          <w:kern w:val="0"/>
          <w:sz w:val="27"/>
          <w:szCs w:val="27"/>
        </w:rPr>
        <w:t> 15 (1):3-18.</w:t>
      </w:r>
    </w:p>
    <w:p w14:paraId="7B2A49B0"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lastRenderedPageBreak/>
        <w:t xml:space="preserve">Healy, P. M., and J. M. </w:t>
      </w:r>
      <w:proofErr w:type="spellStart"/>
      <w:r w:rsidRPr="00453C9D">
        <w:rPr>
          <w:rFonts w:ascii="Times New Roman" w:eastAsia="新細明體" w:hAnsi="Times New Roman" w:cs="Times New Roman"/>
          <w:color w:val="000000"/>
          <w:kern w:val="0"/>
          <w:sz w:val="27"/>
          <w:szCs w:val="27"/>
        </w:rPr>
        <w:t>Wahlen</w:t>
      </w:r>
      <w:proofErr w:type="spellEnd"/>
      <w:r w:rsidRPr="00453C9D">
        <w:rPr>
          <w:rFonts w:ascii="Times New Roman" w:eastAsia="新細明體" w:hAnsi="Times New Roman" w:cs="Times New Roman"/>
          <w:color w:val="000000"/>
          <w:kern w:val="0"/>
          <w:sz w:val="27"/>
          <w:szCs w:val="27"/>
        </w:rPr>
        <w:t>. 1999. A review of the earnings management literature and its implications for standard setting. </w:t>
      </w:r>
      <w:r w:rsidRPr="00453C9D">
        <w:rPr>
          <w:rFonts w:ascii="Times New Roman" w:eastAsia="新細明體" w:hAnsi="Times New Roman" w:cs="Times New Roman"/>
          <w:i/>
          <w:iCs/>
          <w:color w:val="000000"/>
          <w:kern w:val="0"/>
          <w:sz w:val="27"/>
          <w:szCs w:val="27"/>
        </w:rPr>
        <w:t>Accounting Horizons</w:t>
      </w:r>
      <w:r w:rsidRPr="00453C9D">
        <w:rPr>
          <w:rFonts w:ascii="Times New Roman" w:eastAsia="新細明體" w:hAnsi="Times New Roman" w:cs="Times New Roman"/>
          <w:color w:val="000000"/>
          <w:kern w:val="0"/>
          <w:sz w:val="27"/>
          <w:szCs w:val="27"/>
        </w:rPr>
        <w:t> 13 (4):365-383.</w:t>
      </w:r>
    </w:p>
    <w:p w14:paraId="2059EAB0"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Hill, R. C., W. E. Griffiths, and G. C. Lim. 2018. </w:t>
      </w:r>
      <w:r w:rsidRPr="00453C9D">
        <w:rPr>
          <w:rFonts w:ascii="Times New Roman" w:eastAsia="新細明體" w:hAnsi="Times New Roman" w:cs="Times New Roman"/>
          <w:i/>
          <w:iCs/>
          <w:color w:val="000000"/>
          <w:kern w:val="0"/>
          <w:sz w:val="27"/>
          <w:szCs w:val="27"/>
        </w:rPr>
        <w:t>Principles of econometrics</w:t>
      </w:r>
      <w:r w:rsidRPr="00453C9D">
        <w:rPr>
          <w:rFonts w:ascii="Times New Roman" w:eastAsia="新細明體" w:hAnsi="Times New Roman" w:cs="Times New Roman"/>
          <w:color w:val="000000"/>
          <w:kern w:val="0"/>
          <w:sz w:val="27"/>
          <w:szCs w:val="27"/>
        </w:rPr>
        <w:t>: John Wiley &amp; Sons.</w:t>
      </w:r>
    </w:p>
    <w:p w14:paraId="348D1E41" w14:textId="750D95E3"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453C9D">
        <w:rPr>
          <w:rFonts w:ascii="Times New Roman" w:eastAsia="新細明體" w:hAnsi="Times New Roman" w:cs="Times New Roman"/>
          <w:color w:val="000000"/>
          <w:kern w:val="0"/>
          <w:sz w:val="27"/>
          <w:szCs w:val="27"/>
        </w:rPr>
        <w:t>Hitt</w:t>
      </w:r>
      <w:proofErr w:type="spellEnd"/>
      <w:r w:rsidRPr="00453C9D">
        <w:rPr>
          <w:rFonts w:ascii="Times New Roman" w:eastAsia="新細明體" w:hAnsi="Times New Roman" w:cs="Times New Roman"/>
          <w:color w:val="000000"/>
          <w:kern w:val="0"/>
          <w:sz w:val="27"/>
          <w:szCs w:val="27"/>
        </w:rPr>
        <w:t xml:space="preserve">, L. M., D. J. Wu, and X. Zhou. 2014. Investment in </w:t>
      </w:r>
      <w:r w:rsidR="002A37F7">
        <w:rPr>
          <w:rFonts w:ascii="Times New Roman" w:eastAsia="新細明體" w:hAnsi="Times New Roman" w:cs="Times New Roman"/>
          <w:color w:val="000000"/>
          <w:kern w:val="0"/>
          <w:sz w:val="27"/>
          <w:szCs w:val="27"/>
        </w:rPr>
        <w:t>e</w:t>
      </w:r>
      <w:r w:rsidRPr="00453C9D">
        <w:rPr>
          <w:rFonts w:ascii="Times New Roman" w:eastAsia="新細明體" w:hAnsi="Times New Roman" w:cs="Times New Roman"/>
          <w:color w:val="000000"/>
          <w:kern w:val="0"/>
          <w:sz w:val="27"/>
          <w:szCs w:val="27"/>
        </w:rPr>
        <w:t xml:space="preserve">nterprise </w:t>
      </w:r>
      <w:r w:rsidR="002A37F7">
        <w:rPr>
          <w:rFonts w:ascii="Times New Roman" w:eastAsia="新細明體" w:hAnsi="Times New Roman" w:cs="Times New Roman"/>
          <w:color w:val="000000"/>
          <w:kern w:val="0"/>
          <w:sz w:val="27"/>
          <w:szCs w:val="27"/>
        </w:rPr>
        <w:t>r</w:t>
      </w:r>
      <w:r w:rsidRPr="00453C9D">
        <w:rPr>
          <w:rFonts w:ascii="Times New Roman" w:eastAsia="新細明體" w:hAnsi="Times New Roman" w:cs="Times New Roman"/>
          <w:color w:val="000000"/>
          <w:kern w:val="0"/>
          <w:sz w:val="27"/>
          <w:szCs w:val="27"/>
        </w:rPr>
        <w:t xml:space="preserve">esource </w:t>
      </w:r>
      <w:r w:rsidR="002A37F7">
        <w:rPr>
          <w:rFonts w:ascii="Times New Roman" w:eastAsia="新細明體" w:hAnsi="Times New Roman" w:cs="Times New Roman"/>
          <w:color w:val="000000"/>
          <w:kern w:val="0"/>
          <w:sz w:val="27"/>
          <w:szCs w:val="27"/>
        </w:rPr>
        <w:t>p</w:t>
      </w:r>
      <w:r w:rsidRPr="00453C9D">
        <w:rPr>
          <w:rFonts w:ascii="Times New Roman" w:eastAsia="新細明體" w:hAnsi="Times New Roman" w:cs="Times New Roman"/>
          <w:color w:val="000000"/>
          <w:kern w:val="0"/>
          <w:sz w:val="27"/>
          <w:szCs w:val="27"/>
        </w:rPr>
        <w:t xml:space="preserve">lanning: </w:t>
      </w:r>
      <w:r w:rsidR="002A37F7">
        <w:rPr>
          <w:rFonts w:ascii="Times New Roman" w:eastAsia="新細明體" w:hAnsi="Times New Roman" w:cs="Times New Roman"/>
          <w:color w:val="000000"/>
          <w:kern w:val="0"/>
          <w:sz w:val="27"/>
          <w:szCs w:val="27"/>
        </w:rPr>
        <w:t>b</w:t>
      </w:r>
      <w:r w:rsidRPr="00453C9D">
        <w:rPr>
          <w:rFonts w:ascii="Times New Roman" w:eastAsia="新細明體" w:hAnsi="Times New Roman" w:cs="Times New Roman"/>
          <w:color w:val="000000"/>
          <w:kern w:val="0"/>
          <w:sz w:val="27"/>
          <w:szCs w:val="27"/>
        </w:rPr>
        <w:t xml:space="preserve">usiness </w:t>
      </w:r>
      <w:r w:rsidR="002A37F7">
        <w:rPr>
          <w:rFonts w:ascii="Times New Roman" w:eastAsia="新細明體" w:hAnsi="Times New Roman" w:cs="Times New Roman"/>
          <w:color w:val="000000"/>
          <w:kern w:val="0"/>
          <w:sz w:val="27"/>
          <w:szCs w:val="27"/>
        </w:rPr>
        <w:t>i</w:t>
      </w:r>
      <w:r w:rsidRPr="00453C9D">
        <w:rPr>
          <w:rFonts w:ascii="Times New Roman" w:eastAsia="新細明體" w:hAnsi="Times New Roman" w:cs="Times New Roman"/>
          <w:color w:val="000000"/>
          <w:kern w:val="0"/>
          <w:sz w:val="27"/>
          <w:szCs w:val="27"/>
        </w:rPr>
        <w:t xml:space="preserve">mpact and </w:t>
      </w:r>
      <w:r w:rsidR="002A37F7">
        <w:rPr>
          <w:rFonts w:ascii="Times New Roman" w:eastAsia="新細明體" w:hAnsi="Times New Roman" w:cs="Times New Roman"/>
          <w:color w:val="000000"/>
          <w:kern w:val="0"/>
          <w:sz w:val="27"/>
          <w:szCs w:val="27"/>
        </w:rPr>
        <w:t>p</w:t>
      </w:r>
      <w:r w:rsidRPr="00453C9D">
        <w:rPr>
          <w:rFonts w:ascii="Times New Roman" w:eastAsia="新細明體" w:hAnsi="Times New Roman" w:cs="Times New Roman"/>
          <w:color w:val="000000"/>
          <w:kern w:val="0"/>
          <w:sz w:val="27"/>
          <w:szCs w:val="27"/>
        </w:rPr>
        <w:t>roductivity</w:t>
      </w:r>
      <w:r w:rsidR="002A37F7">
        <w:rPr>
          <w:rFonts w:ascii="Times New Roman" w:eastAsia="新細明體" w:hAnsi="Times New Roman" w:cs="Times New Roman"/>
          <w:color w:val="000000"/>
          <w:kern w:val="0"/>
          <w:sz w:val="27"/>
          <w:szCs w:val="27"/>
        </w:rPr>
        <w:t xml:space="preserve"> m</w:t>
      </w:r>
      <w:r w:rsidRPr="00453C9D">
        <w:rPr>
          <w:rFonts w:ascii="Times New Roman" w:eastAsia="新細明體" w:hAnsi="Times New Roman" w:cs="Times New Roman"/>
          <w:color w:val="000000"/>
          <w:kern w:val="0"/>
          <w:sz w:val="27"/>
          <w:szCs w:val="27"/>
        </w:rPr>
        <w:t>easures. </w:t>
      </w:r>
      <w:r w:rsidRPr="00453C9D">
        <w:rPr>
          <w:rFonts w:ascii="Times New Roman" w:eastAsia="新細明體" w:hAnsi="Times New Roman" w:cs="Times New Roman"/>
          <w:i/>
          <w:iCs/>
          <w:color w:val="000000"/>
          <w:kern w:val="0"/>
          <w:sz w:val="27"/>
          <w:szCs w:val="27"/>
        </w:rPr>
        <w:t>Journal of Management Information Systems</w:t>
      </w:r>
      <w:r w:rsidRPr="00453C9D">
        <w:rPr>
          <w:rFonts w:ascii="Times New Roman" w:eastAsia="新細明體" w:hAnsi="Times New Roman" w:cs="Times New Roman"/>
          <w:color w:val="000000"/>
          <w:kern w:val="0"/>
          <w:sz w:val="27"/>
          <w:szCs w:val="27"/>
        </w:rPr>
        <w:t> 19 (1):71-98.</w:t>
      </w:r>
    </w:p>
    <w:p w14:paraId="24CE85EC" w14:textId="05067F22"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 xml:space="preserve">Hong, B., M. Ly, and H. Lin. 2023. Robotic </w:t>
      </w:r>
      <w:r w:rsidR="002A37F7">
        <w:rPr>
          <w:rFonts w:ascii="Times New Roman" w:eastAsia="新細明體" w:hAnsi="Times New Roman" w:cs="Times New Roman"/>
          <w:color w:val="000000"/>
          <w:kern w:val="0"/>
          <w:sz w:val="27"/>
          <w:szCs w:val="27"/>
        </w:rPr>
        <w:t>p</w:t>
      </w:r>
      <w:r w:rsidRPr="00453C9D">
        <w:rPr>
          <w:rFonts w:ascii="Times New Roman" w:eastAsia="新細明體" w:hAnsi="Times New Roman" w:cs="Times New Roman"/>
          <w:color w:val="000000"/>
          <w:kern w:val="0"/>
          <w:sz w:val="27"/>
          <w:szCs w:val="27"/>
        </w:rPr>
        <w:t xml:space="preserve">rocess </w:t>
      </w:r>
      <w:r w:rsidR="002A37F7">
        <w:rPr>
          <w:rFonts w:ascii="Times New Roman" w:eastAsia="新細明體" w:hAnsi="Times New Roman" w:cs="Times New Roman"/>
          <w:color w:val="000000"/>
          <w:kern w:val="0"/>
          <w:sz w:val="27"/>
          <w:szCs w:val="27"/>
        </w:rPr>
        <w:t>a</w:t>
      </w:r>
      <w:r w:rsidRPr="00453C9D">
        <w:rPr>
          <w:rFonts w:ascii="Times New Roman" w:eastAsia="新細明體" w:hAnsi="Times New Roman" w:cs="Times New Roman"/>
          <w:color w:val="000000"/>
          <w:kern w:val="0"/>
          <w:sz w:val="27"/>
          <w:szCs w:val="27"/>
        </w:rPr>
        <w:t xml:space="preserve">utomation </w:t>
      </w:r>
      <w:r w:rsidR="002A37F7">
        <w:rPr>
          <w:rFonts w:ascii="Times New Roman" w:eastAsia="新細明體" w:hAnsi="Times New Roman" w:cs="Times New Roman"/>
          <w:color w:val="000000"/>
          <w:kern w:val="0"/>
          <w:sz w:val="27"/>
          <w:szCs w:val="27"/>
        </w:rPr>
        <w:t>r</w:t>
      </w:r>
      <w:r w:rsidRPr="00453C9D">
        <w:rPr>
          <w:rFonts w:ascii="Times New Roman" w:eastAsia="新細明體" w:hAnsi="Times New Roman" w:cs="Times New Roman"/>
          <w:color w:val="000000"/>
          <w:kern w:val="0"/>
          <w:sz w:val="27"/>
          <w:szCs w:val="27"/>
        </w:rPr>
        <w:t xml:space="preserve">isk </w:t>
      </w:r>
      <w:r w:rsidR="002A37F7">
        <w:rPr>
          <w:rFonts w:ascii="Times New Roman" w:eastAsia="新細明體" w:hAnsi="Times New Roman" w:cs="Times New Roman"/>
          <w:color w:val="000000"/>
          <w:kern w:val="0"/>
          <w:sz w:val="27"/>
          <w:szCs w:val="27"/>
        </w:rPr>
        <w:t>m</w:t>
      </w:r>
      <w:r w:rsidRPr="00453C9D">
        <w:rPr>
          <w:rFonts w:ascii="Times New Roman" w:eastAsia="新細明體" w:hAnsi="Times New Roman" w:cs="Times New Roman"/>
          <w:color w:val="000000"/>
          <w:kern w:val="0"/>
          <w:sz w:val="27"/>
          <w:szCs w:val="27"/>
        </w:rPr>
        <w:t xml:space="preserve">anagement: Points to </w:t>
      </w:r>
      <w:r w:rsidR="002A37F7">
        <w:rPr>
          <w:rFonts w:ascii="Times New Roman" w:eastAsia="新細明體" w:hAnsi="Times New Roman" w:cs="Times New Roman"/>
          <w:color w:val="000000"/>
          <w:kern w:val="0"/>
          <w:sz w:val="27"/>
          <w:szCs w:val="27"/>
        </w:rPr>
        <w:t>c</w:t>
      </w:r>
      <w:r w:rsidRPr="00453C9D">
        <w:rPr>
          <w:rFonts w:ascii="Times New Roman" w:eastAsia="新細明體" w:hAnsi="Times New Roman" w:cs="Times New Roman"/>
          <w:color w:val="000000"/>
          <w:kern w:val="0"/>
          <w:sz w:val="27"/>
          <w:szCs w:val="27"/>
        </w:rPr>
        <w:t>onsider. </w:t>
      </w:r>
      <w:r w:rsidRPr="00453C9D">
        <w:rPr>
          <w:rFonts w:ascii="Times New Roman" w:eastAsia="新細明體" w:hAnsi="Times New Roman" w:cs="Times New Roman"/>
          <w:i/>
          <w:iCs/>
          <w:color w:val="000000"/>
          <w:kern w:val="0"/>
          <w:sz w:val="27"/>
          <w:szCs w:val="27"/>
        </w:rPr>
        <w:t>Journal of Emerging Technologies in Accounting</w:t>
      </w:r>
      <w:r w:rsidRPr="00453C9D">
        <w:rPr>
          <w:rFonts w:ascii="Times New Roman" w:eastAsia="新細明體" w:hAnsi="Times New Roman" w:cs="Times New Roman"/>
          <w:color w:val="000000"/>
          <w:kern w:val="0"/>
          <w:sz w:val="27"/>
          <w:szCs w:val="27"/>
        </w:rPr>
        <w:t> 20 (1):125-145.</w:t>
      </w:r>
    </w:p>
    <w:p w14:paraId="21F46E33"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453C9D">
        <w:rPr>
          <w:rFonts w:ascii="Times New Roman" w:eastAsia="新細明體" w:hAnsi="Times New Roman" w:cs="Times New Roman"/>
          <w:color w:val="000000"/>
          <w:kern w:val="0"/>
          <w:sz w:val="27"/>
          <w:szCs w:val="27"/>
        </w:rPr>
        <w:t>Hunton</w:t>
      </w:r>
      <w:proofErr w:type="spellEnd"/>
      <w:r w:rsidRPr="00453C9D">
        <w:rPr>
          <w:rFonts w:ascii="Times New Roman" w:eastAsia="新細明體" w:hAnsi="Times New Roman" w:cs="Times New Roman"/>
          <w:color w:val="000000"/>
          <w:kern w:val="0"/>
          <w:sz w:val="27"/>
          <w:szCs w:val="27"/>
        </w:rPr>
        <w:t xml:space="preserve">, J. E., B. Lippincott, and J. L. </w:t>
      </w:r>
      <w:proofErr w:type="spellStart"/>
      <w:r w:rsidRPr="00453C9D">
        <w:rPr>
          <w:rFonts w:ascii="Times New Roman" w:eastAsia="新細明體" w:hAnsi="Times New Roman" w:cs="Times New Roman"/>
          <w:color w:val="000000"/>
          <w:kern w:val="0"/>
          <w:sz w:val="27"/>
          <w:szCs w:val="27"/>
        </w:rPr>
        <w:t>Reck</w:t>
      </w:r>
      <w:proofErr w:type="spellEnd"/>
      <w:r w:rsidRPr="00453C9D">
        <w:rPr>
          <w:rFonts w:ascii="Times New Roman" w:eastAsia="新細明體" w:hAnsi="Times New Roman" w:cs="Times New Roman"/>
          <w:color w:val="000000"/>
          <w:kern w:val="0"/>
          <w:sz w:val="27"/>
          <w:szCs w:val="27"/>
        </w:rPr>
        <w:t>. 2003. Enterprise resource planning systems: comparing firm performance of adopters and nonadopters. </w:t>
      </w:r>
      <w:r w:rsidRPr="00453C9D">
        <w:rPr>
          <w:rFonts w:ascii="Times New Roman" w:eastAsia="新細明體" w:hAnsi="Times New Roman" w:cs="Times New Roman"/>
          <w:i/>
          <w:iCs/>
          <w:color w:val="000000"/>
          <w:kern w:val="0"/>
          <w:sz w:val="27"/>
          <w:szCs w:val="27"/>
        </w:rPr>
        <w:t>International Journal of Accounting Information Systems</w:t>
      </w:r>
      <w:r w:rsidRPr="00453C9D">
        <w:rPr>
          <w:rFonts w:ascii="Times New Roman" w:eastAsia="新細明體" w:hAnsi="Times New Roman" w:cs="Times New Roman"/>
          <w:color w:val="000000"/>
          <w:kern w:val="0"/>
          <w:sz w:val="27"/>
          <w:szCs w:val="27"/>
        </w:rPr>
        <w:t> 4 (3):165-184.</w:t>
      </w:r>
    </w:p>
    <w:p w14:paraId="39346E99"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453C9D">
        <w:rPr>
          <w:rFonts w:ascii="Times New Roman" w:eastAsia="新細明體" w:hAnsi="Times New Roman" w:cs="Times New Roman"/>
          <w:color w:val="000000"/>
          <w:kern w:val="0"/>
          <w:sz w:val="27"/>
          <w:szCs w:val="27"/>
        </w:rPr>
        <w:t>Hyvönen</w:t>
      </w:r>
      <w:proofErr w:type="spellEnd"/>
      <w:r w:rsidRPr="00453C9D">
        <w:rPr>
          <w:rFonts w:ascii="Times New Roman" w:eastAsia="新細明體" w:hAnsi="Times New Roman" w:cs="Times New Roman"/>
          <w:color w:val="000000"/>
          <w:kern w:val="0"/>
          <w:sz w:val="27"/>
          <w:szCs w:val="27"/>
        </w:rPr>
        <w:t xml:space="preserve">, T., J. </w:t>
      </w:r>
      <w:proofErr w:type="spellStart"/>
      <w:r w:rsidRPr="00453C9D">
        <w:rPr>
          <w:rFonts w:ascii="Times New Roman" w:eastAsia="新細明體" w:hAnsi="Times New Roman" w:cs="Times New Roman"/>
          <w:color w:val="000000"/>
          <w:kern w:val="0"/>
          <w:sz w:val="27"/>
          <w:szCs w:val="27"/>
        </w:rPr>
        <w:t>Järvinen</w:t>
      </w:r>
      <w:proofErr w:type="spellEnd"/>
      <w:r w:rsidRPr="00453C9D">
        <w:rPr>
          <w:rFonts w:ascii="Times New Roman" w:eastAsia="新細明體" w:hAnsi="Times New Roman" w:cs="Times New Roman"/>
          <w:color w:val="000000"/>
          <w:kern w:val="0"/>
          <w:sz w:val="27"/>
          <w:szCs w:val="27"/>
        </w:rPr>
        <w:t xml:space="preserve">, and J. </w:t>
      </w:r>
      <w:proofErr w:type="spellStart"/>
      <w:r w:rsidRPr="00453C9D">
        <w:rPr>
          <w:rFonts w:ascii="Times New Roman" w:eastAsia="新細明體" w:hAnsi="Times New Roman" w:cs="Times New Roman"/>
          <w:color w:val="000000"/>
          <w:kern w:val="0"/>
          <w:sz w:val="27"/>
          <w:szCs w:val="27"/>
        </w:rPr>
        <w:t>Pellinen</w:t>
      </w:r>
      <w:proofErr w:type="spellEnd"/>
      <w:r w:rsidRPr="00453C9D">
        <w:rPr>
          <w:rFonts w:ascii="Times New Roman" w:eastAsia="新細明體" w:hAnsi="Times New Roman" w:cs="Times New Roman"/>
          <w:color w:val="000000"/>
          <w:kern w:val="0"/>
          <w:sz w:val="27"/>
          <w:szCs w:val="27"/>
        </w:rPr>
        <w:t>. 2008. A virtual integration—The management control system in a multinational enterprise. </w:t>
      </w:r>
      <w:r w:rsidRPr="00453C9D">
        <w:rPr>
          <w:rFonts w:ascii="Times New Roman" w:eastAsia="新細明體" w:hAnsi="Times New Roman" w:cs="Times New Roman"/>
          <w:i/>
          <w:iCs/>
          <w:color w:val="000000"/>
          <w:kern w:val="0"/>
          <w:sz w:val="27"/>
          <w:szCs w:val="27"/>
        </w:rPr>
        <w:t>Management Accounting Research</w:t>
      </w:r>
      <w:r w:rsidRPr="00453C9D">
        <w:rPr>
          <w:rFonts w:ascii="Times New Roman" w:eastAsia="新細明體" w:hAnsi="Times New Roman" w:cs="Times New Roman"/>
          <w:color w:val="000000"/>
          <w:kern w:val="0"/>
          <w:sz w:val="27"/>
          <w:szCs w:val="27"/>
        </w:rPr>
        <w:t> 19 (1):45-61.</w:t>
      </w:r>
    </w:p>
    <w:p w14:paraId="2B83B5C8"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 xml:space="preserve">Janvrin, D., J. </w:t>
      </w:r>
      <w:proofErr w:type="spellStart"/>
      <w:r w:rsidRPr="00453C9D">
        <w:rPr>
          <w:rFonts w:ascii="Times New Roman" w:eastAsia="新細明體" w:hAnsi="Times New Roman" w:cs="Times New Roman"/>
          <w:color w:val="000000"/>
          <w:kern w:val="0"/>
          <w:sz w:val="27"/>
          <w:szCs w:val="27"/>
        </w:rPr>
        <w:t>Bierstaker</w:t>
      </w:r>
      <w:proofErr w:type="spellEnd"/>
      <w:r w:rsidRPr="00453C9D">
        <w:rPr>
          <w:rFonts w:ascii="Times New Roman" w:eastAsia="新細明體" w:hAnsi="Times New Roman" w:cs="Times New Roman"/>
          <w:color w:val="000000"/>
          <w:kern w:val="0"/>
          <w:sz w:val="27"/>
          <w:szCs w:val="27"/>
        </w:rPr>
        <w:t>, and D. J. Lowe. 2008. An examination of audit information technology use and perceived importance. </w:t>
      </w:r>
      <w:r w:rsidRPr="00453C9D">
        <w:rPr>
          <w:rFonts w:ascii="Times New Roman" w:eastAsia="新細明體" w:hAnsi="Times New Roman" w:cs="Times New Roman"/>
          <w:i/>
          <w:iCs/>
          <w:color w:val="000000"/>
          <w:kern w:val="0"/>
          <w:sz w:val="27"/>
          <w:szCs w:val="27"/>
        </w:rPr>
        <w:t>Accounting Horizons</w:t>
      </w:r>
      <w:r w:rsidRPr="00453C9D">
        <w:rPr>
          <w:rFonts w:ascii="Times New Roman" w:eastAsia="新細明體" w:hAnsi="Times New Roman" w:cs="Times New Roman"/>
          <w:color w:val="000000"/>
          <w:kern w:val="0"/>
          <w:sz w:val="27"/>
          <w:szCs w:val="27"/>
        </w:rPr>
        <w:t> 22 (1):1-21.</w:t>
      </w:r>
    </w:p>
    <w:p w14:paraId="76E17718"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453C9D">
        <w:rPr>
          <w:rFonts w:ascii="Times New Roman" w:eastAsia="新細明體" w:hAnsi="Times New Roman" w:cs="Times New Roman"/>
          <w:color w:val="000000"/>
          <w:kern w:val="0"/>
          <w:sz w:val="27"/>
          <w:szCs w:val="27"/>
        </w:rPr>
        <w:t>Jędrzejka</w:t>
      </w:r>
      <w:proofErr w:type="spellEnd"/>
      <w:r w:rsidRPr="00453C9D">
        <w:rPr>
          <w:rFonts w:ascii="Times New Roman" w:eastAsia="新細明體" w:hAnsi="Times New Roman" w:cs="Times New Roman"/>
          <w:color w:val="000000"/>
          <w:kern w:val="0"/>
          <w:sz w:val="27"/>
          <w:szCs w:val="27"/>
        </w:rPr>
        <w:t>, D. 2019. Robotic process automation and its impact on accounting. </w:t>
      </w:r>
      <w:proofErr w:type="spellStart"/>
      <w:r w:rsidRPr="00453C9D">
        <w:rPr>
          <w:rFonts w:ascii="Times New Roman" w:eastAsia="新細明體" w:hAnsi="Times New Roman" w:cs="Times New Roman"/>
          <w:i/>
          <w:iCs/>
          <w:color w:val="000000"/>
          <w:kern w:val="0"/>
          <w:sz w:val="27"/>
          <w:szCs w:val="27"/>
        </w:rPr>
        <w:t>Zeszyty</w:t>
      </w:r>
      <w:proofErr w:type="spellEnd"/>
      <w:r w:rsidRPr="00453C9D">
        <w:rPr>
          <w:rFonts w:ascii="Times New Roman" w:eastAsia="新細明體" w:hAnsi="Times New Roman" w:cs="Times New Roman"/>
          <w:i/>
          <w:iCs/>
          <w:color w:val="000000"/>
          <w:kern w:val="0"/>
          <w:sz w:val="27"/>
          <w:szCs w:val="27"/>
        </w:rPr>
        <w:t xml:space="preserve"> </w:t>
      </w:r>
      <w:proofErr w:type="spellStart"/>
      <w:r w:rsidRPr="00453C9D">
        <w:rPr>
          <w:rFonts w:ascii="Times New Roman" w:eastAsia="新細明體" w:hAnsi="Times New Roman" w:cs="Times New Roman"/>
          <w:i/>
          <w:iCs/>
          <w:color w:val="000000"/>
          <w:kern w:val="0"/>
          <w:sz w:val="27"/>
          <w:szCs w:val="27"/>
        </w:rPr>
        <w:t>Teoretyczne</w:t>
      </w:r>
      <w:proofErr w:type="spellEnd"/>
      <w:r w:rsidRPr="00453C9D">
        <w:rPr>
          <w:rFonts w:ascii="Times New Roman" w:eastAsia="新細明體" w:hAnsi="Times New Roman" w:cs="Times New Roman"/>
          <w:i/>
          <w:iCs/>
          <w:color w:val="000000"/>
          <w:kern w:val="0"/>
          <w:sz w:val="27"/>
          <w:szCs w:val="27"/>
        </w:rPr>
        <w:t xml:space="preserve"> </w:t>
      </w:r>
      <w:proofErr w:type="spellStart"/>
      <w:r w:rsidRPr="00453C9D">
        <w:rPr>
          <w:rFonts w:ascii="Times New Roman" w:eastAsia="新細明體" w:hAnsi="Times New Roman" w:cs="Times New Roman"/>
          <w:i/>
          <w:iCs/>
          <w:color w:val="000000"/>
          <w:kern w:val="0"/>
          <w:sz w:val="27"/>
          <w:szCs w:val="27"/>
        </w:rPr>
        <w:t>Rachunkowości</w:t>
      </w:r>
      <w:proofErr w:type="spellEnd"/>
      <w:r w:rsidRPr="00453C9D">
        <w:rPr>
          <w:rFonts w:ascii="Times New Roman" w:eastAsia="新細明體" w:hAnsi="Times New Roman" w:cs="Times New Roman"/>
          <w:color w:val="000000"/>
          <w:kern w:val="0"/>
          <w:sz w:val="27"/>
          <w:szCs w:val="27"/>
        </w:rPr>
        <w:t> 2019 (105 (161)):137-166.</w:t>
      </w:r>
    </w:p>
    <w:p w14:paraId="42A2D1D3"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Jones, J. J. 1991. Earnings management during import relief investigations. </w:t>
      </w:r>
      <w:r w:rsidRPr="00453C9D">
        <w:rPr>
          <w:rFonts w:ascii="Times New Roman" w:eastAsia="新細明體" w:hAnsi="Times New Roman" w:cs="Times New Roman"/>
          <w:i/>
          <w:iCs/>
          <w:color w:val="000000"/>
          <w:kern w:val="0"/>
          <w:sz w:val="27"/>
          <w:szCs w:val="27"/>
        </w:rPr>
        <w:t>Journal of accounting research</w:t>
      </w:r>
      <w:r w:rsidRPr="00453C9D">
        <w:rPr>
          <w:rFonts w:ascii="Times New Roman" w:eastAsia="新細明體" w:hAnsi="Times New Roman" w:cs="Times New Roman"/>
          <w:color w:val="000000"/>
          <w:kern w:val="0"/>
          <w:sz w:val="27"/>
          <w:szCs w:val="27"/>
        </w:rPr>
        <w:t> 29 (2):193-228.</w:t>
      </w:r>
    </w:p>
    <w:p w14:paraId="7B585A19"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453C9D">
        <w:rPr>
          <w:rFonts w:ascii="Times New Roman" w:eastAsia="新細明體" w:hAnsi="Times New Roman" w:cs="Times New Roman"/>
          <w:color w:val="000000"/>
          <w:kern w:val="0"/>
          <w:sz w:val="27"/>
          <w:szCs w:val="27"/>
        </w:rPr>
        <w:t>Kanellou</w:t>
      </w:r>
      <w:proofErr w:type="spellEnd"/>
      <w:r w:rsidRPr="00453C9D">
        <w:rPr>
          <w:rFonts w:ascii="Times New Roman" w:eastAsia="新細明體" w:hAnsi="Times New Roman" w:cs="Times New Roman"/>
          <w:color w:val="000000"/>
          <w:kern w:val="0"/>
          <w:sz w:val="27"/>
          <w:szCs w:val="27"/>
        </w:rPr>
        <w:t xml:space="preserve">, A., and C. </w:t>
      </w:r>
      <w:proofErr w:type="spellStart"/>
      <w:r w:rsidRPr="00453C9D">
        <w:rPr>
          <w:rFonts w:ascii="Times New Roman" w:eastAsia="新細明體" w:hAnsi="Times New Roman" w:cs="Times New Roman"/>
          <w:color w:val="000000"/>
          <w:kern w:val="0"/>
          <w:sz w:val="27"/>
          <w:szCs w:val="27"/>
        </w:rPr>
        <w:t>Spathis</w:t>
      </w:r>
      <w:proofErr w:type="spellEnd"/>
      <w:r w:rsidRPr="00453C9D">
        <w:rPr>
          <w:rFonts w:ascii="Times New Roman" w:eastAsia="新細明體" w:hAnsi="Times New Roman" w:cs="Times New Roman"/>
          <w:color w:val="000000"/>
          <w:kern w:val="0"/>
          <w:sz w:val="27"/>
          <w:szCs w:val="27"/>
        </w:rPr>
        <w:t>. 2013. Accounting benefits and satisfaction in an ERP environment. </w:t>
      </w:r>
      <w:r w:rsidRPr="00453C9D">
        <w:rPr>
          <w:rFonts w:ascii="Times New Roman" w:eastAsia="新細明體" w:hAnsi="Times New Roman" w:cs="Times New Roman"/>
          <w:i/>
          <w:iCs/>
          <w:color w:val="000000"/>
          <w:kern w:val="0"/>
          <w:sz w:val="27"/>
          <w:szCs w:val="27"/>
        </w:rPr>
        <w:t>International Journal of Accounting Information Systems</w:t>
      </w:r>
      <w:r w:rsidRPr="00453C9D">
        <w:rPr>
          <w:rFonts w:ascii="Times New Roman" w:eastAsia="新細明體" w:hAnsi="Times New Roman" w:cs="Times New Roman"/>
          <w:color w:val="000000"/>
          <w:kern w:val="0"/>
          <w:sz w:val="27"/>
          <w:szCs w:val="27"/>
        </w:rPr>
        <w:t> 14 (3):209-234.</w:t>
      </w:r>
    </w:p>
    <w:p w14:paraId="0785781B"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 xml:space="preserve">Kaya, C. T., M. </w:t>
      </w:r>
      <w:proofErr w:type="spellStart"/>
      <w:r w:rsidRPr="00453C9D">
        <w:rPr>
          <w:rFonts w:ascii="Times New Roman" w:eastAsia="新細明體" w:hAnsi="Times New Roman" w:cs="Times New Roman"/>
          <w:color w:val="000000"/>
          <w:kern w:val="0"/>
          <w:sz w:val="27"/>
          <w:szCs w:val="27"/>
        </w:rPr>
        <w:t>Türkyılmaz</w:t>
      </w:r>
      <w:proofErr w:type="spellEnd"/>
      <w:r w:rsidRPr="00453C9D">
        <w:rPr>
          <w:rFonts w:ascii="Times New Roman" w:eastAsia="新細明體" w:hAnsi="Times New Roman" w:cs="Times New Roman"/>
          <w:color w:val="000000"/>
          <w:kern w:val="0"/>
          <w:sz w:val="27"/>
          <w:szCs w:val="27"/>
        </w:rPr>
        <w:t xml:space="preserve">, and B. </w:t>
      </w:r>
      <w:proofErr w:type="spellStart"/>
      <w:r w:rsidRPr="00453C9D">
        <w:rPr>
          <w:rFonts w:ascii="Times New Roman" w:eastAsia="新細明體" w:hAnsi="Times New Roman" w:cs="Times New Roman"/>
          <w:color w:val="000000"/>
          <w:kern w:val="0"/>
          <w:sz w:val="27"/>
          <w:szCs w:val="27"/>
        </w:rPr>
        <w:t>Birol</w:t>
      </w:r>
      <w:proofErr w:type="spellEnd"/>
      <w:r w:rsidRPr="00453C9D">
        <w:rPr>
          <w:rFonts w:ascii="Times New Roman" w:eastAsia="新細明體" w:hAnsi="Times New Roman" w:cs="Times New Roman"/>
          <w:color w:val="000000"/>
          <w:kern w:val="0"/>
          <w:sz w:val="27"/>
          <w:szCs w:val="27"/>
        </w:rPr>
        <w:t>. 2019. Impact of RPA technologies on accounting systems. </w:t>
      </w:r>
      <w:proofErr w:type="spellStart"/>
      <w:r w:rsidRPr="00453C9D">
        <w:rPr>
          <w:rFonts w:ascii="Times New Roman" w:eastAsia="新細明體" w:hAnsi="Times New Roman" w:cs="Times New Roman"/>
          <w:i/>
          <w:iCs/>
          <w:color w:val="000000"/>
          <w:kern w:val="0"/>
          <w:sz w:val="27"/>
          <w:szCs w:val="27"/>
        </w:rPr>
        <w:t>Muhasebe</w:t>
      </w:r>
      <w:proofErr w:type="spellEnd"/>
      <w:r w:rsidRPr="00453C9D">
        <w:rPr>
          <w:rFonts w:ascii="Times New Roman" w:eastAsia="新細明體" w:hAnsi="Times New Roman" w:cs="Times New Roman"/>
          <w:i/>
          <w:iCs/>
          <w:color w:val="000000"/>
          <w:kern w:val="0"/>
          <w:sz w:val="27"/>
          <w:szCs w:val="27"/>
        </w:rPr>
        <w:t xml:space="preserve"> </w:t>
      </w:r>
      <w:proofErr w:type="spellStart"/>
      <w:r w:rsidRPr="00453C9D">
        <w:rPr>
          <w:rFonts w:ascii="Times New Roman" w:eastAsia="新細明體" w:hAnsi="Times New Roman" w:cs="Times New Roman"/>
          <w:i/>
          <w:iCs/>
          <w:color w:val="000000"/>
          <w:kern w:val="0"/>
          <w:sz w:val="27"/>
          <w:szCs w:val="27"/>
        </w:rPr>
        <w:t>ve</w:t>
      </w:r>
      <w:proofErr w:type="spellEnd"/>
      <w:r w:rsidRPr="00453C9D">
        <w:rPr>
          <w:rFonts w:ascii="Times New Roman" w:eastAsia="新細明體" w:hAnsi="Times New Roman" w:cs="Times New Roman"/>
          <w:i/>
          <w:iCs/>
          <w:color w:val="000000"/>
          <w:kern w:val="0"/>
          <w:sz w:val="27"/>
          <w:szCs w:val="27"/>
        </w:rPr>
        <w:t xml:space="preserve"> </w:t>
      </w:r>
      <w:proofErr w:type="spellStart"/>
      <w:r w:rsidRPr="00453C9D">
        <w:rPr>
          <w:rFonts w:ascii="Times New Roman" w:eastAsia="新細明體" w:hAnsi="Times New Roman" w:cs="Times New Roman"/>
          <w:i/>
          <w:iCs/>
          <w:color w:val="000000"/>
          <w:kern w:val="0"/>
          <w:sz w:val="27"/>
          <w:szCs w:val="27"/>
        </w:rPr>
        <w:t>Finansman</w:t>
      </w:r>
      <w:proofErr w:type="spellEnd"/>
      <w:r w:rsidRPr="00453C9D">
        <w:rPr>
          <w:rFonts w:ascii="Times New Roman" w:eastAsia="新細明體" w:hAnsi="Times New Roman" w:cs="Times New Roman"/>
          <w:i/>
          <w:iCs/>
          <w:color w:val="000000"/>
          <w:kern w:val="0"/>
          <w:sz w:val="27"/>
          <w:szCs w:val="27"/>
        </w:rPr>
        <w:t xml:space="preserve"> </w:t>
      </w:r>
      <w:proofErr w:type="spellStart"/>
      <w:r w:rsidRPr="00453C9D">
        <w:rPr>
          <w:rFonts w:ascii="Times New Roman" w:eastAsia="新細明體" w:hAnsi="Times New Roman" w:cs="Times New Roman"/>
          <w:i/>
          <w:iCs/>
          <w:color w:val="000000"/>
          <w:kern w:val="0"/>
          <w:sz w:val="27"/>
          <w:szCs w:val="27"/>
        </w:rPr>
        <w:t>Dergisi</w:t>
      </w:r>
      <w:proofErr w:type="spellEnd"/>
      <w:r w:rsidRPr="00453C9D">
        <w:rPr>
          <w:rFonts w:ascii="Times New Roman" w:eastAsia="新細明體" w:hAnsi="Times New Roman" w:cs="Times New Roman"/>
          <w:color w:val="000000"/>
          <w:kern w:val="0"/>
          <w:sz w:val="27"/>
          <w:szCs w:val="27"/>
        </w:rPr>
        <w:t> (82).</w:t>
      </w:r>
    </w:p>
    <w:p w14:paraId="265D6393" w14:textId="55B4B4DC"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 xml:space="preserve">Kim, Y., M. S. Park, and B. </w:t>
      </w:r>
      <w:proofErr w:type="spellStart"/>
      <w:r w:rsidRPr="00453C9D">
        <w:rPr>
          <w:rFonts w:ascii="Times New Roman" w:eastAsia="新細明體" w:hAnsi="Times New Roman" w:cs="Times New Roman"/>
          <w:color w:val="000000"/>
          <w:kern w:val="0"/>
          <w:sz w:val="27"/>
          <w:szCs w:val="27"/>
        </w:rPr>
        <w:t>Wier</w:t>
      </w:r>
      <w:proofErr w:type="spellEnd"/>
      <w:r w:rsidRPr="00453C9D">
        <w:rPr>
          <w:rFonts w:ascii="Times New Roman" w:eastAsia="新細明體" w:hAnsi="Times New Roman" w:cs="Times New Roman"/>
          <w:color w:val="000000"/>
          <w:kern w:val="0"/>
          <w:sz w:val="27"/>
          <w:szCs w:val="27"/>
        </w:rPr>
        <w:t xml:space="preserve">. 2012. Is Earnings </w:t>
      </w:r>
      <w:r w:rsidR="002A37F7">
        <w:rPr>
          <w:rFonts w:ascii="Times New Roman" w:eastAsia="新細明體" w:hAnsi="Times New Roman" w:cs="Times New Roman"/>
          <w:color w:val="000000"/>
          <w:kern w:val="0"/>
          <w:sz w:val="27"/>
          <w:szCs w:val="27"/>
        </w:rPr>
        <w:t>q</w:t>
      </w:r>
      <w:r w:rsidRPr="00453C9D">
        <w:rPr>
          <w:rFonts w:ascii="Times New Roman" w:eastAsia="新細明體" w:hAnsi="Times New Roman" w:cs="Times New Roman"/>
          <w:color w:val="000000"/>
          <w:kern w:val="0"/>
          <w:sz w:val="27"/>
          <w:szCs w:val="27"/>
        </w:rPr>
        <w:t xml:space="preserve">uality </w:t>
      </w:r>
      <w:r w:rsidR="002A37F7">
        <w:rPr>
          <w:rFonts w:ascii="Times New Roman" w:eastAsia="新細明體" w:hAnsi="Times New Roman" w:cs="Times New Roman"/>
          <w:color w:val="000000"/>
          <w:kern w:val="0"/>
          <w:sz w:val="27"/>
          <w:szCs w:val="27"/>
        </w:rPr>
        <w:t>a</w:t>
      </w:r>
      <w:r w:rsidRPr="00453C9D">
        <w:rPr>
          <w:rFonts w:ascii="Times New Roman" w:eastAsia="新細明體" w:hAnsi="Times New Roman" w:cs="Times New Roman"/>
          <w:color w:val="000000"/>
          <w:kern w:val="0"/>
          <w:sz w:val="27"/>
          <w:szCs w:val="27"/>
        </w:rPr>
        <w:t xml:space="preserve">ssociated with </w:t>
      </w:r>
      <w:r w:rsidR="002A37F7">
        <w:rPr>
          <w:rFonts w:ascii="Times New Roman" w:eastAsia="新細明體" w:hAnsi="Times New Roman" w:cs="Times New Roman"/>
          <w:color w:val="000000"/>
          <w:kern w:val="0"/>
          <w:sz w:val="27"/>
          <w:szCs w:val="27"/>
        </w:rPr>
        <w:t>c</w:t>
      </w:r>
      <w:r w:rsidRPr="00453C9D">
        <w:rPr>
          <w:rFonts w:ascii="Times New Roman" w:eastAsia="新細明體" w:hAnsi="Times New Roman" w:cs="Times New Roman"/>
          <w:color w:val="000000"/>
          <w:kern w:val="0"/>
          <w:sz w:val="27"/>
          <w:szCs w:val="27"/>
        </w:rPr>
        <w:t xml:space="preserve">orporate </w:t>
      </w:r>
      <w:r w:rsidR="002A37F7">
        <w:rPr>
          <w:rFonts w:ascii="Times New Roman" w:eastAsia="新細明體" w:hAnsi="Times New Roman" w:cs="Times New Roman"/>
          <w:color w:val="000000"/>
          <w:kern w:val="0"/>
          <w:sz w:val="27"/>
          <w:szCs w:val="27"/>
        </w:rPr>
        <w:t>s</w:t>
      </w:r>
      <w:r w:rsidRPr="00453C9D">
        <w:rPr>
          <w:rFonts w:ascii="Times New Roman" w:eastAsia="新細明體" w:hAnsi="Times New Roman" w:cs="Times New Roman"/>
          <w:color w:val="000000"/>
          <w:kern w:val="0"/>
          <w:sz w:val="27"/>
          <w:szCs w:val="27"/>
        </w:rPr>
        <w:t xml:space="preserve">ocial </w:t>
      </w:r>
      <w:r w:rsidR="002A37F7">
        <w:rPr>
          <w:rFonts w:ascii="Times New Roman" w:eastAsia="新細明體" w:hAnsi="Times New Roman" w:cs="Times New Roman"/>
          <w:color w:val="000000"/>
          <w:kern w:val="0"/>
          <w:sz w:val="27"/>
          <w:szCs w:val="27"/>
        </w:rPr>
        <w:t>r</w:t>
      </w:r>
      <w:r w:rsidRPr="00453C9D">
        <w:rPr>
          <w:rFonts w:ascii="Times New Roman" w:eastAsia="新細明體" w:hAnsi="Times New Roman" w:cs="Times New Roman"/>
          <w:color w:val="000000"/>
          <w:kern w:val="0"/>
          <w:sz w:val="27"/>
          <w:szCs w:val="27"/>
        </w:rPr>
        <w:t>esponsibility? </w:t>
      </w:r>
      <w:r w:rsidRPr="00453C9D">
        <w:rPr>
          <w:rFonts w:ascii="Times New Roman" w:eastAsia="新細明體" w:hAnsi="Times New Roman" w:cs="Times New Roman"/>
          <w:i/>
          <w:iCs/>
          <w:color w:val="000000"/>
          <w:kern w:val="0"/>
          <w:sz w:val="27"/>
          <w:szCs w:val="27"/>
        </w:rPr>
        <w:t>The Accounting Review</w:t>
      </w:r>
      <w:r w:rsidRPr="00453C9D">
        <w:rPr>
          <w:rFonts w:ascii="Times New Roman" w:eastAsia="新細明體" w:hAnsi="Times New Roman" w:cs="Times New Roman"/>
          <w:color w:val="000000"/>
          <w:kern w:val="0"/>
          <w:sz w:val="27"/>
          <w:szCs w:val="27"/>
        </w:rPr>
        <w:t> 87 (3):761-796.</w:t>
      </w:r>
    </w:p>
    <w:p w14:paraId="67C1C7FB"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 xml:space="preserve">Kothari, S. P., A. J. Leone, and C. E. </w:t>
      </w:r>
      <w:proofErr w:type="spellStart"/>
      <w:r w:rsidRPr="00453C9D">
        <w:rPr>
          <w:rFonts w:ascii="Times New Roman" w:eastAsia="新細明體" w:hAnsi="Times New Roman" w:cs="Times New Roman"/>
          <w:color w:val="000000"/>
          <w:kern w:val="0"/>
          <w:sz w:val="27"/>
          <w:szCs w:val="27"/>
        </w:rPr>
        <w:t>Wasley</w:t>
      </w:r>
      <w:proofErr w:type="spellEnd"/>
      <w:r w:rsidRPr="00453C9D">
        <w:rPr>
          <w:rFonts w:ascii="Times New Roman" w:eastAsia="新細明體" w:hAnsi="Times New Roman" w:cs="Times New Roman"/>
          <w:color w:val="000000"/>
          <w:kern w:val="0"/>
          <w:sz w:val="27"/>
          <w:szCs w:val="27"/>
        </w:rPr>
        <w:t>. 2005. Performance matched discretionary accrual measures. </w:t>
      </w:r>
      <w:r w:rsidRPr="00453C9D">
        <w:rPr>
          <w:rFonts w:ascii="Times New Roman" w:eastAsia="新細明體" w:hAnsi="Times New Roman" w:cs="Times New Roman"/>
          <w:i/>
          <w:iCs/>
          <w:color w:val="000000"/>
          <w:kern w:val="0"/>
          <w:sz w:val="27"/>
          <w:szCs w:val="27"/>
        </w:rPr>
        <w:t>Journal of Accounting and Economics</w:t>
      </w:r>
      <w:r w:rsidRPr="00453C9D">
        <w:rPr>
          <w:rFonts w:ascii="Times New Roman" w:eastAsia="新細明體" w:hAnsi="Times New Roman" w:cs="Times New Roman"/>
          <w:color w:val="000000"/>
          <w:kern w:val="0"/>
          <w:sz w:val="27"/>
          <w:szCs w:val="27"/>
        </w:rPr>
        <w:t> 39 (1):163-197.</w:t>
      </w:r>
    </w:p>
    <w:p w14:paraId="1021D043" w14:textId="6A30B296"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lastRenderedPageBreak/>
        <w:t xml:space="preserve">Kuhn, J. R., and S. G. Sutton. 2010. Continuous </w:t>
      </w:r>
      <w:r w:rsidR="002A37F7">
        <w:rPr>
          <w:rFonts w:ascii="Times New Roman" w:eastAsia="新細明體" w:hAnsi="Times New Roman" w:cs="Times New Roman"/>
          <w:color w:val="000000"/>
          <w:kern w:val="0"/>
          <w:sz w:val="27"/>
          <w:szCs w:val="27"/>
        </w:rPr>
        <w:t>a</w:t>
      </w:r>
      <w:r w:rsidRPr="00453C9D">
        <w:rPr>
          <w:rFonts w:ascii="Times New Roman" w:eastAsia="新細明體" w:hAnsi="Times New Roman" w:cs="Times New Roman"/>
          <w:color w:val="000000"/>
          <w:kern w:val="0"/>
          <w:sz w:val="27"/>
          <w:szCs w:val="27"/>
        </w:rPr>
        <w:t xml:space="preserve">uditing in ERP </w:t>
      </w:r>
      <w:r w:rsidR="002A37F7">
        <w:rPr>
          <w:rFonts w:ascii="Times New Roman" w:eastAsia="新細明體" w:hAnsi="Times New Roman" w:cs="Times New Roman"/>
          <w:color w:val="000000"/>
          <w:kern w:val="0"/>
          <w:sz w:val="27"/>
          <w:szCs w:val="27"/>
        </w:rPr>
        <w:t>s</w:t>
      </w:r>
      <w:r w:rsidRPr="00453C9D">
        <w:rPr>
          <w:rFonts w:ascii="Times New Roman" w:eastAsia="新細明體" w:hAnsi="Times New Roman" w:cs="Times New Roman"/>
          <w:color w:val="000000"/>
          <w:kern w:val="0"/>
          <w:sz w:val="27"/>
          <w:szCs w:val="27"/>
        </w:rPr>
        <w:t xml:space="preserve">ystem </w:t>
      </w:r>
      <w:r w:rsidR="002A37F7">
        <w:rPr>
          <w:rFonts w:ascii="Times New Roman" w:eastAsia="新細明體" w:hAnsi="Times New Roman" w:cs="Times New Roman"/>
          <w:color w:val="000000"/>
          <w:kern w:val="0"/>
          <w:sz w:val="27"/>
          <w:szCs w:val="27"/>
        </w:rPr>
        <w:t>e</w:t>
      </w:r>
      <w:r w:rsidRPr="00453C9D">
        <w:rPr>
          <w:rFonts w:ascii="Times New Roman" w:eastAsia="新細明體" w:hAnsi="Times New Roman" w:cs="Times New Roman"/>
          <w:color w:val="000000"/>
          <w:kern w:val="0"/>
          <w:sz w:val="27"/>
          <w:szCs w:val="27"/>
        </w:rPr>
        <w:t>nvironments: The Current State and Future Directions. </w:t>
      </w:r>
      <w:r w:rsidRPr="00453C9D">
        <w:rPr>
          <w:rFonts w:ascii="Times New Roman" w:eastAsia="新細明體" w:hAnsi="Times New Roman" w:cs="Times New Roman"/>
          <w:i/>
          <w:iCs/>
          <w:color w:val="000000"/>
          <w:kern w:val="0"/>
          <w:sz w:val="27"/>
          <w:szCs w:val="27"/>
        </w:rPr>
        <w:t>Journal of Information Systems</w:t>
      </w:r>
      <w:r w:rsidRPr="00453C9D">
        <w:rPr>
          <w:rFonts w:ascii="Times New Roman" w:eastAsia="新細明體" w:hAnsi="Times New Roman" w:cs="Times New Roman"/>
          <w:color w:val="000000"/>
          <w:kern w:val="0"/>
          <w:sz w:val="27"/>
          <w:szCs w:val="27"/>
        </w:rPr>
        <w:t> 24 (1):91-112.</w:t>
      </w:r>
    </w:p>
    <w:p w14:paraId="7C3F5947"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 xml:space="preserve">Kumar, V., R. </w:t>
      </w:r>
      <w:proofErr w:type="spellStart"/>
      <w:r w:rsidRPr="00453C9D">
        <w:rPr>
          <w:rFonts w:ascii="Times New Roman" w:eastAsia="新細明體" w:hAnsi="Times New Roman" w:cs="Times New Roman"/>
          <w:color w:val="000000"/>
          <w:kern w:val="0"/>
          <w:sz w:val="27"/>
          <w:szCs w:val="27"/>
        </w:rPr>
        <w:t>Pollanen</w:t>
      </w:r>
      <w:proofErr w:type="spellEnd"/>
      <w:r w:rsidRPr="00453C9D">
        <w:rPr>
          <w:rFonts w:ascii="Times New Roman" w:eastAsia="新細明體" w:hAnsi="Times New Roman" w:cs="Times New Roman"/>
          <w:color w:val="000000"/>
          <w:kern w:val="0"/>
          <w:sz w:val="27"/>
          <w:szCs w:val="27"/>
        </w:rPr>
        <w:t>, and B. Maheshwari. 2008. Challenges in enhancing enterprise resource planning systems for compliance with Sarbanes‐Oxley Act and analogous Canadian legislation. </w:t>
      </w:r>
      <w:r w:rsidRPr="00453C9D">
        <w:rPr>
          <w:rFonts w:ascii="Times New Roman" w:eastAsia="新細明體" w:hAnsi="Times New Roman" w:cs="Times New Roman"/>
          <w:i/>
          <w:iCs/>
          <w:color w:val="000000"/>
          <w:kern w:val="0"/>
          <w:sz w:val="27"/>
          <w:szCs w:val="27"/>
        </w:rPr>
        <w:t>Management Research News</w:t>
      </w:r>
      <w:r w:rsidRPr="00453C9D">
        <w:rPr>
          <w:rFonts w:ascii="Times New Roman" w:eastAsia="新細明體" w:hAnsi="Times New Roman" w:cs="Times New Roman"/>
          <w:color w:val="000000"/>
          <w:kern w:val="0"/>
          <w:sz w:val="27"/>
          <w:szCs w:val="27"/>
        </w:rPr>
        <w:t> 31 (10):758-773.</w:t>
      </w:r>
    </w:p>
    <w:p w14:paraId="2550E8D0" w14:textId="69401EEC"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 xml:space="preserve">Le Clair, C., A. Cullen, and M. King. 2017. The </w:t>
      </w:r>
      <w:proofErr w:type="spellStart"/>
      <w:r w:rsidRPr="00453C9D">
        <w:rPr>
          <w:rFonts w:ascii="Times New Roman" w:eastAsia="新細明體" w:hAnsi="Times New Roman" w:cs="Times New Roman"/>
          <w:color w:val="000000"/>
          <w:kern w:val="0"/>
          <w:sz w:val="27"/>
          <w:szCs w:val="27"/>
        </w:rPr>
        <w:t>forrester</w:t>
      </w:r>
      <w:proofErr w:type="spellEnd"/>
      <w:r w:rsidRPr="00453C9D">
        <w:rPr>
          <w:rFonts w:ascii="Times New Roman" w:eastAsia="新細明體" w:hAnsi="Times New Roman" w:cs="Times New Roman"/>
          <w:color w:val="000000"/>
          <w:kern w:val="0"/>
          <w:sz w:val="27"/>
          <w:szCs w:val="27"/>
        </w:rPr>
        <w:t xml:space="preserve"> wave™: Robotic process automation. </w:t>
      </w:r>
      <w:r w:rsidRPr="00453C9D">
        <w:rPr>
          <w:rFonts w:ascii="Times New Roman" w:eastAsia="新細明體" w:hAnsi="Times New Roman" w:cs="Times New Roman"/>
          <w:i/>
          <w:iCs/>
          <w:color w:val="000000"/>
          <w:kern w:val="0"/>
          <w:sz w:val="27"/>
          <w:szCs w:val="27"/>
        </w:rPr>
        <w:t>Forrester Research</w:t>
      </w:r>
      <w:r w:rsidRPr="00453C9D">
        <w:rPr>
          <w:rFonts w:ascii="Times New Roman" w:eastAsia="新細明體" w:hAnsi="Times New Roman" w:cs="Times New Roman"/>
          <w:color w:val="000000"/>
          <w:kern w:val="0"/>
          <w:sz w:val="27"/>
          <w:szCs w:val="27"/>
        </w:rPr>
        <w:t> 770.</w:t>
      </w:r>
    </w:p>
    <w:p w14:paraId="2C003C52"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 xml:space="preserve">Lenard, M. J., K. A. </w:t>
      </w:r>
      <w:proofErr w:type="spellStart"/>
      <w:r w:rsidRPr="00453C9D">
        <w:rPr>
          <w:rFonts w:ascii="Times New Roman" w:eastAsia="新細明體" w:hAnsi="Times New Roman" w:cs="Times New Roman"/>
          <w:color w:val="000000"/>
          <w:kern w:val="0"/>
          <w:sz w:val="27"/>
          <w:szCs w:val="27"/>
        </w:rPr>
        <w:t>Petruska</w:t>
      </w:r>
      <w:proofErr w:type="spellEnd"/>
      <w:r w:rsidRPr="00453C9D">
        <w:rPr>
          <w:rFonts w:ascii="Times New Roman" w:eastAsia="新細明體" w:hAnsi="Times New Roman" w:cs="Times New Roman"/>
          <w:color w:val="000000"/>
          <w:kern w:val="0"/>
          <w:sz w:val="27"/>
          <w:szCs w:val="27"/>
        </w:rPr>
        <w:t xml:space="preserve">, P. </w:t>
      </w:r>
      <w:proofErr w:type="spellStart"/>
      <w:r w:rsidRPr="00453C9D">
        <w:rPr>
          <w:rFonts w:ascii="Times New Roman" w:eastAsia="新細明體" w:hAnsi="Times New Roman" w:cs="Times New Roman"/>
          <w:color w:val="000000"/>
          <w:kern w:val="0"/>
          <w:sz w:val="27"/>
          <w:szCs w:val="27"/>
        </w:rPr>
        <w:t>Alam</w:t>
      </w:r>
      <w:proofErr w:type="spellEnd"/>
      <w:r w:rsidRPr="00453C9D">
        <w:rPr>
          <w:rFonts w:ascii="Times New Roman" w:eastAsia="新細明體" w:hAnsi="Times New Roman" w:cs="Times New Roman"/>
          <w:color w:val="000000"/>
          <w:kern w:val="0"/>
          <w:sz w:val="27"/>
          <w:szCs w:val="27"/>
        </w:rPr>
        <w:t>, and B. Yu. 2016. Internal control weaknesses and evidence of real activities manipulation. </w:t>
      </w:r>
      <w:r w:rsidRPr="00453C9D">
        <w:rPr>
          <w:rFonts w:ascii="Times New Roman" w:eastAsia="新細明體" w:hAnsi="Times New Roman" w:cs="Times New Roman"/>
          <w:i/>
          <w:iCs/>
          <w:color w:val="000000"/>
          <w:kern w:val="0"/>
          <w:sz w:val="27"/>
          <w:szCs w:val="27"/>
        </w:rPr>
        <w:t>Advances in Accounting</w:t>
      </w:r>
      <w:r w:rsidRPr="00453C9D">
        <w:rPr>
          <w:rFonts w:ascii="Times New Roman" w:eastAsia="新細明體" w:hAnsi="Times New Roman" w:cs="Times New Roman"/>
          <w:color w:val="000000"/>
          <w:kern w:val="0"/>
          <w:sz w:val="27"/>
          <w:szCs w:val="27"/>
        </w:rPr>
        <w:t> 33:47-58.</w:t>
      </w:r>
    </w:p>
    <w:p w14:paraId="2016D794"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453C9D">
        <w:rPr>
          <w:rFonts w:ascii="Times New Roman" w:eastAsia="新細明體" w:hAnsi="Times New Roman" w:cs="Times New Roman"/>
          <w:color w:val="000000"/>
          <w:kern w:val="0"/>
          <w:sz w:val="27"/>
          <w:szCs w:val="27"/>
        </w:rPr>
        <w:t>Masli</w:t>
      </w:r>
      <w:proofErr w:type="spellEnd"/>
      <w:r w:rsidRPr="00453C9D">
        <w:rPr>
          <w:rFonts w:ascii="Times New Roman" w:eastAsia="新細明體" w:hAnsi="Times New Roman" w:cs="Times New Roman"/>
          <w:color w:val="000000"/>
          <w:kern w:val="0"/>
          <w:sz w:val="27"/>
          <w:szCs w:val="27"/>
        </w:rPr>
        <w:t>, A., G. F. Peters, V. J. Richardson, and J. M. Sanchez. 2010. Examining the potential benefits of internal control monitoring technology. </w:t>
      </w:r>
      <w:r w:rsidRPr="00453C9D">
        <w:rPr>
          <w:rFonts w:ascii="Times New Roman" w:eastAsia="新細明體" w:hAnsi="Times New Roman" w:cs="Times New Roman"/>
          <w:i/>
          <w:iCs/>
          <w:color w:val="000000"/>
          <w:kern w:val="0"/>
          <w:sz w:val="27"/>
          <w:szCs w:val="27"/>
        </w:rPr>
        <w:t>The Accounting Review</w:t>
      </w:r>
      <w:r w:rsidRPr="00453C9D">
        <w:rPr>
          <w:rFonts w:ascii="Times New Roman" w:eastAsia="新細明體" w:hAnsi="Times New Roman" w:cs="Times New Roman"/>
          <w:color w:val="000000"/>
          <w:kern w:val="0"/>
          <w:sz w:val="27"/>
          <w:szCs w:val="27"/>
        </w:rPr>
        <w:t> 85 (3):1001-1034.</w:t>
      </w:r>
    </w:p>
    <w:p w14:paraId="27590EAD" w14:textId="7D551A9A"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 xml:space="preserve">Moffitt, K. C., A. M. </w:t>
      </w:r>
      <w:proofErr w:type="spellStart"/>
      <w:r w:rsidRPr="00453C9D">
        <w:rPr>
          <w:rFonts w:ascii="Times New Roman" w:eastAsia="新細明體" w:hAnsi="Times New Roman" w:cs="Times New Roman"/>
          <w:color w:val="000000"/>
          <w:kern w:val="0"/>
          <w:sz w:val="27"/>
          <w:szCs w:val="27"/>
        </w:rPr>
        <w:t>Rozario</w:t>
      </w:r>
      <w:proofErr w:type="spellEnd"/>
      <w:r w:rsidRPr="00453C9D">
        <w:rPr>
          <w:rFonts w:ascii="Times New Roman" w:eastAsia="新細明體" w:hAnsi="Times New Roman" w:cs="Times New Roman"/>
          <w:color w:val="000000"/>
          <w:kern w:val="0"/>
          <w:sz w:val="27"/>
          <w:szCs w:val="27"/>
        </w:rPr>
        <w:t xml:space="preserve">, and M. A. </w:t>
      </w:r>
      <w:proofErr w:type="spellStart"/>
      <w:r w:rsidRPr="00453C9D">
        <w:rPr>
          <w:rFonts w:ascii="Times New Roman" w:eastAsia="新細明體" w:hAnsi="Times New Roman" w:cs="Times New Roman"/>
          <w:color w:val="000000"/>
          <w:kern w:val="0"/>
          <w:sz w:val="27"/>
          <w:szCs w:val="27"/>
        </w:rPr>
        <w:t>Vasarhelyi</w:t>
      </w:r>
      <w:proofErr w:type="spellEnd"/>
      <w:r w:rsidRPr="00453C9D">
        <w:rPr>
          <w:rFonts w:ascii="Times New Roman" w:eastAsia="新細明體" w:hAnsi="Times New Roman" w:cs="Times New Roman"/>
          <w:color w:val="000000"/>
          <w:kern w:val="0"/>
          <w:sz w:val="27"/>
          <w:szCs w:val="27"/>
        </w:rPr>
        <w:t xml:space="preserve">. 2018. Robotic </w:t>
      </w:r>
      <w:r w:rsidR="002A37F7">
        <w:rPr>
          <w:rFonts w:ascii="Times New Roman" w:eastAsia="新細明體" w:hAnsi="Times New Roman" w:cs="Times New Roman"/>
          <w:color w:val="000000"/>
          <w:kern w:val="0"/>
          <w:sz w:val="27"/>
          <w:szCs w:val="27"/>
        </w:rPr>
        <w:t>p</w:t>
      </w:r>
      <w:r w:rsidRPr="00453C9D">
        <w:rPr>
          <w:rFonts w:ascii="Times New Roman" w:eastAsia="新細明體" w:hAnsi="Times New Roman" w:cs="Times New Roman"/>
          <w:color w:val="000000"/>
          <w:kern w:val="0"/>
          <w:sz w:val="27"/>
          <w:szCs w:val="27"/>
        </w:rPr>
        <w:t xml:space="preserve">rocess </w:t>
      </w:r>
      <w:r w:rsidR="002A37F7">
        <w:rPr>
          <w:rFonts w:ascii="Times New Roman" w:eastAsia="新細明體" w:hAnsi="Times New Roman" w:cs="Times New Roman"/>
          <w:color w:val="000000"/>
          <w:kern w:val="0"/>
          <w:sz w:val="27"/>
          <w:szCs w:val="27"/>
        </w:rPr>
        <w:t>a</w:t>
      </w:r>
      <w:r w:rsidRPr="00453C9D">
        <w:rPr>
          <w:rFonts w:ascii="Times New Roman" w:eastAsia="新細明體" w:hAnsi="Times New Roman" w:cs="Times New Roman"/>
          <w:color w:val="000000"/>
          <w:kern w:val="0"/>
          <w:sz w:val="27"/>
          <w:szCs w:val="27"/>
        </w:rPr>
        <w:t>utomation for Auditing. </w:t>
      </w:r>
      <w:r w:rsidRPr="00453C9D">
        <w:rPr>
          <w:rFonts w:ascii="Times New Roman" w:eastAsia="新細明體" w:hAnsi="Times New Roman" w:cs="Times New Roman"/>
          <w:i/>
          <w:iCs/>
          <w:color w:val="000000"/>
          <w:kern w:val="0"/>
          <w:sz w:val="27"/>
          <w:szCs w:val="27"/>
        </w:rPr>
        <w:t>Journal of Emerging Technologies in Accounting</w:t>
      </w:r>
      <w:r w:rsidRPr="00453C9D">
        <w:rPr>
          <w:rFonts w:ascii="Times New Roman" w:eastAsia="新細明體" w:hAnsi="Times New Roman" w:cs="Times New Roman"/>
          <w:color w:val="000000"/>
          <w:kern w:val="0"/>
          <w:sz w:val="27"/>
          <w:szCs w:val="27"/>
        </w:rPr>
        <w:t> 15 (1):1-10.</w:t>
      </w:r>
    </w:p>
    <w:p w14:paraId="1E94C862"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 xml:space="preserve">Moll, J., and O. </w:t>
      </w:r>
      <w:proofErr w:type="spellStart"/>
      <w:r w:rsidRPr="00453C9D">
        <w:rPr>
          <w:rFonts w:ascii="Times New Roman" w:eastAsia="新細明體" w:hAnsi="Times New Roman" w:cs="Times New Roman"/>
          <w:color w:val="000000"/>
          <w:kern w:val="0"/>
          <w:sz w:val="27"/>
          <w:szCs w:val="27"/>
        </w:rPr>
        <w:t>Yigitbasioglu</w:t>
      </w:r>
      <w:proofErr w:type="spellEnd"/>
      <w:r w:rsidRPr="00453C9D">
        <w:rPr>
          <w:rFonts w:ascii="Times New Roman" w:eastAsia="新細明體" w:hAnsi="Times New Roman" w:cs="Times New Roman"/>
          <w:color w:val="000000"/>
          <w:kern w:val="0"/>
          <w:sz w:val="27"/>
          <w:szCs w:val="27"/>
        </w:rPr>
        <w:t>. 2019. The role of internet-related technologies in shaping the work of accountants: New directions for accounting research. </w:t>
      </w:r>
      <w:r w:rsidRPr="00453C9D">
        <w:rPr>
          <w:rFonts w:ascii="Times New Roman" w:eastAsia="新細明體" w:hAnsi="Times New Roman" w:cs="Times New Roman"/>
          <w:i/>
          <w:iCs/>
          <w:color w:val="000000"/>
          <w:kern w:val="0"/>
          <w:sz w:val="27"/>
          <w:szCs w:val="27"/>
        </w:rPr>
        <w:t>The British Accounting Review</w:t>
      </w:r>
      <w:r w:rsidRPr="00453C9D">
        <w:rPr>
          <w:rFonts w:ascii="Times New Roman" w:eastAsia="新細明體" w:hAnsi="Times New Roman" w:cs="Times New Roman"/>
          <w:color w:val="000000"/>
          <w:kern w:val="0"/>
          <w:sz w:val="27"/>
          <w:szCs w:val="27"/>
        </w:rPr>
        <w:t> 51 (6).</w:t>
      </w:r>
    </w:p>
    <w:p w14:paraId="4CD820A8" w14:textId="6586ACA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commentRangeStart w:id="164"/>
      <w:commentRangeStart w:id="165"/>
      <w:commentRangeStart w:id="166"/>
      <w:r w:rsidRPr="00453C9D">
        <w:rPr>
          <w:rFonts w:ascii="Times New Roman" w:eastAsia="新細明體" w:hAnsi="Times New Roman" w:cs="Times New Roman"/>
          <w:color w:val="000000"/>
          <w:kern w:val="0"/>
          <w:sz w:val="27"/>
          <w:szCs w:val="27"/>
        </w:rPr>
        <w:t xml:space="preserve">Moore, W., and W. Warrick. 1998. Audit and </w:t>
      </w:r>
      <w:r w:rsidR="00EE620E">
        <w:rPr>
          <w:rFonts w:ascii="Times New Roman" w:eastAsia="新細明體" w:hAnsi="Times New Roman" w:cs="Times New Roman"/>
          <w:color w:val="000000"/>
          <w:kern w:val="0"/>
          <w:sz w:val="27"/>
          <w:szCs w:val="27"/>
        </w:rPr>
        <w:t>c</w:t>
      </w:r>
      <w:r w:rsidRPr="00453C9D">
        <w:rPr>
          <w:rFonts w:ascii="Times New Roman" w:eastAsia="新細明體" w:hAnsi="Times New Roman" w:cs="Times New Roman"/>
          <w:color w:val="000000"/>
          <w:kern w:val="0"/>
          <w:sz w:val="27"/>
          <w:szCs w:val="27"/>
        </w:rPr>
        <w:t xml:space="preserve">ontrols in a </w:t>
      </w:r>
      <w:r w:rsidR="00EE620E">
        <w:rPr>
          <w:rFonts w:ascii="Times New Roman" w:eastAsia="新細明體" w:hAnsi="Times New Roman" w:cs="Times New Roman"/>
          <w:color w:val="000000"/>
          <w:kern w:val="0"/>
          <w:sz w:val="27"/>
          <w:szCs w:val="27"/>
        </w:rPr>
        <w:t>t</w:t>
      </w:r>
      <w:r w:rsidRPr="00453C9D">
        <w:rPr>
          <w:rFonts w:ascii="Times New Roman" w:eastAsia="新細明體" w:hAnsi="Times New Roman" w:cs="Times New Roman"/>
          <w:color w:val="000000"/>
          <w:kern w:val="0"/>
          <w:sz w:val="27"/>
          <w:szCs w:val="27"/>
        </w:rPr>
        <w:t xml:space="preserve">ransforming </w:t>
      </w:r>
      <w:r w:rsidR="00356D6E">
        <w:rPr>
          <w:rFonts w:ascii="Times New Roman" w:eastAsia="新細明體" w:hAnsi="Times New Roman" w:cs="Times New Roman"/>
          <w:color w:val="000000"/>
          <w:kern w:val="0"/>
          <w:sz w:val="27"/>
          <w:szCs w:val="27"/>
        </w:rPr>
        <w:t>w</w:t>
      </w:r>
      <w:r w:rsidRPr="00453C9D">
        <w:rPr>
          <w:rFonts w:ascii="Times New Roman" w:eastAsia="新細明體" w:hAnsi="Times New Roman" w:cs="Times New Roman"/>
          <w:color w:val="000000"/>
          <w:kern w:val="0"/>
          <w:sz w:val="27"/>
          <w:szCs w:val="27"/>
        </w:rPr>
        <w:t xml:space="preserve">orld: New </w:t>
      </w:r>
      <w:r w:rsidR="00356D6E">
        <w:rPr>
          <w:rFonts w:ascii="Times New Roman" w:eastAsia="新細明體" w:hAnsi="Times New Roman" w:cs="Times New Roman"/>
          <w:color w:val="000000"/>
          <w:kern w:val="0"/>
          <w:sz w:val="27"/>
          <w:szCs w:val="27"/>
        </w:rPr>
        <w:t>s</w:t>
      </w:r>
      <w:r w:rsidRPr="00453C9D">
        <w:rPr>
          <w:rFonts w:ascii="Times New Roman" w:eastAsia="新細明體" w:hAnsi="Times New Roman" w:cs="Times New Roman"/>
          <w:color w:val="000000"/>
          <w:kern w:val="0"/>
          <w:sz w:val="27"/>
          <w:szCs w:val="27"/>
        </w:rPr>
        <w:t xml:space="preserve">olutions </w:t>
      </w:r>
      <w:r w:rsidR="00356D6E">
        <w:rPr>
          <w:rFonts w:ascii="Times New Roman" w:eastAsia="新細明體" w:hAnsi="Times New Roman" w:cs="Times New Roman"/>
          <w:color w:val="000000"/>
          <w:kern w:val="0"/>
          <w:sz w:val="27"/>
          <w:szCs w:val="27"/>
        </w:rPr>
        <w:t>r</w:t>
      </w:r>
      <w:r w:rsidRPr="00453C9D">
        <w:rPr>
          <w:rFonts w:ascii="Times New Roman" w:eastAsia="新細明體" w:hAnsi="Times New Roman" w:cs="Times New Roman"/>
          <w:color w:val="000000"/>
          <w:kern w:val="0"/>
          <w:sz w:val="27"/>
          <w:szCs w:val="27"/>
        </w:rPr>
        <w:t>equired! </w:t>
      </w:r>
      <w:r w:rsidRPr="00453C9D">
        <w:rPr>
          <w:rFonts w:ascii="Times New Roman" w:eastAsia="新細明體" w:hAnsi="Times New Roman" w:cs="Times New Roman"/>
          <w:i/>
          <w:iCs/>
          <w:color w:val="000000"/>
          <w:kern w:val="0"/>
          <w:sz w:val="27"/>
          <w:szCs w:val="27"/>
        </w:rPr>
        <w:t>I</w:t>
      </w:r>
      <w:r w:rsidR="00356D6E">
        <w:rPr>
          <w:rFonts w:ascii="Times New Roman" w:eastAsia="新細明體" w:hAnsi="Times New Roman" w:cs="Times New Roman"/>
          <w:i/>
          <w:iCs/>
          <w:color w:val="000000"/>
          <w:kern w:val="0"/>
          <w:sz w:val="27"/>
          <w:szCs w:val="27"/>
        </w:rPr>
        <w:t>nternal</w:t>
      </w:r>
      <w:r w:rsidRPr="00453C9D">
        <w:rPr>
          <w:rFonts w:ascii="Times New Roman" w:eastAsia="新細明體" w:hAnsi="Times New Roman" w:cs="Times New Roman"/>
          <w:i/>
          <w:iCs/>
          <w:color w:val="000000"/>
          <w:kern w:val="0"/>
          <w:sz w:val="27"/>
          <w:szCs w:val="27"/>
        </w:rPr>
        <w:t xml:space="preserve"> A</w:t>
      </w:r>
      <w:r w:rsidR="00356D6E">
        <w:rPr>
          <w:rFonts w:ascii="Times New Roman" w:eastAsia="新細明體" w:hAnsi="Times New Roman" w:cs="Times New Roman"/>
          <w:i/>
          <w:iCs/>
          <w:color w:val="000000"/>
          <w:kern w:val="0"/>
          <w:sz w:val="27"/>
          <w:szCs w:val="27"/>
        </w:rPr>
        <w:t xml:space="preserve">uditing </w:t>
      </w:r>
      <w:r w:rsidR="00356D6E" w:rsidRPr="00356D6E">
        <w:rPr>
          <w:rFonts w:ascii="Times New Roman" w:eastAsia="新細明體" w:hAnsi="Times New Roman" w:cs="Times New Roman"/>
          <w:color w:val="000000"/>
          <w:kern w:val="0"/>
          <w:sz w:val="27"/>
          <w:szCs w:val="27"/>
        </w:rPr>
        <w:t>(November/December)</w:t>
      </w:r>
      <w:r w:rsidRPr="00453C9D">
        <w:rPr>
          <w:rFonts w:ascii="Times New Roman" w:eastAsia="新細明體" w:hAnsi="Times New Roman" w:cs="Times New Roman"/>
          <w:color w:val="000000"/>
          <w:kern w:val="0"/>
          <w:sz w:val="27"/>
          <w:szCs w:val="27"/>
        </w:rPr>
        <w:t>:29-34.</w:t>
      </w:r>
      <w:commentRangeEnd w:id="164"/>
      <w:r w:rsidR="002A37F7">
        <w:rPr>
          <w:rStyle w:val="a6"/>
        </w:rPr>
        <w:commentReference w:id="164"/>
      </w:r>
      <w:commentRangeEnd w:id="165"/>
      <w:r w:rsidR="00356D6E">
        <w:rPr>
          <w:rStyle w:val="a6"/>
        </w:rPr>
        <w:commentReference w:id="165"/>
      </w:r>
      <w:commentRangeEnd w:id="166"/>
      <w:r w:rsidR="00356D6E">
        <w:rPr>
          <w:rStyle w:val="a6"/>
        </w:rPr>
        <w:commentReference w:id="166"/>
      </w:r>
    </w:p>
    <w:p w14:paraId="1A69AAB2" w14:textId="53EC4BEB"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 xml:space="preserve">Morris, J. J. 2011. The </w:t>
      </w:r>
      <w:r w:rsidR="002A37F7">
        <w:rPr>
          <w:rFonts w:ascii="Times New Roman" w:eastAsia="新細明體" w:hAnsi="Times New Roman" w:cs="Times New Roman"/>
          <w:color w:val="000000"/>
          <w:kern w:val="0"/>
          <w:sz w:val="27"/>
          <w:szCs w:val="27"/>
        </w:rPr>
        <w:t>i</w:t>
      </w:r>
      <w:r w:rsidRPr="00453C9D">
        <w:rPr>
          <w:rFonts w:ascii="Times New Roman" w:eastAsia="新細明體" w:hAnsi="Times New Roman" w:cs="Times New Roman"/>
          <w:color w:val="000000"/>
          <w:kern w:val="0"/>
          <w:sz w:val="27"/>
          <w:szCs w:val="27"/>
        </w:rPr>
        <w:t xml:space="preserve">mpact of </w:t>
      </w:r>
      <w:r w:rsidR="002A37F7">
        <w:rPr>
          <w:rFonts w:ascii="Times New Roman" w:eastAsia="新細明體" w:hAnsi="Times New Roman" w:cs="Times New Roman"/>
          <w:color w:val="000000"/>
          <w:kern w:val="0"/>
          <w:sz w:val="27"/>
          <w:szCs w:val="27"/>
        </w:rPr>
        <w:t>e</w:t>
      </w:r>
      <w:r w:rsidRPr="00453C9D">
        <w:rPr>
          <w:rFonts w:ascii="Times New Roman" w:eastAsia="新細明體" w:hAnsi="Times New Roman" w:cs="Times New Roman"/>
          <w:color w:val="000000"/>
          <w:kern w:val="0"/>
          <w:sz w:val="27"/>
          <w:szCs w:val="27"/>
        </w:rPr>
        <w:t xml:space="preserve">nterprise </w:t>
      </w:r>
      <w:r w:rsidR="002A37F7">
        <w:rPr>
          <w:rFonts w:ascii="Times New Roman" w:eastAsia="新細明體" w:hAnsi="Times New Roman" w:cs="Times New Roman"/>
          <w:color w:val="000000"/>
          <w:kern w:val="0"/>
          <w:sz w:val="27"/>
          <w:szCs w:val="27"/>
        </w:rPr>
        <w:t>r</w:t>
      </w:r>
      <w:r w:rsidRPr="00453C9D">
        <w:rPr>
          <w:rFonts w:ascii="Times New Roman" w:eastAsia="新細明體" w:hAnsi="Times New Roman" w:cs="Times New Roman"/>
          <w:color w:val="000000"/>
          <w:kern w:val="0"/>
          <w:sz w:val="27"/>
          <w:szCs w:val="27"/>
        </w:rPr>
        <w:t xml:space="preserve">esource </w:t>
      </w:r>
      <w:r w:rsidR="002A37F7">
        <w:rPr>
          <w:rFonts w:ascii="Times New Roman" w:eastAsia="新細明體" w:hAnsi="Times New Roman" w:cs="Times New Roman"/>
          <w:color w:val="000000"/>
          <w:kern w:val="0"/>
          <w:sz w:val="27"/>
          <w:szCs w:val="27"/>
        </w:rPr>
        <w:t>p</w:t>
      </w:r>
      <w:r w:rsidRPr="00453C9D">
        <w:rPr>
          <w:rFonts w:ascii="Times New Roman" w:eastAsia="新細明體" w:hAnsi="Times New Roman" w:cs="Times New Roman"/>
          <w:color w:val="000000"/>
          <w:kern w:val="0"/>
          <w:sz w:val="27"/>
          <w:szCs w:val="27"/>
        </w:rPr>
        <w:t xml:space="preserve">lanning (ERP) </w:t>
      </w:r>
      <w:r w:rsidR="002A37F7">
        <w:rPr>
          <w:rFonts w:ascii="Times New Roman" w:eastAsia="新細明體" w:hAnsi="Times New Roman" w:cs="Times New Roman"/>
          <w:color w:val="000000"/>
          <w:kern w:val="0"/>
          <w:sz w:val="27"/>
          <w:szCs w:val="27"/>
        </w:rPr>
        <w:t>s</w:t>
      </w:r>
      <w:r w:rsidRPr="00453C9D">
        <w:rPr>
          <w:rFonts w:ascii="Times New Roman" w:eastAsia="新細明體" w:hAnsi="Times New Roman" w:cs="Times New Roman"/>
          <w:color w:val="000000"/>
          <w:kern w:val="0"/>
          <w:sz w:val="27"/>
          <w:szCs w:val="27"/>
        </w:rPr>
        <w:t xml:space="preserve">ystems on the </w:t>
      </w:r>
      <w:r w:rsidR="002A37F7">
        <w:rPr>
          <w:rFonts w:ascii="Times New Roman" w:eastAsia="新細明體" w:hAnsi="Times New Roman" w:cs="Times New Roman"/>
          <w:color w:val="000000"/>
          <w:kern w:val="0"/>
          <w:sz w:val="27"/>
          <w:szCs w:val="27"/>
        </w:rPr>
        <w:t>e</w:t>
      </w:r>
      <w:r w:rsidRPr="00453C9D">
        <w:rPr>
          <w:rFonts w:ascii="Times New Roman" w:eastAsia="新細明體" w:hAnsi="Times New Roman" w:cs="Times New Roman"/>
          <w:color w:val="000000"/>
          <w:kern w:val="0"/>
          <w:sz w:val="27"/>
          <w:szCs w:val="27"/>
        </w:rPr>
        <w:t xml:space="preserve">ffectiveness of </w:t>
      </w:r>
      <w:r w:rsidR="002A37F7">
        <w:rPr>
          <w:rFonts w:ascii="Times New Roman" w:eastAsia="新細明體" w:hAnsi="Times New Roman" w:cs="Times New Roman"/>
          <w:color w:val="000000"/>
          <w:kern w:val="0"/>
          <w:sz w:val="27"/>
          <w:szCs w:val="27"/>
        </w:rPr>
        <w:t>i</w:t>
      </w:r>
      <w:r w:rsidRPr="00453C9D">
        <w:rPr>
          <w:rFonts w:ascii="Times New Roman" w:eastAsia="新細明體" w:hAnsi="Times New Roman" w:cs="Times New Roman"/>
          <w:color w:val="000000"/>
          <w:kern w:val="0"/>
          <w:sz w:val="27"/>
          <w:szCs w:val="27"/>
        </w:rPr>
        <w:t xml:space="preserve">nternal </w:t>
      </w:r>
      <w:r w:rsidR="002A37F7">
        <w:rPr>
          <w:rFonts w:ascii="Times New Roman" w:eastAsia="新細明體" w:hAnsi="Times New Roman" w:cs="Times New Roman"/>
          <w:color w:val="000000"/>
          <w:kern w:val="0"/>
          <w:sz w:val="27"/>
          <w:szCs w:val="27"/>
        </w:rPr>
        <w:t>c</w:t>
      </w:r>
      <w:r w:rsidRPr="00453C9D">
        <w:rPr>
          <w:rFonts w:ascii="Times New Roman" w:eastAsia="新細明體" w:hAnsi="Times New Roman" w:cs="Times New Roman"/>
          <w:color w:val="000000"/>
          <w:kern w:val="0"/>
          <w:sz w:val="27"/>
          <w:szCs w:val="27"/>
        </w:rPr>
        <w:t xml:space="preserve">ontrols over </w:t>
      </w:r>
      <w:r w:rsidR="002A37F7">
        <w:rPr>
          <w:rFonts w:ascii="Times New Roman" w:eastAsia="新細明體" w:hAnsi="Times New Roman" w:cs="Times New Roman"/>
          <w:color w:val="000000"/>
          <w:kern w:val="0"/>
          <w:sz w:val="27"/>
          <w:szCs w:val="27"/>
        </w:rPr>
        <w:t>f</w:t>
      </w:r>
      <w:r w:rsidRPr="00453C9D">
        <w:rPr>
          <w:rFonts w:ascii="Times New Roman" w:eastAsia="新細明體" w:hAnsi="Times New Roman" w:cs="Times New Roman"/>
          <w:color w:val="000000"/>
          <w:kern w:val="0"/>
          <w:sz w:val="27"/>
          <w:szCs w:val="27"/>
        </w:rPr>
        <w:t xml:space="preserve">inancial </w:t>
      </w:r>
      <w:r w:rsidR="002A37F7">
        <w:rPr>
          <w:rFonts w:ascii="Times New Roman" w:eastAsia="新細明體" w:hAnsi="Times New Roman" w:cs="Times New Roman"/>
          <w:color w:val="000000"/>
          <w:kern w:val="0"/>
          <w:sz w:val="27"/>
          <w:szCs w:val="27"/>
        </w:rPr>
        <w:t>r</w:t>
      </w:r>
      <w:r w:rsidRPr="00453C9D">
        <w:rPr>
          <w:rFonts w:ascii="Times New Roman" w:eastAsia="新細明體" w:hAnsi="Times New Roman" w:cs="Times New Roman"/>
          <w:color w:val="000000"/>
          <w:kern w:val="0"/>
          <w:sz w:val="27"/>
          <w:szCs w:val="27"/>
        </w:rPr>
        <w:t>eporting. </w:t>
      </w:r>
      <w:r w:rsidRPr="00453C9D">
        <w:rPr>
          <w:rFonts w:ascii="Times New Roman" w:eastAsia="新細明體" w:hAnsi="Times New Roman" w:cs="Times New Roman"/>
          <w:i/>
          <w:iCs/>
          <w:color w:val="000000"/>
          <w:kern w:val="0"/>
          <w:sz w:val="27"/>
          <w:szCs w:val="27"/>
        </w:rPr>
        <w:t>Journal of Information Systems</w:t>
      </w:r>
      <w:r w:rsidRPr="00453C9D">
        <w:rPr>
          <w:rFonts w:ascii="Times New Roman" w:eastAsia="新細明體" w:hAnsi="Times New Roman" w:cs="Times New Roman"/>
          <w:color w:val="000000"/>
          <w:kern w:val="0"/>
          <w:sz w:val="27"/>
          <w:szCs w:val="27"/>
        </w:rPr>
        <w:t> 25 (1):129-157.</w:t>
      </w:r>
    </w:p>
    <w:p w14:paraId="62C62416" w14:textId="7A421E18"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 xml:space="preserve">Morris, J. J., and I. </w:t>
      </w:r>
      <w:proofErr w:type="spellStart"/>
      <w:r w:rsidRPr="00453C9D">
        <w:rPr>
          <w:rFonts w:ascii="Times New Roman" w:eastAsia="新細明體" w:hAnsi="Times New Roman" w:cs="Times New Roman"/>
          <w:color w:val="000000"/>
          <w:kern w:val="0"/>
          <w:sz w:val="27"/>
          <w:szCs w:val="27"/>
        </w:rPr>
        <w:t>Laksmana</w:t>
      </w:r>
      <w:proofErr w:type="spellEnd"/>
      <w:r w:rsidRPr="00453C9D">
        <w:rPr>
          <w:rFonts w:ascii="Times New Roman" w:eastAsia="新細明體" w:hAnsi="Times New Roman" w:cs="Times New Roman"/>
          <w:color w:val="000000"/>
          <w:kern w:val="0"/>
          <w:sz w:val="27"/>
          <w:szCs w:val="27"/>
        </w:rPr>
        <w:t xml:space="preserve">. 2010. Measuring the </w:t>
      </w:r>
      <w:r w:rsidR="002C16E2">
        <w:rPr>
          <w:rFonts w:ascii="Times New Roman" w:eastAsia="新細明體" w:hAnsi="Times New Roman" w:cs="Times New Roman"/>
          <w:color w:val="000000"/>
          <w:kern w:val="0"/>
          <w:sz w:val="27"/>
          <w:szCs w:val="27"/>
        </w:rPr>
        <w:t>i</w:t>
      </w:r>
      <w:r w:rsidRPr="00453C9D">
        <w:rPr>
          <w:rFonts w:ascii="Times New Roman" w:eastAsia="新細明體" w:hAnsi="Times New Roman" w:cs="Times New Roman"/>
          <w:color w:val="000000"/>
          <w:kern w:val="0"/>
          <w:sz w:val="27"/>
          <w:szCs w:val="27"/>
        </w:rPr>
        <w:t xml:space="preserve">mpact of </w:t>
      </w:r>
      <w:r w:rsidR="002C16E2">
        <w:rPr>
          <w:rFonts w:ascii="Times New Roman" w:eastAsia="新細明體" w:hAnsi="Times New Roman" w:cs="Times New Roman"/>
          <w:color w:val="000000"/>
          <w:kern w:val="0"/>
          <w:sz w:val="27"/>
          <w:szCs w:val="27"/>
        </w:rPr>
        <w:t>e</w:t>
      </w:r>
      <w:r w:rsidRPr="00453C9D">
        <w:rPr>
          <w:rFonts w:ascii="Times New Roman" w:eastAsia="新細明體" w:hAnsi="Times New Roman" w:cs="Times New Roman"/>
          <w:color w:val="000000"/>
          <w:kern w:val="0"/>
          <w:sz w:val="27"/>
          <w:szCs w:val="27"/>
        </w:rPr>
        <w:t xml:space="preserve">nterprise </w:t>
      </w:r>
      <w:r w:rsidR="002C16E2">
        <w:rPr>
          <w:rFonts w:ascii="Times New Roman" w:eastAsia="新細明體" w:hAnsi="Times New Roman" w:cs="Times New Roman"/>
          <w:color w:val="000000"/>
          <w:kern w:val="0"/>
          <w:sz w:val="27"/>
          <w:szCs w:val="27"/>
        </w:rPr>
        <w:t>r</w:t>
      </w:r>
      <w:r w:rsidRPr="00453C9D">
        <w:rPr>
          <w:rFonts w:ascii="Times New Roman" w:eastAsia="新細明體" w:hAnsi="Times New Roman" w:cs="Times New Roman"/>
          <w:color w:val="000000"/>
          <w:kern w:val="0"/>
          <w:sz w:val="27"/>
          <w:szCs w:val="27"/>
        </w:rPr>
        <w:t xml:space="preserve">esource </w:t>
      </w:r>
      <w:r w:rsidR="002C16E2">
        <w:rPr>
          <w:rFonts w:ascii="Times New Roman" w:eastAsia="新細明體" w:hAnsi="Times New Roman" w:cs="Times New Roman"/>
          <w:color w:val="000000"/>
          <w:kern w:val="0"/>
          <w:sz w:val="27"/>
          <w:szCs w:val="27"/>
        </w:rPr>
        <w:t>p</w:t>
      </w:r>
      <w:r w:rsidRPr="00453C9D">
        <w:rPr>
          <w:rFonts w:ascii="Times New Roman" w:eastAsia="新細明體" w:hAnsi="Times New Roman" w:cs="Times New Roman"/>
          <w:color w:val="000000"/>
          <w:kern w:val="0"/>
          <w:sz w:val="27"/>
          <w:szCs w:val="27"/>
        </w:rPr>
        <w:t xml:space="preserve">lanning (ERP) </w:t>
      </w:r>
      <w:r w:rsidR="002C16E2">
        <w:rPr>
          <w:rFonts w:ascii="Times New Roman" w:eastAsia="新細明體" w:hAnsi="Times New Roman" w:cs="Times New Roman"/>
          <w:color w:val="000000"/>
          <w:kern w:val="0"/>
          <w:sz w:val="27"/>
          <w:szCs w:val="27"/>
        </w:rPr>
        <w:t>s</w:t>
      </w:r>
      <w:r w:rsidRPr="00453C9D">
        <w:rPr>
          <w:rFonts w:ascii="Times New Roman" w:eastAsia="新細明體" w:hAnsi="Times New Roman" w:cs="Times New Roman"/>
          <w:color w:val="000000"/>
          <w:kern w:val="0"/>
          <w:sz w:val="27"/>
          <w:szCs w:val="27"/>
        </w:rPr>
        <w:t xml:space="preserve">ystems on </w:t>
      </w:r>
      <w:r w:rsidR="002C16E2">
        <w:rPr>
          <w:rFonts w:ascii="Times New Roman" w:eastAsia="新細明體" w:hAnsi="Times New Roman" w:cs="Times New Roman"/>
          <w:color w:val="000000"/>
          <w:kern w:val="0"/>
          <w:sz w:val="27"/>
          <w:szCs w:val="27"/>
        </w:rPr>
        <w:t>e</w:t>
      </w:r>
      <w:r w:rsidRPr="00453C9D">
        <w:rPr>
          <w:rFonts w:ascii="Times New Roman" w:eastAsia="新細明體" w:hAnsi="Times New Roman" w:cs="Times New Roman"/>
          <w:color w:val="000000"/>
          <w:kern w:val="0"/>
          <w:sz w:val="27"/>
          <w:szCs w:val="27"/>
        </w:rPr>
        <w:t xml:space="preserve">arnings </w:t>
      </w:r>
      <w:r w:rsidR="002C16E2">
        <w:rPr>
          <w:rFonts w:ascii="Times New Roman" w:eastAsia="新細明體" w:hAnsi="Times New Roman" w:cs="Times New Roman"/>
          <w:color w:val="000000"/>
          <w:kern w:val="0"/>
          <w:sz w:val="27"/>
          <w:szCs w:val="27"/>
        </w:rPr>
        <w:t>m</w:t>
      </w:r>
      <w:r w:rsidRPr="00453C9D">
        <w:rPr>
          <w:rFonts w:ascii="Times New Roman" w:eastAsia="新細明體" w:hAnsi="Times New Roman" w:cs="Times New Roman"/>
          <w:color w:val="000000"/>
          <w:kern w:val="0"/>
          <w:sz w:val="27"/>
          <w:szCs w:val="27"/>
        </w:rPr>
        <w:t>anagement. </w:t>
      </w:r>
      <w:r w:rsidRPr="00453C9D">
        <w:rPr>
          <w:rFonts w:ascii="Times New Roman" w:eastAsia="新細明體" w:hAnsi="Times New Roman" w:cs="Times New Roman"/>
          <w:i/>
          <w:iCs/>
          <w:color w:val="000000"/>
          <w:kern w:val="0"/>
          <w:sz w:val="27"/>
          <w:szCs w:val="27"/>
        </w:rPr>
        <w:t>Journal of Emerging Technologies in Accounting</w:t>
      </w:r>
      <w:r w:rsidRPr="00453C9D">
        <w:rPr>
          <w:rFonts w:ascii="Times New Roman" w:eastAsia="新細明體" w:hAnsi="Times New Roman" w:cs="Times New Roman"/>
          <w:color w:val="000000"/>
          <w:kern w:val="0"/>
          <w:sz w:val="27"/>
          <w:szCs w:val="27"/>
        </w:rPr>
        <w:t> 7 (1):47-71.</w:t>
      </w:r>
    </w:p>
    <w:p w14:paraId="66634D63" w14:textId="13EE76E8"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453C9D">
        <w:rPr>
          <w:rFonts w:ascii="Times New Roman" w:eastAsia="新細明體" w:hAnsi="Times New Roman" w:cs="Times New Roman"/>
          <w:color w:val="000000"/>
          <w:kern w:val="0"/>
          <w:sz w:val="27"/>
          <w:szCs w:val="27"/>
        </w:rPr>
        <w:t>Nicolaou</w:t>
      </w:r>
      <w:proofErr w:type="spellEnd"/>
      <w:r w:rsidRPr="00453C9D">
        <w:rPr>
          <w:rFonts w:ascii="Times New Roman" w:eastAsia="新細明體" w:hAnsi="Times New Roman" w:cs="Times New Roman"/>
          <w:color w:val="000000"/>
          <w:kern w:val="0"/>
          <w:sz w:val="27"/>
          <w:szCs w:val="27"/>
        </w:rPr>
        <w:t>, A., and S. Bhattacharya. 2008. Sustainability of ERP</w:t>
      </w:r>
      <w:r w:rsidR="002C16E2">
        <w:rPr>
          <w:rFonts w:ascii="Times New Roman" w:eastAsia="新細明體" w:hAnsi="Times New Roman" w:cs="Times New Roman"/>
          <w:color w:val="000000"/>
          <w:kern w:val="0"/>
          <w:sz w:val="27"/>
          <w:szCs w:val="27"/>
        </w:rPr>
        <w:t>s</w:t>
      </w:r>
      <w:r w:rsidRPr="00453C9D">
        <w:rPr>
          <w:rFonts w:ascii="Times New Roman" w:eastAsia="新細明體" w:hAnsi="Times New Roman" w:cs="Times New Roman"/>
          <w:color w:val="000000"/>
          <w:kern w:val="0"/>
          <w:sz w:val="27"/>
          <w:szCs w:val="27"/>
        </w:rPr>
        <w:t xml:space="preserve"> performance outcomes: The role of post-implementation review quality. </w:t>
      </w:r>
      <w:r w:rsidRPr="00453C9D">
        <w:rPr>
          <w:rFonts w:ascii="Times New Roman" w:eastAsia="新細明體" w:hAnsi="Times New Roman" w:cs="Times New Roman"/>
          <w:i/>
          <w:iCs/>
          <w:color w:val="000000"/>
          <w:kern w:val="0"/>
          <w:sz w:val="27"/>
          <w:szCs w:val="27"/>
        </w:rPr>
        <w:t>International Journal of Accounting Information Systems</w:t>
      </w:r>
      <w:r w:rsidRPr="00453C9D">
        <w:rPr>
          <w:rFonts w:ascii="Times New Roman" w:eastAsia="新細明體" w:hAnsi="Times New Roman" w:cs="Times New Roman"/>
          <w:color w:val="000000"/>
          <w:kern w:val="0"/>
          <w:sz w:val="27"/>
          <w:szCs w:val="27"/>
        </w:rPr>
        <w:t> 9 (1):43-60.</w:t>
      </w:r>
    </w:p>
    <w:p w14:paraId="0A9CB04D"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Oliver, R. W. 1999. ERP is dead! Long live ERP! </w:t>
      </w:r>
      <w:r w:rsidRPr="00453C9D">
        <w:rPr>
          <w:rFonts w:ascii="Times New Roman" w:eastAsia="新細明體" w:hAnsi="Times New Roman" w:cs="Times New Roman"/>
          <w:i/>
          <w:iCs/>
          <w:color w:val="000000"/>
          <w:kern w:val="0"/>
          <w:sz w:val="27"/>
          <w:szCs w:val="27"/>
        </w:rPr>
        <w:t>Management Review</w:t>
      </w:r>
      <w:r w:rsidRPr="00453C9D">
        <w:rPr>
          <w:rFonts w:ascii="Times New Roman" w:eastAsia="新細明體" w:hAnsi="Times New Roman" w:cs="Times New Roman"/>
          <w:color w:val="000000"/>
          <w:kern w:val="0"/>
          <w:sz w:val="27"/>
          <w:szCs w:val="27"/>
        </w:rPr>
        <w:t> 88 (10):12-12.</w:t>
      </w:r>
    </w:p>
    <w:p w14:paraId="38242B93"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453C9D">
        <w:rPr>
          <w:rFonts w:ascii="Times New Roman" w:eastAsia="新細明體" w:hAnsi="Times New Roman" w:cs="Times New Roman"/>
          <w:color w:val="000000"/>
          <w:kern w:val="0"/>
          <w:sz w:val="27"/>
          <w:szCs w:val="27"/>
        </w:rPr>
        <w:lastRenderedPageBreak/>
        <w:t>Papanastasopoulos</w:t>
      </w:r>
      <w:proofErr w:type="spellEnd"/>
      <w:r w:rsidRPr="00453C9D">
        <w:rPr>
          <w:rFonts w:ascii="Times New Roman" w:eastAsia="新細明體" w:hAnsi="Times New Roman" w:cs="Times New Roman"/>
          <w:color w:val="000000"/>
          <w:kern w:val="0"/>
          <w:sz w:val="27"/>
          <w:szCs w:val="27"/>
        </w:rPr>
        <w:t xml:space="preserve">, G., D. </w:t>
      </w:r>
      <w:proofErr w:type="spellStart"/>
      <w:r w:rsidRPr="00453C9D">
        <w:rPr>
          <w:rFonts w:ascii="Times New Roman" w:eastAsia="新細明體" w:hAnsi="Times New Roman" w:cs="Times New Roman"/>
          <w:color w:val="000000"/>
          <w:kern w:val="0"/>
          <w:sz w:val="27"/>
          <w:szCs w:val="27"/>
        </w:rPr>
        <w:t>Thomakos</w:t>
      </w:r>
      <w:proofErr w:type="spellEnd"/>
      <w:r w:rsidRPr="00453C9D">
        <w:rPr>
          <w:rFonts w:ascii="Times New Roman" w:eastAsia="新細明體" w:hAnsi="Times New Roman" w:cs="Times New Roman"/>
          <w:color w:val="000000"/>
          <w:kern w:val="0"/>
          <w:sz w:val="27"/>
          <w:szCs w:val="27"/>
        </w:rPr>
        <w:t>, and T. Wang. 2011. Information in balance sheets for future stock returns: Evidence from net operating assets. </w:t>
      </w:r>
      <w:r w:rsidRPr="00453C9D">
        <w:rPr>
          <w:rFonts w:ascii="Times New Roman" w:eastAsia="新細明體" w:hAnsi="Times New Roman" w:cs="Times New Roman"/>
          <w:i/>
          <w:iCs/>
          <w:color w:val="000000"/>
          <w:kern w:val="0"/>
          <w:sz w:val="27"/>
          <w:szCs w:val="27"/>
        </w:rPr>
        <w:t>International Review of Financial Analysis</w:t>
      </w:r>
      <w:r w:rsidRPr="00453C9D">
        <w:rPr>
          <w:rFonts w:ascii="Times New Roman" w:eastAsia="新細明體" w:hAnsi="Times New Roman" w:cs="Times New Roman"/>
          <w:color w:val="000000"/>
          <w:kern w:val="0"/>
          <w:sz w:val="27"/>
          <w:szCs w:val="27"/>
        </w:rPr>
        <w:t> 20 (5):269-282.</w:t>
      </w:r>
    </w:p>
    <w:p w14:paraId="5EA889AE" w14:textId="344F360E"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 xml:space="preserve">Paredes, A. A. P., and C. M. Wheatley. 2017. Do </w:t>
      </w:r>
      <w:r w:rsidR="002C16E2">
        <w:rPr>
          <w:rFonts w:ascii="Times New Roman" w:eastAsia="新細明體" w:hAnsi="Times New Roman" w:cs="Times New Roman"/>
          <w:color w:val="000000"/>
          <w:kern w:val="0"/>
          <w:sz w:val="27"/>
          <w:szCs w:val="27"/>
        </w:rPr>
        <w:t>e</w:t>
      </w:r>
      <w:r w:rsidRPr="00453C9D">
        <w:rPr>
          <w:rFonts w:ascii="Times New Roman" w:eastAsia="新細明體" w:hAnsi="Times New Roman" w:cs="Times New Roman"/>
          <w:color w:val="000000"/>
          <w:kern w:val="0"/>
          <w:sz w:val="27"/>
          <w:szCs w:val="27"/>
        </w:rPr>
        <w:t xml:space="preserve">nterprise </w:t>
      </w:r>
      <w:r w:rsidR="002C16E2">
        <w:rPr>
          <w:rFonts w:ascii="Times New Roman" w:eastAsia="新細明體" w:hAnsi="Times New Roman" w:cs="Times New Roman"/>
          <w:color w:val="000000"/>
          <w:kern w:val="0"/>
          <w:sz w:val="27"/>
          <w:szCs w:val="27"/>
        </w:rPr>
        <w:t>r</w:t>
      </w:r>
      <w:r w:rsidRPr="00453C9D">
        <w:rPr>
          <w:rFonts w:ascii="Times New Roman" w:eastAsia="新細明體" w:hAnsi="Times New Roman" w:cs="Times New Roman"/>
          <w:color w:val="000000"/>
          <w:kern w:val="0"/>
          <w:sz w:val="27"/>
          <w:szCs w:val="27"/>
        </w:rPr>
        <w:t xml:space="preserve">esource </w:t>
      </w:r>
      <w:r w:rsidR="002C16E2">
        <w:rPr>
          <w:rFonts w:ascii="Times New Roman" w:eastAsia="新細明體" w:hAnsi="Times New Roman" w:cs="Times New Roman"/>
          <w:color w:val="000000"/>
          <w:kern w:val="0"/>
          <w:sz w:val="27"/>
          <w:szCs w:val="27"/>
        </w:rPr>
        <w:t>p</w:t>
      </w:r>
      <w:r w:rsidRPr="00453C9D">
        <w:rPr>
          <w:rFonts w:ascii="Times New Roman" w:eastAsia="新細明體" w:hAnsi="Times New Roman" w:cs="Times New Roman"/>
          <w:color w:val="000000"/>
          <w:kern w:val="0"/>
          <w:sz w:val="27"/>
          <w:szCs w:val="27"/>
        </w:rPr>
        <w:t xml:space="preserve">lanning </w:t>
      </w:r>
      <w:r w:rsidR="002C16E2">
        <w:rPr>
          <w:rFonts w:ascii="Times New Roman" w:eastAsia="新細明體" w:hAnsi="Times New Roman" w:cs="Times New Roman"/>
          <w:color w:val="000000"/>
          <w:kern w:val="0"/>
          <w:sz w:val="27"/>
          <w:szCs w:val="27"/>
        </w:rPr>
        <w:t>s</w:t>
      </w:r>
      <w:r w:rsidRPr="00453C9D">
        <w:rPr>
          <w:rFonts w:ascii="Times New Roman" w:eastAsia="新細明體" w:hAnsi="Times New Roman" w:cs="Times New Roman"/>
          <w:color w:val="000000"/>
          <w:kern w:val="0"/>
          <w:sz w:val="27"/>
          <w:szCs w:val="27"/>
        </w:rPr>
        <w:t xml:space="preserve">ystems (ERPs) </w:t>
      </w:r>
      <w:r w:rsidR="002C16E2">
        <w:rPr>
          <w:rFonts w:ascii="Times New Roman" w:eastAsia="新細明體" w:hAnsi="Times New Roman" w:cs="Times New Roman"/>
          <w:color w:val="000000"/>
          <w:kern w:val="0"/>
          <w:sz w:val="27"/>
          <w:szCs w:val="27"/>
        </w:rPr>
        <w:t>c</w:t>
      </w:r>
      <w:r w:rsidRPr="00453C9D">
        <w:rPr>
          <w:rFonts w:ascii="Times New Roman" w:eastAsia="新細明體" w:hAnsi="Times New Roman" w:cs="Times New Roman"/>
          <w:color w:val="000000"/>
          <w:kern w:val="0"/>
          <w:sz w:val="27"/>
          <w:szCs w:val="27"/>
        </w:rPr>
        <w:t xml:space="preserve">onstrain </w:t>
      </w:r>
      <w:r w:rsidR="002C16E2">
        <w:rPr>
          <w:rFonts w:ascii="Times New Roman" w:eastAsia="新細明體" w:hAnsi="Times New Roman" w:cs="Times New Roman"/>
          <w:color w:val="000000"/>
          <w:kern w:val="0"/>
          <w:sz w:val="27"/>
          <w:szCs w:val="27"/>
        </w:rPr>
        <w:t>r</w:t>
      </w:r>
      <w:r w:rsidRPr="00453C9D">
        <w:rPr>
          <w:rFonts w:ascii="Times New Roman" w:eastAsia="新細明體" w:hAnsi="Times New Roman" w:cs="Times New Roman"/>
          <w:color w:val="000000"/>
          <w:kern w:val="0"/>
          <w:sz w:val="27"/>
          <w:szCs w:val="27"/>
        </w:rPr>
        <w:t xml:space="preserve">eal </w:t>
      </w:r>
      <w:r w:rsidR="002C16E2">
        <w:rPr>
          <w:rFonts w:ascii="Times New Roman" w:eastAsia="新細明體" w:hAnsi="Times New Roman" w:cs="Times New Roman"/>
          <w:color w:val="000000"/>
          <w:kern w:val="0"/>
          <w:sz w:val="27"/>
          <w:szCs w:val="27"/>
        </w:rPr>
        <w:t>e</w:t>
      </w:r>
      <w:r w:rsidRPr="00453C9D">
        <w:rPr>
          <w:rFonts w:ascii="Times New Roman" w:eastAsia="新細明體" w:hAnsi="Times New Roman" w:cs="Times New Roman"/>
          <w:color w:val="000000"/>
          <w:kern w:val="0"/>
          <w:sz w:val="27"/>
          <w:szCs w:val="27"/>
        </w:rPr>
        <w:t xml:space="preserve">arnings </w:t>
      </w:r>
      <w:r w:rsidR="002C16E2">
        <w:rPr>
          <w:rFonts w:ascii="Times New Roman" w:eastAsia="新細明體" w:hAnsi="Times New Roman" w:cs="Times New Roman"/>
          <w:color w:val="000000"/>
          <w:kern w:val="0"/>
          <w:sz w:val="27"/>
          <w:szCs w:val="27"/>
        </w:rPr>
        <w:t>m</w:t>
      </w:r>
      <w:r w:rsidRPr="00453C9D">
        <w:rPr>
          <w:rFonts w:ascii="Times New Roman" w:eastAsia="新細明體" w:hAnsi="Times New Roman" w:cs="Times New Roman"/>
          <w:color w:val="000000"/>
          <w:kern w:val="0"/>
          <w:sz w:val="27"/>
          <w:szCs w:val="27"/>
        </w:rPr>
        <w:t>anagement? </w:t>
      </w:r>
      <w:r w:rsidRPr="00453C9D">
        <w:rPr>
          <w:rFonts w:ascii="Times New Roman" w:eastAsia="新細明體" w:hAnsi="Times New Roman" w:cs="Times New Roman"/>
          <w:i/>
          <w:iCs/>
          <w:color w:val="000000"/>
          <w:kern w:val="0"/>
          <w:sz w:val="27"/>
          <w:szCs w:val="27"/>
        </w:rPr>
        <w:t>Journal of Information Systems</w:t>
      </w:r>
      <w:r w:rsidRPr="00453C9D">
        <w:rPr>
          <w:rFonts w:ascii="Times New Roman" w:eastAsia="新細明體" w:hAnsi="Times New Roman" w:cs="Times New Roman"/>
          <w:color w:val="000000"/>
          <w:kern w:val="0"/>
          <w:sz w:val="27"/>
          <w:szCs w:val="27"/>
        </w:rPr>
        <w:t> 32 (3):65-89.</w:t>
      </w:r>
    </w:p>
    <w:p w14:paraId="02B6CBE7"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 xml:space="preserve">Poston, R., and S. </w:t>
      </w:r>
      <w:proofErr w:type="spellStart"/>
      <w:r w:rsidRPr="00453C9D">
        <w:rPr>
          <w:rFonts w:ascii="Times New Roman" w:eastAsia="新細明體" w:hAnsi="Times New Roman" w:cs="Times New Roman"/>
          <w:color w:val="000000"/>
          <w:kern w:val="0"/>
          <w:sz w:val="27"/>
          <w:szCs w:val="27"/>
        </w:rPr>
        <w:t>Grabski</w:t>
      </w:r>
      <w:proofErr w:type="spellEnd"/>
      <w:r w:rsidRPr="00453C9D">
        <w:rPr>
          <w:rFonts w:ascii="Times New Roman" w:eastAsia="新細明體" w:hAnsi="Times New Roman" w:cs="Times New Roman"/>
          <w:color w:val="000000"/>
          <w:kern w:val="0"/>
          <w:sz w:val="27"/>
          <w:szCs w:val="27"/>
        </w:rPr>
        <w:t>. 2001. Financial impacts of enterprise resource planning implementations. </w:t>
      </w:r>
      <w:r w:rsidRPr="00453C9D">
        <w:rPr>
          <w:rFonts w:ascii="Times New Roman" w:eastAsia="新細明體" w:hAnsi="Times New Roman" w:cs="Times New Roman"/>
          <w:i/>
          <w:iCs/>
          <w:color w:val="000000"/>
          <w:kern w:val="0"/>
          <w:sz w:val="27"/>
          <w:szCs w:val="27"/>
        </w:rPr>
        <w:t>International Journal of Accounting Information Systems</w:t>
      </w:r>
      <w:r w:rsidRPr="00453C9D">
        <w:rPr>
          <w:rFonts w:ascii="Times New Roman" w:eastAsia="新細明體" w:hAnsi="Times New Roman" w:cs="Times New Roman"/>
          <w:color w:val="000000"/>
          <w:kern w:val="0"/>
          <w:sz w:val="27"/>
          <w:szCs w:val="27"/>
        </w:rPr>
        <w:t> 2 (4):271-294.</w:t>
      </w:r>
    </w:p>
    <w:p w14:paraId="39B921C7"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Primer, A. 2015. Introduction to robotic process automation. </w:t>
      </w:r>
      <w:r w:rsidRPr="00453C9D">
        <w:rPr>
          <w:rFonts w:ascii="Times New Roman" w:eastAsia="新細明體" w:hAnsi="Times New Roman" w:cs="Times New Roman"/>
          <w:i/>
          <w:iCs/>
          <w:color w:val="000000"/>
          <w:kern w:val="0"/>
          <w:sz w:val="27"/>
          <w:szCs w:val="27"/>
        </w:rPr>
        <w:t>Institute for Robotic Process Automation</w:t>
      </w:r>
      <w:r w:rsidRPr="00453C9D">
        <w:rPr>
          <w:rFonts w:ascii="Times New Roman" w:eastAsia="新細明體" w:hAnsi="Times New Roman" w:cs="Times New Roman"/>
          <w:color w:val="000000"/>
          <w:kern w:val="0"/>
          <w:sz w:val="27"/>
          <w:szCs w:val="27"/>
        </w:rPr>
        <w:t>:1-35.</w:t>
      </w:r>
    </w:p>
    <w:p w14:paraId="0E51A65E"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453C9D">
        <w:rPr>
          <w:rFonts w:ascii="Times New Roman" w:eastAsia="新細明體" w:hAnsi="Times New Roman" w:cs="Times New Roman"/>
          <w:color w:val="000000"/>
          <w:kern w:val="0"/>
          <w:sz w:val="27"/>
          <w:szCs w:val="27"/>
        </w:rPr>
        <w:t>Roychowdhury</w:t>
      </w:r>
      <w:proofErr w:type="spellEnd"/>
      <w:r w:rsidRPr="00453C9D">
        <w:rPr>
          <w:rFonts w:ascii="Times New Roman" w:eastAsia="新細明體" w:hAnsi="Times New Roman" w:cs="Times New Roman"/>
          <w:color w:val="000000"/>
          <w:kern w:val="0"/>
          <w:sz w:val="27"/>
          <w:szCs w:val="27"/>
        </w:rPr>
        <w:t>, S. 2006. Earnings management through real activities manipulation. </w:t>
      </w:r>
      <w:r w:rsidRPr="00453C9D">
        <w:rPr>
          <w:rFonts w:ascii="Times New Roman" w:eastAsia="新細明體" w:hAnsi="Times New Roman" w:cs="Times New Roman"/>
          <w:i/>
          <w:iCs/>
          <w:color w:val="000000"/>
          <w:kern w:val="0"/>
          <w:sz w:val="27"/>
          <w:szCs w:val="27"/>
        </w:rPr>
        <w:t>Journal of Accounting and Economics</w:t>
      </w:r>
      <w:r w:rsidRPr="00453C9D">
        <w:rPr>
          <w:rFonts w:ascii="Times New Roman" w:eastAsia="新細明體" w:hAnsi="Times New Roman" w:cs="Times New Roman"/>
          <w:color w:val="000000"/>
          <w:kern w:val="0"/>
          <w:sz w:val="27"/>
          <w:szCs w:val="27"/>
        </w:rPr>
        <w:t> 42 (3):335-370.</w:t>
      </w:r>
    </w:p>
    <w:p w14:paraId="6D680ACF"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453C9D">
        <w:rPr>
          <w:rFonts w:ascii="Times New Roman" w:eastAsia="新細明體" w:hAnsi="Times New Roman" w:cs="Times New Roman"/>
          <w:color w:val="000000"/>
          <w:kern w:val="0"/>
          <w:sz w:val="27"/>
          <w:szCs w:val="27"/>
        </w:rPr>
        <w:t>Rygielski</w:t>
      </w:r>
      <w:proofErr w:type="spellEnd"/>
      <w:r w:rsidRPr="00453C9D">
        <w:rPr>
          <w:rFonts w:ascii="Times New Roman" w:eastAsia="新細明體" w:hAnsi="Times New Roman" w:cs="Times New Roman"/>
          <w:color w:val="000000"/>
          <w:kern w:val="0"/>
          <w:sz w:val="27"/>
          <w:szCs w:val="27"/>
        </w:rPr>
        <w:t>, C., J.-C. Wang, and D. C. Yen. 2002. Data mining techniques for customer relationship management. </w:t>
      </w:r>
      <w:r w:rsidRPr="00453C9D">
        <w:rPr>
          <w:rFonts w:ascii="Times New Roman" w:eastAsia="新細明體" w:hAnsi="Times New Roman" w:cs="Times New Roman"/>
          <w:i/>
          <w:iCs/>
          <w:color w:val="000000"/>
          <w:kern w:val="0"/>
          <w:sz w:val="27"/>
          <w:szCs w:val="27"/>
        </w:rPr>
        <w:t>Technology in society</w:t>
      </w:r>
      <w:r w:rsidRPr="00453C9D">
        <w:rPr>
          <w:rFonts w:ascii="Times New Roman" w:eastAsia="新細明體" w:hAnsi="Times New Roman" w:cs="Times New Roman"/>
          <w:color w:val="000000"/>
          <w:kern w:val="0"/>
          <w:sz w:val="27"/>
          <w:szCs w:val="27"/>
        </w:rPr>
        <w:t> 24 (4):483-502.</w:t>
      </w:r>
    </w:p>
    <w:p w14:paraId="4B739CE9"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453C9D">
        <w:rPr>
          <w:rFonts w:ascii="Times New Roman" w:eastAsia="新細明體" w:hAnsi="Times New Roman" w:cs="Times New Roman"/>
          <w:color w:val="000000"/>
          <w:kern w:val="0"/>
          <w:sz w:val="27"/>
          <w:szCs w:val="27"/>
        </w:rPr>
        <w:t>Scapens</w:t>
      </w:r>
      <w:proofErr w:type="spellEnd"/>
      <w:r w:rsidRPr="00453C9D">
        <w:rPr>
          <w:rFonts w:ascii="Times New Roman" w:eastAsia="新細明體" w:hAnsi="Times New Roman" w:cs="Times New Roman"/>
          <w:color w:val="000000"/>
          <w:kern w:val="0"/>
          <w:sz w:val="27"/>
          <w:szCs w:val="27"/>
        </w:rPr>
        <w:t xml:space="preserve">, R. W., and M. </w:t>
      </w:r>
      <w:proofErr w:type="spellStart"/>
      <w:r w:rsidRPr="00453C9D">
        <w:rPr>
          <w:rFonts w:ascii="Times New Roman" w:eastAsia="新細明體" w:hAnsi="Times New Roman" w:cs="Times New Roman"/>
          <w:color w:val="000000"/>
          <w:kern w:val="0"/>
          <w:sz w:val="27"/>
          <w:szCs w:val="27"/>
        </w:rPr>
        <w:t>Jazayeri</w:t>
      </w:r>
      <w:proofErr w:type="spellEnd"/>
      <w:r w:rsidRPr="00453C9D">
        <w:rPr>
          <w:rFonts w:ascii="Times New Roman" w:eastAsia="新細明體" w:hAnsi="Times New Roman" w:cs="Times New Roman"/>
          <w:color w:val="000000"/>
          <w:kern w:val="0"/>
          <w:sz w:val="27"/>
          <w:szCs w:val="27"/>
        </w:rPr>
        <w:t xml:space="preserve">. 2003. ERP systems and management accounting change: opportunities or impacts? A research </w:t>
      </w:r>
      <w:proofErr w:type="gramStart"/>
      <w:r w:rsidRPr="00453C9D">
        <w:rPr>
          <w:rFonts w:ascii="Times New Roman" w:eastAsia="新細明體" w:hAnsi="Times New Roman" w:cs="Times New Roman"/>
          <w:color w:val="000000"/>
          <w:kern w:val="0"/>
          <w:sz w:val="27"/>
          <w:szCs w:val="27"/>
        </w:rPr>
        <w:t>note</w:t>
      </w:r>
      <w:proofErr w:type="gramEnd"/>
      <w:r w:rsidRPr="00453C9D">
        <w:rPr>
          <w:rFonts w:ascii="Times New Roman" w:eastAsia="新細明體" w:hAnsi="Times New Roman" w:cs="Times New Roman"/>
          <w:color w:val="000000"/>
          <w:kern w:val="0"/>
          <w:sz w:val="27"/>
          <w:szCs w:val="27"/>
        </w:rPr>
        <w:t>. </w:t>
      </w:r>
      <w:r w:rsidRPr="00453C9D">
        <w:rPr>
          <w:rFonts w:ascii="Times New Roman" w:eastAsia="新細明體" w:hAnsi="Times New Roman" w:cs="Times New Roman"/>
          <w:i/>
          <w:iCs/>
          <w:color w:val="000000"/>
          <w:kern w:val="0"/>
          <w:sz w:val="27"/>
          <w:szCs w:val="27"/>
        </w:rPr>
        <w:t>European Accounting Review</w:t>
      </w:r>
      <w:r w:rsidRPr="00453C9D">
        <w:rPr>
          <w:rFonts w:ascii="Times New Roman" w:eastAsia="新細明體" w:hAnsi="Times New Roman" w:cs="Times New Roman"/>
          <w:color w:val="000000"/>
          <w:kern w:val="0"/>
          <w:sz w:val="27"/>
          <w:szCs w:val="27"/>
        </w:rPr>
        <w:t> 12 (1):201-233.</w:t>
      </w:r>
    </w:p>
    <w:p w14:paraId="1093FEED"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 xml:space="preserve">Shehab, E. M., M. W. Sharp, L. </w:t>
      </w:r>
      <w:proofErr w:type="spellStart"/>
      <w:r w:rsidRPr="00453C9D">
        <w:rPr>
          <w:rFonts w:ascii="Times New Roman" w:eastAsia="新細明體" w:hAnsi="Times New Roman" w:cs="Times New Roman"/>
          <w:color w:val="000000"/>
          <w:kern w:val="0"/>
          <w:sz w:val="27"/>
          <w:szCs w:val="27"/>
        </w:rPr>
        <w:t>Supramaniam</w:t>
      </w:r>
      <w:proofErr w:type="spellEnd"/>
      <w:r w:rsidRPr="00453C9D">
        <w:rPr>
          <w:rFonts w:ascii="Times New Roman" w:eastAsia="新細明體" w:hAnsi="Times New Roman" w:cs="Times New Roman"/>
          <w:color w:val="000000"/>
          <w:kern w:val="0"/>
          <w:sz w:val="27"/>
          <w:szCs w:val="27"/>
        </w:rPr>
        <w:t xml:space="preserve">, and T. A. </w:t>
      </w:r>
      <w:proofErr w:type="spellStart"/>
      <w:r w:rsidRPr="00453C9D">
        <w:rPr>
          <w:rFonts w:ascii="Times New Roman" w:eastAsia="新細明體" w:hAnsi="Times New Roman" w:cs="Times New Roman"/>
          <w:color w:val="000000"/>
          <w:kern w:val="0"/>
          <w:sz w:val="27"/>
          <w:szCs w:val="27"/>
        </w:rPr>
        <w:t>Spedding</w:t>
      </w:r>
      <w:proofErr w:type="spellEnd"/>
      <w:r w:rsidRPr="00453C9D">
        <w:rPr>
          <w:rFonts w:ascii="Times New Roman" w:eastAsia="新細明體" w:hAnsi="Times New Roman" w:cs="Times New Roman"/>
          <w:color w:val="000000"/>
          <w:kern w:val="0"/>
          <w:sz w:val="27"/>
          <w:szCs w:val="27"/>
        </w:rPr>
        <w:t>. 2004. Enterprise resource planning. </w:t>
      </w:r>
      <w:r w:rsidRPr="00453C9D">
        <w:rPr>
          <w:rFonts w:ascii="Times New Roman" w:eastAsia="新細明體" w:hAnsi="Times New Roman" w:cs="Times New Roman"/>
          <w:i/>
          <w:iCs/>
          <w:color w:val="000000"/>
          <w:kern w:val="0"/>
          <w:sz w:val="27"/>
          <w:szCs w:val="27"/>
        </w:rPr>
        <w:t>Business Process Management Journal</w:t>
      </w:r>
      <w:r w:rsidRPr="00453C9D">
        <w:rPr>
          <w:rFonts w:ascii="Times New Roman" w:eastAsia="新細明體" w:hAnsi="Times New Roman" w:cs="Times New Roman"/>
          <w:color w:val="000000"/>
          <w:kern w:val="0"/>
          <w:sz w:val="27"/>
          <w:szCs w:val="27"/>
        </w:rPr>
        <w:t> 10 (4):359-386.</w:t>
      </w:r>
    </w:p>
    <w:p w14:paraId="18A7861E"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453C9D">
        <w:rPr>
          <w:rFonts w:ascii="Times New Roman" w:eastAsia="新細明體" w:hAnsi="Times New Roman" w:cs="Times New Roman"/>
          <w:color w:val="000000"/>
          <w:kern w:val="0"/>
          <w:sz w:val="27"/>
          <w:szCs w:val="27"/>
        </w:rPr>
        <w:t>Sobczak</w:t>
      </w:r>
      <w:proofErr w:type="spellEnd"/>
      <w:r w:rsidRPr="00453C9D">
        <w:rPr>
          <w:rFonts w:ascii="Times New Roman" w:eastAsia="新細明體" w:hAnsi="Times New Roman" w:cs="Times New Roman"/>
          <w:color w:val="000000"/>
          <w:kern w:val="0"/>
          <w:sz w:val="27"/>
          <w:szCs w:val="27"/>
        </w:rPr>
        <w:t>, A. 2022. Robotic process automation as a digital transformation tool for increasing organizational resilience in polish enterprises. </w:t>
      </w:r>
      <w:r w:rsidRPr="00453C9D">
        <w:rPr>
          <w:rFonts w:ascii="Times New Roman" w:eastAsia="新細明體" w:hAnsi="Times New Roman" w:cs="Times New Roman"/>
          <w:i/>
          <w:iCs/>
          <w:color w:val="000000"/>
          <w:kern w:val="0"/>
          <w:sz w:val="27"/>
          <w:szCs w:val="27"/>
        </w:rPr>
        <w:t>Sustainability</w:t>
      </w:r>
      <w:r w:rsidRPr="00453C9D">
        <w:rPr>
          <w:rFonts w:ascii="Times New Roman" w:eastAsia="新細明體" w:hAnsi="Times New Roman" w:cs="Times New Roman"/>
          <w:color w:val="000000"/>
          <w:kern w:val="0"/>
          <w:sz w:val="27"/>
          <w:szCs w:val="27"/>
        </w:rPr>
        <w:t> 14 (3):1333.</w:t>
      </w:r>
    </w:p>
    <w:p w14:paraId="6DD0F354"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Somers, T. M., K. Nelson, and J. Karimi. 2003. Confirmatory factor analysis of the end‐user computing satisfaction instrument: replication within an ERP domain. </w:t>
      </w:r>
      <w:r w:rsidRPr="00453C9D">
        <w:rPr>
          <w:rFonts w:ascii="Times New Roman" w:eastAsia="新細明體" w:hAnsi="Times New Roman" w:cs="Times New Roman"/>
          <w:i/>
          <w:iCs/>
          <w:color w:val="000000"/>
          <w:kern w:val="0"/>
          <w:sz w:val="27"/>
          <w:szCs w:val="27"/>
        </w:rPr>
        <w:t>Decision Sciences</w:t>
      </w:r>
      <w:r w:rsidRPr="00453C9D">
        <w:rPr>
          <w:rFonts w:ascii="Times New Roman" w:eastAsia="新細明體" w:hAnsi="Times New Roman" w:cs="Times New Roman"/>
          <w:color w:val="000000"/>
          <w:kern w:val="0"/>
          <w:sz w:val="27"/>
          <w:szCs w:val="27"/>
        </w:rPr>
        <w:t> 34 (3):595-621.</w:t>
      </w:r>
    </w:p>
    <w:p w14:paraId="0413D3D5" w14:textId="08FC7510"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453C9D">
        <w:rPr>
          <w:rFonts w:ascii="Times New Roman" w:eastAsia="新細明體" w:hAnsi="Times New Roman" w:cs="Times New Roman"/>
          <w:color w:val="000000"/>
          <w:kern w:val="0"/>
          <w:sz w:val="27"/>
          <w:szCs w:val="27"/>
        </w:rPr>
        <w:t>Stravinskienė</w:t>
      </w:r>
      <w:proofErr w:type="spellEnd"/>
      <w:r w:rsidRPr="00453C9D">
        <w:rPr>
          <w:rFonts w:ascii="Times New Roman" w:eastAsia="新細明體" w:hAnsi="Times New Roman" w:cs="Times New Roman"/>
          <w:color w:val="000000"/>
          <w:kern w:val="0"/>
          <w:sz w:val="27"/>
          <w:szCs w:val="27"/>
        </w:rPr>
        <w:t xml:space="preserve">, I., and D. </w:t>
      </w:r>
      <w:proofErr w:type="spellStart"/>
      <w:r w:rsidRPr="00453C9D">
        <w:rPr>
          <w:rFonts w:ascii="Times New Roman" w:eastAsia="新細明體" w:hAnsi="Times New Roman" w:cs="Times New Roman"/>
          <w:color w:val="000000"/>
          <w:kern w:val="0"/>
          <w:sz w:val="27"/>
          <w:szCs w:val="27"/>
        </w:rPr>
        <w:t>Serafinas</w:t>
      </w:r>
      <w:proofErr w:type="spellEnd"/>
      <w:r w:rsidRPr="00453C9D">
        <w:rPr>
          <w:rFonts w:ascii="Times New Roman" w:eastAsia="新細明體" w:hAnsi="Times New Roman" w:cs="Times New Roman"/>
          <w:color w:val="000000"/>
          <w:kern w:val="0"/>
          <w:sz w:val="27"/>
          <w:szCs w:val="27"/>
        </w:rPr>
        <w:t xml:space="preserve">. 2021. Process </w:t>
      </w:r>
      <w:r w:rsidR="002C16E2">
        <w:rPr>
          <w:rFonts w:ascii="Times New Roman" w:eastAsia="新細明體" w:hAnsi="Times New Roman" w:cs="Times New Roman"/>
          <w:color w:val="000000"/>
          <w:kern w:val="0"/>
          <w:sz w:val="27"/>
          <w:szCs w:val="27"/>
        </w:rPr>
        <w:t>m</w:t>
      </w:r>
      <w:r w:rsidRPr="00453C9D">
        <w:rPr>
          <w:rFonts w:ascii="Times New Roman" w:eastAsia="新細明體" w:hAnsi="Times New Roman" w:cs="Times New Roman"/>
          <w:color w:val="000000"/>
          <w:kern w:val="0"/>
          <w:sz w:val="27"/>
          <w:szCs w:val="27"/>
        </w:rPr>
        <w:t xml:space="preserve">anagement and </w:t>
      </w:r>
      <w:r w:rsidR="002C16E2">
        <w:rPr>
          <w:rFonts w:ascii="Times New Roman" w:eastAsia="新細明體" w:hAnsi="Times New Roman" w:cs="Times New Roman"/>
          <w:color w:val="000000"/>
          <w:kern w:val="0"/>
          <w:sz w:val="27"/>
          <w:szCs w:val="27"/>
        </w:rPr>
        <w:t>r</w:t>
      </w:r>
      <w:r w:rsidRPr="00453C9D">
        <w:rPr>
          <w:rFonts w:ascii="Times New Roman" w:eastAsia="新細明體" w:hAnsi="Times New Roman" w:cs="Times New Roman"/>
          <w:color w:val="000000"/>
          <w:kern w:val="0"/>
          <w:sz w:val="27"/>
          <w:szCs w:val="27"/>
        </w:rPr>
        <w:t xml:space="preserve">obotic </w:t>
      </w:r>
      <w:r w:rsidR="002C16E2">
        <w:rPr>
          <w:rFonts w:ascii="Times New Roman" w:eastAsia="新細明體" w:hAnsi="Times New Roman" w:cs="Times New Roman"/>
          <w:color w:val="000000"/>
          <w:kern w:val="0"/>
          <w:sz w:val="27"/>
          <w:szCs w:val="27"/>
        </w:rPr>
        <w:t>p</w:t>
      </w:r>
      <w:r w:rsidRPr="00453C9D">
        <w:rPr>
          <w:rFonts w:ascii="Times New Roman" w:eastAsia="新細明體" w:hAnsi="Times New Roman" w:cs="Times New Roman"/>
          <w:color w:val="000000"/>
          <w:kern w:val="0"/>
          <w:sz w:val="27"/>
          <w:szCs w:val="27"/>
        </w:rPr>
        <w:t xml:space="preserve">rocess </w:t>
      </w:r>
      <w:r w:rsidR="002C16E2">
        <w:rPr>
          <w:rFonts w:ascii="Times New Roman" w:eastAsia="新細明體" w:hAnsi="Times New Roman" w:cs="Times New Roman"/>
          <w:color w:val="000000"/>
          <w:kern w:val="0"/>
          <w:sz w:val="27"/>
          <w:szCs w:val="27"/>
        </w:rPr>
        <w:t>a</w:t>
      </w:r>
      <w:r w:rsidRPr="00453C9D">
        <w:rPr>
          <w:rFonts w:ascii="Times New Roman" w:eastAsia="新細明體" w:hAnsi="Times New Roman" w:cs="Times New Roman"/>
          <w:color w:val="000000"/>
          <w:kern w:val="0"/>
          <w:sz w:val="27"/>
          <w:szCs w:val="27"/>
        </w:rPr>
        <w:t xml:space="preserve">utomation: The </w:t>
      </w:r>
      <w:r w:rsidR="002C16E2">
        <w:rPr>
          <w:rFonts w:ascii="Times New Roman" w:eastAsia="新細明體" w:hAnsi="Times New Roman" w:cs="Times New Roman"/>
          <w:color w:val="000000"/>
          <w:kern w:val="0"/>
          <w:sz w:val="27"/>
          <w:szCs w:val="27"/>
        </w:rPr>
        <w:t>i</w:t>
      </w:r>
      <w:r w:rsidRPr="00453C9D">
        <w:rPr>
          <w:rFonts w:ascii="Times New Roman" w:eastAsia="新細明體" w:hAnsi="Times New Roman" w:cs="Times New Roman"/>
          <w:color w:val="000000"/>
          <w:kern w:val="0"/>
          <w:sz w:val="27"/>
          <w:szCs w:val="27"/>
        </w:rPr>
        <w:t xml:space="preserve">nsights from </w:t>
      </w:r>
      <w:r w:rsidR="002C16E2">
        <w:rPr>
          <w:rFonts w:ascii="Times New Roman" w:eastAsia="新細明體" w:hAnsi="Times New Roman" w:cs="Times New Roman"/>
          <w:color w:val="000000"/>
          <w:kern w:val="0"/>
          <w:sz w:val="27"/>
          <w:szCs w:val="27"/>
        </w:rPr>
        <w:t>s</w:t>
      </w:r>
      <w:r w:rsidRPr="00453C9D">
        <w:rPr>
          <w:rFonts w:ascii="Times New Roman" w:eastAsia="新細明體" w:hAnsi="Times New Roman" w:cs="Times New Roman"/>
          <w:color w:val="000000"/>
          <w:kern w:val="0"/>
          <w:sz w:val="27"/>
          <w:szCs w:val="27"/>
        </w:rPr>
        <w:t xml:space="preserve">ystematic </w:t>
      </w:r>
      <w:r w:rsidR="002C16E2">
        <w:rPr>
          <w:rFonts w:ascii="Times New Roman" w:eastAsia="新細明體" w:hAnsi="Times New Roman" w:cs="Times New Roman"/>
          <w:color w:val="000000"/>
          <w:kern w:val="0"/>
          <w:sz w:val="27"/>
          <w:szCs w:val="27"/>
        </w:rPr>
        <w:t>l</w:t>
      </w:r>
      <w:r w:rsidRPr="00453C9D">
        <w:rPr>
          <w:rFonts w:ascii="Times New Roman" w:eastAsia="新細明體" w:hAnsi="Times New Roman" w:cs="Times New Roman"/>
          <w:color w:val="000000"/>
          <w:kern w:val="0"/>
          <w:sz w:val="27"/>
          <w:szCs w:val="27"/>
        </w:rPr>
        <w:t xml:space="preserve">iterature </w:t>
      </w:r>
      <w:r w:rsidR="002C16E2">
        <w:rPr>
          <w:rFonts w:ascii="Times New Roman" w:eastAsia="新細明體" w:hAnsi="Times New Roman" w:cs="Times New Roman"/>
          <w:color w:val="000000"/>
          <w:kern w:val="0"/>
          <w:sz w:val="27"/>
          <w:szCs w:val="27"/>
        </w:rPr>
        <w:t>r</w:t>
      </w:r>
      <w:r w:rsidRPr="00453C9D">
        <w:rPr>
          <w:rFonts w:ascii="Times New Roman" w:eastAsia="新細明體" w:hAnsi="Times New Roman" w:cs="Times New Roman"/>
          <w:color w:val="000000"/>
          <w:kern w:val="0"/>
          <w:sz w:val="27"/>
          <w:szCs w:val="27"/>
        </w:rPr>
        <w:t>eview. </w:t>
      </w:r>
      <w:r w:rsidRPr="00453C9D">
        <w:rPr>
          <w:rFonts w:ascii="Times New Roman" w:eastAsia="新細明體" w:hAnsi="Times New Roman" w:cs="Times New Roman"/>
          <w:i/>
          <w:iCs/>
          <w:color w:val="000000"/>
          <w:kern w:val="0"/>
          <w:sz w:val="27"/>
          <w:szCs w:val="27"/>
        </w:rPr>
        <w:t>Management of Organizations: Systematic Research</w:t>
      </w:r>
      <w:r w:rsidRPr="00453C9D">
        <w:rPr>
          <w:rFonts w:ascii="Times New Roman" w:eastAsia="新細明體" w:hAnsi="Times New Roman" w:cs="Times New Roman"/>
          <w:color w:val="000000"/>
          <w:kern w:val="0"/>
          <w:sz w:val="27"/>
          <w:szCs w:val="27"/>
        </w:rPr>
        <w:t> 85 (1):87-106.</w:t>
      </w:r>
    </w:p>
    <w:p w14:paraId="07B23EAA" w14:textId="4CD517F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lastRenderedPageBreak/>
        <w:t xml:space="preserve">Tanveer, M., M. Altaf, Z. A. Akbar, and U. Nisar. 2022. Influence of </w:t>
      </w:r>
      <w:r w:rsidR="002C16E2">
        <w:rPr>
          <w:rFonts w:ascii="Times New Roman" w:eastAsia="新細明體" w:hAnsi="Times New Roman" w:cs="Times New Roman"/>
          <w:color w:val="000000"/>
          <w:kern w:val="0"/>
          <w:sz w:val="27"/>
          <w:szCs w:val="27"/>
        </w:rPr>
        <w:t>a</w:t>
      </w:r>
      <w:r w:rsidRPr="00453C9D">
        <w:rPr>
          <w:rFonts w:ascii="Times New Roman" w:eastAsia="新細明體" w:hAnsi="Times New Roman" w:cs="Times New Roman"/>
          <w:color w:val="000000"/>
          <w:kern w:val="0"/>
          <w:sz w:val="27"/>
          <w:szCs w:val="27"/>
        </w:rPr>
        <w:t xml:space="preserve">dvertising </w:t>
      </w:r>
      <w:r w:rsidR="002C16E2">
        <w:rPr>
          <w:rFonts w:ascii="Times New Roman" w:eastAsia="新細明體" w:hAnsi="Times New Roman" w:cs="Times New Roman"/>
          <w:color w:val="000000"/>
          <w:kern w:val="0"/>
          <w:sz w:val="27"/>
          <w:szCs w:val="27"/>
        </w:rPr>
        <w:t>i</w:t>
      </w:r>
      <w:r w:rsidRPr="00453C9D">
        <w:rPr>
          <w:rFonts w:ascii="Times New Roman" w:eastAsia="新細明體" w:hAnsi="Times New Roman" w:cs="Times New Roman"/>
          <w:color w:val="000000"/>
          <w:kern w:val="0"/>
          <w:sz w:val="27"/>
          <w:szCs w:val="27"/>
        </w:rPr>
        <w:t xml:space="preserve">ntensity on </w:t>
      </w:r>
      <w:r w:rsidR="002C16E2">
        <w:rPr>
          <w:rFonts w:ascii="Times New Roman" w:eastAsia="新細明體" w:hAnsi="Times New Roman" w:cs="Times New Roman"/>
          <w:color w:val="000000"/>
          <w:kern w:val="0"/>
          <w:sz w:val="27"/>
          <w:szCs w:val="27"/>
        </w:rPr>
        <w:t>r</w:t>
      </w:r>
      <w:r w:rsidRPr="00453C9D">
        <w:rPr>
          <w:rFonts w:ascii="Times New Roman" w:eastAsia="新細明體" w:hAnsi="Times New Roman" w:cs="Times New Roman"/>
          <w:color w:val="000000"/>
          <w:kern w:val="0"/>
          <w:sz w:val="27"/>
          <w:szCs w:val="27"/>
        </w:rPr>
        <w:t xml:space="preserve">eal </w:t>
      </w:r>
      <w:r w:rsidR="002C16E2">
        <w:rPr>
          <w:rFonts w:ascii="Times New Roman" w:eastAsia="新細明體" w:hAnsi="Times New Roman" w:cs="Times New Roman"/>
          <w:color w:val="000000"/>
          <w:kern w:val="0"/>
          <w:sz w:val="27"/>
          <w:szCs w:val="27"/>
        </w:rPr>
        <w:t>e</w:t>
      </w:r>
      <w:r w:rsidRPr="00453C9D">
        <w:rPr>
          <w:rFonts w:ascii="Times New Roman" w:eastAsia="新細明體" w:hAnsi="Times New Roman" w:cs="Times New Roman"/>
          <w:color w:val="000000"/>
          <w:kern w:val="0"/>
          <w:sz w:val="27"/>
          <w:szCs w:val="27"/>
        </w:rPr>
        <w:t xml:space="preserve">arnings </w:t>
      </w:r>
      <w:r w:rsidR="002C16E2">
        <w:rPr>
          <w:rFonts w:ascii="Times New Roman" w:eastAsia="新細明體" w:hAnsi="Times New Roman" w:cs="Times New Roman"/>
          <w:color w:val="000000"/>
          <w:kern w:val="0"/>
          <w:sz w:val="27"/>
          <w:szCs w:val="27"/>
        </w:rPr>
        <w:t>m</w:t>
      </w:r>
      <w:r w:rsidRPr="00453C9D">
        <w:rPr>
          <w:rFonts w:ascii="Times New Roman" w:eastAsia="新細明體" w:hAnsi="Times New Roman" w:cs="Times New Roman"/>
          <w:color w:val="000000"/>
          <w:kern w:val="0"/>
          <w:sz w:val="27"/>
          <w:szCs w:val="27"/>
        </w:rPr>
        <w:t xml:space="preserve">anagement: Evidence from </w:t>
      </w:r>
      <w:r w:rsidR="002C16E2">
        <w:rPr>
          <w:rFonts w:ascii="Times New Roman" w:eastAsia="新細明體" w:hAnsi="Times New Roman" w:cs="Times New Roman"/>
          <w:color w:val="000000"/>
          <w:kern w:val="0"/>
          <w:sz w:val="27"/>
          <w:szCs w:val="27"/>
        </w:rPr>
        <w:t>f</w:t>
      </w:r>
      <w:r w:rsidRPr="00453C9D">
        <w:rPr>
          <w:rFonts w:ascii="Times New Roman" w:eastAsia="新細明體" w:hAnsi="Times New Roman" w:cs="Times New Roman"/>
          <w:color w:val="000000"/>
          <w:kern w:val="0"/>
          <w:sz w:val="27"/>
          <w:szCs w:val="27"/>
        </w:rPr>
        <w:t xml:space="preserve">our </w:t>
      </w:r>
      <w:r w:rsidR="002C16E2">
        <w:rPr>
          <w:rFonts w:ascii="Times New Roman" w:eastAsia="新細明體" w:hAnsi="Times New Roman" w:cs="Times New Roman"/>
          <w:color w:val="000000"/>
          <w:kern w:val="0"/>
          <w:sz w:val="27"/>
          <w:szCs w:val="27"/>
        </w:rPr>
        <w:t>s</w:t>
      </w:r>
      <w:r w:rsidRPr="00453C9D">
        <w:rPr>
          <w:rFonts w:ascii="Times New Roman" w:eastAsia="新細明體" w:hAnsi="Times New Roman" w:cs="Times New Roman"/>
          <w:color w:val="000000"/>
          <w:kern w:val="0"/>
          <w:sz w:val="27"/>
          <w:szCs w:val="27"/>
        </w:rPr>
        <w:t>ectors of Pakistan. </w:t>
      </w:r>
      <w:r w:rsidRPr="00453C9D">
        <w:rPr>
          <w:rFonts w:ascii="Times New Roman" w:eastAsia="新細明體" w:hAnsi="Times New Roman" w:cs="Times New Roman"/>
          <w:i/>
          <w:iCs/>
          <w:color w:val="000000"/>
          <w:kern w:val="0"/>
          <w:sz w:val="27"/>
          <w:szCs w:val="27"/>
        </w:rPr>
        <w:t>Journal of Economic Impact</w:t>
      </w:r>
      <w:r w:rsidRPr="00453C9D">
        <w:rPr>
          <w:rFonts w:ascii="Times New Roman" w:eastAsia="新細明體" w:hAnsi="Times New Roman" w:cs="Times New Roman"/>
          <w:color w:val="000000"/>
          <w:kern w:val="0"/>
          <w:sz w:val="27"/>
          <w:szCs w:val="27"/>
        </w:rPr>
        <w:t> 4 (1):158-164.</w:t>
      </w:r>
    </w:p>
    <w:p w14:paraId="5C1AC0A5" w14:textId="160126AE"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453C9D">
        <w:rPr>
          <w:rFonts w:ascii="Times New Roman" w:eastAsia="新細明體" w:hAnsi="Times New Roman" w:cs="Times New Roman"/>
          <w:color w:val="000000"/>
          <w:kern w:val="0"/>
          <w:sz w:val="27"/>
          <w:szCs w:val="27"/>
        </w:rPr>
        <w:t>Tiron</w:t>
      </w:r>
      <w:proofErr w:type="spellEnd"/>
      <w:r w:rsidRPr="00453C9D">
        <w:rPr>
          <w:rFonts w:ascii="Times New Roman" w:eastAsia="新細明體" w:hAnsi="Times New Roman" w:cs="Times New Roman"/>
          <w:color w:val="000000"/>
          <w:kern w:val="0"/>
          <w:sz w:val="27"/>
          <w:szCs w:val="27"/>
        </w:rPr>
        <w:t xml:space="preserve">‐Tudor, A., R. </w:t>
      </w:r>
      <w:proofErr w:type="spellStart"/>
      <w:r w:rsidRPr="00453C9D">
        <w:rPr>
          <w:rFonts w:ascii="Times New Roman" w:eastAsia="新細明體" w:hAnsi="Times New Roman" w:cs="Times New Roman"/>
          <w:color w:val="000000"/>
          <w:kern w:val="0"/>
          <w:sz w:val="27"/>
          <w:szCs w:val="27"/>
        </w:rPr>
        <w:t>Lacurezeanu</w:t>
      </w:r>
      <w:proofErr w:type="spellEnd"/>
      <w:r w:rsidRPr="00453C9D">
        <w:rPr>
          <w:rFonts w:ascii="Times New Roman" w:eastAsia="新細明體" w:hAnsi="Times New Roman" w:cs="Times New Roman"/>
          <w:color w:val="000000"/>
          <w:kern w:val="0"/>
          <w:sz w:val="27"/>
          <w:szCs w:val="27"/>
        </w:rPr>
        <w:t xml:space="preserve">, V. P. </w:t>
      </w:r>
      <w:proofErr w:type="spellStart"/>
      <w:r w:rsidRPr="00453C9D">
        <w:rPr>
          <w:rFonts w:ascii="Times New Roman" w:eastAsia="新細明體" w:hAnsi="Times New Roman" w:cs="Times New Roman"/>
          <w:color w:val="000000"/>
          <w:kern w:val="0"/>
          <w:sz w:val="27"/>
          <w:szCs w:val="27"/>
        </w:rPr>
        <w:t>Bresfelean</w:t>
      </w:r>
      <w:proofErr w:type="spellEnd"/>
      <w:r w:rsidRPr="00453C9D">
        <w:rPr>
          <w:rFonts w:ascii="Times New Roman" w:eastAsia="新細明體" w:hAnsi="Times New Roman" w:cs="Times New Roman"/>
          <w:color w:val="000000"/>
          <w:kern w:val="0"/>
          <w:sz w:val="27"/>
          <w:szCs w:val="27"/>
        </w:rPr>
        <w:t xml:space="preserve">, and A. N. </w:t>
      </w:r>
      <w:proofErr w:type="spellStart"/>
      <w:r w:rsidRPr="00453C9D">
        <w:rPr>
          <w:rFonts w:ascii="Times New Roman" w:eastAsia="新細明體" w:hAnsi="Times New Roman" w:cs="Times New Roman"/>
          <w:color w:val="000000"/>
          <w:kern w:val="0"/>
          <w:sz w:val="27"/>
          <w:szCs w:val="27"/>
        </w:rPr>
        <w:t>Dontu</w:t>
      </w:r>
      <w:proofErr w:type="spellEnd"/>
      <w:r w:rsidRPr="00453C9D">
        <w:rPr>
          <w:rFonts w:ascii="Times New Roman" w:eastAsia="新細明體" w:hAnsi="Times New Roman" w:cs="Times New Roman"/>
          <w:color w:val="000000"/>
          <w:kern w:val="0"/>
          <w:sz w:val="27"/>
          <w:szCs w:val="27"/>
        </w:rPr>
        <w:t xml:space="preserve">. 2024. Perspectives on </w:t>
      </w:r>
      <w:r w:rsidR="002C16E2">
        <w:rPr>
          <w:rFonts w:ascii="Times New Roman" w:eastAsia="新細明體" w:hAnsi="Times New Roman" w:cs="Times New Roman"/>
          <w:color w:val="000000"/>
          <w:kern w:val="0"/>
          <w:sz w:val="27"/>
          <w:szCs w:val="27"/>
        </w:rPr>
        <w:t>h</w:t>
      </w:r>
      <w:r w:rsidRPr="00453C9D">
        <w:rPr>
          <w:rFonts w:ascii="Times New Roman" w:eastAsia="新細明體" w:hAnsi="Times New Roman" w:cs="Times New Roman"/>
          <w:color w:val="000000"/>
          <w:kern w:val="0"/>
          <w:sz w:val="27"/>
          <w:szCs w:val="27"/>
        </w:rPr>
        <w:t xml:space="preserve">ow </w:t>
      </w:r>
      <w:r w:rsidR="002C16E2">
        <w:rPr>
          <w:rFonts w:ascii="Times New Roman" w:eastAsia="新細明體" w:hAnsi="Times New Roman" w:cs="Times New Roman"/>
          <w:color w:val="000000"/>
          <w:kern w:val="0"/>
          <w:sz w:val="27"/>
          <w:szCs w:val="27"/>
        </w:rPr>
        <w:t>r</w:t>
      </w:r>
      <w:r w:rsidRPr="00453C9D">
        <w:rPr>
          <w:rFonts w:ascii="Times New Roman" w:eastAsia="新細明體" w:hAnsi="Times New Roman" w:cs="Times New Roman"/>
          <w:color w:val="000000"/>
          <w:kern w:val="0"/>
          <w:sz w:val="27"/>
          <w:szCs w:val="27"/>
        </w:rPr>
        <w:t xml:space="preserve">obotic </w:t>
      </w:r>
      <w:r w:rsidR="002C16E2">
        <w:rPr>
          <w:rFonts w:ascii="Times New Roman" w:eastAsia="新細明體" w:hAnsi="Times New Roman" w:cs="Times New Roman"/>
          <w:color w:val="000000"/>
          <w:kern w:val="0"/>
          <w:sz w:val="27"/>
          <w:szCs w:val="27"/>
        </w:rPr>
        <w:t>p</w:t>
      </w:r>
      <w:r w:rsidRPr="00453C9D">
        <w:rPr>
          <w:rFonts w:ascii="Times New Roman" w:eastAsia="新細明體" w:hAnsi="Times New Roman" w:cs="Times New Roman"/>
          <w:color w:val="000000"/>
          <w:kern w:val="0"/>
          <w:sz w:val="27"/>
          <w:szCs w:val="27"/>
        </w:rPr>
        <w:t xml:space="preserve">rocess </w:t>
      </w:r>
      <w:r w:rsidR="002C16E2">
        <w:rPr>
          <w:rFonts w:ascii="Times New Roman" w:eastAsia="新細明體" w:hAnsi="Times New Roman" w:cs="Times New Roman"/>
          <w:color w:val="000000"/>
          <w:kern w:val="0"/>
          <w:sz w:val="27"/>
          <w:szCs w:val="27"/>
        </w:rPr>
        <w:t>a</w:t>
      </w:r>
      <w:r w:rsidRPr="00453C9D">
        <w:rPr>
          <w:rFonts w:ascii="Times New Roman" w:eastAsia="新細明體" w:hAnsi="Times New Roman" w:cs="Times New Roman"/>
          <w:color w:val="000000"/>
          <w:kern w:val="0"/>
          <w:sz w:val="27"/>
          <w:szCs w:val="27"/>
        </w:rPr>
        <w:t xml:space="preserve">utomation </w:t>
      </w:r>
      <w:r w:rsidR="002C16E2">
        <w:rPr>
          <w:rFonts w:ascii="Times New Roman" w:eastAsia="新細明體" w:hAnsi="Times New Roman" w:cs="Times New Roman"/>
          <w:color w:val="000000"/>
          <w:kern w:val="0"/>
          <w:sz w:val="27"/>
          <w:szCs w:val="27"/>
        </w:rPr>
        <w:t>i</w:t>
      </w:r>
      <w:r w:rsidRPr="00453C9D">
        <w:rPr>
          <w:rFonts w:ascii="Times New Roman" w:eastAsia="新細明體" w:hAnsi="Times New Roman" w:cs="Times New Roman"/>
          <w:color w:val="000000"/>
          <w:kern w:val="0"/>
          <w:sz w:val="27"/>
          <w:szCs w:val="27"/>
        </w:rPr>
        <w:t xml:space="preserve">s </w:t>
      </w:r>
      <w:r w:rsidR="002C16E2">
        <w:rPr>
          <w:rFonts w:ascii="Times New Roman" w:eastAsia="新細明體" w:hAnsi="Times New Roman" w:cs="Times New Roman"/>
          <w:color w:val="000000"/>
          <w:kern w:val="0"/>
          <w:sz w:val="27"/>
          <w:szCs w:val="27"/>
        </w:rPr>
        <w:t>t</w:t>
      </w:r>
      <w:r w:rsidRPr="00453C9D">
        <w:rPr>
          <w:rFonts w:ascii="Times New Roman" w:eastAsia="新細明體" w:hAnsi="Times New Roman" w:cs="Times New Roman"/>
          <w:color w:val="000000"/>
          <w:kern w:val="0"/>
          <w:sz w:val="27"/>
          <w:szCs w:val="27"/>
        </w:rPr>
        <w:t xml:space="preserve">ransforming </w:t>
      </w:r>
      <w:r w:rsidR="002C16E2">
        <w:rPr>
          <w:rFonts w:ascii="Times New Roman" w:eastAsia="新細明體" w:hAnsi="Times New Roman" w:cs="Times New Roman"/>
          <w:color w:val="000000"/>
          <w:kern w:val="0"/>
          <w:sz w:val="27"/>
          <w:szCs w:val="27"/>
        </w:rPr>
        <w:t>a</w:t>
      </w:r>
      <w:r w:rsidRPr="00453C9D">
        <w:rPr>
          <w:rFonts w:ascii="Times New Roman" w:eastAsia="新細明體" w:hAnsi="Times New Roman" w:cs="Times New Roman"/>
          <w:color w:val="000000"/>
          <w:kern w:val="0"/>
          <w:sz w:val="27"/>
          <w:szCs w:val="27"/>
        </w:rPr>
        <w:t xml:space="preserve">ccounting and </w:t>
      </w:r>
      <w:r w:rsidR="002C16E2">
        <w:rPr>
          <w:rFonts w:ascii="Times New Roman" w:eastAsia="新細明體" w:hAnsi="Times New Roman" w:cs="Times New Roman"/>
          <w:color w:val="000000"/>
          <w:kern w:val="0"/>
          <w:sz w:val="27"/>
          <w:szCs w:val="27"/>
        </w:rPr>
        <w:t>a</w:t>
      </w:r>
      <w:r w:rsidRPr="00453C9D">
        <w:rPr>
          <w:rFonts w:ascii="Times New Roman" w:eastAsia="新細明體" w:hAnsi="Times New Roman" w:cs="Times New Roman"/>
          <w:color w:val="000000"/>
          <w:kern w:val="0"/>
          <w:sz w:val="27"/>
          <w:szCs w:val="27"/>
        </w:rPr>
        <w:t>uditing Services*. </w:t>
      </w:r>
      <w:r w:rsidRPr="00453C9D">
        <w:rPr>
          <w:rFonts w:ascii="Times New Roman" w:eastAsia="新細明體" w:hAnsi="Times New Roman" w:cs="Times New Roman"/>
          <w:i/>
          <w:iCs/>
          <w:color w:val="000000"/>
          <w:kern w:val="0"/>
          <w:sz w:val="27"/>
          <w:szCs w:val="27"/>
        </w:rPr>
        <w:t>Accounting Perspectives</w:t>
      </w:r>
      <w:r w:rsidRPr="00453C9D">
        <w:rPr>
          <w:rFonts w:ascii="Times New Roman" w:eastAsia="新細明體" w:hAnsi="Times New Roman" w:cs="Times New Roman"/>
          <w:color w:val="000000"/>
          <w:kern w:val="0"/>
          <w:sz w:val="27"/>
          <w:szCs w:val="27"/>
        </w:rPr>
        <w:t> 23 (1):7-38.</w:t>
      </w:r>
    </w:p>
    <w:p w14:paraId="095D5F53"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Tucker, I. 2017. Are you ready for your robots? </w:t>
      </w:r>
      <w:r w:rsidRPr="00453C9D">
        <w:rPr>
          <w:rFonts w:ascii="Times New Roman" w:eastAsia="新細明體" w:hAnsi="Times New Roman" w:cs="Times New Roman"/>
          <w:i/>
          <w:iCs/>
          <w:color w:val="000000"/>
          <w:kern w:val="0"/>
          <w:sz w:val="27"/>
          <w:szCs w:val="27"/>
        </w:rPr>
        <w:t>Strategic Finance</w:t>
      </w:r>
      <w:r w:rsidRPr="00453C9D">
        <w:rPr>
          <w:rFonts w:ascii="Times New Roman" w:eastAsia="新細明體" w:hAnsi="Times New Roman" w:cs="Times New Roman"/>
          <w:color w:val="000000"/>
          <w:kern w:val="0"/>
          <w:sz w:val="27"/>
          <w:szCs w:val="27"/>
        </w:rPr>
        <w:t> 99 (5):48-53.</w:t>
      </w:r>
    </w:p>
    <w:p w14:paraId="5E1E9D69" w14:textId="19BE2B3D" w:rsid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 xml:space="preserve">Van der Aalst, W. M., M. </w:t>
      </w:r>
      <w:proofErr w:type="spellStart"/>
      <w:r w:rsidRPr="00453C9D">
        <w:rPr>
          <w:rFonts w:ascii="Times New Roman" w:eastAsia="新細明體" w:hAnsi="Times New Roman" w:cs="Times New Roman"/>
          <w:color w:val="000000"/>
          <w:kern w:val="0"/>
          <w:sz w:val="27"/>
          <w:szCs w:val="27"/>
        </w:rPr>
        <w:t>Bichler</w:t>
      </w:r>
      <w:proofErr w:type="spellEnd"/>
      <w:r w:rsidRPr="00453C9D">
        <w:rPr>
          <w:rFonts w:ascii="Times New Roman" w:eastAsia="新細明體" w:hAnsi="Times New Roman" w:cs="Times New Roman"/>
          <w:color w:val="000000"/>
          <w:kern w:val="0"/>
          <w:sz w:val="27"/>
          <w:szCs w:val="27"/>
        </w:rPr>
        <w:t xml:space="preserve">, and A. </w:t>
      </w:r>
      <w:proofErr w:type="spellStart"/>
      <w:r w:rsidRPr="00453C9D">
        <w:rPr>
          <w:rFonts w:ascii="Times New Roman" w:eastAsia="新細明體" w:hAnsi="Times New Roman" w:cs="Times New Roman"/>
          <w:color w:val="000000"/>
          <w:kern w:val="0"/>
          <w:sz w:val="27"/>
          <w:szCs w:val="27"/>
        </w:rPr>
        <w:t>Heinzl</w:t>
      </w:r>
      <w:proofErr w:type="spellEnd"/>
      <w:r w:rsidRPr="00453C9D">
        <w:rPr>
          <w:rFonts w:ascii="Times New Roman" w:eastAsia="新細明體" w:hAnsi="Times New Roman" w:cs="Times New Roman"/>
          <w:color w:val="000000"/>
          <w:kern w:val="0"/>
          <w:sz w:val="27"/>
          <w:szCs w:val="27"/>
        </w:rPr>
        <w:t>. 2018. Robotic process automation: Springer, 269-272.</w:t>
      </w:r>
    </w:p>
    <w:p w14:paraId="2F8D938F" w14:textId="2E09D30E" w:rsid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p>
    <w:p w14:paraId="49F27B34" w14:textId="4E7D40CB" w:rsid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hint="eastAsia"/>
          <w:color w:val="000000"/>
          <w:kern w:val="0"/>
          <w:sz w:val="27"/>
          <w:szCs w:val="27"/>
        </w:rPr>
        <w:t>“</w:t>
      </w:r>
      <w:r w:rsidR="00245A8C">
        <w:rPr>
          <w:rFonts w:ascii="Times New Roman" w:eastAsia="新細明體" w:hAnsi="Times New Roman" w:cs="Times New Roman"/>
          <w:color w:val="000000"/>
          <w:kern w:val="0"/>
          <w:sz w:val="27"/>
          <w:szCs w:val="27"/>
        </w:rPr>
        <w:t>What is Robotic Process Automation</w:t>
      </w:r>
      <w:r w:rsidRPr="00453C9D">
        <w:rPr>
          <w:rFonts w:ascii="Times New Roman" w:eastAsia="新細明體" w:hAnsi="Times New Roman" w:cs="Times New Roman"/>
          <w:color w:val="000000"/>
          <w:kern w:val="0"/>
          <w:sz w:val="27"/>
          <w:szCs w:val="27"/>
        </w:rPr>
        <w:t xml:space="preserve">” </w:t>
      </w:r>
      <w:r w:rsidR="00245A8C" w:rsidRPr="00245A8C">
        <w:rPr>
          <w:rFonts w:ascii="Times New Roman" w:eastAsia="新細明體" w:hAnsi="Times New Roman" w:cs="Times New Roman"/>
          <w:color w:val="000000"/>
          <w:kern w:val="0"/>
          <w:sz w:val="27"/>
          <w:szCs w:val="27"/>
        </w:rPr>
        <w:t>https://www.uipath.com/rpa/robotic-process-automation</w:t>
      </w:r>
      <w:r w:rsidR="00245A8C">
        <w:rPr>
          <w:rFonts w:ascii="Times New Roman" w:eastAsia="新細明體" w:hAnsi="Times New Roman" w:cs="Times New Roman"/>
          <w:color w:val="000000"/>
          <w:kern w:val="0"/>
          <w:sz w:val="27"/>
          <w:szCs w:val="27"/>
        </w:rPr>
        <w:t>/</w:t>
      </w:r>
      <w:r w:rsidRPr="00453C9D">
        <w:rPr>
          <w:rFonts w:ascii="Times New Roman" w:eastAsia="新細明體" w:hAnsi="Times New Roman" w:cs="Times New Roman"/>
          <w:color w:val="000000"/>
          <w:kern w:val="0"/>
          <w:sz w:val="27"/>
          <w:szCs w:val="27"/>
        </w:rPr>
        <w:t xml:space="preserve">. Accessed </w:t>
      </w:r>
      <w:r w:rsidR="00245A8C">
        <w:rPr>
          <w:rFonts w:ascii="Times New Roman" w:eastAsia="新細明體" w:hAnsi="Times New Roman" w:cs="Times New Roman"/>
          <w:color w:val="000000"/>
          <w:kern w:val="0"/>
          <w:sz w:val="27"/>
          <w:szCs w:val="27"/>
        </w:rPr>
        <w:t>9</w:t>
      </w:r>
      <w:r w:rsidRPr="00453C9D">
        <w:rPr>
          <w:rFonts w:ascii="Times New Roman" w:eastAsia="新細明體" w:hAnsi="Times New Roman" w:cs="Times New Roman"/>
          <w:color w:val="000000"/>
          <w:kern w:val="0"/>
          <w:sz w:val="27"/>
          <w:szCs w:val="27"/>
        </w:rPr>
        <w:t xml:space="preserve"> March 202</w:t>
      </w:r>
      <w:r w:rsidR="00245A8C">
        <w:rPr>
          <w:rFonts w:ascii="Times New Roman" w:eastAsia="新細明體" w:hAnsi="Times New Roman" w:cs="Times New Roman"/>
          <w:color w:val="000000"/>
          <w:kern w:val="0"/>
          <w:sz w:val="27"/>
          <w:szCs w:val="27"/>
        </w:rPr>
        <w:t>4</w:t>
      </w:r>
      <w:r w:rsidRPr="00453C9D">
        <w:rPr>
          <w:rFonts w:ascii="Times New Roman" w:eastAsia="新細明體" w:hAnsi="Times New Roman" w:cs="Times New Roman"/>
          <w:color w:val="000000"/>
          <w:kern w:val="0"/>
          <w:sz w:val="27"/>
          <w:szCs w:val="27"/>
        </w:rPr>
        <w:t>.</w:t>
      </w:r>
    </w:p>
    <w:p w14:paraId="1545B3A7"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p>
    <w:p w14:paraId="5789B011" w14:textId="77777777" w:rsidR="00453C9D"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Wright, S., and A. M. Wright. 2002. Information system assurance for enterprise resource planning systems: Unique risk considerations. </w:t>
      </w:r>
      <w:r w:rsidRPr="00453C9D">
        <w:rPr>
          <w:rFonts w:ascii="Times New Roman" w:eastAsia="新細明體" w:hAnsi="Times New Roman" w:cs="Times New Roman"/>
          <w:i/>
          <w:iCs/>
          <w:color w:val="000000"/>
          <w:kern w:val="0"/>
          <w:sz w:val="27"/>
          <w:szCs w:val="27"/>
        </w:rPr>
        <w:t>Journal of Information Systems</w:t>
      </w:r>
      <w:r w:rsidRPr="00453C9D">
        <w:rPr>
          <w:rFonts w:ascii="Times New Roman" w:eastAsia="新細明體" w:hAnsi="Times New Roman" w:cs="Times New Roman"/>
          <w:color w:val="000000"/>
          <w:kern w:val="0"/>
          <w:sz w:val="27"/>
          <w:szCs w:val="27"/>
        </w:rPr>
        <w:t> 16 (s-1):99-113.</w:t>
      </w:r>
    </w:p>
    <w:p w14:paraId="6ED9C8A8" w14:textId="66DF3669" w:rsidR="00A95263" w:rsidRPr="00453C9D" w:rsidRDefault="00453C9D" w:rsidP="00453C9D">
      <w:pPr>
        <w:widowControl/>
        <w:spacing w:before="100" w:beforeAutospacing="1" w:after="100" w:afterAutospacing="1"/>
        <w:rPr>
          <w:rFonts w:ascii="Times New Roman" w:eastAsia="新細明體" w:hAnsi="Times New Roman" w:cs="Times New Roman"/>
          <w:color w:val="000000"/>
          <w:kern w:val="0"/>
          <w:sz w:val="27"/>
          <w:szCs w:val="27"/>
        </w:rPr>
      </w:pPr>
      <w:r w:rsidRPr="00453C9D">
        <w:rPr>
          <w:rFonts w:ascii="Times New Roman" w:eastAsia="新細明體" w:hAnsi="Times New Roman" w:cs="Times New Roman"/>
          <w:color w:val="000000"/>
          <w:kern w:val="0"/>
          <w:sz w:val="27"/>
          <w:szCs w:val="27"/>
        </w:rPr>
        <w:t xml:space="preserve">Zang, A. Y. 2011. Evidence on the </w:t>
      </w:r>
      <w:r w:rsidR="002C16E2">
        <w:rPr>
          <w:rFonts w:ascii="Times New Roman" w:eastAsia="新細明體" w:hAnsi="Times New Roman" w:cs="Times New Roman"/>
          <w:color w:val="000000"/>
          <w:kern w:val="0"/>
          <w:sz w:val="27"/>
          <w:szCs w:val="27"/>
        </w:rPr>
        <w:t>t</w:t>
      </w:r>
      <w:r w:rsidRPr="00453C9D">
        <w:rPr>
          <w:rFonts w:ascii="Times New Roman" w:eastAsia="新細明體" w:hAnsi="Times New Roman" w:cs="Times New Roman"/>
          <w:color w:val="000000"/>
          <w:kern w:val="0"/>
          <w:sz w:val="27"/>
          <w:szCs w:val="27"/>
        </w:rPr>
        <w:t>rade-</w:t>
      </w:r>
      <w:r w:rsidR="002C16E2">
        <w:rPr>
          <w:rFonts w:ascii="Times New Roman" w:eastAsia="新細明體" w:hAnsi="Times New Roman" w:cs="Times New Roman"/>
          <w:color w:val="000000"/>
          <w:kern w:val="0"/>
          <w:sz w:val="27"/>
          <w:szCs w:val="27"/>
        </w:rPr>
        <w:t>o</w:t>
      </w:r>
      <w:r w:rsidRPr="00453C9D">
        <w:rPr>
          <w:rFonts w:ascii="Times New Roman" w:eastAsia="新細明體" w:hAnsi="Times New Roman" w:cs="Times New Roman"/>
          <w:color w:val="000000"/>
          <w:kern w:val="0"/>
          <w:sz w:val="27"/>
          <w:szCs w:val="27"/>
        </w:rPr>
        <w:t xml:space="preserve">ff between </w:t>
      </w:r>
      <w:r w:rsidR="002C16E2">
        <w:rPr>
          <w:rFonts w:ascii="Times New Roman" w:eastAsia="新細明體" w:hAnsi="Times New Roman" w:cs="Times New Roman"/>
          <w:color w:val="000000"/>
          <w:kern w:val="0"/>
          <w:sz w:val="27"/>
          <w:szCs w:val="27"/>
        </w:rPr>
        <w:t>r</w:t>
      </w:r>
      <w:r w:rsidRPr="00453C9D">
        <w:rPr>
          <w:rFonts w:ascii="Times New Roman" w:eastAsia="新細明體" w:hAnsi="Times New Roman" w:cs="Times New Roman"/>
          <w:color w:val="000000"/>
          <w:kern w:val="0"/>
          <w:sz w:val="27"/>
          <w:szCs w:val="27"/>
        </w:rPr>
        <w:t xml:space="preserve">eal </w:t>
      </w:r>
      <w:r w:rsidR="002C16E2">
        <w:rPr>
          <w:rFonts w:ascii="Times New Roman" w:eastAsia="新細明體" w:hAnsi="Times New Roman" w:cs="Times New Roman"/>
          <w:color w:val="000000"/>
          <w:kern w:val="0"/>
          <w:sz w:val="27"/>
          <w:szCs w:val="27"/>
        </w:rPr>
        <w:t>a</w:t>
      </w:r>
      <w:r w:rsidRPr="00453C9D">
        <w:rPr>
          <w:rFonts w:ascii="Times New Roman" w:eastAsia="新細明體" w:hAnsi="Times New Roman" w:cs="Times New Roman"/>
          <w:color w:val="000000"/>
          <w:kern w:val="0"/>
          <w:sz w:val="27"/>
          <w:szCs w:val="27"/>
        </w:rPr>
        <w:t xml:space="preserve">ctivities </w:t>
      </w:r>
      <w:r w:rsidR="002C16E2">
        <w:rPr>
          <w:rFonts w:ascii="Times New Roman" w:eastAsia="新細明體" w:hAnsi="Times New Roman" w:cs="Times New Roman"/>
          <w:color w:val="000000"/>
          <w:kern w:val="0"/>
          <w:sz w:val="27"/>
          <w:szCs w:val="27"/>
        </w:rPr>
        <w:t>m</w:t>
      </w:r>
      <w:r w:rsidRPr="00453C9D">
        <w:rPr>
          <w:rFonts w:ascii="Times New Roman" w:eastAsia="新細明體" w:hAnsi="Times New Roman" w:cs="Times New Roman"/>
          <w:color w:val="000000"/>
          <w:kern w:val="0"/>
          <w:sz w:val="27"/>
          <w:szCs w:val="27"/>
        </w:rPr>
        <w:t xml:space="preserve">anipulation and </w:t>
      </w:r>
      <w:r w:rsidR="002C16E2">
        <w:rPr>
          <w:rFonts w:ascii="Times New Roman" w:eastAsia="新細明體" w:hAnsi="Times New Roman" w:cs="Times New Roman"/>
          <w:color w:val="000000"/>
          <w:kern w:val="0"/>
          <w:sz w:val="27"/>
          <w:szCs w:val="27"/>
        </w:rPr>
        <w:t>a</w:t>
      </w:r>
      <w:r w:rsidRPr="00453C9D">
        <w:rPr>
          <w:rFonts w:ascii="Times New Roman" w:eastAsia="新細明體" w:hAnsi="Times New Roman" w:cs="Times New Roman"/>
          <w:color w:val="000000"/>
          <w:kern w:val="0"/>
          <w:sz w:val="27"/>
          <w:szCs w:val="27"/>
        </w:rPr>
        <w:t>ccrual-</w:t>
      </w:r>
      <w:r w:rsidR="002C16E2">
        <w:rPr>
          <w:rFonts w:ascii="Times New Roman" w:eastAsia="新細明體" w:hAnsi="Times New Roman" w:cs="Times New Roman"/>
          <w:color w:val="000000"/>
          <w:kern w:val="0"/>
          <w:sz w:val="27"/>
          <w:szCs w:val="27"/>
        </w:rPr>
        <w:t>b</w:t>
      </w:r>
      <w:r w:rsidRPr="00453C9D">
        <w:rPr>
          <w:rFonts w:ascii="Times New Roman" w:eastAsia="新細明體" w:hAnsi="Times New Roman" w:cs="Times New Roman"/>
          <w:color w:val="000000"/>
          <w:kern w:val="0"/>
          <w:sz w:val="27"/>
          <w:szCs w:val="27"/>
        </w:rPr>
        <w:t xml:space="preserve">ased </w:t>
      </w:r>
      <w:r w:rsidR="002C16E2">
        <w:rPr>
          <w:rFonts w:ascii="Times New Roman" w:eastAsia="新細明體" w:hAnsi="Times New Roman" w:cs="Times New Roman"/>
          <w:color w:val="000000"/>
          <w:kern w:val="0"/>
          <w:sz w:val="27"/>
          <w:szCs w:val="27"/>
        </w:rPr>
        <w:t>e</w:t>
      </w:r>
      <w:r w:rsidRPr="00453C9D">
        <w:rPr>
          <w:rFonts w:ascii="Times New Roman" w:eastAsia="新細明體" w:hAnsi="Times New Roman" w:cs="Times New Roman"/>
          <w:color w:val="000000"/>
          <w:kern w:val="0"/>
          <w:sz w:val="27"/>
          <w:szCs w:val="27"/>
        </w:rPr>
        <w:t xml:space="preserve">arnings </w:t>
      </w:r>
      <w:r w:rsidR="002C16E2">
        <w:rPr>
          <w:rFonts w:ascii="Times New Roman" w:eastAsia="新細明體" w:hAnsi="Times New Roman" w:cs="Times New Roman"/>
          <w:color w:val="000000"/>
          <w:kern w:val="0"/>
          <w:sz w:val="27"/>
          <w:szCs w:val="27"/>
        </w:rPr>
        <w:t>m</w:t>
      </w:r>
      <w:r w:rsidRPr="00453C9D">
        <w:rPr>
          <w:rFonts w:ascii="Times New Roman" w:eastAsia="新細明體" w:hAnsi="Times New Roman" w:cs="Times New Roman"/>
          <w:color w:val="000000"/>
          <w:kern w:val="0"/>
          <w:sz w:val="27"/>
          <w:szCs w:val="27"/>
        </w:rPr>
        <w:t>anagement. </w:t>
      </w:r>
      <w:r w:rsidRPr="00453C9D">
        <w:rPr>
          <w:rFonts w:ascii="Times New Roman" w:eastAsia="新細明體" w:hAnsi="Times New Roman" w:cs="Times New Roman"/>
          <w:i/>
          <w:iCs/>
          <w:color w:val="000000"/>
          <w:kern w:val="0"/>
          <w:sz w:val="27"/>
          <w:szCs w:val="27"/>
        </w:rPr>
        <w:t>The Accounting Review</w:t>
      </w:r>
      <w:r w:rsidRPr="00453C9D">
        <w:rPr>
          <w:rFonts w:ascii="Times New Roman" w:eastAsia="新細明體" w:hAnsi="Times New Roman" w:cs="Times New Roman"/>
          <w:color w:val="000000"/>
          <w:kern w:val="0"/>
          <w:sz w:val="27"/>
          <w:szCs w:val="27"/>
        </w:rPr>
        <w:t> 87 (2):675-703.</w:t>
      </w:r>
    </w:p>
    <w:p w14:paraId="4E8BE511" w14:textId="77777777" w:rsidR="00EB72E4" w:rsidRDefault="00EB72E4">
      <w:pPr>
        <w:widowControl/>
        <w:rPr>
          <w:ins w:id="167" w:author="Sheng-Feng Hsieh" w:date="2024-04-07T16:19:00Z"/>
          <w:rFonts w:ascii="Times New Roman" w:eastAsiaTheme="majorEastAsia" w:hAnsi="Times New Roman" w:cs="Times New Roman"/>
          <w:b/>
          <w:bCs/>
          <w:kern w:val="52"/>
        </w:rPr>
      </w:pPr>
      <w:ins w:id="168" w:author="Sheng-Feng Hsieh" w:date="2024-04-07T16:19:00Z">
        <w:r>
          <w:rPr>
            <w:rFonts w:ascii="Times New Roman" w:hAnsi="Times New Roman" w:cs="Times New Roman"/>
          </w:rPr>
          <w:br w:type="page"/>
        </w:r>
      </w:ins>
    </w:p>
    <w:p w14:paraId="347CC5F2" w14:textId="3058824F" w:rsidR="00C813BF" w:rsidRPr="00BA4329" w:rsidRDefault="001F06D2" w:rsidP="00C813BF">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Table 1 Sample Firms Descriptions</w:t>
      </w:r>
    </w:p>
    <w:p w14:paraId="42823CE4" w14:textId="4F6017C5" w:rsidR="001F06D2" w:rsidRPr="00BA4329" w:rsidRDefault="001F06D2" w:rsidP="00C813BF">
      <w:pPr>
        <w:rPr>
          <w:rFonts w:ascii="Times New Roman" w:hAnsi="Times New Roman" w:cs="Times New Roman"/>
          <w:b/>
          <w:bCs/>
        </w:rPr>
      </w:pPr>
      <w:commentRangeStart w:id="169"/>
      <w:commentRangeStart w:id="170"/>
      <w:commentRangeStart w:id="171"/>
      <w:r w:rsidRPr="00BA4329">
        <w:rPr>
          <w:rFonts w:ascii="Times New Roman" w:hAnsi="Times New Roman" w:cs="Times New Roman"/>
          <w:b/>
          <w:bCs/>
        </w:rPr>
        <w:t>Panel A: Selection Procedure</w:t>
      </w:r>
      <w:commentRangeEnd w:id="169"/>
      <w:r w:rsidR="00EC6172">
        <w:rPr>
          <w:rStyle w:val="a6"/>
        </w:rPr>
        <w:commentReference w:id="169"/>
      </w:r>
      <w:commentRangeEnd w:id="170"/>
      <w:r w:rsidR="00870B72">
        <w:rPr>
          <w:rStyle w:val="a6"/>
        </w:rPr>
        <w:commentReference w:id="170"/>
      </w:r>
      <w:commentRangeEnd w:id="171"/>
      <w:r w:rsidR="003274A3">
        <w:rPr>
          <w:rStyle w:val="a6"/>
        </w:rPr>
        <w:commentReference w:id="171"/>
      </w:r>
    </w:p>
    <w:tbl>
      <w:tblPr>
        <w:tblStyle w:val="ab"/>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185"/>
      </w:tblGrid>
      <w:tr w:rsidR="001F06D2" w:rsidRPr="00BA4329" w14:paraId="0D4803F1" w14:textId="77777777" w:rsidTr="00C813BF">
        <w:tc>
          <w:tcPr>
            <w:tcW w:w="8613" w:type="dxa"/>
            <w:tcBorders>
              <w:top w:val="single" w:sz="4" w:space="0" w:color="auto"/>
            </w:tcBorders>
          </w:tcPr>
          <w:p w14:paraId="1966BEFD" w14:textId="232D33E4" w:rsidR="001F06D2" w:rsidRPr="00BA4329" w:rsidRDefault="001F06D2" w:rsidP="00C813BF">
            <w:pPr>
              <w:rPr>
                <w:rFonts w:ascii="Times New Roman" w:hAnsi="Times New Roman" w:cs="Times New Roman"/>
              </w:rPr>
            </w:pPr>
            <w:r w:rsidRPr="00BA4329">
              <w:rPr>
                <w:rFonts w:ascii="Times New Roman" w:hAnsi="Times New Roman" w:cs="Times New Roman"/>
              </w:rPr>
              <w:t xml:space="preserve">Unique firms </w:t>
            </w:r>
            <w:r w:rsidR="008865EF">
              <w:rPr>
                <w:rFonts w:ascii="Times New Roman" w:hAnsi="Times New Roman" w:cs="Times New Roman"/>
              </w:rPr>
              <w:t xml:space="preserve">with searched keyword in annual reports </w:t>
            </w:r>
            <w:r w:rsidR="005C172B">
              <w:rPr>
                <w:rFonts w:ascii="Times New Roman" w:hAnsi="Times New Roman" w:cs="Times New Roman"/>
              </w:rPr>
              <w:t>within the sample period</w:t>
            </w:r>
          </w:p>
        </w:tc>
        <w:tc>
          <w:tcPr>
            <w:tcW w:w="1189" w:type="dxa"/>
            <w:tcBorders>
              <w:top w:val="single" w:sz="4" w:space="0" w:color="auto"/>
            </w:tcBorders>
          </w:tcPr>
          <w:p w14:paraId="15B9A05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128</w:t>
            </w:r>
          </w:p>
        </w:tc>
      </w:tr>
      <w:tr w:rsidR="001F06D2" w:rsidRPr="00BA4329" w14:paraId="63BD0964" w14:textId="77777777" w:rsidTr="00C813BF">
        <w:tc>
          <w:tcPr>
            <w:tcW w:w="8613" w:type="dxa"/>
          </w:tcPr>
          <w:p w14:paraId="1ECBF717" w14:textId="4178A5B3" w:rsidR="001F06D2" w:rsidRPr="00BA4329" w:rsidRDefault="001F06D2" w:rsidP="00C813BF">
            <w:pPr>
              <w:ind w:firstLineChars="100" w:firstLine="240"/>
              <w:rPr>
                <w:rFonts w:ascii="Times New Roman" w:hAnsi="Times New Roman" w:cs="Times New Roman"/>
              </w:rPr>
            </w:pPr>
            <w:r w:rsidRPr="00BA4329">
              <w:rPr>
                <w:rFonts w:ascii="Times New Roman" w:hAnsi="Times New Roman" w:cs="Times New Roman"/>
              </w:rPr>
              <w:t>Less:</w:t>
            </w:r>
          </w:p>
        </w:tc>
        <w:tc>
          <w:tcPr>
            <w:tcW w:w="1189" w:type="dxa"/>
          </w:tcPr>
          <w:p w14:paraId="11D2EC39" w14:textId="77777777" w:rsidR="001F06D2" w:rsidRPr="00BA4329" w:rsidRDefault="001F06D2" w:rsidP="00CF2A89">
            <w:pPr>
              <w:jc w:val="center"/>
              <w:rPr>
                <w:rFonts w:ascii="Times New Roman" w:hAnsi="Times New Roman" w:cs="Times New Roman"/>
              </w:rPr>
            </w:pPr>
          </w:p>
        </w:tc>
      </w:tr>
      <w:tr w:rsidR="001F06D2" w:rsidRPr="00BA4329" w14:paraId="72936FAD" w14:textId="77777777" w:rsidTr="00C813BF">
        <w:tc>
          <w:tcPr>
            <w:tcW w:w="8613" w:type="dxa"/>
          </w:tcPr>
          <w:p w14:paraId="661E347E" w14:textId="5B1363C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Remove</w:t>
            </w:r>
            <w:r w:rsidR="007951EE">
              <w:rPr>
                <w:rFonts w:ascii="Times New Roman" w:hAnsi="Times New Roman" w:cs="Times New Roman"/>
              </w:rPr>
              <w:t xml:space="preserve"> the content </w:t>
            </w:r>
            <w:r w:rsidR="00572055">
              <w:rPr>
                <w:rFonts w:ascii="Times New Roman" w:hAnsi="Times New Roman" w:cs="Times New Roman"/>
              </w:rPr>
              <w:t>unrelated to RPA</w:t>
            </w:r>
            <w:r w:rsidR="00D749C0">
              <w:rPr>
                <w:rFonts w:ascii="Times New Roman" w:hAnsi="Times New Roman" w:cs="Times New Roman"/>
              </w:rPr>
              <w:t xml:space="preserve"> after manual examine each annual report</w:t>
            </w:r>
            <w:r w:rsidR="00572055">
              <w:rPr>
                <w:rFonts w:ascii="Times New Roman" w:hAnsi="Times New Roman" w:cs="Times New Roman"/>
              </w:rPr>
              <w:t xml:space="preserve"> </w:t>
            </w:r>
          </w:p>
        </w:tc>
        <w:tc>
          <w:tcPr>
            <w:tcW w:w="1189" w:type="dxa"/>
          </w:tcPr>
          <w:p w14:paraId="2FD0A69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(9)</w:t>
            </w:r>
          </w:p>
        </w:tc>
      </w:tr>
      <w:tr w:rsidR="001F06D2" w:rsidRPr="00BA4329" w14:paraId="7C72C5EE" w14:textId="77777777" w:rsidTr="00C813BF">
        <w:tc>
          <w:tcPr>
            <w:tcW w:w="8613" w:type="dxa"/>
          </w:tcPr>
          <w:p w14:paraId="1D303FFA" w14:textId="7777777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Financial institutions (TSE code: M2800)</w:t>
            </w:r>
          </w:p>
        </w:tc>
        <w:tc>
          <w:tcPr>
            <w:tcW w:w="1189" w:type="dxa"/>
          </w:tcPr>
          <w:p w14:paraId="5F1324A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(21)</w:t>
            </w:r>
          </w:p>
        </w:tc>
      </w:tr>
      <w:tr w:rsidR="001F06D2" w:rsidRPr="00BA4329" w14:paraId="6CC518BD" w14:textId="77777777" w:rsidTr="00C813BF">
        <w:tc>
          <w:tcPr>
            <w:tcW w:w="8613" w:type="dxa"/>
            <w:tcBorders>
              <w:bottom w:val="single" w:sz="4" w:space="0" w:color="auto"/>
            </w:tcBorders>
          </w:tcPr>
          <w:p w14:paraId="6A0B2D13" w14:textId="77777777" w:rsidR="00C813BF" w:rsidRPr="00BA4329" w:rsidRDefault="001F06D2" w:rsidP="00C813BF">
            <w:pPr>
              <w:ind w:leftChars="200" w:left="480"/>
              <w:rPr>
                <w:rFonts w:ascii="Times New Roman" w:hAnsi="Times New Roman" w:cs="Times New Roman"/>
              </w:rPr>
            </w:pPr>
            <w:r w:rsidRPr="00BA4329">
              <w:rPr>
                <w:rFonts w:ascii="Times New Roman" w:hAnsi="Times New Roman" w:cs="Times New Roman"/>
              </w:rPr>
              <w:t xml:space="preserve">Missing value for variables calculation </w:t>
            </w:r>
            <w:r w:rsidR="00C813BF" w:rsidRPr="00BA4329">
              <w:rPr>
                <w:rFonts w:ascii="Times New Roman" w:hAnsi="Times New Roman" w:cs="Times New Roman"/>
              </w:rPr>
              <w:t>OR</w:t>
            </w:r>
          </w:p>
          <w:p w14:paraId="5A20276E" w14:textId="19ABACA6" w:rsidR="001F06D2" w:rsidRPr="00BA4329" w:rsidRDefault="001F06D2" w:rsidP="00C813BF">
            <w:pPr>
              <w:ind w:leftChars="200" w:left="480"/>
              <w:rPr>
                <w:rFonts w:ascii="Times New Roman" w:hAnsi="Times New Roman" w:cs="Times New Roman"/>
              </w:rPr>
            </w:pPr>
            <w:r w:rsidRPr="00BA4329">
              <w:rPr>
                <w:rFonts w:ascii="Times New Roman" w:hAnsi="Times New Roman" w:cs="Times New Roman"/>
              </w:rPr>
              <w:t>Not satisfied with minimum industry-year observations for calculation of EM proxies</w:t>
            </w:r>
          </w:p>
        </w:tc>
        <w:tc>
          <w:tcPr>
            <w:tcW w:w="1189" w:type="dxa"/>
            <w:tcBorders>
              <w:bottom w:val="single" w:sz="4" w:space="0" w:color="auto"/>
            </w:tcBorders>
          </w:tcPr>
          <w:p w14:paraId="1E959D6D"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w:t>
            </w:r>
          </w:p>
        </w:tc>
      </w:tr>
      <w:tr w:rsidR="001F06D2" w:rsidRPr="00BA4329" w14:paraId="5B592FE3" w14:textId="77777777" w:rsidTr="00C813BF">
        <w:tc>
          <w:tcPr>
            <w:tcW w:w="8613" w:type="dxa"/>
            <w:tcBorders>
              <w:top w:val="single" w:sz="4" w:space="0" w:color="auto"/>
              <w:bottom w:val="single" w:sz="4" w:space="0" w:color="auto"/>
            </w:tcBorders>
          </w:tcPr>
          <w:p w14:paraId="60530910" w14:textId="77777777" w:rsidR="001F06D2" w:rsidRPr="00BA4329" w:rsidRDefault="001F06D2" w:rsidP="00CF2A89">
            <w:pPr>
              <w:rPr>
                <w:rFonts w:ascii="Times New Roman" w:hAnsi="Times New Roman" w:cs="Times New Roman"/>
              </w:rPr>
            </w:pPr>
            <w:r w:rsidRPr="00BA4329">
              <w:rPr>
                <w:rFonts w:ascii="Times New Roman" w:hAnsi="Times New Roman" w:cs="Times New Roman"/>
              </w:rPr>
              <w:t>Total</w:t>
            </w:r>
          </w:p>
        </w:tc>
        <w:tc>
          <w:tcPr>
            <w:tcW w:w="1189" w:type="dxa"/>
            <w:tcBorders>
              <w:top w:val="single" w:sz="4" w:space="0" w:color="auto"/>
              <w:bottom w:val="single" w:sz="4" w:space="0" w:color="auto"/>
            </w:tcBorders>
          </w:tcPr>
          <w:p w14:paraId="6C8F9522"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86</w:t>
            </w:r>
          </w:p>
        </w:tc>
      </w:tr>
    </w:tbl>
    <w:p w14:paraId="4B6B613E" w14:textId="77777777" w:rsidR="00A91355" w:rsidRPr="00BA4329" w:rsidRDefault="00A91355" w:rsidP="00C813BF">
      <w:pPr>
        <w:rPr>
          <w:rFonts w:ascii="Times New Roman" w:hAnsi="Times New Roman" w:cs="Times New Roman"/>
          <w:b/>
          <w:bCs/>
        </w:rPr>
      </w:pPr>
    </w:p>
    <w:p w14:paraId="41BD24FC" w14:textId="717E5A51" w:rsidR="001F06D2" w:rsidRPr="00BA4329" w:rsidRDefault="001F06D2" w:rsidP="00C813BF">
      <w:pPr>
        <w:rPr>
          <w:rFonts w:ascii="Times New Roman" w:hAnsi="Times New Roman" w:cs="Times New Roman"/>
          <w:b/>
          <w:bCs/>
        </w:rPr>
      </w:pPr>
      <w:r w:rsidRPr="00BA4329">
        <w:rPr>
          <w:rFonts w:ascii="Times New Roman" w:hAnsi="Times New Roman" w:cs="Times New Roman"/>
          <w:b/>
          <w:bCs/>
        </w:rPr>
        <w:t>Panel B Distribution of RPA Adoptions by Industry</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4316"/>
        <w:gridCol w:w="2028"/>
      </w:tblGrid>
      <w:tr w:rsidR="001F06D2" w:rsidRPr="00BA4329" w14:paraId="32D304E0" w14:textId="77777777" w:rsidTr="00C813BF">
        <w:tc>
          <w:tcPr>
            <w:tcW w:w="1275" w:type="dxa"/>
            <w:tcBorders>
              <w:top w:val="single" w:sz="4" w:space="0" w:color="auto"/>
              <w:bottom w:val="single" w:sz="4" w:space="0" w:color="auto"/>
            </w:tcBorders>
          </w:tcPr>
          <w:p w14:paraId="1040B53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TSE Code</w:t>
            </w:r>
          </w:p>
        </w:tc>
        <w:tc>
          <w:tcPr>
            <w:tcW w:w="4316" w:type="dxa"/>
            <w:tcBorders>
              <w:top w:val="single" w:sz="4" w:space="0" w:color="auto"/>
              <w:bottom w:val="single" w:sz="4" w:space="0" w:color="auto"/>
            </w:tcBorders>
          </w:tcPr>
          <w:p w14:paraId="1D748E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Industry Name</w:t>
            </w:r>
          </w:p>
        </w:tc>
        <w:tc>
          <w:tcPr>
            <w:tcW w:w="2028" w:type="dxa"/>
            <w:tcBorders>
              <w:top w:val="single" w:sz="4" w:space="0" w:color="auto"/>
              <w:bottom w:val="single" w:sz="4" w:space="0" w:color="auto"/>
            </w:tcBorders>
          </w:tcPr>
          <w:p w14:paraId="1B7A030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Number of Firms</w:t>
            </w:r>
          </w:p>
        </w:tc>
      </w:tr>
      <w:tr w:rsidR="001F06D2" w:rsidRPr="00BA4329" w14:paraId="269BBA9B" w14:textId="77777777" w:rsidTr="00C813BF">
        <w:trPr>
          <w:trHeight w:val="310"/>
        </w:trPr>
        <w:tc>
          <w:tcPr>
            <w:tcW w:w="1275" w:type="dxa"/>
            <w:tcBorders>
              <w:top w:val="single" w:sz="4" w:space="0" w:color="auto"/>
            </w:tcBorders>
            <w:noWrap/>
            <w:hideMark/>
          </w:tcPr>
          <w:p w14:paraId="646EDD5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M1300</w:t>
            </w:r>
          </w:p>
        </w:tc>
        <w:tc>
          <w:tcPr>
            <w:tcW w:w="4316" w:type="dxa"/>
            <w:tcBorders>
              <w:top w:val="single" w:sz="4" w:space="0" w:color="auto"/>
            </w:tcBorders>
            <w:noWrap/>
            <w:hideMark/>
          </w:tcPr>
          <w:p w14:paraId="0C2E35E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Plastics</w:t>
            </w:r>
          </w:p>
        </w:tc>
        <w:tc>
          <w:tcPr>
            <w:tcW w:w="2028" w:type="dxa"/>
            <w:tcBorders>
              <w:top w:val="single" w:sz="4" w:space="0" w:color="auto"/>
            </w:tcBorders>
            <w:noWrap/>
            <w:hideMark/>
          </w:tcPr>
          <w:p w14:paraId="63D612C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3E292D7" w14:textId="77777777" w:rsidTr="00C813BF">
        <w:trPr>
          <w:trHeight w:val="310"/>
        </w:trPr>
        <w:tc>
          <w:tcPr>
            <w:tcW w:w="1275" w:type="dxa"/>
            <w:noWrap/>
            <w:hideMark/>
          </w:tcPr>
          <w:p w14:paraId="3F52A3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M1400</w:t>
            </w:r>
          </w:p>
        </w:tc>
        <w:tc>
          <w:tcPr>
            <w:tcW w:w="4316" w:type="dxa"/>
            <w:noWrap/>
            <w:hideMark/>
          </w:tcPr>
          <w:p w14:paraId="6052764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Textiles</w:t>
            </w:r>
          </w:p>
        </w:tc>
        <w:tc>
          <w:tcPr>
            <w:tcW w:w="2028" w:type="dxa"/>
            <w:noWrap/>
            <w:hideMark/>
          </w:tcPr>
          <w:p w14:paraId="568FC0C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9</w:t>
            </w:r>
          </w:p>
        </w:tc>
      </w:tr>
      <w:tr w:rsidR="001F06D2" w:rsidRPr="00BA4329" w14:paraId="5CB98A5E" w14:textId="77777777" w:rsidTr="00C813BF">
        <w:trPr>
          <w:trHeight w:val="310"/>
        </w:trPr>
        <w:tc>
          <w:tcPr>
            <w:tcW w:w="1275" w:type="dxa"/>
            <w:noWrap/>
            <w:hideMark/>
          </w:tcPr>
          <w:p w14:paraId="06281D1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M1500</w:t>
            </w:r>
          </w:p>
        </w:tc>
        <w:tc>
          <w:tcPr>
            <w:tcW w:w="4316" w:type="dxa"/>
            <w:noWrap/>
            <w:hideMark/>
          </w:tcPr>
          <w:p w14:paraId="4BF002A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Electric machinery</w:t>
            </w:r>
          </w:p>
        </w:tc>
        <w:tc>
          <w:tcPr>
            <w:tcW w:w="2028" w:type="dxa"/>
            <w:noWrap/>
            <w:hideMark/>
          </w:tcPr>
          <w:p w14:paraId="51A25C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5</w:t>
            </w:r>
          </w:p>
        </w:tc>
      </w:tr>
      <w:tr w:rsidR="001F06D2" w:rsidRPr="00BA4329" w14:paraId="5CC5481A" w14:textId="77777777" w:rsidTr="00C813BF">
        <w:trPr>
          <w:trHeight w:val="310"/>
        </w:trPr>
        <w:tc>
          <w:tcPr>
            <w:tcW w:w="1275" w:type="dxa"/>
            <w:noWrap/>
            <w:hideMark/>
          </w:tcPr>
          <w:p w14:paraId="54FE1BC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M1721</w:t>
            </w:r>
          </w:p>
        </w:tc>
        <w:tc>
          <w:tcPr>
            <w:tcW w:w="4316" w:type="dxa"/>
            <w:noWrap/>
            <w:hideMark/>
          </w:tcPr>
          <w:p w14:paraId="337D77A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Chemical</w:t>
            </w:r>
          </w:p>
        </w:tc>
        <w:tc>
          <w:tcPr>
            <w:tcW w:w="2028" w:type="dxa"/>
            <w:noWrap/>
            <w:hideMark/>
          </w:tcPr>
          <w:p w14:paraId="6F63A53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A26874A" w14:textId="77777777" w:rsidTr="00C813BF">
        <w:trPr>
          <w:trHeight w:val="310"/>
        </w:trPr>
        <w:tc>
          <w:tcPr>
            <w:tcW w:w="1275" w:type="dxa"/>
            <w:noWrap/>
            <w:hideMark/>
          </w:tcPr>
          <w:p w14:paraId="176BFEA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M1722</w:t>
            </w:r>
          </w:p>
        </w:tc>
        <w:tc>
          <w:tcPr>
            <w:tcW w:w="4316" w:type="dxa"/>
            <w:noWrap/>
            <w:hideMark/>
          </w:tcPr>
          <w:p w14:paraId="251584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Biotechnology and medical care</w:t>
            </w:r>
          </w:p>
        </w:tc>
        <w:tc>
          <w:tcPr>
            <w:tcW w:w="2028" w:type="dxa"/>
            <w:noWrap/>
            <w:hideMark/>
          </w:tcPr>
          <w:p w14:paraId="4596181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2C46D67" w14:textId="77777777" w:rsidTr="00C813BF">
        <w:trPr>
          <w:trHeight w:val="310"/>
        </w:trPr>
        <w:tc>
          <w:tcPr>
            <w:tcW w:w="1275" w:type="dxa"/>
            <w:noWrap/>
            <w:hideMark/>
          </w:tcPr>
          <w:p w14:paraId="2320FB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M2200</w:t>
            </w:r>
          </w:p>
        </w:tc>
        <w:tc>
          <w:tcPr>
            <w:tcW w:w="4316" w:type="dxa"/>
            <w:noWrap/>
            <w:hideMark/>
          </w:tcPr>
          <w:p w14:paraId="435A3A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Automobile</w:t>
            </w:r>
          </w:p>
        </w:tc>
        <w:tc>
          <w:tcPr>
            <w:tcW w:w="2028" w:type="dxa"/>
            <w:noWrap/>
            <w:hideMark/>
          </w:tcPr>
          <w:p w14:paraId="777F1E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3A9436E4" w14:textId="77777777" w:rsidTr="00C813BF">
        <w:trPr>
          <w:trHeight w:val="310"/>
        </w:trPr>
        <w:tc>
          <w:tcPr>
            <w:tcW w:w="1275" w:type="dxa"/>
            <w:noWrap/>
            <w:hideMark/>
          </w:tcPr>
          <w:p w14:paraId="24A5E24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M2324</w:t>
            </w:r>
          </w:p>
        </w:tc>
        <w:tc>
          <w:tcPr>
            <w:tcW w:w="4316" w:type="dxa"/>
            <w:noWrap/>
            <w:hideMark/>
          </w:tcPr>
          <w:p w14:paraId="0AE5CFA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Semiconductor</w:t>
            </w:r>
          </w:p>
        </w:tc>
        <w:tc>
          <w:tcPr>
            <w:tcW w:w="2028" w:type="dxa"/>
            <w:noWrap/>
            <w:hideMark/>
          </w:tcPr>
          <w:p w14:paraId="2D5BEC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6</w:t>
            </w:r>
          </w:p>
        </w:tc>
      </w:tr>
      <w:tr w:rsidR="001F06D2" w:rsidRPr="00BA4329" w14:paraId="3F5E1AD2" w14:textId="77777777" w:rsidTr="00C813BF">
        <w:trPr>
          <w:trHeight w:val="310"/>
        </w:trPr>
        <w:tc>
          <w:tcPr>
            <w:tcW w:w="1275" w:type="dxa"/>
            <w:noWrap/>
            <w:hideMark/>
          </w:tcPr>
          <w:p w14:paraId="630A94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M2325</w:t>
            </w:r>
          </w:p>
        </w:tc>
        <w:tc>
          <w:tcPr>
            <w:tcW w:w="4316" w:type="dxa"/>
            <w:noWrap/>
            <w:hideMark/>
          </w:tcPr>
          <w:p w14:paraId="27F2E41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Computer and peripheral equipment</w:t>
            </w:r>
          </w:p>
        </w:tc>
        <w:tc>
          <w:tcPr>
            <w:tcW w:w="2028" w:type="dxa"/>
            <w:noWrap/>
            <w:hideMark/>
          </w:tcPr>
          <w:p w14:paraId="2C25C0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w:t>
            </w:r>
          </w:p>
        </w:tc>
      </w:tr>
      <w:tr w:rsidR="001F06D2" w:rsidRPr="00BA4329" w14:paraId="5AFF4CE3" w14:textId="77777777" w:rsidTr="00C813BF">
        <w:trPr>
          <w:trHeight w:val="310"/>
        </w:trPr>
        <w:tc>
          <w:tcPr>
            <w:tcW w:w="1275" w:type="dxa"/>
            <w:noWrap/>
            <w:hideMark/>
          </w:tcPr>
          <w:p w14:paraId="1837BFE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M2326</w:t>
            </w:r>
          </w:p>
        </w:tc>
        <w:tc>
          <w:tcPr>
            <w:tcW w:w="4316" w:type="dxa"/>
            <w:noWrap/>
            <w:hideMark/>
          </w:tcPr>
          <w:p w14:paraId="2DCAFEE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Optoelectronic</w:t>
            </w:r>
          </w:p>
        </w:tc>
        <w:tc>
          <w:tcPr>
            <w:tcW w:w="2028" w:type="dxa"/>
            <w:noWrap/>
            <w:hideMark/>
          </w:tcPr>
          <w:p w14:paraId="5FA1BDE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7A1B9F6A" w14:textId="77777777" w:rsidTr="00C813BF">
        <w:trPr>
          <w:trHeight w:val="310"/>
        </w:trPr>
        <w:tc>
          <w:tcPr>
            <w:tcW w:w="1275" w:type="dxa"/>
            <w:noWrap/>
            <w:hideMark/>
          </w:tcPr>
          <w:p w14:paraId="0F3597F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M2327</w:t>
            </w:r>
          </w:p>
        </w:tc>
        <w:tc>
          <w:tcPr>
            <w:tcW w:w="4316" w:type="dxa"/>
            <w:noWrap/>
            <w:hideMark/>
          </w:tcPr>
          <w:p w14:paraId="161420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Communications and internet</w:t>
            </w:r>
          </w:p>
        </w:tc>
        <w:tc>
          <w:tcPr>
            <w:tcW w:w="2028" w:type="dxa"/>
            <w:noWrap/>
            <w:hideMark/>
          </w:tcPr>
          <w:p w14:paraId="1D3AF6D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49972F3E" w14:textId="77777777" w:rsidTr="00C813BF">
        <w:trPr>
          <w:trHeight w:val="310"/>
        </w:trPr>
        <w:tc>
          <w:tcPr>
            <w:tcW w:w="1275" w:type="dxa"/>
            <w:noWrap/>
            <w:hideMark/>
          </w:tcPr>
          <w:p w14:paraId="10BFB08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M2328</w:t>
            </w:r>
          </w:p>
        </w:tc>
        <w:tc>
          <w:tcPr>
            <w:tcW w:w="4316" w:type="dxa"/>
            <w:noWrap/>
            <w:hideMark/>
          </w:tcPr>
          <w:p w14:paraId="24E2F6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parts/components</w:t>
            </w:r>
          </w:p>
        </w:tc>
        <w:tc>
          <w:tcPr>
            <w:tcW w:w="2028" w:type="dxa"/>
            <w:noWrap/>
            <w:hideMark/>
          </w:tcPr>
          <w:p w14:paraId="320D76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12B1F46C" w14:textId="77777777" w:rsidTr="00C813BF">
        <w:trPr>
          <w:trHeight w:val="310"/>
        </w:trPr>
        <w:tc>
          <w:tcPr>
            <w:tcW w:w="1275" w:type="dxa"/>
            <w:noWrap/>
            <w:hideMark/>
          </w:tcPr>
          <w:p w14:paraId="47FC479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M2329</w:t>
            </w:r>
          </w:p>
        </w:tc>
        <w:tc>
          <w:tcPr>
            <w:tcW w:w="4316" w:type="dxa"/>
            <w:noWrap/>
            <w:hideMark/>
          </w:tcPr>
          <w:p w14:paraId="345480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products distribution</w:t>
            </w:r>
          </w:p>
        </w:tc>
        <w:tc>
          <w:tcPr>
            <w:tcW w:w="2028" w:type="dxa"/>
            <w:noWrap/>
            <w:hideMark/>
          </w:tcPr>
          <w:p w14:paraId="28CE702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4A7FFF59" w14:textId="77777777" w:rsidTr="00C813BF">
        <w:trPr>
          <w:trHeight w:val="310"/>
        </w:trPr>
        <w:tc>
          <w:tcPr>
            <w:tcW w:w="1275" w:type="dxa"/>
            <w:noWrap/>
            <w:hideMark/>
          </w:tcPr>
          <w:p w14:paraId="4FFA7B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M2330</w:t>
            </w:r>
          </w:p>
        </w:tc>
        <w:tc>
          <w:tcPr>
            <w:tcW w:w="4316" w:type="dxa"/>
            <w:noWrap/>
            <w:hideMark/>
          </w:tcPr>
          <w:p w14:paraId="576838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Information service</w:t>
            </w:r>
          </w:p>
        </w:tc>
        <w:tc>
          <w:tcPr>
            <w:tcW w:w="2028" w:type="dxa"/>
            <w:noWrap/>
            <w:hideMark/>
          </w:tcPr>
          <w:p w14:paraId="5457E1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10</w:t>
            </w:r>
          </w:p>
        </w:tc>
      </w:tr>
      <w:tr w:rsidR="001F06D2" w:rsidRPr="00BA4329" w14:paraId="200F18A4" w14:textId="77777777" w:rsidTr="00C813BF">
        <w:trPr>
          <w:trHeight w:val="310"/>
        </w:trPr>
        <w:tc>
          <w:tcPr>
            <w:tcW w:w="1275" w:type="dxa"/>
            <w:noWrap/>
            <w:hideMark/>
          </w:tcPr>
          <w:p w14:paraId="2B73D8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M2331</w:t>
            </w:r>
          </w:p>
        </w:tc>
        <w:tc>
          <w:tcPr>
            <w:tcW w:w="4316" w:type="dxa"/>
            <w:noWrap/>
            <w:hideMark/>
          </w:tcPr>
          <w:p w14:paraId="1633E84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 electronic</w:t>
            </w:r>
          </w:p>
        </w:tc>
        <w:tc>
          <w:tcPr>
            <w:tcW w:w="2028" w:type="dxa"/>
            <w:noWrap/>
            <w:hideMark/>
          </w:tcPr>
          <w:p w14:paraId="6061B95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5998DBE3" w14:textId="77777777" w:rsidTr="00C813BF">
        <w:trPr>
          <w:trHeight w:val="310"/>
        </w:trPr>
        <w:tc>
          <w:tcPr>
            <w:tcW w:w="1275" w:type="dxa"/>
            <w:noWrap/>
            <w:hideMark/>
          </w:tcPr>
          <w:p w14:paraId="7E31189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M2500</w:t>
            </w:r>
          </w:p>
        </w:tc>
        <w:tc>
          <w:tcPr>
            <w:tcW w:w="4316" w:type="dxa"/>
            <w:noWrap/>
            <w:hideMark/>
          </w:tcPr>
          <w:p w14:paraId="3C89C1A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Building material and construction</w:t>
            </w:r>
          </w:p>
        </w:tc>
        <w:tc>
          <w:tcPr>
            <w:tcW w:w="2028" w:type="dxa"/>
            <w:noWrap/>
            <w:hideMark/>
          </w:tcPr>
          <w:p w14:paraId="0BD731A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BF2053D" w14:textId="77777777" w:rsidTr="00C813BF">
        <w:trPr>
          <w:trHeight w:val="310"/>
        </w:trPr>
        <w:tc>
          <w:tcPr>
            <w:tcW w:w="1275" w:type="dxa"/>
            <w:noWrap/>
            <w:hideMark/>
          </w:tcPr>
          <w:p w14:paraId="583875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M2600</w:t>
            </w:r>
          </w:p>
        </w:tc>
        <w:tc>
          <w:tcPr>
            <w:tcW w:w="4316" w:type="dxa"/>
            <w:noWrap/>
            <w:hideMark/>
          </w:tcPr>
          <w:p w14:paraId="090DCC4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Shipping and transportation</w:t>
            </w:r>
          </w:p>
        </w:tc>
        <w:tc>
          <w:tcPr>
            <w:tcW w:w="2028" w:type="dxa"/>
            <w:noWrap/>
            <w:hideMark/>
          </w:tcPr>
          <w:p w14:paraId="71621CA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4</w:t>
            </w:r>
          </w:p>
        </w:tc>
      </w:tr>
      <w:tr w:rsidR="001F06D2" w:rsidRPr="00BA4329" w14:paraId="18E59830" w14:textId="77777777" w:rsidTr="00C813BF">
        <w:trPr>
          <w:trHeight w:val="310"/>
        </w:trPr>
        <w:tc>
          <w:tcPr>
            <w:tcW w:w="1275" w:type="dxa"/>
            <w:noWrap/>
            <w:hideMark/>
          </w:tcPr>
          <w:p w14:paraId="6EBFD59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M2700</w:t>
            </w:r>
          </w:p>
        </w:tc>
        <w:tc>
          <w:tcPr>
            <w:tcW w:w="4316" w:type="dxa"/>
            <w:noWrap/>
            <w:hideMark/>
          </w:tcPr>
          <w:p w14:paraId="5071F94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Tourism and hospitality</w:t>
            </w:r>
          </w:p>
        </w:tc>
        <w:tc>
          <w:tcPr>
            <w:tcW w:w="2028" w:type="dxa"/>
            <w:noWrap/>
            <w:hideMark/>
          </w:tcPr>
          <w:p w14:paraId="3F757A6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7EBD1F73" w14:textId="77777777" w:rsidTr="00C813BF">
        <w:trPr>
          <w:trHeight w:val="310"/>
        </w:trPr>
        <w:tc>
          <w:tcPr>
            <w:tcW w:w="1275" w:type="dxa"/>
            <w:noWrap/>
            <w:hideMark/>
          </w:tcPr>
          <w:p w14:paraId="3B0C29F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M2900</w:t>
            </w:r>
          </w:p>
        </w:tc>
        <w:tc>
          <w:tcPr>
            <w:tcW w:w="4316" w:type="dxa"/>
            <w:noWrap/>
            <w:hideMark/>
          </w:tcPr>
          <w:p w14:paraId="5CB2382D" w14:textId="4D0881A1"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Trading and consumers</w:t>
            </w:r>
            <w:del w:id="172" w:author="Sheng-Feng Hsieh" w:date="2024-04-07T15:48:00Z">
              <w:r w:rsidRPr="00BA4329" w:rsidDel="002710D6">
                <w:rPr>
                  <w:rFonts w:ascii="Times New Roman" w:hAnsi="Times New Roman" w:cs="Times New Roman"/>
                </w:rPr>
                <w:delText>'</w:delText>
              </w:r>
            </w:del>
            <w:ins w:id="173" w:author="Sheng-Feng Hsieh" w:date="2024-04-07T15:48:00Z">
              <w:r w:rsidR="002710D6">
                <w:rPr>
                  <w:rFonts w:ascii="Times New Roman" w:hAnsi="Times New Roman" w:cs="Times New Roman"/>
                </w:rPr>
                <w:t>’</w:t>
              </w:r>
            </w:ins>
            <w:r w:rsidRPr="00BA4329">
              <w:rPr>
                <w:rFonts w:ascii="Times New Roman" w:hAnsi="Times New Roman" w:cs="Times New Roman"/>
              </w:rPr>
              <w:t xml:space="preserve"> goods industry</w:t>
            </w:r>
          </w:p>
        </w:tc>
        <w:tc>
          <w:tcPr>
            <w:tcW w:w="2028" w:type="dxa"/>
            <w:noWrap/>
            <w:hideMark/>
          </w:tcPr>
          <w:p w14:paraId="3C21FB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0C8B51C" w14:textId="77777777" w:rsidTr="00C813BF">
        <w:trPr>
          <w:trHeight w:val="310"/>
        </w:trPr>
        <w:tc>
          <w:tcPr>
            <w:tcW w:w="1275" w:type="dxa"/>
            <w:noWrap/>
            <w:hideMark/>
          </w:tcPr>
          <w:p w14:paraId="386C71F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M3700</w:t>
            </w:r>
          </w:p>
        </w:tc>
        <w:tc>
          <w:tcPr>
            <w:tcW w:w="4316" w:type="dxa"/>
            <w:noWrap/>
            <w:hideMark/>
          </w:tcPr>
          <w:p w14:paraId="335C0B6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Sports and leisure</w:t>
            </w:r>
          </w:p>
        </w:tc>
        <w:tc>
          <w:tcPr>
            <w:tcW w:w="2028" w:type="dxa"/>
            <w:noWrap/>
            <w:hideMark/>
          </w:tcPr>
          <w:p w14:paraId="6D2F75D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03F94BC" w14:textId="77777777" w:rsidTr="00C813BF">
        <w:trPr>
          <w:trHeight w:val="310"/>
        </w:trPr>
        <w:tc>
          <w:tcPr>
            <w:tcW w:w="1275" w:type="dxa"/>
            <w:noWrap/>
            <w:hideMark/>
          </w:tcPr>
          <w:p w14:paraId="3ED8E4B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M3800</w:t>
            </w:r>
          </w:p>
        </w:tc>
        <w:tc>
          <w:tcPr>
            <w:tcW w:w="4316" w:type="dxa"/>
            <w:noWrap/>
            <w:hideMark/>
          </w:tcPr>
          <w:p w14:paraId="21CA14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Household</w:t>
            </w:r>
          </w:p>
        </w:tc>
        <w:tc>
          <w:tcPr>
            <w:tcW w:w="2028" w:type="dxa"/>
            <w:noWrap/>
            <w:hideMark/>
          </w:tcPr>
          <w:p w14:paraId="609070A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0CD65F5B" w14:textId="77777777" w:rsidTr="00C813BF">
        <w:trPr>
          <w:trHeight w:val="310"/>
        </w:trPr>
        <w:tc>
          <w:tcPr>
            <w:tcW w:w="1275" w:type="dxa"/>
            <w:tcBorders>
              <w:bottom w:val="single" w:sz="4" w:space="0" w:color="auto"/>
            </w:tcBorders>
            <w:noWrap/>
            <w:hideMark/>
          </w:tcPr>
          <w:p w14:paraId="4239BBC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M9900</w:t>
            </w:r>
          </w:p>
        </w:tc>
        <w:tc>
          <w:tcPr>
            <w:tcW w:w="4316" w:type="dxa"/>
            <w:tcBorders>
              <w:bottom w:val="single" w:sz="4" w:space="0" w:color="auto"/>
            </w:tcBorders>
            <w:noWrap/>
            <w:hideMark/>
          </w:tcPr>
          <w:p w14:paraId="3BE48B3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Others</w:t>
            </w:r>
          </w:p>
        </w:tc>
        <w:tc>
          <w:tcPr>
            <w:tcW w:w="2028" w:type="dxa"/>
            <w:tcBorders>
              <w:bottom w:val="single" w:sz="4" w:space="0" w:color="auto"/>
            </w:tcBorders>
            <w:noWrap/>
            <w:hideMark/>
          </w:tcPr>
          <w:p w14:paraId="49BDAE5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30531802" w14:textId="77777777" w:rsidTr="00C813BF">
        <w:trPr>
          <w:trHeight w:val="310"/>
        </w:trPr>
        <w:tc>
          <w:tcPr>
            <w:tcW w:w="5591" w:type="dxa"/>
            <w:gridSpan w:val="2"/>
            <w:tcBorders>
              <w:top w:val="single" w:sz="4" w:space="0" w:color="auto"/>
              <w:bottom w:val="single" w:sz="4" w:space="0" w:color="auto"/>
            </w:tcBorders>
            <w:noWrap/>
          </w:tcPr>
          <w:p w14:paraId="1714E3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2028" w:type="dxa"/>
            <w:tcBorders>
              <w:top w:val="single" w:sz="4" w:space="0" w:color="auto"/>
              <w:bottom w:val="single" w:sz="4" w:space="0" w:color="auto"/>
            </w:tcBorders>
            <w:noWrap/>
          </w:tcPr>
          <w:p w14:paraId="17659D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7ECCDE0A" w14:textId="77777777" w:rsidR="001F06D2" w:rsidRPr="00BA4329" w:rsidRDefault="001F06D2" w:rsidP="001F06D2">
      <w:pPr>
        <w:rPr>
          <w:rFonts w:ascii="Times New Roman" w:hAnsi="Times New Roman" w:cs="Times New Roman"/>
        </w:rPr>
      </w:pPr>
    </w:p>
    <w:p w14:paraId="2F57575C" w14:textId="77777777" w:rsidR="00A91355" w:rsidRPr="00BA4329" w:rsidRDefault="00A91355">
      <w:pPr>
        <w:widowControl/>
        <w:rPr>
          <w:rFonts w:ascii="Times New Roman" w:hAnsi="Times New Roman" w:cs="Times New Roman"/>
          <w:b/>
          <w:bCs/>
        </w:rPr>
      </w:pPr>
      <w:r w:rsidRPr="00BA4329">
        <w:rPr>
          <w:rFonts w:ascii="Times New Roman" w:hAnsi="Times New Roman" w:cs="Times New Roman"/>
          <w:b/>
          <w:bCs/>
        </w:rPr>
        <w:br w:type="page"/>
      </w:r>
    </w:p>
    <w:p w14:paraId="146F1342" w14:textId="3778C62C" w:rsidR="001F06D2" w:rsidRPr="00BA4329" w:rsidRDefault="001F06D2" w:rsidP="00C813BF">
      <w:pPr>
        <w:rPr>
          <w:rFonts w:ascii="Times New Roman" w:hAnsi="Times New Roman" w:cs="Times New Roman"/>
          <w:b/>
          <w:bCs/>
        </w:rPr>
      </w:pPr>
      <w:r w:rsidRPr="00BA4329">
        <w:rPr>
          <w:rFonts w:ascii="Times New Roman" w:hAnsi="Times New Roman" w:cs="Times New Roman"/>
          <w:b/>
          <w:bCs/>
        </w:rPr>
        <w:lastRenderedPageBreak/>
        <w:t>Panel C Distribution of RPA Adoptions by Year</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1"/>
        <w:gridCol w:w="2552"/>
      </w:tblGrid>
      <w:tr w:rsidR="001F06D2" w:rsidRPr="00BA4329" w14:paraId="05A2E063" w14:textId="77777777" w:rsidTr="00A91355">
        <w:tc>
          <w:tcPr>
            <w:tcW w:w="2551" w:type="dxa"/>
            <w:tcBorders>
              <w:top w:val="single" w:sz="4" w:space="0" w:color="auto"/>
              <w:bottom w:val="single" w:sz="4" w:space="0" w:color="auto"/>
            </w:tcBorders>
          </w:tcPr>
          <w:p w14:paraId="0442749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Adoption Year</w:t>
            </w:r>
          </w:p>
        </w:tc>
        <w:tc>
          <w:tcPr>
            <w:tcW w:w="2552" w:type="dxa"/>
            <w:tcBorders>
              <w:top w:val="single" w:sz="4" w:space="0" w:color="auto"/>
              <w:bottom w:val="single" w:sz="4" w:space="0" w:color="auto"/>
            </w:tcBorders>
          </w:tcPr>
          <w:p w14:paraId="047E8AE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Number of Firms</w:t>
            </w:r>
          </w:p>
        </w:tc>
      </w:tr>
      <w:tr w:rsidR="001F06D2" w:rsidRPr="00BA4329" w14:paraId="35E5B6BF" w14:textId="77777777" w:rsidTr="00A91355">
        <w:trPr>
          <w:trHeight w:val="310"/>
        </w:trPr>
        <w:tc>
          <w:tcPr>
            <w:tcW w:w="2551" w:type="dxa"/>
            <w:tcBorders>
              <w:top w:val="single" w:sz="4" w:space="0" w:color="auto"/>
            </w:tcBorders>
            <w:noWrap/>
            <w:hideMark/>
          </w:tcPr>
          <w:p w14:paraId="5486F91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2017</w:t>
            </w:r>
          </w:p>
        </w:tc>
        <w:tc>
          <w:tcPr>
            <w:tcW w:w="2552" w:type="dxa"/>
            <w:tcBorders>
              <w:top w:val="single" w:sz="4" w:space="0" w:color="auto"/>
            </w:tcBorders>
            <w:noWrap/>
            <w:hideMark/>
          </w:tcPr>
          <w:p w14:paraId="590F2A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28FBAE11" w14:textId="77777777" w:rsidTr="00A91355">
        <w:trPr>
          <w:trHeight w:val="310"/>
        </w:trPr>
        <w:tc>
          <w:tcPr>
            <w:tcW w:w="2551" w:type="dxa"/>
            <w:noWrap/>
            <w:hideMark/>
          </w:tcPr>
          <w:p w14:paraId="48A08D2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2018</w:t>
            </w:r>
          </w:p>
        </w:tc>
        <w:tc>
          <w:tcPr>
            <w:tcW w:w="2552" w:type="dxa"/>
            <w:noWrap/>
            <w:hideMark/>
          </w:tcPr>
          <w:p w14:paraId="52552F1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14</w:t>
            </w:r>
          </w:p>
        </w:tc>
      </w:tr>
      <w:tr w:rsidR="001F06D2" w:rsidRPr="00BA4329" w14:paraId="26FB883D" w14:textId="77777777" w:rsidTr="00A91355">
        <w:trPr>
          <w:trHeight w:val="310"/>
        </w:trPr>
        <w:tc>
          <w:tcPr>
            <w:tcW w:w="2551" w:type="dxa"/>
            <w:noWrap/>
            <w:hideMark/>
          </w:tcPr>
          <w:p w14:paraId="5A5184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2019</w:t>
            </w:r>
          </w:p>
        </w:tc>
        <w:tc>
          <w:tcPr>
            <w:tcW w:w="2552" w:type="dxa"/>
            <w:noWrap/>
            <w:hideMark/>
          </w:tcPr>
          <w:p w14:paraId="04575F9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12</w:t>
            </w:r>
          </w:p>
        </w:tc>
      </w:tr>
      <w:tr w:rsidR="001F06D2" w:rsidRPr="00BA4329" w14:paraId="732C86FD" w14:textId="77777777" w:rsidTr="00A91355">
        <w:trPr>
          <w:trHeight w:val="310"/>
        </w:trPr>
        <w:tc>
          <w:tcPr>
            <w:tcW w:w="2551" w:type="dxa"/>
            <w:noWrap/>
            <w:hideMark/>
          </w:tcPr>
          <w:p w14:paraId="1AA6583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2020</w:t>
            </w:r>
          </w:p>
        </w:tc>
        <w:tc>
          <w:tcPr>
            <w:tcW w:w="2552" w:type="dxa"/>
            <w:noWrap/>
            <w:hideMark/>
          </w:tcPr>
          <w:p w14:paraId="7A92F77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22</w:t>
            </w:r>
          </w:p>
        </w:tc>
      </w:tr>
      <w:tr w:rsidR="001F06D2" w:rsidRPr="00BA4329" w14:paraId="751995FA" w14:textId="77777777" w:rsidTr="00A91355">
        <w:trPr>
          <w:trHeight w:val="310"/>
        </w:trPr>
        <w:tc>
          <w:tcPr>
            <w:tcW w:w="2551" w:type="dxa"/>
            <w:noWrap/>
            <w:hideMark/>
          </w:tcPr>
          <w:p w14:paraId="0E43945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2021</w:t>
            </w:r>
          </w:p>
        </w:tc>
        <w:tc>
          <w:tcPr>
            <w:tcW w:w="2552" w:type="dxa"/>
            <w:noWrap/>
            <w:hideMark/>
          </w:tcPr>
          <w:p w14:paraId="519FA8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21</w:t>
            </w:r>
          </w:p>
        </w:tc>
      </w:tr>
      <w:tr w:rsidR="001F06D2" w:rsidRPr="00BA4329" w14:paraId="5905B9D8" w14:textId="77777777" w:rsidTr="00A91355">
        <w:trPr>
          <w:trHeight w:val="310"/>
        </w:trPr>
        <w:tc>
          <w:tcPr>
            <w:tcW w:w="2551" w:type="dxa"/>
            <w:tcBorders>
              <w:bottom w:val="single" w:sz="4" w:space="0" w:color="auto"/>
            </w:tcBorders>
            <w:noWrap/>
            <w:hideMark/>
          </w:tcPr>
          <w:p w14:paraId="719B9BE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2022</w:t>
            </w:r>
          </w:p>
        </w:tc>
        <w:tc>
          <w:tcPr>
            <w:tcW w:w="2552" w:type="dxa"/>
            <w:tcBorders>
              <w:bottom w:val="single" w:sz="4" w:space="0" w:color="auto"/>
            </w:tcBorders>
            <w:noWrap/>
            <w:hideMark/>
          </w:tcPr>
          <w:p w14:paraId="79B9693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16</w:t>
            </w:r>
          </w:p>
        </w:tc>
      </w:tr>
      <w:tr w:rsidR="001F06D2" w:rsidRPr="00BA4329" w14:paraId="55194328" w14:textId="77777777" w:rsidTr="00A91355">
        <w:trPr>
          <w:trHeight w:val="310"/>
        </w:trPr>
        <w:tc>
          <w:tcPr>
            <w:tcW w:w="2551" w:type="dxa"/>
            <w:tcBorders>
              <w:top w:val="single" w:sz="4" w:space="0" w:color="auto"/>
              <w:bottom w:val="single" w:sz="4" w:space="0" w:color="auto"/>
            </w:tcBorders>
            <w:noWrap/>
          </w:tcPr>
          <w:p w14:paraId="4BB7781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2552" w:type="dxa"/>
            <w:tcBorders>
              <w:top w:val="single" w:sz="4" w:space="0" w:color="auto"/>
              <w:bottom w:val="single" w:sz="4" w:space="0" w:color="auto"/>
            </w:tcBorders>
            <w:noWrap/>
          </w:tcPr>
          <w:p w14:paraId="58872E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6566F35B"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7385D2E5" w14:textId="77777777" w:rsidR="00A91355" w:rsidRPr="00BA4329" w:rsidRDefault="00A91355" w:rsidP="004B5BEA">
      <w:pPr>
        <w:widowControl/>
        <w:shd w:val="clear" w:color="auto" w:fill="FFFFFF"/>
        <w:spacing w:after="173"/>
        <w:ind w:left="450" w:hanging="450"/>
        <w:rPr>
          <w:rFonts w:ascii="Times New Roman" w:eastAsia="標楷體" w:hAnsi="Times New Roman" w:cs="Times New Roman"/>
          <w:kern w:val="0"/>
        </w:rPr>
      </w:pPr>
    </w:p>
    <w:p w14:paraId="286E0482" w14:textId="77777777" w:rsidR="00C813BF" w:rsidRPr="00BA4329" w:rsidRDefault="00C813BF">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5391D31B" w14:textId="5D97E965" w:rsidR="000629B1" w:rsidRPr="00BA4329" w:rsidRDefault="001F06D2" w:rsidP="00B66303">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2 </w:t>
      </w:r>
      <w:r w:rsidR="000629B1" w:rsidRPr="00BA4329">
        <w:rPr>
          <w:rFonts w:ascii="Times New Roman" w:hAnsi="Times New Roman" w:cs="Times New Roman"/>
          <w:sz w:val="24"/>
          <w:szCs w:val="24"/>
        </w:rPr>
        <w:t>Descriptive Statistics and Correlation Matrix</w:t>
      </w:r>
    </w:p>
    <w:p w14:paraId="5D9C563E" w14:textId="6D3F10C0" w:rsidR="001F06D2" w:rsidRPr="00BA4329" w:rsidRDefault="001F06D2" w:rsidP="000629B1">
      <w:pPr>
        <w:pStyle w:val="2"/>
        <w:spacing w:line="240" w:lineRule="auto"/>
        <w:rPr>
          <w:rFonts w:ascii="Times New Roman" w:hAnsi="Times New Roman" w:cs="Times New Roman"/>
          <w:sz w:val="24"/>
          <w:szCs w:val="24"/>
        </w:rPr>
      </w:pPr>
      <w:r w:rsidRPr="00BA4329">
        <w:rPr>
          <w:rFonts w:ascii="Times New Roman" w:hAnsi="Times New Roman" w:cs="Times New Roman"/>
          <w:sz w:val="24"/>
          <w:szCs w:val="24"/>
        </w:rPr>
        <w:t xml:space="preserve">Panel A: Descriptive Statistics for </w:t>
      </w:r>
      <w:r w:rsidR="00FD34F4" w:rsidRPr="00BA4329">
        <w:rPr>
          <w:rFonts w:ascii="Times New Roman" w:hAnsi="Times New Roman" w:cs="Times New Roman"/>
          <w:sz w:val="24"/>
          <w:szCs w:val="24"/>
        </w:rPr>
        <w:t>B</w:t>
      </w:r>
      <w:r w:rsidRPr="00BA4329">
        <w:rPr>
          <w:rFonts w:ascii="Times New Roman" w:hAnsi="Times New Roman" w:cs="Times New Roman"/>
          <w:sz w:val="24"/>
          <w:szCs w:val="24"/>
        </w:rPr>
        <w:t xml:space="preserve">oth RPA </w:t>
      </w:r>
      <w:r w:rsidR="00FD34F4" w:rsidRPr="00BA4329">
        <w:rPr>
          <w:rFonts w:ascii="Times New Roman" w:hAnsi="Times New Roman" w:cs="Times New Roman"/>
          <w:sz w:val="24"/>
          <w:szCs w:val="24"/>
        </w:rPr>
        <w:t>Adopters</w:t>
      </w:r>
      <w:r w:rsidRPr="00BA4329">
        <w:rPr>
          <w:rFonts w:ascii="Times New Roman" w:hAnsi="Times New Roman" w:cs="Times New Roman"/>
          <w:sz w:val="24"/>
          <w:szCs w:val="24"/>
        </w:rPr>
        <w:t xml:space="preserve"> and </w:t>
      </w:r>
      <w:r w:rsidR="00FD34F4" w:rsidRPr="00BA4329">
        <w:rPr>
          <w:rFonts w:ascii="Times New Roman" w:hAnsi="Times New Roman" w:cs="Times New Roman"/>
          <w:sz w:val="24"/>
          <w:szCs w:val="24"/>
        </w:rPr>
        <w:t>C</w:t>
      </w:r>
      <w:r w:rsidRPr="00BA4329">
        <w:rPr>
          <w:rFonts w:ascii="Times New Roman" w:hAnsi="Times New Roman" w:cs="Times New Roman"/>
          <w:sz w:val="24"/>
          <w:szCs w:val="24"/>
        </w:rPr>
        <w:t xml:space="preserve">ontrol </w:t>
      </w:r>
      <w:r w:rsidR="00FD34F4" w:rsidRPr="00BA4329">
        <w:rPr>
          <w:rFonts w:ascii="Times New Roman" w:hAnsi="Times New Roman" w:cs="Times New Roman"/>
          <w:sz w:val="24"/>
          <w:szCs w:val="24"/>
        </w:rPr>
        <w:t>G</w:t>
      </w:r>
      <w:r w:rsidRPr="00BA4329">
        <w:rPr>
          <w:rFonts w:ascii="Times New Roman" w:hAnsi="Times New Roman" w:cs="Times New Roman"/>
          <w:sz w:val="24"/>
          <w:szCs w:val="24"/>
        </w:rPr>
        <w:t>roup</w:t>
      </w:r>
    </w:p>
    <w:tbl>
      <w:tblPr>
        <w:tblW w:w="4945"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1071"/>
        <w:gridCol w:w="1071"/>
        <w:gridCol w:w="1071"/>
        <w:gridCol w:w="1071"/>
        <w:gridCol w:w="1071"/>
        <w:gridCol w:w="1071"/>
        <w:gridCol w:w="1071"/>
        <w:gridCol w:w="1071"/>
        <w:gridCol w:w="1071"/>
      </w:tblGrid>
      <w:tr w:rsidR="005B6C42" w:rsidRPr="00BA4329" w14:paraId="27E6D072" w14:textId="4C67FF05" w:rsidTr="00E402F1">
        <w:trPr>
          <w:tblCellSpacing w:w="15" w:type="dxa"/>
        </w:trPr>
        <w:tc>
          <w:tcPr>
            <w:tcW w:w="532" w:type="pct"/>
            <w:tcBorders>
              <w:top w:val="single" w:sz="4" w:space="0" w:color="auto"/>
              <w:bottom w:val="single" w:sz="4" w:space="0" w:color="auto"/>
            </w:tcBorders>
            <w:vAlign w:val="center"/>
            <w:hideMark/>
          </w:tcPr>
          <w:p w14:paraId="6DCB2FB5" w14:textId="7515A08E"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Variable</w:t>
            </w:r>
          </w:p>
        </w:tc>
        <w:tc>
          <w:tcPr>
            <w:tcW w:w="540" w:type="pct"/>
            <w:tcBorders>
              <w:top w:val="single" w:sz="4" w:space="0" w:color="auto"/>
              <w:bottom w:val="single" w:sz="4" w:space="0" w:color="auto"/>
            </w:tcBorders>
            <w:vAlign w:val="center"/>
          </w:tcPr>
          <w:p w14:paraId="773B52F7" w14:textId="1C66FC20"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N</w:t>
            </w:r>
          </w:p>
        </w:tc>
        <w:tc>
          <w:tcPr>
            <w:tcW w:w="540" w:type="pct"/>
            <w:tcBorders>
              <w:top w:val="single" w:sz="4" w:space="0" w:color="auto"/>
              <w:bottom w:val="single" w:sz="4" w:space="0" w:color="auto"/>
            </w:tcBorders>
            <w:vAlign w:val="center"/>
            <w:hideMark/>
          </w:tcPr>
          <w:p w14:paraId="26F22073" w14:textId="396AA6BC"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Mean</w:t>
            </w:r>
          </w:p>
        </w:tc>
        <w:tc>
          <w:tcPr>
            <w:tcW w:w="540" w:type="pct"/>
            <w:tcBorders>
              <w:top w:val="single" w:sz="4" w:space="0" w:color="auto"/>
              <w:bottom w:val="single" w:sz="4" w:space="0" w:color="auto"/>
            </w:tcBorders>
            <w:vAlign w:val="center"/>
            <w:hideMark/>
          </w:tcPr>
          <w:p w14:paraId="31D3B29F"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Median</w:t>
            </w:r>
          </w:p>
        </w:tc>
        <w:tc>
          <w:tcPr>
            <w:tcW w:w="540" w:type="pct"/>
            <w:tcBorders>
              <w:top w:val="single" w:sz="4" w:space="0" w:color="auto"/>
              <w:bottom w:val="single" w:sz="4" w:space="0" w:color="auto"/>
            </w:tcBorders>
            <w:vAlign w:val="center"/>
            <w:hideMark/>
          </w:tcPr>
          <w:p w14:paraId="2178453F" w14:textId="5C725DC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S.D.</w:t>
            </w:r>
          </w:p>
        </w:tc>
        <w:tc>
          <w:tcPr>
            <w:tcW w:w="540" w:type="pct"/>
            <w:tcBorders>
              <w:top w:val="single" w:sz="4" w:space="0" w:color="auto"/>
              <w:bottom w:val="single" w:sz="4" w:space="0" w:color="auto"/>
            </w:tcBorders>
            <w:vAlign w:val="center"/>
            <w:hideMark/>
          </w:tcPr>
          <w:p w14:paraId="1E05404E"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Min</w:t>
            </w:r>
          </w:p>
        </w:tc>
        <w:tc>
          <w:tcPr>
            <w:tcW w:w="540" w:type="pct"/>
            <w:tcBorders>
              <w:top w:val="single" w:sz="4" w:space="0" w:color="auto"/>
              <w:bottom w:val="single" w:sz="4" w:space="0" w:color="auto"/>
            </w:tcBorders>
            <w:vAlign w:val="center"/>
            <w:hideMark/>
          </w:tcPr>
          <w:p w14:paraId="45DC7FEE" w14:textId="37F547D3"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P25</w:t>
            </w:r>
          </w:p>
        </w:tc>
        <w:tc>
          <w:tcPr>
            <w:tcW w:w="540" w:type="pct"/>
            <w:tcBorders>
              <w:top w:val="single" w:sz="4" w:space="0" w:color="auto"/>
              <w:bottom w:val="single" w:sz="4" w:space="0" w:color="auto"/>
            </w:tcBorders>
            <w:vAlign w:val="center"/>
            <w:hideMark/>
          </w:tcPr>
          <w:p w14:paraId="3724AC05" w14:textId="668D71F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P75</w:t>
            </w:r>
          </w:p>
        </w:tc>
        <w:tc>
          <w:tcPr>
            <w:tcW w:w="532" w:type="pct"/>
            <w:tcBorders>
              <w:top w:val="single" w:sz="4" w:space="0" w:color="auto"/>
              <w:bottom w:val="single" w:sz="4" w:space="0" w:color="auto"/>
            </w:tcBorders>
            <w:vAlign w:val="center"/>
          </w:tcPr>
          <w:p w14:paraId="0E3F6B01" w14:textId="783FC24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Max</w:t>
            </w:r>
          </w:p>
        </w:tc>
      </w:tr>
      <w:tr w:rsidR="00D22CB7" w:rsidRPr="00D22CB7" w14:paraId="09BD7458" w14:textId="790A5276" w:rsidTr="00D227D2">
        <w:trPr>
          <w:tblCellSpacing w:w="15" w:type="dxa"/>
        </w:trPr>
        <w:tc>
          <w:tcPr>
            <w:tcW w:w="532" w:type="pct"/>
            <w:hideMark/>
          </w:tcPr>
          <w:p w14:paraId="69A7DA65" w14:textId="70EC0705"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ABSDA</w:t>
            </w:r>
          </w:p>
        </w:tc>
        <w:tc>
          <w:tcPr>
            <w:tcW w:w="540" w:type="pct"/>
          </w:tcPr>
          <w:p w14:paraId="19F90591" w14:textId="3C74AE7A"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6772387E" w14:textId="1CB211A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0.0501</w:t>
            </w:r>
          </w:p>
        </w:tc>
        <w:tc>
          <w:tcPr>
            <w:tcW w:w="540" w:type="pct"/>
          </w:tcPr>
          <w:p w14:paraId="23EE37E1" w14:textId="714C41E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0.0360</w:t>
            </w:r>
          </w:p>
        </w:tc>
        <w:tc>
          <w:tcPr>
            <w:tcW w:w="540" w:type="pct"/>
          </w:tcPr>
          <w:p w14:paraId="04E2811E" w14:textId="321718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0.0486</w:t>
            </w:r>
          </w:p>
        </w:tc>
        <w:tc>
          <w:tcPr>
            <w:tcW w:w="540" w:type="pct"/>
          </w:tcPr>
          <w:p w14:paraId="00800F3B" w14:textId="12F924F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0.0007</w:t>
            </w:r>
          </w:p>
        </w:tc>
        <w:tc>
          <w:tcPr>
            <w:tcW w:w="540" w:type="pct"/>
          </w:tcPr>
          <w:p w14:paraId="41CDAB78" w14:textId="779A699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0.2380</w:t>
            </w:r>
          </w:p>
        </w:tc>
        <w:tc>
          <w:tcPr>
            <w:tcW w:w="540" w:type="pct"/>
          </w:tcPr>
          <w:p w14:paraId="0A37F38A" w14:textId="2808AE2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0.0154</w:t>
            </w:r>
          </w:p>
        </w:tc>
        <w:tc>
          <w:tcPr>
            <w:tcW w:w="532" w:type="pct"/>
          </w:tcPr>
          <w:p w14:paraId="2E565C17" w14:textId="4E9EB4C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0.0684</w:t>
            </w:r>
          </w:p>
        </w:tc>
      </w:tr>
      <w:tr w:rsidR="00D22CB7" w:rsidRPr="00D22CB7" w14:paraId="1FB83D55" w14:textId="5591DECA" w:rsidTr="00D227D2">
        <w:trPr>
          <w:tblCellSpacing w:w="15" w:type="dxa"/>
        </w:trPr>
        <w:tc>
          <w:tcPr>
            <w:tcW w:w="532" w:type="pct"/>
            <w:hideMark/>
          </w:tcPr>
          <w:p w14:paraId="4424F756" w14:textId="2814CE3D"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ABPROD</w:t>
            </w:r>
          </w:p>
        </w:tc>
        <w:tc>
          <w:tcPr>
            <w:tcW w:w="540" w:type="pct"/>
          </w:tcPr>
          <w:p w14:paraId="0F5FFBD4" w14:textId="04191C3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9316DE4" w14:textId="259C0FC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-0.0055</w:t>
            </w:r>
          </w:p>
        </w:tc>
        <w:tc>
          <w:tcPr>
            <w:tcW w:w="540" w:type="pct"/>
          </w:tcPr>
          <w:p w14:paraId="5851A0E3" w14:textId="2D08B89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-0.0001</w:t>
            </w:r>
          </w:p>
        </w:tc>
        <w:tc>
          <w:tcPr>
            <w:tcW w:w="540" w:type="pct"/>
          </w:tcPr>
          <w:p w14:paraId="4E96153B" w14:textId="43BF481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0.0993</w:t>
            </w:r>
          </w:p>
        </w:tc>
        <w:tc>
          <w:tcPr>
            <w:tcW w:w="540" w:type="pct"/>
          </w:tcPr>
          <w:p w14:paraId="6EB9606E" w14:textId="1A1060B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-0.3625</w:t>
            </w:r>
          </w:p>
        </w:tc>
        <w:tc>
          <w:tcPr>
            <w:tcW w:w="540" w:type="pct"/>
          </w:tcPr>
          <w:p w14:paraId="414A013F" w14:textId="4AFB043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0.2359</w:t>
            </w:r>
          </w:p>
        </w:tc>
        <w:tc>
          <w:tcPr>
            <w:tcW w:w="540" w:type="pct"/>
          </w:tcPr>
          <w:p w14:paraId="4F1E9D29" w14:textId="56F28F7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-0.0506</w:t>
            </w:r>
          </w:p>
        </w:tc>
        <w:tc>
          <w:tcPr>
            <w:tcW w:w="532" w:type="pct"/>
          </w:tcPr>
          <w:p w14:paraId="1EC398B9" w14:textId="6F78892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0.0521</w:t>
            </w:r>
          </w:p>
        </w:tc>
      </w:tr>
      <w:tr w:rsidR="00D22CB7" w:rsidRPr="00D22CB7" w14:paraId="107B262F" w14:textId="64A1380A" w:rsidTr="00D227D2">
        <w:trPr>
          <w:tblCellSpacing w:w="15" w:type="dxa"/>
        </w:trPr>
        <w:tc>
          <w:tcPr>
            <w:tcW w:w="532" w:type="pct"/>
            <w:hideMark/>
          </w:tcPr>
          <w:p w14:paraId="7A15A5A4" w14:textId="5F20850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ABEXP</w:t>
            </w:r>
          </w:p>
        </w:tc>
        <w:tc>
          <w:tcPr>
            <w:tcW w:w="540" w:type="pct"/>
          </w:tcPr>
          <w:p w14:paraId="4957B7B6" w14:textId="525BC68A"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B807486" w14:textId="761CBF3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-0.0009</w:t>
            </w:r>
          </w:p>
        </w:tc>
        <w:tc>
          <w:tcPr>
            <w:tcW w:w="540" w:type="pct"/>
          </w:tcPr>
          <w:p w14:paraId="7A02FA8A" w14:textId="14CA1DD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0.0103</w:t>
            </w:r>
          </w:p>
        </w:tc>
        <w:tc>
          <w:tcPr>
            <w:tcW w:w="540" w:type="pct"/>
          </w:tcPr>
          <w:p w14:paraId="5F52735F" w14:textId="31D1E17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0.0744</w:t>
            </w:r>
          </w:p>
        </w:tc>
        <w:tc>
          <w:tcPr>
            <w:tcW w:w="540" w:type="pct"/>
          </w:tcPr>
          <w:p w14:paraId="7920EB6F" w14:textId="1B9BCD7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-0.3994</w:t>
            </w:r>
          </w:p>
        </w:tc>
        <w:tc>
          <w:tcPr>
            <w:tcW w:w="540" w:type="pct"/>
          </w:tcPr>
          <w:p w14:paraId="17E98E23" w14:textId="371913B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0.1276</w:t>
            </w:r>
          </w:p>
        </w:tc>
        <w:tc>
          <w:tcPr>
            <w:tcW w:w="540" w:type="pct"/>
          </w:tcPr>
          <w:p w14:paraId="75FE844B" w14:textId="0485730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-0.0234</w:t>
            </w:r>
          </w:p>
        </w:tc>
        <w:tc>
          <w:tcPr>
            <w:tcW w:w="532" w:type="pct"/>
          </w:tcPr>
          <w:p w14:paraId="731277EE" w14:textId="4A4E68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0.0389</w:t>
            </w:r>
          </w:p>
        </w:tc>
      </w:tr>
      <w:tr w:rsidR="00D22CB7" w:rsidRPr="00D22CB7" w14:paraId="7A44B836" w14:textId="62FC4F2B" w:rsidTr="00D227D2">
        <w:trPr>
          <w:tblCellSpacing w:w="15" w:type="dxa"/>
        </w:trPr>
        <w:tc>
          <w:tcPr>
            <w:tcW w:w="532" w:type="pct"/>
            <w:hideMark/>
          </w:tcPr>
          <w:p w14:paraId="5F74A1C1" w14:textId="57C656C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RM</w:t>
            </w:r>
          </w:p>
        </w:tc>
        <w:tc>
          <w:tcPr>
            <w:tcW w:w="540" w:type="pct"/>
          </w:tcPr>
          <w:p w14:paraId="4FA5EBAC" w14:textId="25DC7932"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86E4A4C" w14:textId="3EA0693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-0.0056</w:t>
            </w:r>
          </w:p>
        </w:tc>
        <w:tc>
          <w:tcPr>
            <w:tcW w:w="540" w:type="pct"/>
          </w:tcPr>
          <w:p w14:paraId="5A250FA3" w14:textId="0D1749F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0.0101</w:t>
            </w:r>
          </w:p>
        </w:tc>
        <w:tc>
          <w:tcPr>
            <w:tcW w:w="540" w:type="pct"/>
          </w:tcPr>
          <w:p w14:paraId="5AD5CBBC" w14:textId="5F67150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0.1522</w:t>
            </w:r>
          </w:p>
        </w:tc>
        <w:tc>
          <w:tcPr>
            <w:tcW w:w="540" w:type="pct"/>
          </w:tcPr>
          <w:p w14:paraId="56F5DE3C" w14:textId="15A3B64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-0.6393</w:t>
            </w:r>
          </w:p>
        </w:tc>
        <w:tc>
          <w:tcPr>
            <w:tcW w:w="540" w:type="pct"/>
          </w:tcPr>
          <w:p w14:paraId="2198BDBB" w14:textId="309FFF6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0.3171</w:t>
            </w:r>
          </w:p>
        </w:tc>
        <w:tc>
          <w:tcPr>
            <w:tcW w:w="540" w:type="pct"/>
          </w:tcPr>
          <w:p w14:paraId="7BB36135" w14:textId="5477A82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-0.0627</w:t>
            </w:r>
          </w:p>
        </w:tc>
        <w:tc>
          <w:tcPr>
            <w:tcW w:w="532" w:type="pct"/>
          </w:tcPr>
          <w:p w14:paraId="759368BB" w14:textId="64C40F9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0.0790</w:t>
            </w:r>
          </w:p>
        </w:tc>
      </w:tr>
      <w:tr w:rsidR="00D22CB7" w:rsidRPr="00D22CB7" w14:paraId="09A88E98" w14:textId="407B8656" w:rsidTr="00D227D2">
        <w:trPr>
          <w:tblCellSpacing w:w="15" w:type="dxa"/>
        </w:trPr>
        <w:tc>
          <w:tcPr>
            <w:tcW w:w="532" w:type="pct"/>
            <w:hideMark/>
          </w:tcPr>
          <w:p w14:paraId="395BEC26" w14:textId="1CD04504"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LEV</w:t>
            </w:r>
          </w:p>
        </w:tc>
        <w:tc>
          <w:tcPr>
            <w:tcW w:w="540" w:type="pct"/>
          </w:tcPr>
          <w:p w14:paraId="13AE01E9" w14:textId="16223D92"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67F4373" w14:textId="7780A19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0.4438</w:t>
            </w:r>
          </w:p>
        </w:tc>
        <w:tc>
          <w:tcPr>
            <w:tcW w:w="540" w:type="pct"/>
          </w:tcPr>
          <w:p w14:paraId="2B4B5DDB" w14:textId="3FC9E4E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0.4401</w:t>
            </w:r>
          </w:p>
        </w:tc>
        <w:tc>
          <w:tcPr>
            <w:tcW w:w="540" w:type="pct"/>
          </w:tcPr>
          <w:p w14:paraId="055C748D" w14:textId="393155A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0.1793</w:t>
            </w:r>
          </w:p>
        </w:tc>
        <w:tc>
          <w:tcPr>
            <w:tcW w:w="540" w:type="pct"/>
          </w:tcPr>
          <w:p w14:paraId="46EFFE78" w14:textId="766050A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0.0980</w:t>
            </w:r>
          </w:p>
        </w:tc>
        <w:tc>
          <w:tcPr>
            <w:tcW w:w="540" w:type="pct"/>
          </w:tcPr>
          <w:p w14:paraId="6A95D1FF" w14:textId="577D72C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0.8888</w:t>
            </w:r>
          </w:p>
        </w:tc>
        <w:tc>
          <w:tcPr>
            <w:tcW w:w="540" w:type="pct"/>
          </w:tcPr>
          <w:p w14:paraId="10A60EB7" w14:textId="104EC43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0.3042</w:t>
            </w:r>
          </w:p>
        </w:tc>
        <w:tc>
          <w:tcPr>
            <w:tcW w:w="532" w:type="pct"/>
          </w:tcPr>
          <w:p w14:paraId="4BDACC77" w14:textId="52F1518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0.5567</w:t>
            </w:r>
          </w:p>
        </w:tc>
      </w:tr>
      <w:tr w:rsidR="00D22CB7" w:rsidRPr="00D22CB7" w14:paraId="1F7397DB" w14:textId="13C36666" w:rsidTr="00D227D2">
        <w:trPr>
          <w:tblCellSpacing w:w="15" w:type="dxa"/>
        </w:trPr>
        <w:tc>
          <w:tcPr>
            <w:tcW w:w="532" w:type="pct"/>
            <w:hideMark/>
          </w:tcPr>
          <w:p w14:paraId="22731365" w14:textId="64CE219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OCF</w:t>
            </w:r>
          </w:p>
        </w:tc>
        <w:tc>
          <w:tcPr>
            <w:tcW w:w="540" w:type="pct"/>
          </w:tcPr>
          <w:p w14:paraId="3616A6F8" w14:textId="3AA0CBAD"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3BBC9AE" w14:textId="730664A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0.0724</w:t>
            </w:r>
          </w:p>
        </w:tc>
        <w:tc>
          <w:tcPr>
            <w:tcW w:w="540" w:type="pct"/>
          </w:tcPr>
          <w:p w14:paraId="4634F6B2" w14:textId="50CF359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0.0637</w:t>
            </w:r>
          </w:p>
        </w:tc>
        <w:tc>
          <w:tcPr>
            <w:tcW w:w="540" w:type="pct"/>
          </w:tcPr>
          <w:p w14:paraId="78E8E660" w14:textId="0CB1463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0.1004</w:t>
            </w:r>
          </w:p>
        </w:tc>
        <w:tc>
          <w:tcPr>
            <w:tcW w:w="540" w:type="pct"/>
          </w:tcPr>
          <w:p w14:paraId="19DAD74E" w14:textId="1AB4F2D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-0.1858</w:t>
            </w:r>
          </w:p>
        </w:tc>
        <w:tc>
          <w:tcPr>
            <w:tcW w:w="540" w:type="pct"/>
          </w:tcPr>
          <w:p w14:paraId="5A082F0F" w14:textId="50D67CB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0.4156</w:t>
            </w:r>
          </w:p>
        </w:tc>
        <w:tc>
          <w:tcPr>
            <w:tcW w:w="540" w:type="pct"/>
          </w:tcPr>
          <w:p w14:paraId="07023549" w14:textId="6A00CA2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0.0133</w:t>
            </w:r>
          </w:p>
        </w:tc>
        <w:tc>
          <w:tcPr>
            <w:tcW w:w="532" w:type="pct"/>
          </w:tcPr>
          <w:p w14:paraId="4ECBE0C1" w14:textId="36CEC9E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0.1293</w:t>
            </w:r>
          </w:p>
        </w:tc>
      </w:tr>
      <w:tr w:rsidR="00D22CB7" w:rsidRPr="00D22CB7" w14:paraId="34398D42" w14:textId="7B2243F3" w:rsidTr="00D227D2">
        <w:trPr>
          <w:tblCellSpacing w:w="15" w:type="dxa"/>
        </w:trPr>
        <w:tc>
          <w:tcPr>
            <w:tcW w:w="532" w:type="pct"/>
            <w:hideMark/>
          </w:tcPr>
          <w:p w14:paraId="30958174" w14:textId="6B7F8B1E"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MTB</w:t>
            </w:r>
          </w:p>
        </w:tc>
        <w:tc>
          <w:tcPr>
            <w:tcW w:w="540" w:type="pct"/>
          </w:tcPr>
          <w:p w14:paraId="7243D995" w14:textId="45B28A2F"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72941142" w14:textId="4453EF8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1.8775</w:t>
            </w:r>
          </w:p>
        </w:tc>
        <w:tc>
          <w:tcPr>
            <w:tcW w:w="540" w:type="pct"/>
          </w:tcPr>
          <w:p w14:paraId="3567142D" w14:textId="330D6B9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1.4658</w:t>
            </w:r>
          </w:p>
        </w:tc>
        <w:tc>
          <w:tcPr>
            <w:tcW w:w="540" w:type="pct"/>
          </w:tcPr>
          <w:p w14:paraId="4E7DDE49" w14:textId="1479E51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1.4649</w:t>
            </w:r>
          </w:p>
        </w:tc>
        <w:tc>
          <w:tcPr>
            <w:tcW w:w="540" w:type="pct"/>
          </w:tcPr>
          <w:p w14:paraId="4DC56B7D" w14:textId="4DCA96C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0.3915</w:t>
            </w:r>
          </w:p>
        </w:tc>
        <w:tc>
          <w:tcPr>
            <w:tcW w:w="540" w:type="pct"/>
          </w:tcPr>
          <w:p w14:paraId="4A90CE37" w14:textId="3636D5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8.3286</w:t>
            </w:r>
          </w:p>
        </w:tc>
        <w:tc>
          <w:tcPr>
            <w:tcW w:w="540" w:type="pct"/>
          </w:tcPr>
          <w:p w14:paraId="3043F038" w14:textId="667D015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0.9324</w:t>
            </w:r>
          </w:p>
        </w:tc>
        <w:tc>
          <w:tcPr>
            <w:tcW w:w="532" w:type="pct"/>
          </w:tcPr>
          <w:p w14:paraId="2EC136CE" w14:textId="63471C2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2.2643</w:t>
            </w:r>
          </w:p>
        </w:tc>
      </w:tr>
      <w:tr w:rsidR="00D22CB7" w:rsidRPr="00D22CB7" w14:paraId="36CB3203" w14:textId="4463A917" w:rsidTr="00D227D2">
        <w:trPr>
          <w:tblCellSpacing w:w="15" w:type="dxa"/>
        </w:trPr>
        <w:tc>
          <w:tcPr>
            <w:tcW w:w="532" w:type="pct"/>
            <w:hideMark/>
          </w:tcPr>
          <w:p w14:paraId="1EECF731" w14:textId="66D6510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MS</w:t>
            </w:r>
          </w:p>
        </w:tc>
        <w:tc>
          <w:tcPr>
            <w:tcW w:w="540" w:type="pct"/>
          </w:tcPr>
          <w:p w14:paraId="673E1D86" w14:textId="6D6BFAD9"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03D3E0F4" w14:textId="1511305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4.1065</w:t>
            </w:r>
          </w:p>
        </w:tc>
        <w:tc>
          <w:tcPr>
            <w:tcW w:w="540" w:type="pct"/>
          </w:tcPr>
          <w:p w14:paraId="7269B56C" w14:textId="5157C57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0.9108</w:t>
            </w:r>
          </w:p>
        </w:tc>
        <w:tc>
          <w:tcPr>
            <w:tcW w:w="540" w:type="pct"/>
          </w:tcPr>
          <w:p w14:paraId="5C61E6B2" w14:textId="0017D60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7.9144</w:t>
            </w:r>
          </w:p>
        </w:tc>
        <w:tc>
          <w:tcPr>
            <w:tcW w:w="540" w:type="pct"/>
          </w:tcPr>
          <w:p w14:paraId="32DC1B3F" w14:textId="6B8D119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0.0153</w:t>
            </w:r>
          </w:p>
        </w:tc>
        <w:tc>
          <w:tcPr>
            <w:tcW w:w="540" w:type="pct"/>
          </w:tcPr>
          <w:p w14:paraId="55C41D51" w14:textId="7F65413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40.6648</w:t>
            </w:r>
          </w:p>
        </w:tc>
        <w:tc>
          <w:tcPr>
            <w:tcW w:w="540" w:type="pct"/>
          </w:tcPr>
          <w:p w14:paraId="5FA59C5E" w14:textId="4DDE56C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0.1726</w:t>
            </w:r>
          </w:p>
        </w:tc>
        <w:tc>
          <w:tcPr>
            <w:tcW w:w="532" w:type="pct"/>
          </w:tcPr>
          <w:p w14:paraId="1B4903C4" w14:textId="6F8F812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4.0773</w:t>
            </w:r>
          </w:p>
        </w:tc>
      </w:tr>
      <w:tr w:rsidR="00D22CB7" w:rsidRPr="00D22CB7" w14:paraId="105D3034" w14:textId="35BD3A53" w:rsidTr="00D227D2">
        <w:trPr>
          <w:tblCellSpacing w:w="15" w:type="dxa"/>
        </w:trPr>
        <w:tc>
          <w:tcPr>
            <w:tcW w:w="532" w:type="pct"/>
            <w:hideMark/>
          </w:tcPr>
          <w:p w14:paraId="2C4A66BF" w14:textId="6048A3F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INST</w:t>
            </w:r>
          </w:p>
        </w:tc>
        <w:tc>
          <w:tcPr>
            <w:tcW w:w="540" w:type="pct"/>
          </w:tcPr>
          <w:p w14:paraId="6D335A74" w14:textId="62834580"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D547611" w14:textId="09D8020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0.4472</w:t>
            </w:r>
          </w:p>
        </w:tc>
        <w:tc>
          <w:tcPr>
            <w:tcW w:w="540" w:type="pct"/>
          </w:tcPr>
          <w:p w14:paraId="6C424B5B" w14:textId="50FE351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0.4270</w:t>
            </w:r>
          </w:p>
        </w:tc>
        <w:tc>
          <w:tcPr>
            <w:tcW w:w="540" w:type="pct"/>
          </w:tcPr>
          <w:p w14:paraId="4651D273" w14:textId="2DCF288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0.2349</w:t>
            </w:r>
          </w:p>
        </w:tc>
        <w:tc>
          <w:tcPr>
            <w:tcW w:w="540" w:type="pct"/>
          </w:tcPr>
          <w:p w14:paraId="4C03714D" w14:textId="7D9E604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0.0307</w:t>
            </w:r>
          </w:p>
        </w:tc>
        <w:tc>
          <w:tcPr>
            <w:tcW w:w="540" w:type="pct"/>
          </w:tcPr>
          <w:p w14:paraId="17DDE421" w14:textId="10297AB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0.9207</w:t>
            </w:r>
          </w:p>
        </w:tc>
        <w:tc>
          <w:tcPr>
            <w:tcW w:w="540" w:type="pct"/>
          </w:tcPr>
          <w:p w14:paraId="3685798A" w14:textId="508F199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0.2488</w:t>
            </w:r>
          </w:p>
        </w:tc>
        <w:tc>
          <w:tcPr>
            <w:tcW w:w="532" w:type="pct"/>
          </w:tcPr>
          <w:p w14:paraId="48AB89A0" w14:textId="389D022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0.6394</w:t>
            </w:r>
          </w:p>
        </w:tc>
      </w:tr>
      <w:tr w:rsidR="00D22CB7" w:rsidRPr="00D22CB7" w14:paraId="597E8799" w14:textId="5CA05358" w:rsidTr="00D227D2">
        <w:trPr>
          <w:tblCellSpacing w:w="15" w:type="dxa"/>
        </w:trPr>
        <w:tc>
          <w:tcPr>
            <w:tcW w:w="532" w:type="pct"/>
            <w:hideMark/>
          </w:tcPr>
          <w:p w14:paraId="620EE320" w14:textId="4701B032"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CYCLE</w:t>
            </w:r>
          </w:p>
        </w:tc>
        <w:tc>
          <w:tcPr>
            <w:tcW w:w="540" w:type="pct"/>
          </w:tcPr>
          <w:p w14:paraId="40E9CE61" w14:textId="610E244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702C3137" w14:textId="69D1D4E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156.0500</w:t>
            </w:r>
          </w:p>
        </w:tc>
        <w:tc>
          <w:tcPr>
            <w:tcW w:w="540" w:type="pct"/>
          </w:tcPr>
          <w:p w14:paraId="6A690F14" w14:textId="27884F9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89.3900</w:t>
            </w:r>
          </w:p>
        </w:tc>
        <w:tc>
          <w:tcPr>
            <w:tcW w:w="540" w:type="pct"/>
          </w:tcPr>
          <w:p w14:paraId="5B745518" w14:textId="2C64D35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416.2791</w:t>
            </w:r>
          </w:p>
        </w:tc>
        <w:tc>
          <w:tcPr>
            <w:tcW w:w="540" w:type="pct"/>
          </w:tcPr>
          <w:p w14:paraId="18F169F7" w14:textId="7192939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-237.4192</w:t>
            </w:r>
          </w:p>
        </w:tc>
        <w:tc>
          <w:tcPr>
            <w:tcW w:w="540" w:type="pct"/>
          </w:tcPr>
          <w:p w14:paraId="04EE6877" w14:textId="68B8625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3517.9040</w:t>
            </w:r>
          </w:p>
        </w:tc>
        <w:tc>
          <w:tcPr>
            <w:tcW w:w="540" w:type="pct"/>
          </w:tcPr>
          <w:p w14:paraId="492A4205" w14:textId="6DD8FAF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47.0300</w:t>
            </w:r>
          </w:p>
        </w:tc>
        <w:tc>
          <w:tcPr>
            <w:tcW w:w="532" w:type="pct"/>
          </w:tcPr>
          <w:p w14:paraId="576A9C67" w14:textId="406DC08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137.9200</w:t>
            </w:r>
          </w:p>
        </w:tc>
      </w:tr>
      <w:tr w:rsidR="00D22CB7" w:rsidRPr="00D22CB7" w14:paraId="3CDBB142" w14:textId="585B21A0" w:rsidTr="00D227D2">
        <w:trPr>
          <w:tblCellSpacing w:w="15" w:type="dxa"/>
        </w:trPr>
        <w:tc>
          <w:tcPr>
            <w:tcW w:w="532" w:type="pct"/>
            <w:hideMark/>
          </w:tcPr>
          <w:p w14:paraId="6624CD06" w14:textId="5C676F38"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NOA</w:t>
            </w:r>
          </w:p>
        </w:tc>
        <w:tc>
          <w:tcPr>
            <w:tcW w:w="540" w:type="pct"/>
          </w:tcPr>
          <w:p w14:paraId="4A5DB172" w14:textId="76929D6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CDA5438" w14:textId="585F8E0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0.5908</w:t>
            </w:r>
          </w:p>
        </w:tc>
        <w:tc>
          <w:tcPr>
            <w:tcW w:w="540" w:type="pct"/>
          </w:tcPr>
          <w:p w14:paraId="4EDDB78B" w14:textId="3A2C22C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0.6103</w:t>
            </w:r>
          </w:p>
        </w:tc>
        <w:tc>
          <w:tcPr>
            <w:tcW w:w="540" w:type="pct"/>
          </w:tcPr>
          <w:p w14:paraId="2AD7291D" w14:textId="76E25B8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0.2209</w:t>
            </w:r>
          </w:p>
        </w:tc>
        <w:tc>
          <w:tcPr>
            <w:tcW w:w="540" w:type="pct"/>
          </w:tcPr>
          <w:p w14:paraId="1B50FA4E" w14:textId="625CEB3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0.0147</w:t>
            </w:r>
          </w:p>
        </w:tc>
        <w:tc>
          <w:tcPr>
            <w:tcW w:w="540" w:type="pct"/>
          </w:tcPr>
          <w:p w14:paraId="54A949AC" w14:textId="64EE789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1.0877</w:t>
            </w:r>
          </w:p>
        </w:tc>
        <w:tc>
          <w:tcPr>
            <w:tcW w:w="540" w:type="pct"/>
          </w:tcPr>
          <w:p w14:paraId="7D7C21CC" w14:textId="0BC8243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0.4342</w:t>
            </w:r>
          </w:p>
        </w:tc>
        <w:tc>
          <w:tcPr>
            <w:tcW w:w="532" w:type="pct"/>
          </w:tcPr>
          <w:p w14:paraId="65AE98A5" w14:textId="70629B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0.7468</w:t>
            </w:r>
          </w:p>
        </w:tc>
      </w:tr>
      <w:tr w:rsidR="00D22CB7" w:rsidRPr="00D22CB7" w14:paraId="73C95B66" w14:textId="3519220A" w:rsidTr="00D227D2">
        <w:trPr>
          <w:tblCellSpacing w:w="15" w:type="dxa"/>
        </w:trPr>
        <w:tc>
          <w:tcPr>
            <w:tcW w:w="532" w:type="pct"/>
            <w:hideMark/>
          </w:tcPr>
          <w:p w14:paraId="532BF490" w14:textId="6163A1B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ZSCORE</w:t>
            </w:r>
          </w:p>
        </w:tc>
        <w:tc>
          <w:tcPr>
            <w:tcW w:w="540" w:type="pct"/>
          </w:tcPr>
          <w:p w14:paraId="07D516F3" w14:textId="71AD113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8520C02" w14:textId="2621FA1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3.6191</w:t>
            </w:r>
          </w:p>
        </w:tc>
        <w:tc>
          <w:tcPr>
            <w:tcW w:w="540" w:type="pct"/>
          </w:tcPr>
          <w:p w14:paraId="5EA37E71" w14:textId="0795E49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2.8691</w:t>
            </w:r>
          </w:p>
        </w:tc>
        <w:tc>
          <w:tcPr>
            <w:tcW w:w="540" w:type="pct"/>
          </w:tcPr>
          <w:p w14:paraId="4136AD76" w14:textId="13A160F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2.7510</w:t>
            </w:r>
          </w:p>
        </w:tc>
        <w:tc>
          <w:tcPr>
            <w:tcW w:w="540" w:type="pct"/>
          </w:tcPr>
          <w:p w14:paraId="69A95DBC" w14:textId="2181496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0.0341</w:t>
            </w:r>
          </w:p>
        </w:tc>
        <w:tc>
          <w:tcPr>
            <w:tcW w:w="540" w:type="pct"/>
          </w:tcPr>
          <w:p w14:paraId="736BF8C7" w14:textId="5A5AB81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14.5969</w:t>
            </w:r>
          </w:p>
        </w:tc>
        <w:tc>
          <w:tcPr>
            <w:tcW w:w="540" w:type="pct"/>
          </w:tcPr>
          <w:p w14:paraId="1033F164" w14:textId="296FABE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1.9316</w:t>
            </w:r>
          </w:p>
        </w:tc>
        <w:tc>
          <w:tcPr>
            <w:tcW w:w="532" w:type="pct"/>
          </w:tcPr>
          <w:p w14:paraId="305244EF" w14:textId="1557A9A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4.2370</w:t>
            </w:r>
          </w:p>
        </w:tc>
      </w:tr>
      <w:tr w:rsidR="00D22CB7" w:rsidRPr="00D22CB7" w14:paraId="0C243E26" w14:textId="2E806DB3" w:rsidTr="00D227D2">
        <w:trPr>
          <w:tblCellSpacing w:w="15" w:type="dxa"/>
        </w:trPr>
        <w:tc>
          <w:tcPr>
            <w:tcW w:w="532" w:type="pct"/>
            <w:hideMark/>
          </w:tcPr>
          <w:p w14:paraId="0EC444A1" w14:textId="48D7606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CL</w:t>
            </w:r>
          </w:p>
        </w:tc>
        <w:tc>
          <w:tcPr>
            <w:tcW w:w="540" w:type="pct"/>
          </w:tcPr>
          <w:p w14:paraId="26B939D9" w14:textId="177A6FFB"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A898F9C" w14:textId="233D91A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0.2609</w:t>
            </w:r>
          </w:p>
        </w:tc>
        <w:tc>
          <w:tcPr>
            <w:tcW w:w="540" w:type="pct"/>
          </w:tcPr>
          <w:p w14:paraId="2A571336" w14:textId="42C8D60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0.2238</w:t>
            </w:r>
          </w:p>
        </w:tc>
        <w:tc>
          <w:tcPr>
            <w:tcW w:w="540" w:type="pct"/>
          </w:tcPr>
          <w:p w14:paraId="6988D9A7" w14:textId="66BF3BC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0.1610</w:t>
            </w:r>
          </w:p>
        </w:tc>
        <w:tc>
          <w:tcPr>
            <w:tcW w:w="540" w:type="pct"/>
          </w:tcPr>
          <w:p w14:paraId="4212D01B" w14:textId="328ECDD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0.0290</w:t>
            </w:r>
          </w:p>
        </w:tc>
        <w:tc>
          <w:tcPr>
            <w:tcW w:w="540" w:type="pct"/>
          </w:tcPr>
          <w:p w14:paraId="6828E121" w14:textId="2CEFF6F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0.7570</w:t>
            </w:r>
          </w:p>
        </w:tc>
        <w:tc>
          <w:tcPr>
            <w:tcW w:w="540" w:type="pct"/>
          </w:tcPr>
          <w:p w14:paraId="03518F20" w14:textId="006A563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0.1385</w:t>
            </w:r>
          </w:p>
        </w:tc>
        <w:tc>
          <w:tcPr>
            <w:tcW w:w="532" w:type="pct"/>
          </w:tcPr>
          <w:p w14:paraId="1A0A1D67" w14:textId="2C0E818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0.3413</w:t>
            </w:r>
          </w:p>
        </w:tc>
      </w:tr>
      <w:tr w:rsidR="00D22CB7" w:rsidRPr="00D22CB7" w14:paraId="438FE35B" w14:textId="7E18993D" w:rsidTr="00D227D2">
        <w:trPr>
          <w:tblCellSpacing w:w="15" w:type="dxa"/>
        </w:trPr>
        <w:tc>
          <w:tcPr>
            <w:tcW w:w="532" w:type="pct"/>
            <w:hideMark/>
          </w:tcPr>
          <w:p w14:paraId="6570EFC6" w14:textId="3B30C5D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ADJROA</w:t>
            </w:r>
          </w:p>
        </w:tc>
        <w:tc>
          <w:tcPr>
            <w:tcW w:w="540" w:type="pct"/>
          </w:tcPr>
          <w:p w14:paraId="6329E9E3" w14:textId="4F26B38B"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8AB7312" w14:textId="550CC73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0.0120</w:t>
            </w:r>
          </w:p>
        </w:tc>
        <w:tc>
          <w:tcPr>
            <w:tcW w:w="540" w:type="pct"/>
          </w:tcPr>
          <w:p w14:paraId="246A41D9" w14:textId="3F61646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0.0038</w:t>
            </w:r>
          </w:p>
        </w:tc>
        <w:tc>
          <w:tcPr>
            <w:tcW w:w="540" w:type="pct"/>
          </w:tcPr>
          <w:p w14:paraId="1B6CE02D" w14:textId="09F596D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0.0777</w:t>
            </w:r>
          </w:p>
        </w:tc>
        <w:tc>
          <w:tcPr>
            <w:tcW w:w="540" w:type="pct"/>
          </w:tcPr>
          <w:p w14:paraId="3AE0D69F" w14:textId="06C90FE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-0.2116</w:t>
            </w:r>
          </w:p>
        </w:tc>
        <w:tc>
          <w:tcPr>
            <w:tcW w:w="540" w:type="pct"/>
          </w:tcPr>
          <w:p w14:paraId="48498B8B" w14:textId="7B978AE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0.2804</w:t>
            </w:r>
          </w:p>
        </w:tc>
        <w:tc>
          <w:tcPr>
            <w:tcW w:w="540" w:type="pct"/>
          </w:tcPr>
          <w:p w14:paraId="487B39B3" w14:textId="15B6C9E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-0.0224</w:t>
            </w:r>
          </w:p>
        </w:tc>
        <w:tc>
          <w:tcPr>
            <w:tcW w:w="532" w:type="pct"/>
          </w:tcPr>
          <w:p w14:paraId="30BE5FFB" w14:textId="6629F6F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0.0431</w:t>
            </w:r>
          </w:p>
        </w:tc>
      </w:tr>
      <w:tr w:rsidR="00D22CB7" w:rsidRPr="00D22CB7" w14:paraId="6B8925B3" w14:textId="099E1ABF" w:rsidTr="00D227D2">
        <w:trPr>
          <w:tblCellSpacing w:w="15" w:type="dxa"/>
        </w:trPr>
        <w:tc>
          <w:tcPr>
            <w:tcW w:w="532" w:type="pct"/>
            <w:hideMark/>
          </w:tcPr>
          <w:p w14:paraId="0211FFBE" w14:textId="40854C1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SIZE</w:t>
            </w:r>
          </w:p>
        </w:tc>
        <w:tc>
          <w:tcPr>
            <w:tcW w:w="540" w:type="pct"/>
          </w:tcPr>
          <w:p w14:paraId="1932FD22" w14:textId="1AC2C0A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078CBBCC" w14:textId="77EC9F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16.2485</w:t>
            </w:r>
          </w:p>
        </w:tc>
        <w:tc>
          <w:tcPr>
            <w:tcW w:w="540" w:type="pct"/>
          </w:tcPr>
          <w:p w14:paraId="3D0D3530" w14:textId="6F92DAC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15.8113</w:t>
            </w:r>
          </w:p>
        </w:tc>
        <w:tc>
          <w:tcPr>
            <w:tcW w:w="540" w:type="pct"/>
          </w:tcPr>
          <w:p w14:paraId="3EBE4620" w14:textId="12301D9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1.7960</w:t>
            </w:r>
          </w:p>
        </w:tc>
        <w:tc>
          <w:tcPr>
            <w:tcW w:w="540" w:type="pct"/>
          </w:tcPr>
          <w:p w14:paraId="2495000F" w14:textId="4F89F46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13.2138</w:t>
            </w:r>
          </w:p>
        </w:tc>
        <w:tc>
          <w:tcPr>
            <w:tcW w:w="540" w:type="pct"/>
          </w:tcPr>
          <w:p w14:paraId="65CB8EA0" w14:textId="6C746BC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20.2936</w:t>
            </w:r>
          </w:p>
        </w:tc>
        <w:tc>
          <w:tcPr>
            <w:tcW w:w="540" w:type="pct"/>
          </w:tcPr>
          <w:p w14:paraId="4D2B7069" w14:textId="5968B33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14.7886</w:t>
            </w:r>
          </w:p>
        </w:tc>
        <w:tc>
          <w:tcPr>
            <w:tcW w:w="532" w:type="pct"/>
          </w:tcPr>
          <w:p w14:paraId="2BC29433" w14:textId="3B2092F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17.6342</w:t>
            </w:r>
          </w:p>
        </w:tc>
      </w:tr>
      <w:tr w:rsidR="00D22CB7" w:rsidRPr="00D22CB7" w14:paraId="7B040EC7" w14:textId="491E3388" w:rsidTr="00D227D2">
        <w:trPr>
          <w:tblCellSpacing w:w="15" w:type="dxa"/>
        </w:trPr>
        <w:tc>
          <w:tcPr>
            <w:tcW w:w="532" w:type="pct"/>
            <w:hideMark/>
          </w:tcPr>
          <w:p w14:paraId="0778334D" w14:textId="0895944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BIG4</w:t>
            </w:r>
          </w:p>
        </w:tc>
        <w:tc>
          <w:tcPr>
            <w:tcW w:w="540" w:type="pct"/>
          </w:tcPr>
          <w:p w14:paraId="4709CA01" w14:textId="3C658263"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954BA69" w14:textId="646BC6A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0.9302</w:t>
            </w:r>
          </w:p>
        </w:tc>
        <w:tc>
          <w:tcPr>
            <w:tcW w:w="540" w:type="pct"/>
          </w:tcPr>
          <w:p w14:paraId="328012C8" w14:textId="66DC28F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40" w:type="pct"/>
          </w:tcPr>
          <w:p w14:paraId="765D44D1" w14:textId="17466D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0.2549</w:t>
            </w:r>
          </w:p>
        </w:tc>
        <w:tc>
          <w:tcPr>
            <w:tcW w:w="540" w:type="pct"/>
          </w:tcPr>
          <w:p w14:paraId="7325EEAC" w14:textId="02BD055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Pr>
          <w:p w14:paraId="34C301D3" w14:textId="4BB5B7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40" w:type="pct"/>
          </w:tcPr>
          <w:p w14:paraId="3829C66E" w14:textId="6D6576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32" w:type="pct"/>
          </w:tcPr>
          <w:p w14:paraId="68E3BD7E" w14:textId="2531018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r>
      <w:tr w:rsidR="00D22CB7" w:rsidRPr="00D22CB7" w14:paraId="16D33B7C" w14:textId="284485AB" w:rsidTr="00D227D2">
        <w:trPr>
          <w:tblCellSpacing w:w="15" w:type="dxa"/>
        </w:trPr>
        <w:tc>
          <w:tcPr>
            <w:tcW w:w="532" w:type="pct"/>
            <w:hideMark/>
          </w:tcPr>
          <w:p w14:paraId="65B7DE4E" w14:textId="1C23E5A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RD</w:t>
            </w:r>
          </w:p>
        </w:tc>
        <w:tc>
          <w:tcPr>
            <w:tcW w:w="540" w:type="pct"/>
          </w:tcPr>
          <w:p w14:paraId="145FCDE7" w14:textId="1D47E0E4"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9D83378" w14:textId="1646D51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0.0497</w:t>
            </w:r>
          </w:p>
        </w:tc>
        <w:tc>
          <w:tcPr>
            <w:tcW w:w="540" w:type="pct"/>
          </w:tcPr>
          <w:p w14:paraId="563B7A54" w14:textId="7DA4D27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0.0197</w:t>
            </w:r>
          </w:p>
        </w:tc>
        <w:tc>
          <w:tcPr>
            <w:tcW w:w="540" w:type="pct"/>
          </w:tcPr>
          <w:p w14:paraId="42D0CC65" w14:textId="7806419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0.0947</w:t>
            </w:r>
          </w:p>
        </w:tc>
        <w:tc>
          <w:tcPr>
            <w:tcW w:w="540" w:type="pct"/>
          </w:tcPr>
          <w:p w14:paraId="5F3E1D66" w14:textId="3829651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Pr>
          <w:p w14:paraId="6B0B1A8C" w14:textId="55663FE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0.6261</w:t>
            </w:r>
          </w:p>
        </w:tc>
        <w:tc>
          <w:tcPr>
            <w:tcW w:w="540" w:type="pct"/>
          </w:tcPr>
          <w:p w14:paraId="24065397" w14:textId="1B148BF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0.0019</w:t>
            </w:r>
          </w:p>
        </w:tc>
        <w:tc>
          <w:tcPr>
            <w:tcW w:w="532" w:type="pct"/>
          </w:tcPr>
          <w:p w14:paraId="3162EC0C" w14:textId="101FC7D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0.0511</w:t>
            </w:r>
          </w:p>
        </w:tc>
      </w:tr>
      <w:tr w:rsidR="00D22CB7" w:rsidRPr="00D22CB7" w14:paraId="5551BDC6" w14:textId="1CF9B2B9" w:rsidTr="00D227D2">
        <w:trPr>
          <w:tblCellSpacing w:w="15" w:type="dxa"/>
        </w:trPr>
        <w:tc>
          <w:tcPr>
            <w:tcW w:w="532" w:type="pct"/>
            <w:tcBorders>
              <w:bottom w:val="single" w:sz="4" w:space="0" w:color="auto"/>
            </w:tcBorders>
            <w:hideMark/>
          </w:tcPr>
          <w:p w14:paraId="409DC1DD" w14:textId="09E3742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ADV</w:t>
            </w:r>
          </w:p>
        </w:tc>
        <w:tc>
          <w:tcPr>
            <w:tcW w:w="540" w:type="pct"/>
            <w:tcBorders>
              <w:bottom w:val="single" w:sz="4" w:space="0" w:color="auto"/>
            </w:tcBorders>
          </w:tcPr>
          <w:p w14:paraId="2CAFC434" w14:textId="698B44E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Borders>
              <w:bottom w:val="single" w:sz="4" w:space="0" w:color="auto"/>
            </w:tcBorders>
          </w:tcPr>
          <w:p w14:paraId="7F230F80" w14:textId="613FE4A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0.0704</w:t>
            </w:r>
          </w:p>
        </w:tc>
        <w:tc>
          <w:tcPr>
            <w:tcW w:w="540" w:type="pct"/>
            <w:tcBorders>
              <w:bottom w:val="single" w:sz="4" w:space="0" w:color="auto"/>
            </w:tcBorders>
          </w:tcPr>
          <w:p w14:paraId="7F16A7FE" w14:textId="4BD15F6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0.0403</w:t>
            </w:r>
          </w:p>
        </w:tc>
        <w:tc>
          <w:tcPr>
            <w:tcW w:w="540" w:type="pct"/>
            <w:tcBorders>
              <w:bottom w:val="single" w:sz="4" w:space="0" w:color="auto"/>
            </w:tcBorders>
          </w:tcPr>
          <w:p w14:paraId="2337BD47" w14:textId="114C9A5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0.0781</w:t>
            </w:r>
          </w:p>
        </w:tc>
        <w:tc>
          <w:tcPr>
            <w:tcW w:w="540" w:type="pct"/>
            <w:tcBorders>
              <w:bottom w:val="single" w:sz="4" w:space="0" w:color="auto"/>
            </w:tcBorders>
          </w:tcPr>
          <w:p w14:paraId="2C6505F7" w14:textId="74DD8E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Borders>
              <w:bottom w:val="single" w:sz="4" w:space="0" w:color="auto"/>
            </w:tcBorders>
          </w:tcPr>
          <w:p w14:paraId="0BB723BE" w14:textId="3CE0E76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0.3639</w:t>
            </w:r>
          </w:p>
        </w:tc>
        <w:tc>
          <w:tcPr>
            <w:tcW w:w="540" w:type="pct"/>
            <w:tcBorders>
              <w:bottom w:val="single" w:sz="4" w:space="0" w:color="auto"/>
            </w:tcBorders>
          </w:tcPr>
          <w:p w14:paraId="0BE2F45D" w14:textId="3DF33DE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0.0238</w:t>
            </w:r>
          </w:p>
        </w:tc>
        <w:tc>
          <w:tcPr>
            <w:tcW w:w="532" w:type="pct"/>
            <w:tcBorders>
              <w:bottom w:val="single" w:sz="4" w:space="0" w:color="auto"/>
            </w:tcBorders>
          </w:tcPr>
          <w:p w14:paraId="7ACA800C" w14:textId="6335C6A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0.0880</w:t>
            </w:r>
          </w:p>
        </w:tc>
      </w:tr>
    </w:tbl>
    <w:p w14:paraId="1382F97E"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081F64FA"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468861A6" w14:textId="77777777" w:rsidR="001F06D2" w:rsidRPr="00BA4329" w:rsidRDefault="001F06D2" w:rsidP="001F06D2">
      <w:pPr>
        <w:widowControl/>
        <w:shd w:val="clear" w:color="auto" w:fill="FFFFFF"/>
        <w:spacing w:after="173"/>
        <w:rPr>
          <w:rFonts w:ascii="Times New Roman" w:eastAsia="標楷體" w:hAnsi="Times New Roman" w:cs="Times New Roman"/>
          <w:kern w:val="0"/>
        </w:rPr>
        <w:sectPr w:rsidR="001F06D2" w:rsidRPr="00BA4329" w:rsidSect="00C51E96">
          <w:pgSz w:w="11906" w:h="16838"/>
          <w:pgMar w:top="1440" w:right="1080" w:bottom="1440" w:left="1080" w:header="851" w:footer="992" w:gutter="0"/>
          <w:cols w:space="425"/>
          <w:docGrid w:type="lines" w:linePitch="360"/>
        </w:sectPr>
      </w:pPr>
    </w:p>
    <w:p w14:paraId="23C073B6" w14:textId="28A601A9" w:rsidR="00382ECD" w:rsidRPr="00BA4329" w:rsidRDefault="001F06D2" w:rsidP="000629B1">
      <w:pPr>
        <w:pStyle w:val="2"/>
        <w:spacing w:line="240" w:lineRule="auto"/>
        <w:rPr>
          <w:rFonts w:ascii="Times New Roman" w:hAnsi="Times New Roman" w:cs="Times New Roman"/>
          <w:sz w:val="24"/>
          <w:szCs w:val="24"/>
        </w:rPr>
      </w:pPr>
      <w:bookmarkStart w:id="174" w:name="_Hlk161597882"/>
      <w:r w:rsidRPr="00BA4329">
        <w:rPr>
          <w:rFonts w:ascii="Times New Roman" w:hAnsi="Times New Roman" w:cs="Times New Roman"/>
          <w:sz w:val="24"/>
          <w:szCs w:val="24"/>
        </w:rPr>
        <w:lastRenderedPageBreak/>
        <w:t>Panel B Spearman Correlation Matrix</w:t>
      </w:r>
      <w:del w:id="175" w:author="Sheng-Feng Hsieh" w:date="2024-04-07T16:12:00Z">
        <w:r w:rsidR="00382ECD" w:rsidDel="000A6D29">
          <w:rPr>
            <w:rFonts w:ascii="Times New Roman" w:hAnsi="Times New Roman" w:cs="Times New Roman"/>
            <w:sz w:val="24"/>
            <w:szCs w:val="24"/>
          </w:rPr>
          <w:br/>
        </w:r>
      </w:del>
    </w:p>
    <w:tbl>
      <w:tblPr>
        <w:tblStyle w:val="ab"/>
        <w:tblW w:w="52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176" w:author="Sheng-Feng Hsieh" w:date="2024-04-07T16:11:00Z">
          <w:tblPr>
            <w:tblStyle w:val="ab"/>
            <w:tblW w:w="6346" w:type="pct"/>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1171"/>
        <w:gridCol w:w="814"/>
        <w:gridCol w:w="853"/>
        <w:gridCol w:w="850"/>
        <w:gridCol w:w="853"/>
        <w:gridCol w:w="850"/>
        <w:gridCol w:w="853"/>
        <w:gridCol w:w="850"/>
        <w:gridCol w:w="850"/>
        <w:gridCol w:w="853"/>
        <w:gridCol w:w="853"/>
        <w:gridCol w:w="847"/>
        <w:gridCol w:w="853"/>
        <w:gridCol w:w="853"/>
        <w:gridCol w:w="847"/>
        <w:gridCol w:w="847"/>
        <w:gridCol w:w="853"/>
        <w:gridCol w:w="847"/>
        <w:gridCol w:w="562"/>
        <w:tblGridChange w:id="177">
          <w:tblGrid>
            <w:gridCol w:w="1170"/>
            <w:gridCol w:w="814"/>
            <w:gridCol w:w="853"/>
            <w:gridCol w:w="849"/>
            <w:gridCol w:w="853"/>
            <w:gridCol w:w="849"/>
            <w:gridCol w:w="853"/>
            <w:gridCol w:w="849"/>
            <w:gridCol w:w="849"/>
            <w:gridCol w:w="853"/>
            <w:gridCol w:w="852"/>
            <w:gridCol w:w="848"/>
            <w:gridCol w:w="852"/>
            <w:gridCol w:w="852"/>
            <w:gridCol w:w="848"/>
            <w:gridCol w:w="848"/>
            <w:gridCol w:w="852"/>
            <w:gridCol w:w="707"/>
            <w:gridCol w:w="4092"/>
          </w:tblGrid>
        </w:tblGridChange>
      </w:tblGrid>
      <w:tr w:rsidR="000A6D29" w:rsidRPr="008B220A" w14:paraId="2719AED3" w14:textId="77777777" w:rsidTr="000A6D29">
        <w:trPr>
          <w:trHeight w:val="343"/>
          <w:trPrChange w:id="178" w:author="Sheng-Feng Hsieh" w:date="2024-04-07T16:11:00Z">
            <w:trPr>
              <w:trHeight w:val="343"/>
            </w:trPr>
          </w:trPrChange>
        </w:trPr>
        <w:tc>
          <w:tcPr>
            <w:tcW w:w="362" w:type="pct"/>
            <w:tcBorders>
              <w:top w:val="single" w:sz="4" w:space="0" w:color="auto"/>
            </w:tcBorders>
            <w:noWrap/>
            <w:hideMark/>
            <w:tcPrChange w:id="179" w:author="Sheng-Feng Hsieh" w:date="2024-04-07T16:11:00Z">
              <w:tcPr>
                <w:tcW w:w="299" w:type="pct"/>
                <w:tcBorders>
                  <w:top w:val="single" w:sz="4" w:space="0" w:color="auto"/>
                </w:tcBorders>
                <w:noWrap/>
                <w:hideMark/>
              </w:tcPr>
            </w:tcPrChange>
          </w:tcPr>
          <w:p w14:paraId="2923C996" w14:textId="27A9F270" w:rsidR="00382ECD" w:rsidRPr="00F05229" w:rsidRDefault="00382ECD" w:rsidP="00382ECD">
            <w:pPr>
              <w:rPr>
                <w:rFonts w:ascii="Times New Roman" w:hAnsi="Times New Roman" w:cs="Times New Roman"/>
                <w:sz w:val="14"/>
                <w:szCs w:val="14"/>
              </w:rPr>
            </w:pPr>
          </w:p>
          <w:p w14:paraId="5CF9495F" w14:textId="77777777" w:rsidR="00382ECD" w:rsidRPr="00F05229" w:rsidRDefault="00382ECD" w:rsidP="00382ECD">
            <w:pPr>
              <w:rPr>
                <w:rFonts w:ascii="Times New Roman" w:hAnsi="Times New Roman" w:cs="Times New Roman"/>
                <w:sz w:val="14"/>
                <w:szCs w:val="14"/>
              </w:rPr>
            </w:pPr>
          </w:p>
        </w:tc>
        <w:tc>
          <w:tcPr>
            <w:tcW w:w="252" w:type="pct"/>
            <w:tcBorders>
              <w:top w:val="single" w:sz="4" w:space="0" w:color="auto"/>
              <w:bottom w:val="single" w:sz="4" w:space="0" w:color="auto"/>
            </w:tcBorders>
            <w:noWrap/>
            <w:hideMark/>
            <w:tcPrChange w:id="180" w:author="Sheng-Feng Hsieh" w:date="2024-04-07T16:11:00Z">
              <w:tcPr>
                <w:tcW w:w="208" w:type="pct"/>
                <w:tcBorders>
                  <w:top w:val="single" w:sz="4" w:space="0" w:color="auto"/>
                  <w:bottom w:val="single" w:sz="4" w:space="0" w:color="auto"/>
                </w:tcBorders>
                <w:noWrap/>
                <w:hideMark/>
              </w:tcPr>
            </w:tcPrChange>
          </w:tcPr>
          <w:p w14:paraId="62809F18"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w:t>
            </w:r>
          </w:p>
        </w:tc>
        <w:tc>
          <w:tcPr>
            <w:tcW w:w="264" w:type="pct"/>
            <w:tcBorders>
              <w:top w:val="single" w:sz="4" w:space="0" w:color="auto"/>
              <w:bottom w:val="single" w:sz="4" w:space="0" w:color="auto"/>
            </w:tcBorders>
            <w:noWrap/>
            <w:hideMark/>
            <w:tcPrChange w:id="181" w:author="Sheng-Feng Hsieh" w:date="2024-04-07T16:11:00Z">
              <w:tcPr>
                <w:tcW w:w="218" w:type="pct"/>
                <w:tcBorders>
                  <w:top w:val="single" w:sz="4" w:space="0" w:color="auto"/>
                  <w:bottom w:val="single" w:sz="4" w:space="0" w:color="auto"/>
                </w:tcBorders>
                <w:noWrap/>
                <w:hideMark/>
              </w:tcPr>
            </w:tcPrChange>
          </w:tcPr>
          <w:p w14:paraId="7B6456E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(2)</w:t>
            </w:r>
          </w:p>
        </w:tc>
        <w:tc>
          <w:tcPr>
            <w:tcW w:w="263" w:type="pct"/>
            <w:tcBorders>
              <w:top w:val="single" w:sz="4" w:space="0" w:color="auto"/>
              <w:bottom w:val="single" w:sz="4" w:space="0" w:color="auto"/>
            </w:tcBorders>
            <w:noWrap/>
            <w:hideMark/>
            <w:tcPrChange w:id="182" w:author="Sheng-Feng Hsieh" w:date="2024-04-07T16:11:00Z">
              <w:tcPr>
                <w:tcW w:w="217" w:type="pct"/>
                <w:tcBorders>
                  <w:top w:val="single" w:sz="4" w:space="0" w:color="auto"/>
                  <w:bottom w:val="single" w:sz="4" w:space="0" w:color="auto"/>
                </w:tcBorders>
                <w:noWrap/>
                <w:hideMark/>
              </w:tcPr>
            </w:tcPrChange>
          </w:tcPr>
          <w:p w14:paraId="5366A712"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(3)</w:t>
            </w:r>
          </w:p>
        </w:tc>
        <w:tc>
          <w:tcPr>
            <w:tcW w:w="264" w:type="pct"/>
            <w:tcBorders>
              <w:top w:val="single" w:sz="4" w:space="0" w:color="auto"/>
              <w:bottom w:val="single" w:sz="4" w:space="0" w:color="auto"/>
            </w:tcBorders>
            <w:noWrap/>
            <w:hideMark/>
            <w:tcPrChange w:id="183" w:author="Sheng-Feng Hsieh" w:date="2024-04-07T16:11:00Z">
              <w:tcPr>
                <w:tcW w:w="218" w:type="pct"/>
                <w:tcBorders>
                  <w:top w:val="single" w:sz="4" w:space="0" w:color="auto"/>
                  <w:bottom w:val="single" w:sz="4" w:space="0" w:color="auto"/>
                </w:tcBorders>
                <w:noWrap/>
                <w:hideMark/>
              </w:tcPr>
            </w:tcPrChange>
          </w:tcPr>
          <w:p w14:paraId="24243E9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(4)</w:t>
            </w:r>
          </w:p>
        </w:tc>
        <w:tc>
          <w:tcPr>
            <w:tcW w:w="263" w:type="pct"/>
            <w:tcBorders>
              <w:top w:val="single" w:sz="4" w:space="0" w:color="auto"/>
              <w:bottom w:val="single" w:sz="4" w:space="0" w:color="auto"/>
            </w:tcBorders>
            <w:noWrap/>
            <w:hideMark/>
            <w:tcPrChange w:id="184" w:author="Sheng-Feng Hsieh" w:date="2024-04-07T16:11:00Z">
              <w:tcPr>
                <w:tcW w:w="217" w:type="pct"/>
                <w:tcBorders>
                  <w:top w:val="single" w:sz="4" w:space="0" w:color="auto"/>
                  <w:bottom w:val="single" w:sz="4" w:space="0" w:color="auto"/>
                </w:tcBorders>
                <w:noWrap/>
                <w:hideMark/>
              </w:tcPr>
            </w:tcPrChange>
          </w:tcPr>
          <w:p w14:paraId="1D81497F"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(5)</w:t>
            </w:r>
          </w:p>
        </w:tc>
        <w:tc>
          <w:tcPr>
            <w:tcW w:w="264" w:type="pct"/>
            <w:tcBorders>
              <w:top w:val="single" w:sz="4" w:space="0" w:color="auto"/>
              <w:bottom w:val="single" w:sz="4" w:space="0" w:color="auto"/>
            </w:tcBorders>
            <w:noWrap/>
            <w:hideMark/>
            <w:tcPrChange w:id="185" w:author="Sheng-Feng Hsieh" w:date="2024-04-07T16:11:00Z">
              <w:tcPr>
                <w:tcW w:w="218" w:type="pct"/>
                <w:tcBorders>
                  <w:top w:val="single" w:sz="4" w:space="0" w:color="auto"/>
                  <w:bottom w:val="single" w:sz="4" w:space="0" w:color="auto"/>
                </w:tcBorders>
                <w:noWrap/>
                <w:hideMark/>
              </w:tcPr>
            </w:tcPrChange>
          </w:tcPr>
          <w:p w14:paraId="03ED5A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(6)</w:t>
            </w:r>
          </w:p>
        </w:tc>
        <w:tc>
          <w:tcPr>
            <w:tcW w:w="263" w:type="pct"/>
            <w:tcBorders>
              <w:top w:val="single" w:sz="4" w:space="0" w:color="auto"/>
              <w:bottom w:val="single" w:sz="4" w:space="0" w:color="auto"/>
            </w:tcBorders>
            <w:noWrap/>
            <w:hideMark/>
            <w:tcPrChange w:id="186" w:author="Sheng-Feng Hsieh" w:date="2024-04-07T16:11:00Z">
              <w:tcPr>
                <w:tcW w:w="217" w:type="pct"/>
                <w:tcBorders>
                  <w:top w:val="single" w:sz="4" w:space="0" w:color="auto"/>
                  <w:bottom w:val="single" w:sz="4" w:space="0" w:color="auto"/>
                </w:tcBorders>
                <w:noWrap/>
                <w:hideMark/>
              </w:tcPr>
            </w:tcPrChange>
          </w:tcPr>
          <w:p w14:paraId="43B72BF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(7)</w:t>
            </w:r>
          </w:p>
        </w:tc>
        <w:tc>
          <w:tcPr>
            <w:tcW w:w="263" w:type="pct"/>
            <w:tcBorders>
              <w:top w:val="single" w:sz="4" w:space="0" w:color="auto"/>
              <w:bottom w:val="single" w:sz="4" w:space="0" w:color="auto"/>
            </w:tcBorders>
            <w:noWrap/>
            <w:hideMark/>
            <w:tcPrChange w:id="187" w:author="Sheng-Feng Hsieh" w:date="2024-04-07T16:11:00Z">
              <w:tcPr>
                <w:tcW w:w="217" w:type="pct"/>
                <w:tcBorders>
                  <w:top w:val="single" w:sz="4" w:space="0" w:color="auto"/>
                  <w:bottom w:val="single" w:sz="4" w:space="0" w:color="auto"/>
                </w:tcBorders>
                <w:noWrap/>
                <w:hideMark/>
              </w:tcPr>
            </w:tcPrChange>
          </w:tcPr>
          <w:p w14:paraId="651E4F50"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(8)</w:t>
            </w:r>
          </w:p>
        </w:tc>
        <w:tc>
          <w:tcPr>
            <w:tcW w:w="264" w:type="pct"/>
            <w:tcBorders>
              <w:top w:val="single" w:sz="4" w:space="0" w:color="auto"/>
              <w:bottom w:val="single" w:sz="4" w:space="0" w:color="auto"/>
            </w:tcBorders>
            <w:noWrap/>
            <w:hideMark/>
            <w:tcPrChange w:id="188" w:author="Sheng-Feng Hsieh" w:date="2024-04-07T16:11:00Z">
              <w:tcPr>
                <w:tcW w:w="218" w:type="pct"/>
                <w:tcBorders>
                  <w:top w:val="single" w:sz="4" w:space="0" w:color="auto"/>
                  <w:bottom w:val="single" w:sz="4" w:space="0" w:color="auto"/>
                </w:tcBorders>
                <w:noWrap/>
                <w:hideMark/>
              </w:tcPr>
            </w:tcPrChange>
          </w:tcPr>
          <w:p w14:paraId="56D58CD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(9)</w:t>
            </w:r>
          </w:p>
        </w:tc>
        <w:tc>
          <w:tcPr>
            <w:tcW w:w="264" w:type="pct"/>
            <w:tcBorders>
              <w:top w:val="single" w:sz="4" w:space="0" w:color="auto"/>
              <w:bottom w:val="single" w:sz="4" w:space="0" w:color="auto"/>
            </w:tcBorders>
            <w:noWrap/>
            <w:hideMark/>
            <w:tcPrChange w:id="189" w:author="Sheng-Feng Hsieh" w:date="2024-04-07T16:11:00Z">
              <w:tcPr>
                <w:tcW w:w="218" w:type="pct"/>
                <w:tcBorders>
                  <w:top w:val="single" w:sz="4" w:space="0" w:color="auto"/>
                  <w:bottom w:val="single" w:sz="4" w:space="0" w:color="auto"/>
                </w:tcBorders>
                <w:noWrap/>
                <w:hideMark/>
              </w:tcPr>
            </w:tcPrChange>
          </w:tcPr>
          <w:p w14:paraId="59884F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w:t>
            </w:r>
          </w:p>
        </w:tc>
        <w:tc>
          <w:tcPr>
            <w:tcW w:w="262" w:type="pct"/>
            <w:tcBorders>
              <w:top w:val="single" w:sz="4" w:space="0" w:color="auto"/>
              <w:bottom w:val="single" w:sz="4" w:space="0" w:color="auto"/>
            </w:tcBorders>
            <w:noWrap/>
            <w:hideMark/>
            <w:tcPrChange w:id="190" w:author="Sheng-Feng Hsieh" w:date="2024-04-07T16:11:00Z">
              <w:tcPr>
                <w:tcW w:w="217" w:type="pct"/>
                <w:tcBorders>
                  <w:top w:val="single" w:sz="4" w:space="0" w:color="auto"/>
                  <w:bottom w:val="single" w:sz="4" w:space="0" w:color="auto"/>
                </w:tcBorders>
                <w:noWrap/>
                <w:hideMark/>
              </w:tcPr>
            </w:tcPrChange>
          </w:tcPr>
          <w:p w14:paraId="5D607FF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(11)</w:t>
            </w:r>
          </w:p>
        </w:tc>
        <w:tc>
          <w:tcPr>
            <w:tcW w:w="264" w:type="pct"/>
            <w:tcBorders>
              <w:top w:val="single" w:sz="4" w:space="0" w:color="auto"/>
              <w:bottom w:val="single" w:sz="4" w:space="0" w:color="auto"/>
            </w:tcBorders>
            <w:noWrap/>
            <w:hideMark/>
            <w:tcPrChange w:id="191" w:author="Sheng-Feng Hsieh" w:date="2024-04-07T16:11:00Z">
              <w:tcPr>
                <w:tcW w:w="218" w:type="pct"/>
                <w:tcBorders>
                  <w:top w:val="single" w:sz="4" w:space="0" w:color="auto"/>
                  <w:bottom w:val="single" w:sz="4" w:space="0" w:color="auto"/>
                </w:tcBorders>
                <w:noWrap/>
                <w:hideMark/>
              </w:tcPr>
            </w:tcPrChange>
          </w:tcPr>
          <w:p w14:paraId="5A1A9D0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(12)</w:t>
            </w:r>
          </w:p>
        </w:tc>
        <w:tc>
          <w:tcPr>
            <w:tcW w:w="264" w:type="pct"/>
            <w:tcBorders>
              <w:top w:val="single" w:sz="4" w:space="0" w:color="auto"/>
              <w:bottom w:val="single" w:sz="4" w:space="0" w:color="auto"/>
            </w:tcBorders>
            <w:noWrap/>
            <w:hideMark/>
            <w:tcPrChange w:id="192" w:author="Sheng-Feng Hsieh" w:date="2024-04-07T16:11:00Z">
              <w:tcPr>
                <w:tcW w:w="218" w:type="pct"/>
                <w:tcBorders>
                  <w:top w:val="single" w:sz="4" w:space="0" w:color="auto"/>
                  <w:bottom w:val="single" w:sz="4" w:space="0" w:color="auto"/>
                </w:tcBorders>
                <w:noWrap/>
                <w:hideMark/>
              </w:tcPr>
            </w:tcPrChange>
          </w:tcPr>
          <w:p w14:paraId="4A06A4AE"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(13)</w:t>
            </w:r>
          </w:p>
        </w:tc>
        <w:tc>
          <w:tcPr>
            <w:tcW w:w="262" w:type="pct"/>
            <w:tcBorders>
              <w:top w:val="single" w:sz="4" w:space="0" w:color="auto"/>
              <w:bottom w:val="single" w:sz="4" w:space="0" w:color="auto"/>
            </w:tcBorders>
            <w:noWrap/>
            <w:hideMark/>
            <w:tcPrChange w:id="193" w:author="Sheng-Feng Hsieh" w:date="2024-04-07T16:11:00Z">
              <w:tcPr>
                <w:tcW w:w="217" w:type="pct"/>
                <w:tcBorders>
                  <w:top w:val="single" w:sz="4" w:space="0" w:color="auto"/>
                  <w:bottom w:val="single" w:sz="4" w:space="0" w:color="auto"/>
                </w:tcBorders>
                <w:noWrap/>
                <w:hideMark/>
              </w:tcPr>
            </w:tcPrChange>
          </w:tcPr>
          <w:p w14:paraId="7BE8753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(14)</w:t>
            </w:r>
          </w:p>
        </w:tc>
        <w:tc>
          <w:tcPr>
            <w:tcW w:w="262" w:type="pct"/>
            <w:tcBorders>
              <w:top w:val="single" w:sz="4" w:space="0" w:color="auto"/>
              <w:bottom w:val="single" w:sz="4" w:space="0" w:color="auto"/>
            </w:tcBorders>
            <w:noWrap/>
            <w:hideMark/>
            <w:tcPrChange w:id="194" w:author="Sheng-Feng Hsieh" w:date="2024-04-07T16:11:00Z">
              <w:tcPr>
                <w:tcW w:w="217" w:type="pct"/>
                <w:tcBorders>
                  <w:top w:val="single" w:sz="4" w:space="0" w:color="auto"/>
                  <w:bottom w:val="single" w:sz="4" w:space="0" w:color="auto"/>
                </w:tcBorders>
                <w:noWrap/>
                <w:hideMark/>
              </w:tcPr>
            </w:tcPrChange>
          </w:tcPr>
          <w:p w14:paraId="1FE575D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(15)</w:t>
            </w:r>
          </w:p>
        </w:tc>
        <w:tc>
          <w:tcPr>
            <w:tcW w:w="264" w:type="pct"/>
            <w:tcBorders>
              <w:top w:val="single" w:sz="4" w:space="0" w:color="auto"/>
              <w:bottom w:val="single" w:sz="4" w:space="0" w:color="auto"/>
            </w:tcBorders>
            <w:noWrap/>
            <w:hideMark/>
            <w:tcPrChange w:id="195" w:author="Sheng-Feng Hsieh" w:date="2024-04-07T16:11:00Z">
              <w:tcPr>
                <w:tcW w:w="218" w:type="pct"/>
                <w:tcBorders>
                  <w:top w:val="single" w:sz="4" w:space="0" w:color="auto"/>
                  <w:bottom w:val="single" w:sz="4" w:space="0" w:color="auto"/>
                </w:tcBorders>
                <w:noWrap/>
                <w:hideMark/>
              </w:tcPr>
            </w:tcPrChange>
          </w:tcPr>
          <w:p w14:paraId="40E61E5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(16)</w:t>
            </w:r>
          </w:p>
        </w:tc>
        <w:tc>
          <w:tcPr>
            <w:tcW w:w="262" w:type="pct"/>
            <w:tcBorders>
              <w:top w:val="single" w:sz="4" w:space="0" w:color="auto"/>
              <w:bottom w:val="single" w:sz="4" w:space="0" w:color="auto"/>
            </w:tcBorders>
            <w:noWrap/>
            <w:hideMark/>
            <w:tcPrChange w:id="196" w:author="Sheng-Feng Hsieh" w:date="2024-04-07T16:11:00Z">
              <w:tcPr>
                <w:tcW w:w="181" w:type="pct"/>
                <w:tcBorders>
                  <w:top w:val="single" w:sz="4" w:space="0" w:color="auto"/>
                  <w:bottom w:val="single" w:sz="4" w:space="0" w:color="auto"/>
                </w:tcBorders>
                <w:noWrap/>
                <w:hideMark/>
              </w:tcPr>
            </w:tcPrChange>
          </w:tcPr>
          <w:p w14:paraId="572768D1"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(17)</w:t>
            </w:r>
          </w:p>
        </w:tc>
        <w:tc>
          <w:tcPr>
            <w:tcW w:w="176" w:type="pct"/>
            <w:tcBorders>
              <w:top w:val="single" w:sz="4" w:space="0" w:color="auto"/>
              <w:bottom w:val="single" w:sz="4" w:space="0" w:color="auto"/>
            </w:tcBorders>
            <w:noWrap/>
            <w:hideMark/>
            <w:tcPrChange w:id="197" w:author="Sheng-Feng Hsieh" w:date="2024-04-07T16:11:00Z">
              <w:tcPr>
                <w:tcW w:w="1047" w:type="pct"/>
                <w:tcBorders>
                  <w:top w:val="single" w:sz="4" w:space="0" w:color="auto"/>
                  <w:bottom w:val="single" w:sz="4" w:space="0" w:color="auto"/>
                </w:tcBorders>
                <w:noWrap/>
                <w:hideMark/>
              </w:tcPr>
            </w:tcPrChange>
          </w:tcPr>
          <w:p w14:paraId="1DECF90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(18)</w:t>
            </w:r>
          </w:p>
        </w:tc>
      </w:tr>
      <w:tr w:rsidR="000A6D29" w:rsidRPr="008B220A" w14:paraId="16D044F6" w14:textId="77777777" w:rsidTr="000A6D29">
        <w:trPr>
          <w:trHeight w:val="360"/>
          <w:trPrChange w:id="198" w:author="Sheng-Feng Hsieh" w:date="2024-04-07T16:11:00Z">
            <w:trPr>
              <w:trHeight w:val="360"/>
            </w:trPr>
          </w:trPrChange>
        </w:trPr>
        <w:tc>
          <w:tcPr>
            <w:tcW w:w="362" w:type="pct"/>
            <w:noWrap/>
            <w:hideMark/>
            <w:tcPrChange w:id="199" w:author="Sheng-Feng Hsieh" w:date="2024-04-07T16:11:00Z">
              <w:tcPr>
                <w:tcW w:w="299" w:type="pct"/>
                <w:noWrap/>
                <w:hideMark/>
              </w:tcPr>
            </w:tcPrChange>
          </w:tcPr>
          <w:p w14:paraId="1F549A1D" w14:textId="050428F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 </w:t>
            </w:r>
            <w:r w:rsidRPr="00F05229">
              <w:rPr>
                <w:rFonts w:ascii="Times New Roman" w:hAnsi="Times New Roman" w:cs="Times New Roman"/>
                <w:sz w:val="14"/>
                <w:szCs w:val="14"/>
              </w:rPr>
              <w:t>ABSDA</w:t>
            </w:r>
          </w:p>
        </w:tc>
        <w:tc>
          <w:tcPr>
            <w:tcW w:w="252" w:type="pct"/>
            <w:tcBorders>
              <w:top w:val="single" w:sz="4" w:space="0" w:color="auto"/>
            </w:tcBorders>
            <w:noWrap/>
            <w:hideMark/>
            <w:tcPrChange w:id="200" w:author="Sheng-Feng Hsieh" w:date="2024-04-07T16:11:00Z">
              <w:tcPr>
                <w:tcW w:w="208" w:type="pct"/>
                <w:tcBorders>
                  <w:top w:val="single" w:sz="4" w:space="0" w:color="auto"/>
                </w:tcBorders>
                <w:noWrap/>
                <w:hideMark/>
              </w:tcPr>
            </w:tcPrChange>
          </w:tcPr>
          <w:p w14:paraId="0BA90CA0" w14:textId="2924F9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tcBorders>
              <w:top w:val="single" w:sz="4" w:space="0" w:color="auto"/>
            </w:tcBorders>
            <w:noWrap/>
            <w:hideMark/>
            <w:tcPrChange w:id="201" w:author="Sheng-Feng Hsieh" w:date="2024-04-07T16:11:00Z">
              <w:tcPr>
                <w:tcW w:w="218" w:type="pct"/>
                <w:tcBorders>
                  <w:top w:val="single" w:sz="4" w:space="0" w:color="auto"/>
                </w:tcBorders>
                <w:noWrap/>
                <w:hideMark/>
              </w:tcPr>
            </w:tcPrChange>
          </w:tcPr>
          <w:p w14:paraId="6F56118A"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Change w:id="202" w:author="Sheng-Feng Hsieh" w:date="2024-04-07T16:11:00Z">
              <w:tcPr>
                <w:tcW w:w="217" w:type="pct"/>
                <w:tcBorders>
                  <w:top w:val="single" w:sz="4" w:space="0" w:color="auto"/>
                </w:tcBorders>
                <w:noWrap/>
                <w:hideMark/>
              </w:tcPr>
            </w:tcPrChange>
          </w:tcPr>
          <w:p w14:paraId="53EBDCE8"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Change w:id="203" w:author="Sheng-Feng Hsieh" w:date="2024-04-07T16:11:00Z">
              <w:tcPr>
                <w:tcW w:w="218" w:type="pct"/>
                <w:tcBorders>
                  <w:top w:val="single" w:sz="4" w:space="0" w:color="auto"/>
                </w:tcBorders>
                <w:noWrap/>
                <w:hideMark/>
              </w:tcPr>
            </w:tcPrChange>
          </w:tcPr>
          <w:p w14:paraId="1A86A133"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Change w:id="204" w:author="Sheng-Feng Hsieh" w:date="2024-04-07T16:11:00Z">
              <w:tcPr>
                <w:tcW w:w="217" w:type="pct"/>
                <w:tcBorders>
                  <w:top w:val="single" w:sz="4" w:space="0" w:color="auto"/>
                </w:tcBorders>
                <w:noWrap/>
                <w:hideMark/>
              </w:tcPr>
            </w:tcPrChange>
          </w:tcPr>
          <w:p w14:paraId="39E2F11A"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Change w:id="205" w:author="Sheng-Feng Hsieh" w:date="2024-04-07T16:11:00Z">
              <w:tcPr>
                <w:tcW w:w="218" w:type="pct"/>
                <w:tcBorders>
                  <w:top w:val="single" w:sz="4" w:space="0" w:color="auto"/>
                </w:tcBorders>
                <w:noWrap/>
                <w:hideMark/>
              </w:tcPr>
            </w:tcPrChange>
          </w:tcPr>
          <w:p w14:paraId="5248488A"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Change w:id="206" w:author="Sheng-Feng Hsieh" w:date="2024-04-07T16:11:00Z">
              <w:tcPr>
                <w:tcW w:w="217" w:type="pct"/>
                <w:tcBorders>
                  <w:top w:val="single" w:sz="4" w:space="0" w:color="auto"/>
                </w:tcBorders>
                <w:noWrap/>
                <w:hideMark/>
              </w:tcPr>
            </w:tcPrChange>
          </w:tcPr>
          <w:p w14:paraId="3A13A4A9"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Change w:id="207" w:author="Sheng-Feng Hsieh" w:date="2024-04-07T16:11:00Z">
              <w:tcPr>
                <w:tcW w:w="217" w:type="pct"/>
                <w:tcBorders>
                  <w:top w:val="single" w:sz="4" w:space="0" w:color="auto"/>
                </w:tcBorders>
                <w:noWrap/>
                <w:hideMark/>
              </w:tcPr>
            </w:tcPrChange>
          </w:tcPr>
          <w:p w14:paraId="1EA0A8A9"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Change w:id="208" w:author="Sheng-Feng Hsieh" w:date="2024-04-07T16:11:00Z">
              <w:tcPr>
                <w:tcW w:w="218" w:type="pct"/>
                <w:tcBorders>
                  <w:top w:val="single" w:sz="4" w:space="0" w:color="auto"/>
                </w:tcBorders>
                <w:noWrap/>
                <w:hideMark/>
              </w:tcPr>
            </w:tcPrChange>
          </w:tcPr>
          <w:p w14:paraId="147316E4"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Change w:id="209" w:author="Sheng-Feng Hsieh" w:date="2024-04-07T16:11:00Z">
              <w:tcPr>
                <w:tcW w:w="218" w:type="pct"/>
                <w:tcBorders>
                  <w:top w:val="single" w:sz="4" w:space="0" w:color="auto"/>
                </w:tcBorders>
                <w:noWrap/>
                <w:hideMark/>
              </w:tcPr>
            </w:tcPrChange>
          </w:tcPr>
          <w:p w14:paraId="1E41E4D9"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Change w:id="210" w:author="Sheng-Feng Hsieh" w:date="2024-04-07T16:11:00Z">
              <w:tcPr>
                <w:tcW w:w="217" w:type="pct"/>
                <w:tcBorders>
                  <w:top w:val="single" w:sz="4" w:space="0" w:color="auto"/>
                </w:tcBorders>
                <w:noWrap/>
                <w:hideMark/>
              </w:tcPr>
            </w:tcPrChange>
          </w:tcPr>
          <w:p w14:paraId="60F51F43"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Change w:id="211" w:author="Sheng-Feng Hsieh" w:date="2024-04-07T16:11:00Z">
              <w:tcPr>
                <w:tcW w:w="218" w:type="pct"/>
                <w:tcBorders>
                  <w:top w:val="single" w:sz="4" w:space="0" w:color="auto"/>
                </w:tcBorders>
                <w:noWrap/>
                <w:hideMark/>
              </w:tcPr>
            </w:tcPrChange>
          </w:tcPr>
          <w:p w14:paraId="36BD43A7"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Change w:id="212" w:author="Sheng-Feng Hsieh" w:date="2024-04-07T16:11:00Z">
              <w:tcPr>
                <w:tcW w:w="218" w:type="pct"/>
                <w:tcBorders>
                  <w:top w:val="single" w:sz="4" w:space="0" w:color="auto"/>
                </w:tcBorders>
                <w:noWrap/>
                <w:hideMark/>
              </w:tcPr>
            </w:tcPrChange>
          </w:tcPr>
          <w:p w14:paraId="15D9303E"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Change w:id="213" w:author="Sheng-Feng Hsieh" w:date="2024-04-07T16:11:00Z">
              <w:tcPr>
                <w:tcW w:w="217" w:type="pct"/>
                <w:tcBorders>
                  <w:top w:val="single" w:sz="4" w:space="0" w:color="auto"/>
                </w:tcBorders>
                <w:noWrap/>
                <w:hideMark/>
              </w:tcPr>
            </w:tcPrChange>
          </w:tcPr>
          <w:p w14:paraId="481C7471"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Change w:id="214" w:author="Sheng-Feng Hsieh" w:date="2024-04-07T16:11:00Z">
              <w:tcPr>
                <w:tcW w:w="217" w:type="pct"/>
                <w:tcBorders>
                  <w:top w:val="single" w:sz="4" w:space="0" w:color="auto"/>
                </w:tcBorders>
                <w:noWrap/>
                <w:hideMark/>
              </w:tcPr>
            </w:tcPrChange>
          </w:tcPr>
          <w:p w14:paraId="06ABFC8E"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Change w:id="215" w:author="Sheng-Feng Hsieh" w:date="2024-04-07T16:11:00Z">
              <w:tcPr>
                <w:tcW w:w="218" w:type="pct"/>
                <w:tcBorders>
                  <w:top w:val="single" w:sz="4" w:space="0" w:color="auto"/>
                </w:tcBorders>
                <w:noWrap/>
                <w:hideMark/>
              </w:tcPr>
            </w:tcPrChange>
          </w:tcPr>
          <w:p w14:paraId="0F047D79"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Change w:id="216" w:author="Sheng-Feng Hsieh" w:date="2024-04-07T16:11:00Z">
              <w:tcPr>
                <w:tcW w:w="181" w:type="pct"/>
                <w:tcBorders>
                  <w:top w:val="single" w:sz="4" w:space="0" w:color="auto"/>
                </w:tcBorders>
                <w:noWrap/>
                <w:hideMark/>
              </w:tcPr>
            </w:tcPrChange>
          </w:tcPr>
          <w:p w14:paraId="3A4E530A" w14:textId="77777777" w:rsidR="00382ECD" w:rsidRPr="00F05229" w:rsidRDefault="00382ECD" w:rsidP="00382ECD">
            <w:pPr>
              <w:rPr>
                <w:rFonts w:ascii="Times New Roman" w:hAnsi="Times New Roman" w:cs="Times New Roman"/>
                <w:sz w:val="14"/>
                <w:szCs w:val="14"/>
              </w:rPr>
            </w:pPr>
          </w:p>
        </w:tc>
        <w:tc>
          <w:tcPr>
            <w:tcW w:w="176" w:type="pct"/>
            <w:tcBorders>
              <w:top w:val="single" w:sz="4" w:space="0" w:color="auto"/>
            </w:tcBorders>
            <w:noWrap/>
            <w:hideMark/>
            <w:tcPrChange w:id="217" w:author="Sheng-Feng Hsieh" w:date="2024-04-07T16:11:00Z">
              <w:tcPr>
                <w:tcW w:w="1047" w:type="pct"/>
                <w:tcBorders>
                  <w:top w:val="single" w:sz="4" w:space="0" w:color="auto"/>
                </w:tcBorders>
                <w:noWrap/>
                <w:hideMark/>
              </w:tcPr>
            </w:tcPrChange>
          </w:tcPr>
          <w:p w14:paraId="69D4766E" w14:textId="77777777" w:rsidR="00382ECD" w:rsidRPr="00F05229" w:rsidRDefault="00382ECD" w:rsidP="00382ECD">
            <w:pPr>
              <w:rPr>
                <w:rFonts w:ascii="Times New Roman" w:hAnsi="Times New Roman" w:cs="Times New Roman"/>
                <w:sz w:val="14"/>
                <w:szCs w:val="14"/>
              </w:rPr>
            </w:pPr>
          </w:p>
        </w:tc>
      </w:tr>
      <w:tr w:rsidR="000A6D29" w:rsidRPr="008B220A" w14:paraId="29BA9CD3" w14:textId="77777777" w:rsidTr="000A6D29">
        <w:trPr>
          <w:trHeight w:val="372"/>
          <w:trPrChange w:id="218" w:author="Sheng-Feng Hsieh" w:date="2024-04-07T16:11:00Z">
            <w:trPr>
              <w:trHeight w:val="372"/>
            </w:trPr>
          </w:trPrChange>
        </w:trPr>
        <w:tc>
          <w:tcPr>
            <w:tcW w:w="362" w:type="pct"/>
            <w:noWrap/>
            <w:hideMark/>
            <w:tcPrChange w:id="219" w:author="Sheng-Feng Hsieh" w:date="2024-04-07T16:11:00Z">
              <w:tcPr>
                <w:tcW w:w="299" w:type="pct"/>
                <w:noWrap/>
                <w:hideMark/>
              </w:tcPr>
            </w:tcPrChange>
          </w:tcPr>
          <w:p w14:paraId="4EF25387" w14:textId="7CF803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(2) </w:t>
            </w:r>
            <w:r w:rsidRPr="00F05229">
              <w:rPr>
                <w:rFonts w:ascii="Times New Roman" w:hAnsi="Times New Roman" w:cs="Times New Roman"/>
                <w:sz w:val="14"/>
                <w:szCs w:val="14"/>
              </w:rPr>
              <w:t>ABPROD</w:t>
            </w:r>
          </w:p>
        </w:tc>
        <w:tc>
          <w:tcPr>
            <w:tcW w:w="252" w:type="pct"/>
            <w:noWrap/>
            <w:hideMark/>
            <w:tcPrChange w:id="220" w:author="Sheng-Feng Hsieh" w:date="2024-04-07T16:11:00Z">
              <w:tcPr>
                <w:tcW w:w="208" w:type="pct"/>
                <w:noWrap/>
                <w:hideMark/>
              </w:tcPr>
            </w:tcPrChange>
          </w:tcPr>
          <w:p w14:paraId="417B4ACB" w14:textId="071B0F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4" w:type="pct"/>
            <w:noWrap/>
            <w:hideMark/>
            <w:tcPrChange w:id="221" w:author="Sheng-Feng Hsieh" w:date="2024-04-07T16:11:00Z">
              <w:tcPr>
                <w:tcW w:w="218" w:type="pct"/>
                <w:noWrap/>
                <w:hideMark/>
              </w:tcPr>
            </w:tcPrChange>
          </w:tcPr>
          <w:p w14:paraId="31F1250A" w14:textId="3097A7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Change w:id="222" w:author="Sheng-Feng Hsieh" w:date="2024-04-07T16:11:00Z">
              <w:tcPr>
                <w:tcW w:w="217" w:type="pct"/>
                <w:noWrap/>
                <w:hideMark/>
              </w:tcPr>
            </w:tcPrChange>
          </w:tcPr>
          <w:p w14:paraId="0B26BB91" w14:textId="77777777" w:rsidR="00382ECD" w:rsidRPr="00F05229" w:rsidRDefault="00382ECD" w:rsidP="00382ECD">
            <w:pPr>
              <w:rPr>
                <w:rFonts w:ascii="Times New Roman" w:hAnsi="Times New Roman" w:cs="Times New Roman"/>
                <w:sz w:val="14"/>
                <w:szCs w:val="14"/>
              </w:rPr>
            </w:pPr>
          </w:p>
        </w:tc>
        <w:tc>
          <w:tcPr>
            <w:tcW w:w="264" w:type="pct"/>
            <w:noWrap/>
            <w:hideMark/>
            <w:tcPrChange w:id="223" w:author="Sheng-Feng Hsieh" w:date="2024-04-07T16:11:00Z">
              <w:tcPr>
                <w:tcW w:w="218" w:type="pct"/>
                <w:noWrap/>
                <w:hideMark/>
              </w:tcPr>
            </w:tcPrChange>
          </w:tcPr>
          <w:p w14:paraId="67F64F5D" w14:textId="77777777" w:rsidR="00382ECD" w:rsidRPr="00F05229" w:rsidRDefault="00382ECD" w:rsidP="00382ECD">
            <w:pPr>
              <w:rPr>
                <w:rFonts w:ascii="Times New Roman" w:hAnsi="Times New Roman" w:cs="Times New Roman"/>
                <w:sz w:val="14"/>
                <w:szCs w:val="14"/>
              </w:rPr>
            </w:pPr>
          </w:p>
        </w:tc>
        <w:tc>
          <w:tcPr>
            <w:tcW w:w="263" w:type="pct"/>
            <w:noWrap/>
            <w:hideMark/>
            <w:tcPrChange w:id="224" w:author="Sheng-Feng Hsieh" w:date="2024-04-07T16:11:00Z">
              <w:tcPr>
                <w:tcW w:w="217" w:type="pct"/>
                <w:noWrap/>
                <w:hideMark/>
              </w:tcPr>
            </w:tcPrChange>
          </w:tcPr>
          <w:p w14:paraId="6F4F8AA2" w14:textId="77777777" w:rsidR="00382ECD" w:rsidRPr="00F05229" w:rsidRDefault="00382ECD" w:rsidP="00382ECD">
            <w:pPr>
              <w:rPr>
                <w:rFonts w:ascii="Times New Roman" w:hAnsi="Times New Roman" w:cs="Times New Roman"/>
                <w:sz w:val="14"/>
                <w:szCs w:val="14"/>
              </w:rPr>
            </w:pPr>
          </w:p>
        </w:tc>
        <w:tc>
          <w:tcPr>
            <w:tcW w:w="264" w:type="pct"/>
            <w:noWrap/>
            <w:hideMark/>
            <w:tcPrChange w:id="225" w:author="Sheng-Feng Hsieh" w:date="2024-04-07T16:11:00Z">
              <w:tcPr>
                <w:tcW w:w="218" w:type="pct"/>
                <w:noWrap/>
                <w:hideMark/>
              </w:tcPr>
            </w:tcPrChange>
          </w:tcPr>
          <w:p w14:paraId="59865F9D" w14:textId="77777777" w:rsidR="00382ECD" w:rsidRPr="00F05229" w:rsidRDefault="00382ECD" w:rsidP="00382ECD">
            <w:pPr>
              <w:rPr>
                <w:rFonts w:ascii="Times New Roman" w:hAnsi="Times New Roman" w:cs="Times New Roman"/>
                <w:sz w:val="14"/>
                <w:szCs w:val="14"/>
              </w:rPr>
            </w:pPr>
          </w:p>
        </w:tc>
        <w:tc>
          <w:tcPr>
            <w:tcW w:w="263" w:type="pct"/>
            <w:noWrap/>
            <w:hideMark/>
            <w:tcPrChange w:id="226" w:author="Sheng-Feng Hsieh" w:date="2024-04-07T16:11:00Z">
              <w:tcPr>
                <w:tcW w:w="217" w:type="pct"/>
                <w:noWrap/>
                <w:hideMark/>
              </w:tcPr>
            </w:tcPrChange>
          </w:tcPr>
          <w:p w14:paraId="130EE021" w14:textId="77777777" w:rsidR="00382ECD" w:rsidRPr="00F05229" w:rsidRDefault="00382ECD" w:rsidP="00382ECD">
            <w:pPr>
              <w:rPr>
                <w:rFonts w:ascii="Times New Roman" w:hAnsi="Times New Roman" w:cs="Times New Roman"/>
                <w:sz w:val="14"/>
                <w:szCs w:val="14"/>
              </w:rPr>
            </w:pPr>
          </w:p>
        </w:tc>
        <w:tc>
          <w:tcPr>
            <w:tcW w:w="263" w:type="pct"/>
            <w:noWrap/>
            <w:hideMark/>
            <w:tcPrChange w:id="227" w:author="Sheng-Feng Hsieh" w:date="2024-04-07T16:11:00Z">
              <w:tcPr>
                <w:tcW w:w="217" w:type="pct"/>
                <w:noWrap/>
                <w:hideMark/>
              </w:tcPr>
            </w:tcPrChange>
          </w:tcPr>
          <w:p w14:paraId="3CB92083" w14:textId="77777777" w:rsidR="00382ECD" w:rsidRPr="00F05229" w:rsidRDefault="00382ECD" w:rsidP="00382ECD">
            <w:pPr>
              <w:rPr>
                <w:rFonts w:ascii="Times New Roman" w:hAnsi="Times New Roman" w:cs="Times New Roman"/>
                <w:sz w:val="14"/>
                <w:szCs w:val="14"/>
              </w:rPr>
            </w:pPr>
          </w:p>
        </w:tc>
        <w:tc>
          <w:tcPr>
            <w:tcW w:w="264" w:type="pct"/>
            <w:noWrap/>
            <w:hideMark/>
            <w:tcPrChange w:id="228" w:author="Sheng-Feng Hsieh" w:date="2024-04-07T16:11:00Z">
              <w:tcPr>
                <w:tcW w:w="218" w:type="pct"/>
                <w:noWrap/>
                <w:hideMark/>
              </w:tcPr>
            </w:tcPrChange>
          </w:tcPr>
          <w:p w14:paraId="25212938" w14:textId="77777777" w:rsidR="00382ECD" w:rsidRPr="00F05229" w:rsidRDefault="00382ECD" w:rsidP="00382ECD">
            <w:pPr>
              <w:rPr>
                <w:rFonts w:ascii="Times New Roman" w:hAnsi="Times New Roman" w:cs="Times New Roman"/>
                <w:sz w:val="14"/>
                <w:szCs w:val="14"/>
              </w:rPr>
            </w:pPr>
          </w:p>
        </w:tc>
        <w:tc>
          <w:tcPr>
            <w:tcW w:w="264" w:type="pct"/>
            <w:noWrap/>
            <w:hideMark/>
            <w:tcPrChange w:id="229" w:author="Sheng-Feng Hsieh" w:date="2024-04-07T16:11:00Z">
              <w:tcPr>
                <w:tcW w:w="218" w:type="pct"/>
                <w:noWrap/>
                <w:hideMark/>
              </w:tcPr>
            </w:tcPrChange>
          </w:tcPr>
          <w:p w14:paraId="043704D7" w14:textId="77777777" w:rsidR="00382ECD" w:rsidRPr="00F05229" w:rsidRDefault="00382ECD" w:rsidP="00382ECD">
            <w:pPr>
              <w:rPr>
                <w:rFonts w:ascii="Times New Roman" w:hAnsi="Times New Roman" w:cs="Times New Roman"/>
                <w:sz w:val="14"/>
                <w:szCs w:val="14"/>
              </w:rPr>
            </w:pPr>
          </w:p>
        </w:tc>
        <w:tc>
          <w:tcPr>
            <w:tcW w:w="262" w:type="pct"/>
            <w:noWrap/>
            <w:hideMark/>
            <w:tcPrChange w:id="230" w:author="Sheng-Feng Hsieh" w:date="2024-04-07T16:11:00Z">
              <w:tcPr>
                <w:tcW w:w="217" w:type="pct"/>
                <w:noWrap/>
                <w:hideMark/>
              </w:tcPr>
            </w:tcPrChange>
          </w:tcPr>
          <w:p w14:paraId="4DC1681F" w14:textId="77777777" w:rsidR="00382ECD" w:rsidRPr="00F05229" w:rsidRDefault="00382ECD" w:rsidP="00382ECD">
            <w:pPr>
              <w:rPr>
                <w:rFonts w:ascii="Times New Roman" w:hAnsi="Times New Roman" w:cs="Times New Roman"/>
                <w:sz w:val="14"/>
                <w:szCs w:val="14"/>
              </w:rPr>
            </w:pPr>
          </w:p>
        </w:tc>
        <w:tc>
          <w:tcPr>
            <w:tcW w:w="264" w:type="pct"/>
            <w:noWrap/>
            <w:hideMark/>
            <w:tcPrChange w:id="231" w:author="Sheng-Feng Hsieh" w:date="2024-04-07T16:11:00Z">
              <w:tcPr>
                <w:tcW w:w="218" w:type="pct"/>
                <w:noWrap/>
                <w:hideMark/>
              </w:tcPr>
            </w:tcPrChange>
          </w:tcPr>
          <w:p w14:paraId="0FC45A10" w14:textId="77777777" w:rsidR="00382ECD" w:rsidRPr="00F05229" w:rsidRDefault="00382ECD" w:rsidP="00382ECD">
            <w:pPr>
              <w:rPr>
                <w:rFonts w:ascii="Times New Roman" w:hAnsi="Times New Roman" w:cs="Times New Roman"/>
                <w:sz w:val="14"/>
                <w:szCs w:val="14"/>
              </w:rPr>
            </w:pPr>
          </w:p>
        </w:tc>
        <w:tc>
          <w:tcPr>
            <w:tcW w:w="264" w:type="pct"/>
            <w:noWrap/>
            <w:hideMark/>
            <w:tcPrChange w:id="232" w:author="Sheng-Feng Hsieh" w:date="2024-04-07T16:11:00Z">
              <w:tcPr>
                <w:tcW w:w="218" w:type="pct"/>
                <w:noWrap/>
                <w:hideMark/>
              </w:tcPr>
            </w:tcPrChange>
          </w:tcPr>
          <w:p w14:paraId="7ABFC165" w14:textId="77777777" w:rsidR="00382ECD" w:rsidRPr="00F05229" w:rsidRDefault="00382ECD" w:rsidP="00382ECD">
            <w:pPr>
              <w:rPr>
                <w:rFonts w:ascii="Times New Roman" w:hAnsi="Times New Roman" w:cs="Times New Roman"/>
                <w:sz w:val="14"/>
                <w:szCs w:val="14"/>
              </w:rPr>
            </w:pPr>
          </w:p>
        </w:tc>
        <w:tc>
          <w:tcPr>
            <w:tcW w:w="262" w:type="pct"/>
            <w:noWrap/>
            <w:hideMark/>
            <w:tcPrChange w:id="233" w:author="Sheng-Feng Hsieh" w:date="2024-04-07T16:11:00Z">
              <w:tcPr>
                <w:tcW w:w="217" w:type="pct"/>
                <w:noWrap/>
                <w:hideMark/>
              </w:tcPr>
            </w:tcPrChange>
          </w:tcPr>
          <w:p w14:paraId="296B38A1" w14:textId="77777777" w:rsidR="00382ECD" w:rsidRPr="00F05229" w:rsidRDefault="00382ECD" w:rsidP="00382ECD">
            <w:pPr>
              <w:rPr>
                <w:rFonts w:ascii="Times New Roman" w:hAnsi="Times New Roman" w:cs="Times New Roman"/>
                <w:sz w:val="14"/>
                <w:szCs w:val="14"/>
              </w:rPr>
            </w:pPr>
          </w:p>
        </w:tc>
        <w:tc>
          <w:tcPr>
            <w:tcW w:w="262" w:type="pct"/>
            <w:noWrap/>
            <w:hideMark/>
            <w:tcPrChange w:id="234" w:author="Sheng-Feng Hsieh" w:date="2024-04-07T16:11:00Z">
              <w:tcPr>
                <w:tcW w:w="217" w:type="pct"/>
                <w:noWrap/>
                <w:hideMark/>
              </w:tcPr>
            </w:tcPrChange>
          </w:tcPr>
          <w:p w14:paraId="11683290" w14:textId="77777777" w:rsidR="00382ECD" w:rsidRPr="00F05229" w:rsidRDefault="00382ECD" w:rsidP="00382ECD">
            <w:pPr>
              <w:rPr>
                <w:rFonts w:ascii="Times New Roman" w:hAnsi="Times New Roman" w:cs="Times New Roman"/>
                <w:sz w:val="14"/>
                <w:szCs w:val="14"/>
              </w:rPr>
            </w:pPr>
          </w:p>
        </w:tc>
        <w:tc>
          <w:tcPr>
            <w:tcW w:w="264" w:type="pct"/>
            <w:noWrap/>
            <w:hideMark/>
            <w:tcPrChange w:id="235" w:author="Sheng-Feng Hsieh" w:date="2024-04-07T16:11:00Z">
              <w:tcPr>
                <w:tcW w:w="218" w:type="pct"/>
                <w:noWrap/>
                <w:hideMark/>
              </w:tcPr>
            </w:tcPrChange>
          </w:tcPr>
          <w:p w14:paraId="65686905" w14:textId="77777777" w:rsidR="00382ECD" w:rsidRPr="00F05229" w:rsidRDefault="00382ECD" w:rsidP="00382ECD">
            <w:pPr>
              <w:rPr>
                <w:rFonts w:ascii="Times New Roman" w:hAnsi="Times New Roman" w:cs="Times New Roman"/>
                <w:sz w:val="14"/>
                <w:szCs w:val="14"/>
              </w:rPr>
            </w:pPr>
          </w:p>
        </w:tc>
        <w:tc>
          <w:tcPr>
            <w:tcW w:w="262" w:type="pct"/>
            <w:noWrap/>
            <w:hideMark/>
            <w:tcPrChange w:id="236" w:author="Sheng-Feng Hsieh" w:date="2024-04-07T16:11:00Z">
              <w:tcPr>
                <w:tcW w:w="181" w:type="pct"/>
                <w:noWrap/>
                <w:hideMark/>
              </w:tcPr>
            </w:tcPrChange>
          </w:tcPr>
          <w:p w14:paraId="7191D32F" w14:textId="77777777" w:rsidR="00382ECD" w:rsidRPr="00F05229" w:rsidRDefault="00382ECD" w:rsidP="00382ECD">
            <w:pPr>
              <w:rPr>
                <w:rFonts w:ascii="Times New Roman" w:hAnsi="Times New Roman" w:cs="Times New Roman"/>
                <w:sz w:val="14"/>
                <w:szCs w:val="14"/>
              </w:rPr>
            </w:pPr>
          </w:p>
        </w:tc>
        <w:tc>
          <w:tcPr>
            <w:tcW w:w="176" w:type="pct"/>
            <w:noWrap/>
            <w:hideMark/>
            <w:tcPrChange w:id="237" w:author="Sheng-Feng Hsieh" w:date="2024-04-07T16:11:00Z">
              <w:tcPr>
                <w:tcW w:w="1047" w:type="pct"/>
                <w:noWrap/>
                <w:hideMark/>
              </w:tcPr>
            </w:tcPrChange>
          </w:tcPr>
          <w:p w14:paraId="025FA146" w14:textId="77777777" w:rsidR="00382ECD" w:rsidRPr="00F05229" w:rsidRDefault="00382ECD" w:rsidP="00382ECD">
            <w:pPr>
              <w:rPr>
                <w:rFonts w:ascii="Times New Roman" w:hAnsi="Times New Roman" w:cs="Times New Roman"/>
                <w:sz w:val="14"/>
                <w:szCs w:val="14"/>
              </w:rPr>
            </w:pPr>
          </w:p>
        </w:tc>
      </w:tr>
      <w:tr w:rsidR="000A6D29" w:rsidRPr="008B220A" w14:paraId="596D061E" w14:textId="77777777" w:rsidTr="000A6D29">
        <w:trPr>
          <w:trHeight w:val="360"/>
          <w:trPrChange w:id="238" w:author="Sheng-Feng Hsieh" w:date="2024-04-07T16:11:00Z">
            <w:trPr>
              <w:trHeight w:val="360"/>
            </w:trPr>
          </w:trPrChange>
        </w:trPr>
        <w:tc>
          <w:tcPr>
            <w:tcW w:w="362" w:type="pct"/>
            <w:noWrap/>
            <w:hideMark/>
            <w:tcPrChange w:id="239" w:author="Sheng-Feng Hsieh" w:date="2024-04-07T16:11:00Z">
              <w:tcPr>
                <w:tcW w:w="299" w:type="pct"/>
                <w:noWrap/>
                <w:hideMark/>
              </w:tcPr>
            </w:tcPrChange>
          </w:tcPr>
          <w:p w14:paraId="771F0C70" w14:textId="753BFF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(3) </w:t>
            </w:r>
            <w:r w:rsidRPr="00F05229">
              <w:rPr>
                <w:rFonts w:ascii="Times New Roman" w:hAnsi="Times New Roman" w:cs="Times New Roman"/>
                <w:sz w:val="14"/>
                <w:szCs w:val="14"/>
              </w:rPr>
              <w:t>ABEXP</w:t>
            </w:r>
          </w:p>
        </w:tc>
        <w:tc>
          <w:tcPr>
            <w:tcW w:w="252" w:type="pct"/>
            <w:noWrap/>
            <w:hideMark/>
            <w:tcPrChange w:id="240" w:author="Sheng-Feng Hsieh" w:date="2024-04-07T16:11:00Z">
              <w:tcPr>
                <w:tcW w:w="208" w:type="pct"/>
                <w:noWrap/>
                <w:hideMark/>
              </w:tcPr>
            </w:tcPrChange>
          </w:tcPr>
          <w:p w14:paraId="7D2D27F5" w14:textId="408373D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-0.062*</w:t>
            </w:r>
          </w:p>
        </w:tc>
        <w:tc>
          <w:tcPr>
            <w:tcW w:w="264" w:type="pct"/>
            <w:noWrap/>
            <w:hideMark/>
            <w:tcPrChange w:id="241" w:author="Sheng-Feng Hsieh" w:date="2024-04-07T16:11:00Z">
              <w:tcPr>
                <w:tcW w:w="218" w:type="pct"/>
                <w:noWrap/>
                <w:hideMark/>
              </w:tcPr>
            </w:tcPrChange>
          </w:tcPr>
          <w:p w14:paraId="4862EB33" w14:textId="024D31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0.468</w:t>
            </w:r>
            <w:del w:id="242" w:author="Sheng-Feng Hsieh" w:date="2024-04-07T16:08:00Z">
              <w:r w:rsidRPr="00F05229" w:rsidDel="000A6D29">
                <w:rPr>
                  <w:rFonts w:ascii="Times New Roman" w:hAnsi="Times New Roman" w:cs="Times New Roman"/>
                  <w:sz w:val="14"/>
                  <w:szCs w:val="14"/>
                </w:rPr>
                <w:delText>* * *</w:delText>
              </w:r>
            </w:del>
            <w:ins w:id="243" w:author="Sheng-Feng Hsieh" w:date="2024-04-07T16:08:00Z">
              <w:r w:rsidR="000A6D29">
                <w:rPr>
                  <w:rFonts w:ascii="Times New Roman" w:hAnsi="Times New Roman" w:cs="Times New Roman"/>
                  <w:sz w:val="14"/>
                  <w:szCs w:val="14"/>
                </w:rPr>
                <w:t>***</w:t>
              </w:r>
            </w:ins>
          </w:p>
        </w:tc>
        <w:tc>
          <w:tcPr>
            <w:tcW w:w="263" w:type="pct"/>
            <w:noWrap/>
            <w:hideMark/>
            <w:tcPrChange w:id="244" w:author="Sheng-Feng Hsieh" w:date="2024-04-07T16:11:00Z">
              <w:tcPr>
                <w:tcW w:w="217" w:type="pct"/>
                <w:noWrap/>
                <w:hideMark/>
              </w:tcPr>
            </w:tcPrChange>
          </w:tcPr>
          <w:p w14:paraId="15E5CD7C" w14:textId="142CF81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Change w:id="245" w:author="Sheng-Feng Hsieh" w:date="2024-04-07T16:11:00Z">
              <w:tcPr>
                <w:tcW w:w="218" w:type="pct"/>
                <w:noWrap/>
                <w:hideMark/>
              </w:tcPr>
            </w:tcPrChange>
          </w:tcPr>
          <w:p w14:paraId="2C08CC3D" w14:textId="77777777" w:rsidR="00382ECD" w:rsidRPr="00F05229" w:rsidRDefault="00382ECD" w:rsidP="00382ECD">
            <w:pPr>
              <w:rPr>
                <w:rFonts w:ascii="Times New Roman" w:hAnsi="Times New Roman" w:cs="Times New Roman"/>
                <w:sz w:val="14"/>
                <w:szCs w:val="14"/>
              </w:rPr>
            </w:pPr>
          </w:p>
        </w:tc>
        <w:tc>
          <w:tcPr>
            <w:tcW w:w="263" w:type="pct"/>
            <w:noWrap/>
            <w:hideMark/>
            <w:tcPrChange w:id="246" w:author="Sheng-Feng Hsieh" w:date="2024-04-07T16:11:00Z">
              <w:tcPr>
                <w:tcW w:w="217" w:type="pct"/>
                <w:noWrap/>
                <w:hideMark/>
              </w:tcPr>
            </w:tcPrChange>
          </w:tcPr>
          <w:p w14:paraId="689010DB" w14:textId="77777777" w:rsidR="00382ECD" w:rsidRPr="00F05229" w:rsidRDefault="00382ECD" w:rsidP="00382ECD">
            <w:pPr>
              <w:rPr>
                <w:rFonts w:ascii="Times New Roman" w:hAnsi="Times New Roman" w:cs="Times New Roman"/>
                <w:sz w:val="14"/>
                <w:szCs w:val="14"/>
              </w:rPr>
            </w:pPr>
          </w:p>
        </w:tc>
        <w:tc>
          <w:tcPr>
            <w:tcW w:w="264" w:type="pct"/>
            <w:noWrap/>
            <w:hideMark/>
            <w:tcPrChange w:id="247" w:author="Sheng-Feng Hsieh" w:date="2024-04-07T16:11:00Z">
              <w:tcPr>
                <w:tcW w:w="218" w:type="pct"/>
                <w:noWrap/>
                <w:hideMark/>
              </w:tcPr>
            </w:tcPrChange>
          </w:tcPr>
          <w:p w14:paraId="79E39372" w14:textId="77777777" w:rsidR="00382ECD" w:rsidRPr="00F05229" w:rsidRDefault="00382ECD" w:rsidP="00382ECD">
            <w:pPr>
              <w:rPr>
                <w:rFonts w:ascii="Times New Roman" w:hAnsi="Times New Roman" w:cs="Times New Roman"/>
                <w:sz w:val="14"/>
                <w:szCs w:val="14"/>
              </w:rPr>
            </w:pPr>
          </w:p>
        </w:tc>
        <w:tc>
          <w:tcPr>
            <w:tcW w:w="263" w:type="pct"/>
            <w:noWrap/>
            <w:hideMark/>
            <w:tcPrChange w:id="248" w:author="Sheng-Feng Hsieh" w:date="2024-04-07T16:11:00Z">
              <w:tcPr>
                <w:tcW w:w="217" w:type="pct"/>
                <w:noWrap/>
                <w:hideMark/>
              </w:tcPr>
            </w:tcPrChange>
          </w:tcPr>
          <w:p w14:paraId="2A9C8037" w14:textId="77777777" w:rsidR="00382ECD" w:rsidRPr="00F05229" w:rsidRDefault="00382ECD" w:rsidP="00382ECD">
            <w:pPr>
              <w:rPr>
                <w:rFonts w:ascii="Times New Roman" w:hAnsi="Times New Roman" w:cs="Times New Roman"/>
                <w:sz w:val="14"/>
                <w:szCs w:val="14"/>
              </w:rPr>
            </w:pPr>
          </w:p>
        </w:tc>
        <w:tc>
          <w:tcPr>
            <w:tcW w:w="263" w:type="pct"/>
            <w:noWrap/>
            <w:hideMark/>
            <w:tcPrChange w:id="249" w:author="Sheng-Feng Hsieh" w:date="2024-04-07T16:11:00Z">
              <w:tcPr>
                <w:tcW w:w="217" w:type="pct"/>
                <w:noWrap/>
                <w:hideMark/>
              </w:tcPr>
            </w:tcPrChange>
          </w:tcPr>
          <w:p w14:paraId="50EF84F0" w14:textId="77777777" w:rsidR="00382ECD" w:rsidRPr="00F05229" w:rsidRDefault="00382ECD" w:rsidP="00382ECD">
            <w:pPr>
              <w:rPr>
                <w:rFonts w:ascii="Times New Roman" w:hAnsi="Times New Roman" w:cs="Times New Roman"/>
                <w:sz w:val="14"/>
                <w:szCs w:val="14"/>
              </w:rPr>
            </w:pPr>
          </w:p>
        </w:tc>
        <w:tc>
          <w:tcPr>
            <w:tcW w:w="264" w:type="pct"/>
            <w:noWrap/>
            <w:hideMark/>
            <w:tcPrChange w:id="250" w:author="Sheng-Feng Hsieh" w:date="2024-04-07T16:11:00Z">
              <w:tcPr>
                <w:tcW w:w="218" w:type="pct"/>
                <w:noWrap/>
                <w:hideMark/>
              </w:tcPr>
            </w:tcPrChange>
          </w:tcPr>
          <w:p w14:paraId="0FCBC58E" w14:textId="77777777" w:rsidR="00382ECD" w:rsidRPr="00F05229" w:rsidRDefault="00382ECD" w:rsidP="00382ECD">
            <w:pPr>
              <w:rPr>
                <w:rFonts w:ascii="Times New Roman" w:hAnsi="Times New Roman" w:cs="Times New Roman"/>
                <w:sz w:val="14"/>
                <w:szCs w:val="14"/>
              </w:rPr>
            </w:pPr>
          </w:p>
        </w:tc>
        <w:tc>
          <w:tcPr>
            <w:tcW w:w="264" w:type="pct"/>
            <w:noWrap/>
            <w:hideMark/>
            <w:tcPrChange w:id="251" w:author="Sheng-Feng Hsieh" w:date="2024-04-07T16:11:00Z">
              <w:tcPr>
                <w:tcW w:w="218" w:type="pct"/>
                <w:noWrap/>
                <w:hideMark/>
              </w:tcPr>
            </w:tcPrChange>
          </w:tcPr>
          <w:p w14:paraId="17668E50" w14:textId="77777777" w:rsidR="00382ECD" w:rsidRPr="00F05229" w:rsidRDefault="00382ECD" w:rsidP="00382ECD">
            <w:pPr>
              <w:rPr>
                <w:rFonts w:ascii="Times New Roman" w:hAnsi="Times New Roman" w:cs="Times New Roman"/>
                <w:sz w:val="14"/>
                <w:szCs w:val="14"/>
              </w:rPr>
            </w:pPr>
          </w:p>
        </w:tc>
        <w:tc>
          <w:tcPr>
            <w:tcW w:w="262" w:type="pct"/>
            <w:noWrap/>
            <w:hideMark/>
            <w:tcPrChange w:id="252" w:author="Sheng-Feng Hsieh" w:date="2024-04-07T16:11:00Z">
              <w:tcPr>
                <w:tcW w:w="217" w:type="pct"/>
                <w:noWrap/>
                <w:hideMark/>
              </w:tcPr>
            </w:tcPrChange>
          </w:tcPr>
          <w:p w14:paraId="546E4F9B" w14:textId="77777777" w:rsidR="00382ECD" w:rsidRPr="00F05229" w:rsidRDefault="00382ECD" w:rsidP="00382ECD">
            <w:pPr>
              <w:rPr>
                <w:rFonts w:ascii="Times New Roman" w:hAnsi="Times New Roman" w:cs="Times New Roman"/>
                <w:sz w:val="14"/>
                <w:szCs w:val="14"/>
              </w:rPr>
            </w:pPr>
          </w:p>
        </w:tc>
        <w:tc>
          <w:tcPr>
            <w:tcW w:w="264" w:type="pct"/>
            <w:noWrap/>
            <w:hideMark/>
            <w:tcPrChange w:id="253" w:author="Sheng-Feng Hsieh" w:date="2024-04-07T16:11:00Z">
              <w:tcPr>
                <w:tcW w:w="218" w:type="pct"/>
                <w:noWrap/>
                <w:hideMark/>
              </w:tcPr>
            </w:tcPrChange>
          </w:tcPr>
          <w:p w14:paraId="26F0BE28" w14:textId="77777777" w:rsidR="00382ECD" w:rsidRPr="00F05229" w:rsidRDefault="00382ECD" w:rsidP="00382ECD">
            <w:pPr>
              <w:rPr>
                <w:rFonts w:ascii="Times New Roman" w:hAnsi="Times New Roman" w:cs="Times New Roman"/>
                <w:sz w:val="14"/>
                <w:szCs w:val="14"/>
              </w:rPr>
            </w:pPr>
          </w:p>
        </w:tc>
        <w:tc>
          <w:tcPr>
            <w:tcW w:w="264" w:type="pct"/>
            <w:noWrap/>
            <w:hideMark/>
            <w:tcPrChange w:id="254" w:author="Sheng-Feng Hsieh" w:date="2024-04-07T16:11:00Z">
              <w:tcPr>
                <w:tcW w:w="218" w:type="pct"/>
                <w:noWrap/>
                <w:hideMark/>
              </w:tcPr>
            </w:tcPrChange>
          </w:tcPr>
          <w:p w14:paraId="7CBBDDFE" w14:textId="77777777" w:rsidR="00382ECD" w:rsidRPr="00F05229" w:rsidRDefault="00382ECD" w:rsidP="00382ECD">
            <w:pPr>
              <w:rPr>
                <w:rFonts w:ascii="Times New Roman" w:hAnsi="Times New Roman" w:cs="Times New Roman"/>
                <w:sz w:val="14"/>
                <w:szCs w:val="14"/>
              </w:rPr>
            </w:pPr>
          </w:p>
        </w:tc>
        <w:tc>
          <w:tcPr>
            <w:tcW w:w="262" w:type="pct"/>
            <w:noWrap/>
            <w:hideMark/>
            <w:tcPrChange w:id="255" w:author="Sheng-Feng Hsieh" w:date="2024-04-07T16:11:00Z">
              <w:tcPr>
                <w:tcW w:w="217" w:type="pct"/>
                <w:noWrap/>
                <w:hideMark/>
              </w:tcPr>
            </w:tcPrChange>
          </w:tcPr>
          <w:p w14:paraId="4E4054D4" w14:textId="77777777" w:rsidR="00382ECD" w:rsidRPr="00F05229" w:rsidRDefault="00382ECD" w:rsidP="00382ECD">
            <w:pPr>
              <w:rPr>
                <w:rFonts w:ascii="Times New Roman" w:hAnsi="Times New Roman" w:cs="Times New Roman"/>
                <w:sz w:val="14"/>
                <w:szCs w:val="14"/>
              </w:rPr>
            </w:pPr>
          </w:p>
        </w:tc>
        <w:tc>
          <w:tcPr>
            <w:tcW w:w="262" w:type="pct"/>
            <w:noWrap/>
            <w:hideMark/>
            <w:tcPrChange w:id="256" w:author="Sheng-Feng Hsieh" w:date="2024-04-07T16:11:00Z">
              <w:tcPr>
                <w:tcW w:w="217" w:type="pct"/>
                <w:noWrap/>
                <w:hideMark/>
              </w:tcPr>
            </w:tcPrChange>
          </w:tcPr>
          <w:p w14:paraId="15033717" w14:textId="77777777" w:rsidR="00382ECD" w:rsidRPr="00F05229" w:rsidRDefault="00382ECD" w:rsidP="00382ECD">
            <w:pPr>
              <w:rPr>
                <w:rFonts w:ascii="Times New Roman" w:hAnsi="Times New Roman" w:cs="Times New Roman"/>
                <w:sz w:val="14"/>
                <w:szCs w:val="14"/>
              </w:rPr>
            </w:pPr>
          </w:p>
        </w:tc>
        <w:tc>
          <w:tcPr>
            <w:tcW w:w="264" w:type="pct"/>
            <w:noWrap/>
            <w:hideMark/>
            <w:tcPrChange w:id="257" w:author="Sheng-Feng Hsieh" w:date="2024-04-07T16:11:00Z">
              <w:tcPr>
                <w:tcW w:w="218" w:type="pct"/>
                <w:noWrap/>
                <w:hideMark/>
              </w:tcPr>
            </w:tcPrChange>
          </w:tcPr>
          <w:p w14:paraId="37651A50" w14:textId="77777777" w:rsidR="00382ECD" w:rsidRPr="00F05229" w:rsidRDefault="00382ECD" w:rsidP="00382ECD">
            <w:pPr>
              <w:rPr>
                <w:rFonts w:ascii="Times New Roman" w:hAnsi="Times New Roman" w:cs="Times New Roman"/>
                <w:sz w:val="14"/>
                <w:szCs w:val="14"/>
              </w:rPr>
            </w:pPr>
          </w:p>
        </w:tc>
        <w:tc>
          <w:tcPr>
            <w:tcW w:w="262" w:type="pct"/>
            <w:noWrap/>
            <w:hideMark/>
            <w:tcPrChange w:id="258" w:author="Sheng-Feng Hsieh" w:date="2024-04-07T16:11:00Z">
              <w:tcPr>
                <w:tcW w:w="181" w:type="pct"/>
                <w:noWrap/>
                <w:hideMark/>
              </w:tcPr>
            </w:tcPrChange>
          </w:tcPr>
          <w:p w14:paraId="3CAF484D" w14:textId="77777777" w:rsidR="00382ECD" w:rsidRPr="00F05229" w:rsidRDefault="00382ECD" w:rsidP="00382ECD">
            <w:pPr>
              <w:rPr>
                <w:rFonts w:ascii="Times New Roman" w:hAnsi="Times New Roman" w:cs="Times New Roman"/>
                <w:sz w:val="14"/>
                <w:szCs w:val="14"/>
              </w:rPr>
            </w:pPr>
          </w:p>
        </w:tc>
        <w:tc>
          <w:tcPr>
            <w:tcW w:w="176" w:type="pct"/>
            <w:noWrap/>
            <w:hideMark/>
            <w:tcPrChange w:id="259" w:author="Sheng-Feng Hsieh" w:date="2024-04-07T16:11:00Z">
              <w:tcPr>
                <w:tcW w:w="1047" w:type="pct"/>
                <w:noWrap/>
                <w:hideMark/>
              </w:tcPr>
            </w:tcPrChange>
          </w:tcPr>
          <w:p w14:paraId="2B7598A0" w14:textId="77777777" w:rsidR="00382ECD" w:rsidRPr="00F05229" w:rsidRDefault="00382ECD" w:rsidP="00382ECD">
            <w:pPr>
              <w:rPr>
                <w:rFonts w:ascii="Times New Roman" w:hAnsi="Times New Roman" w:cs="Times New Roman"/>
                <w:sz w:val="14"/>
                <w:szCs w:val="14"/>
              </w:rPr>
            </w:pPr>
          </w:p>
        </w:tc>
      </w:tr>
      <w:tr w:rsidR="000A6D29" w:rsidRPr="008B220A" w14:paraId="4429BD0B" w14:textId="77777777" w:rsidTr="000A6D29">
        <w:trPr>
          <w:trHeight w:val="360"/>
          <w:trPrChange w:id="260" w:author="Sheng-Feng Hsieh" w:date="2024-04-07T16:11:00Z">
            <w:trPr>
              <w:trHeight w:val="360"/>
            </w:trPr>
          </w:trPrChange>
        </w:trPr>
        <w:tc>
          <w:tcPr>
            <w:tcW w:w="362" w:type="pct"/>
            <w:noWrap/>
            <w:hideMark/>
            <w:tcPrChange w:id="261" w:author="Sheng-Feng Hsieh" w:date="2024-04-07T16:11:00Z">
              <w:tcPr>
                <w:tcW w:w="299" w:type="pct"/>
                <w:noWrap/>
                <w:hideMark/>
              </w:tcPr>
            </w:tcPrChange>
          </w:tcPr>
          <w:p w14:paraId="46909E7D" w14:textId="49CBEA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(4) </w:t>
            </w:r>
            <w:r w:rsidRPr="00F05229">
              <w:rPr>
                <w:rFonts w:ascii="Times New Roman" w:hAnsi="Times New Roman" w:cs="Times New Roman"/>
                <w:sz w:val="14"/>
                <w:szCs w:val="14"/>
              </w:rPr>
              <w:t>RM</w:t>
            </w:r>
          </w:p>
        </w:tc>
        <w:tc>
          <w:tcPr>
            <w:tcW w:w="252" w:type="pct"/>
            <w:noWrap/>
            <w:hideMark/>
            <w:tcPrChange w:id="262" w:author="Sheng-Feng Hsieh" w:date="2024-04-07T16:11:00Z">
              <w:tcPr>
                <w:tcW w:w="208" w:type="pct"/>
                <w:noWrap/>
                <w:hideMark/>
              </w:tcPr>
            </w:tcPrChange>
          </w:tcPr>
          <w:p w14:paraId="351D0956" w14:textId="664CE38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0.006</w:t>
            </w:r>
          </w:p>
        </w:tc>
        <w:tc>
          <w:tcPr>
            <w:tcW w:w="264" w:type="pct"/>
            <w:noWrap/>
            <w:hideMark/>
            <w:tcPrChange w:id="263" w:author="Sheng-Feng Hsieh" w:date="2024-04-07T16:11:00Z">
              <w:tcPr>
                <w:tcW w:w="218" w:type="pct"/>
                <w:noWrap/>
                <w:hideMark/>
              </w:tcPr>
            </w:tcPrChange>
          </w:tcPr>
          <w:p w14:paraId="35FBFF9C" w14:textId="08280F8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0.912</w:t>
            </w:r>
            <w:del w:id="264" w:author="Sheng-Feng Hsieh" w:date="2024-04-07T16:08:00Z">
              <w:r w:rsidRPr="00F05229" w:rsidDel="000A6D29">
                <w:rPr>
                  <w:rFonts w:ascii="Times New Roman" w:hAnsi="Times New Roman" w:cs="Times New Roman"/>
                  <w:sz w:val="14"/>
                  <w:szCs w:val="14"/>
                </w:rPr>
                <w:delText>* * *</w:delText>
              </w:r>
            </w:del>
            <w:ins w:id="265" w:author="Sheng-Feng Hsieh" w:date="2024-04-07T16:08:00Z">
              <w:r w:rsidR="000A6D29">
                <w:rPr>
                  <w:rFonts w:ascii="Times New Roman" w:hAnsi="Times New Roman" w:cs="Times New Roman"/>
                  <w:sz w:val="14"/>
                  <w:szCs w:val="14"/>
                </w:rPr>
                <w:t>***</w:t>
              </w:r>
            </w:ins>
          </w:p>
        </w:tc>
        <w:tc>
          <w:tcPr>
            <w:tcW w:w="263" w:type="pct"/>
            <w:noWrap/>
            <w:hideMark/>
            <w:tcPrChange w:id="266" w:author="Sheng-Feng Hsieh" w:date="2024-04-07T16:11:00Z">
              <w:tcPr>
                <w:tcW w:w="217" w:type="pct"/>
                <w:noWrap/>
                <w:hideMark/>
              </w:tcPr>
            </w:tcPrChange>
          </w:tcPr>
          <w:p w14:paraId="1F89D592" w14:textId="736F64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0.752</w:t>
            </w:r>
            <w:del w:id="267" w:author="Sheng-Feng Hsieh" w:date="2024-04-07T16:08:00Z">
              <w:r w:rsidRPr="00F05229" w:rsidDel="000A6D29">
                <w:rPr>
                  <w:rFonts w:ascii="Times New Roman" w:hAnsi="Times New Roman" w:cs="Times New Roman"/>
                  <w:sz w:val="14"/>
                  <w:szCs w:val="14"/>
                </w:rPr>
                <w:delText>* * *</w:delText>
              </w:r>
            </w:del>
            <w:ins w:id="268" w:author="Sheng-Feng Hsieh" w:date="2024-04-07T16:08:00Z">
              <w:r w:rsidR="000A6D29">
                <w:rPr>
                  <w:rFonts w:ascii="Times New Roman" w:hAnsi="Times New Roman" w:cs="Times New Roman"/>
                  <w:sz w:val="14"/>
                  <w:szCs w:val="14"/>
                </w:rPr>
                <w:t>***</w:t>
              </w:r>
            </w:ins>
          </w:p>
        </w:tc>
        <w:tc>
          <w:tcPr>
            <w:tcW w:w="264" w:type="pct"/>
            <w:noWrap/>
            <w:hideMark/>
            <w:tcPrChange w:id="269" w:author="Sheng-Feng Hsieh" w:date="2024-04-07T16:11:00Z">
              <w:tcPr>
                <w:tcW w:w="218" w:type="pct"/>
                <w:noWrap/>
                <w:hideMark/>
              </w:tcPr>
            </w:tcPrChange>
          </w:tcPr>
          <w:p w14:paraId="05D309F9" w14:textId="7F99A0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Change w:id="270" w:author="Sheng-Feng Hsieh" w:date="2024-04-07T16:11:00Z">
              <w:tcPr>
                <w:tcW w:w="217" w:type="pct"/>
                <w:noWrap/>
                <w:hideMark/>
              </w:tcPr>
            </w:tcPrChange>
          </w:tcPr>
          <w:p w14:paraId="0C325753" w14:textId="77777777" w:rsidR="00382ECD" w:rsidRPr="00F05229" w:rsidRDefault="00382ECD" w:rsidP="00382ECD">
            <w:pPr>
              <w:rPr>
                <w:rFonts w:ascii="Times New Roman" w:hAnsi="Times New Roman" w:cs="Times New Roman"/>
                <w:sz w:val="14"/>
                <w:szCs w:val="14"/>
              </w:rPr>
            </w:pPr>
          </w:p>
        </w:tc>
        <w:tc>
          <w:tcPr>
            <w:tcW w:w="264" w:type="pct"/>
            <w:noWrap/>
            <w:hideMark/>
            <w:tcPrChange w:id="271" w:author="Sheng-Feng Hsieh" w:date="2024-04-07T16:11:00Z">
              <w:tcPr>
                <w:tcW w:w="218" w:type="pct"/>
                <w:noWrap/>
                <w:hideMark/>
              </w:tcPr>
            </w:tcPrChange>
          </w:tcPr>
          <w:p w14:paraId="024CB1AB" w14:textId="77777777" w:rsidR="00382ECD" w:rsidRPr="00F05229" w:rsidRDefault="00382ECD" w:rsidP="00382ECD">
            <w:pPr>
              <w:rPr>
                <w:rFonts w:ascii="Times New Roman" w:hAnsi="Times New Roman" w:cs="Times New Roman"/>
                <w:sz w:val="14"/>
                <w:szCs w:val="14"/>
              </w:rPr>
            </w:pPr>
          </w:p>
        </w:tc>
        <w:tc>
          <w:tcPr>
            <w:tcW w:w="263" w:type="pct"/>
            <w:noWrap/>
            <w:hideMark/>
            <w:tcPrChange w:id="272" w:author="Sheng-Feng Hsieh" w:date="2024-04-07T16:11:00Z">
              <w:tcPr>
                <w:tcW w:w="217" w:type="pct"/>
                <w:noWrap/>
                <w:hideMark/>
              </w:tcPr>
            </w:tcPrChange>
          </w:tcPr>
          <w:p w14:paraId="5348AE88" w14:textId="77777777" w:rsidR="00382ECD" w:rsidRPr="00F05229" w:rsidRDefault="00382ECD" w:rsidP="00382ECD">
            <w:pPr>
              <w:rPr>
                <w:rFonts w:ascii="Times New Roman" w:hAnsi="Times New Roman" w:cs="Times New Roman"/>
                <w:sz w:val="14"/>
                <w:szCs w:val="14"/>
              </w:rPr>
            </w:pPr>
          </w:p>
        </w:tc>
        <w:tc>
          <w:tcPr>
            <w:tcW w:w="263" w:type="pct"/>
            <w:noWrap/>
            <w:hideMark/>
            <w:tcPrChange w:id="273" w:author="Sheng-Feng Hsieh" w:date="2024-04-07T16:11:00Z">
              <w:tcPr>
                <w:tcW w:w="217" w:type="pct"/>
                <w:noWrap/>
                <w:hideMark/>
              </w:tcPr>
            </w:tcPrChange>
          </w:tcPr>
          <w:p w14:paraId="265C8734" w14:textId="77777777" w:rsidR="00382ECD" w:rsidRPr="00F05229" w:rsidRDefault="00382ECD" w:rsidP="00382ECD">
            <w:pPr>
              <w:rPr>
                <w:rFonts w:ascii="Times New Roman" w:hAnsi="Times New Roman" w:cs="Times New Roman"/>
                <w:sz w:val="14"/>
                <w:szCs w:val="14"/>
              </w:rPr>
            </w:pPr>
          </w:p>
        </w:tc>
        <w:tc>
          <w:tcPr>
            <w:tcW w:w="264" w:type="pct"/>
            <w:noWrap/>
            <w:hideMark/>
            <w:tcPrChange w:id="274" w:author="Sheng-Feng Hsieh" w:date="2024-04-07T16:11:00Z">
              <w:tcPr>
                <w:tcW w:w="218" w:type="pct"/>
                <w:noWrap/>
                <w:hideMark/>
              </w:tcPr>
            </w:tcPrChange>
          </w:tcPr>
          <w:p w14:paraId="46BBA0AB" w14:textId="77777777" w:rsidR="00382ECD" w:rsidRPr="00F05229" w:rsidRDefault="00382ECD" w:rsidP="00382ECD">
            <w:pPr>
              <w:rPr>
                <w:rFonts w:ascii="Times New Roman" w:hAnsi="Times New Roman" w:cs="Times New Roman"/>
                <w:sz w:val="14"/>
                <w:szCs w:val="14"/>
              </w:rPr>
            </w:pPr>
          </w:p>
        </w:tc>
        <w:tc>
          <w:tcPr>
            <w:tcW w:w="264" w:type="pct"/>
            <w:noWrap/>
            <w:hideMark/>
            <w:tcPrChange w:id="275" w:author="Sheng-Feng Hsieh" w:date="2024-04-07T16:11:00Z">
              <w:tcPr>
                <w:tcW w:w="218" w:type="pct"/>
                <w:noWrap/>
                <w:hideMark/>
              </w:tcPr>
            </w:tcPrChange>
          </w:tcPr>
          <w:p w14:paraId="270FA49A" w14:textId="77777777" w:rsidR="00382ECD" w:rsidRPr="00F05229" w:rsidRDefault="00382ECD" w:rsidP="00382ECD">
            <w:pPr>
              <w:rPr>
                <w:rFonts w:ascii="Times New Roman" w:hAnsi="Times New Roman" w:cs="Times New Roman"/>
                <w:sz w:val="14"/>
                <w:szCs w:val="14"/>
              </w:rPr>
            </w:pPr>
          </w:p>
        </w:tc>
        <w:tc>
          <w:tcPr>
            <w:tcW w:w="262" w:type="pct"/>
            <w:noWrap/>
            <w:hideMark/>
            <w:tcPrChange w:id="276" w:author="Sheng-Feng Hsieh" w:date="2024-04-07T16:11:00Z">
              <w:tcPr>
                <w:tcW w:w="217" w:type="pct"/>
                <w:noWrap/>
                <w:hideMark/>
              </w:tcPr>
            </w:tcPrChange>
          </w:tcPr>
          <w:p w14:paraId="1E2A71AD" w14:textId="77777777" w:rsidR="00382ECD" w:rsidRPr="00F05229" w:rsidRDefault="00382ECD" w:rsidP="00382ECD">
            <w:pPr>
              <w:rPr>
                <w:rFonts w:ascii="Times New Roman" w:hAnsi="Times New Roman" w:cs="Times New Roman"/>
                <w:sz w:val="14"/>
                <w:szCs w:val="14"/>
              </w:rPr>
            </w:pPr>
          </w:p>
        </w:tc>
        <w:tc>
          <w:tcPr>
            <w:tcW w:w="264" w:type="pct"/>
            <w:noWrap/>
            <w:hideMark/>
            <w:tcPrChange w:id="277" w:author="Sheng-Feng Hsieh" w:date="2024-04-07T16:11:00Z">
              <w:tcPr>
                <w:tcW w:w="218" w:type="pct"/>
                <w:noWrap/>
                <w:hideMark/>
              </w:tcPr>
            </w:tcPrChange>
          </w:tcPr>
          <w:p w14:paraId="5D57C97F" w14:textId="77777777" w:rsidR="00382ECD" w:rsidRPr="00F05229" w:rsidRDefault="00382ECD" w:rsidP="00382ECD">
            <w:pPr>
              <w:rPr>
                <w:rFonts w:ascii="Times New Roman" w:hAnsi="Times New Roman" w:cs="Times New Roman"/>
                <w:sz w:val="14"/>
                <w:szCs w:val="14"/>
              </w:rPr>
            </w:pPr>
          </w:p>
        </w:tc>
        <w:tc>
          <w:tcPr>
            <w:tcW w:w="264" w:type="pct"/>
            <w:noWrap/>
            <w:hideMark/>
            <w:tcPrChange w:id="278" w:author="Sheng-Feng Hsieh" w:date="2024-04-07T16:11:00Z">
              <w:tcPr>
                <w:tcW w:w="218" w:type="pct"/>
                <w:noWrap/>
                <w:hideMark/>
              </w:tcPr>
            </w:tcPrChange>
          </w:tcPr>
          <w:p w14:paraId="0BD9EA33" w14:textId="77777777" w:rsidR="00382ECD" w:rsidRPr="00F05229" w:rsidRDefault="00382ECD" w:rsidP="00382ECD">
            <w:pPr>
              <w:rPr>
                <w:rFonts w:ascii="Times New Roman" w:hAnsi="Times New Roman" w:cs="Times New Roman"/>
                <w:sz w:val="14"/>
                <w:szCs w:val="14"/>
              </w:rPr>
            </w:pPr>
          </w:p>
        </w:tc>
        <w:tc>
          <w:tcPr>
            <w:tcW w:w="262" w:type="pct"/>
            <w:noWrap/>
            <w:hideMark/>
            <w:tcPrChange w:id="279" w:author="Sheng-Feng Hsieh" w:date="2024-04-07T16:11:00Z">
              <w:tcPr>
                <w:tcW w:w="217" w:type="pct"/>
                <w:noWrap/>
                <w:hideMark/>
              </w:tcPr>
            </w:tcPrChange>
          </w:tcPr>
          <w:p w14:paraId="41FA70EE" w14:textId="77777777" w:rsidR="00382ECD" w:rsidRPr="00F05229" w:rsidRDefault="00382ECD" w:rsidP="00382ECD">
            <w:pPr>
              <w:rPr>
                <w:rFonts w:ascii="Times New Roman" w:hAnsi="Times New Roman" w:cs="Times New Roman"/>
                <w:sz w:val="14"/>
                <w:szCs w:val="14"/>
              </w:rPr>
            </w:pPr>
          </w:p>
        </w:tc>
        <w:tc>
          <w:tcPr>
            <w:tcW w:w="262" w:type="pct"/>
            <w:noWrap/>
            <w:hideMark/>
            <w:tcPrChange w:id="280" w:author="Sheng-Feng Hsieh" w:date="2024-04-07T16:11:00Z">
              <w:tcPr>
                <w:tcW w:w="217" w:type="pct"/>
                <w:noWrap/>
                <w:hideMark/>
              </w:tcPr>
            </w:tcPrChange>
          </w:tcPr>
          <w:p w14:paraId="3FCB4276" w14:textId="77777777" w:rsidR="00382ECD" w:rsidRPr="00F05229" w:rsidRDefault="00382ECD" w:rsidP="00382ECD">
            <w:pPr>
              <w:rPr>
                <w:rFonts w:ascii="Times New Roman" w:hAnsi="Times New Roman" w:cs="Times New Roman"/>
                <w:sz w:val="14"/>
                <w:szCs w:val="14"/>
              </w:rPr>
            </w:pPr>
          </w:p>
        </w:tc>
        <w:tc>
          <w:tcPr>
            <w:tcW w:w="264" w:type="pct"/>
            <w:noWrap/>
            <w:hideMark/>
            <w:tcPrChange w:id="281" w:author="Sheng-Feng Hsieh" w:date="2024-04-07T16:11:00Z">
              <w:tcPr>
                <w:tcW w:w="218" w:type="pct"/>
                <w:noWrap/>
                <w:hideMark/>
              </w:tcPr>
            </w:tcPrChange>
          </w:tcPr>
          <w:p w14:paraId="73C18733" w14:textId="77777777" w:rsidR="00382ECD" w:rsidRPr="00F05229" w:rsidRDefault="00382ECD" w:rsidP="00382ECD">
            <w:pPr>
              <w:rPr>
                <w:rFonts w:ascii="Times New Roman" w:hAnsi="Times New Roman" w:cs="Times New Roman"/>
                <w:sz w:val="14"/>
                <w:szCs w:val="14"/>
              </w:rPr>
            </w:pPr>
          </w:p>
        </w:tc>
        <w:tc>
          <w:tcPr>
            <w:tcW w:w="262" w:type="pct"/>
            <w:noWrap/>
            <w:hideMark/>
            <w:tcPrChange w:id="282" w:author="Sheng-Feng Hsieh" w:date="2024-04-07T16:11:00Z">
              <w:tcPr>
                <w:tcW w:w="181" w:type="pct"/>
                <w:noWrap/>
                <w:hideMark/>
              </w:tcPr>
            </w:tcPrChange>
          </w:tcPr>
          <w:p w14:paraId="626CA3AA" w14:textId="77777777" w:rsidR="00382ECD" w:rsidRPr="00F05229" w:rsidRDefault="00382ECD" w:rsidP="00382ECD">
            <w:pPr>
              <w:rPr>
                <w:rFonts w:ascii="Times New Roman" w:hAnsi="Times New Roman" w:cs="Times New Roman"/>
                <w:sz w:val="14"/>
                <w:szCs w:val="14"/>
              </w:rPr>
            </w:pPr>
          </w:p>
        </w:tc>
        <w:tc>
          <w:tcPr>
            <w:tcW w:w="176" w:type="pct"/>
            <w:noWrap/>
            <w:hideMark/>
            <w:tcPrChange w:id="283" w:author="Sheng-Feng Hsieh" w:date="2024-04-07T16:11:00Z">
              <w:tcPr>
                <w:tcW w:w="1047" w:type="pct"/>
                <w:noWrap/>
                <w:hideMark/>
              </w:tcPr>
            </w:tcPrChange>
          </w:tcPr>
          <w:p w14:paraId="7CCF9F93" w14:textId="77777777" w:rsidR="00382ECD" w:rsidRPr="00F05229" w:rsidRDefault="00382ECD" w:rsidP="00382ECD">
            <w:pPr>
              <w:rPr>
                <w:rFonts w:ascii="Times New Roman" w:hAnsi="Times New Roman" w:cs="Times New Roman"/>
                <w:sz w:val="14"/>
                <w:szCs w:val="14"/>
              </w:rPr>
            </w:pPr>
          </w:p>
        </w:tc>
      </w:tr>
      <w:tr w:rsidR="000A6D29" w:rsidRPr="008B220A" w14:paraId="114E4D1E" w14:textId="77777777" w:rsidTr="000A6D29">
        <w:trPr>
          <w:trHeight w:val="360"/>
          <w:trPrChange w:id="284" w:author="Sheng-Feng Hsieh" w:date="2024-04-07T16:11:00Z">
            <w:trPr>
              <w:trHeight w:val="360"/>
            </w:trPr>
          </w:trPrChange>
        </w:trPr>
        <w:tc>
          <w:tcPr>
            <w:tcW w:w="362" w:type="pct"/>
            <w:noWrap/>
            <w:hideMark/>
            <w:tcPrChange w:id="285" w:author="Sheng-Feng Hsieh" w:date="2024-04-07T16:11:00Z">
              <w:tcPr>
                <w:tcW w:w="299" w:type="pct"/>
                <w:noWrap/>
                <w:hideMark/>
              </w:tcPr>
            </w:tcPrChange>
          </w:tcPr>
          <w:p w14:paraId="1046258B" w14:textId="781F09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(5) </w:t>
            </w:r>
            <w:r w:rsidRPr="00F05229">
              <w:rPr>
                <w:rFonts w:ascii="Times New Roman" w:hAnsi="Times New Roman" w:cs="Times New Roman"/>
                <w:sz w:val="14"/>
                <w:szCs w:val="14"/>
              </w:rPr>
              <w:t>LEV</w:t>
            </w:r>
          </w:p>
        </w:tc>
        <w:tc>
          <w:tcPr>
            <w:tcW w:w="252" w:type="pct"/>
            <w:noWrap/>
            <w:hideMark/>
            <w:tcPrChange w:id="286" w:author="Sheng-Feng Hsieh" w:date="2024-04-07T16:11:00Z">
              <w:tcPr>
                <w:tcW w:w="208" w:type="pct"/>
                <w:noWrap/>
                <w:hideMark/>
              </w:tcPr>
            </w:tcPrChange>
          </w:tcPr>
          <w:p w14:paraId="6E1AF11A" w14:textId="352BE53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w:t>
            </w:r>
            <w:del w:id="287" w:author="Sheng-Feng Hsieh" w:date="2024-04-07T16:08:00Z">
              <w:r w:rsidRPr="00F05229" w:rsidDel="000A6D29">
                <w:rPr>
                  <w:rFonts w:ascii="Times New Roman" w:hAnsi="Times New Roman" w:cs="Times New Roman"/>
                  <w:sz w:val="14"/>
                  <w:szCs w:val="14"/>
                </w:rPr>
                <w:delText>* *</w:delText>
              </w:r>
            </w:del>
            <w:ins w:id="288" w:author="Sheng-Feng Hsieh" w:date="2024-04-07T16:08:00Z">
              <w:r w:rsidR="000A6D29">
                <w:rPr>
                  <w:rFonts w:ascii="Times New Roman" w:hAnsi="Times New Roman" w:cs="Times New Roman"/>
                  <w:sz w:val="14"/>
                  <w:szCs w:val="14"/>
                </w:rPr>
                <w:t>**</w:t>
              </w:r>
            </w:ins>
          </w:p>
        </w:tc>
        <w:tc>
          <w:tcPr>
            <w:tcW w:w="264" w:type="pct"/>
            <w:noWrap/>
            <w:hideMark/>
            <w:tcPrChange w:id="289" w:author="Sheng-Feng Hsieh" w:date="2024-04-07T16:11:00Z">
              <w:tcPr>
                <w:tcW w:w="218" w:type="pct"/>
                <w:noWrap/>
                <w:hideMark/>
              </w:tcPr>
            </w:tcPrChange>
          </w:tcPr>
          <w:p w14:paraId="1AA067B6" w14:textId="2B288FE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0.217</w:t>
            </w:r>
            <w:del w:id="290" w:author="Sheng-Feng Hsieh" w:date="2024-04-07T16:08:00Z">
              <w:r w:rsidRPr="00F05229" w:rsidDel="000A6D29">
                <w:rPr>
                  <w:rFonts w:ascii="Times New Roman" w:hAnsi="Times New Roman" w:cs="Times New Roman"/>
                  <w:sz w:val="14"/>
                  <w:szCs w:val="14"/>
                </w:rPr>
                <w:delText>* * *</w:delText>
              </w:r>
            </w:del>
            <w:ins w:id="291" w:author="Sheng-Feng Hsieh" w:date="2024-04-07T16:08:00Z">
              <w:r w:rsidR="000A6D29">
                <w:rPr>
                  <w:rFonts w:ascii="Times New Roman" w:hAnsi="Times New Roman" w:cs="Times New Roman"/>
                  <w:sz w:val="14"/>
                  <w:szCs w:val="14"/>
                </w:rPr>
                <w:t>***</w:t>
              </w:r>
            </w:ins>
          </w:p>
        </w:tc>
        <w:tc>
          <w:tcPr>
            <w:tcW w:w="263" w:type="pct"/>
            <w:noWrap/>
            <w:hideMark/>
            <w:tcPrChange w:id="292" w:author="Sheng-Feng Hsieh" w:date="2024-04-07T16:11:00Z">
              <w:tcPr>
                <w:tcW w:w="217" w:type="pct"/>
                <w:noWrap/>
                <w:hideMark/>
              </w:tcPr>
            </w:tcPrChange>
          </w:tcPr>
          <w:p w14:paraId="16B76EF0" w14:textId="45A821E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4" w:type="pct"/>
            <w:noWrap/>
            <w:hideMark/>
            <w:tcPrChange w:id="293" w:author="Sheng-Feng Hsieh" w:date="2024-04-07T16:11:00Z">
              <w:tcPr>
                <w:tcW w:w="218" w:type="pct"/>
                <w:noWrap/>
                <w:hideMark/>
              </w:tcPr>
            </w:tcPrChange>
          </w:tcPr>
          <w:p w14:paraId="16279B0C" w14:textId="20C0B23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0.187</w:t>
            </w:r>
            <w:del w:id="294" w:author="Sheng-Feng Hsieh" w:date="2024-04-07T16:08:00Z">
              <w:r w:rsidRPr="00F05229" w:rsidDel="000A6D29">
                <w:rPr>
                  <w:rFonts w:ascii="Times New Roman" w:hAnsi="Times New Roman" w:cs="Times New Roman"/>
                  <w:sz w:val="14"/>
                  <w:szCs w:val="14"/>
                </w:rPr>
                <w:delText>* * *</w:delText>
              </w:r>
            </w:del>
            <w:ins w:id="295" w:author="Sheng-Feng Hsieh" w:date="2024-04-07T16:08:00Z">
              <w:r w:rsidR="000A6D29">
                <w:rPr>
                  <w:rFonts w:ascii="Times New Roman" w:hAnsi="Times New Roman" w:cs="Times New Roman"/>
                  <w:sz w:val="14"/>
                  <w:szCs w:val="14"/>
                </w:rPr>
                <w:t>***</w:t>
              </w:r>
            </w:ins>
          </w:p>
        </w:tc>
        <w:tc>
          <w:tcPr>
            <w:tcW w:w="263" w:type="pct"/>
            <w:noWrap/>
            <w:hideMark/>
            <w:tcPrChange w:id="296" w:author="Sheng-Feng Hsieh" w:date="2024-04-07T16:11:00Z">
              <w:tcPr>
                <w:tcW w:w="217" w:type="pct"/>
                <w:noWrap/>
                <w:hideMark/>
              </w:tcPr>
            </w:tcPrChange>
          </w:tcPr>
          <w:p w14:paraId="0873D522" w14:textId="321844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Change w:id="297" w:author="Sheng-Feng Hsieh" w:date="2024-04-07T16:11:00Z">
              <w:tcPr>
                <w:tcW w:w="218" w:type="pct"/>
                <w:noWrap/>
                <w:hideMark/>
              </w:tcPr>
            </w:tcPrChange>
          </w:tcPr>
          <w:p w14:paraId="5EC42E8D" w14:textId="77777777" w:rsidR="00382ECD" w:rsidRPr="00F05229" w:rsidRDefault="00382ECD" w:rsidP="00382ECD">
            <w:pPr>
              <w:rPr>
                <w:rFonts w:ascii="Times New Roman" w:hAnsi="Times New Roman" w:cs="Times New Roman"/>
                <w:sz w:val="14"/>
                <w:szCs w:val="14"/>
              </w:rPr>
            </w:pPr>
          </w:p>
        </w:tc>
        <w:tc>
          <w:tcPr>
            <w:tcW w:w="263" w:type="pct"/>
            <w:noWrap/>
            <w:hideMark/>
            <w:tcPrChange w:id="298" w:author="Sheng-Feng Hsieh" w:date="2024-04-07T16:11:00Z">
              <w:tcPr>
                <w:tcW w:w="217" w:type="pct"/>
                <w:noWrap/>
                <w:hideMark/>
              </w:tcPr>
            </w:tcPrChange>
          </w:tcPr>
          <w:p w14:paraId="273AAFB7" w14:textId="77777777" w:rsidR="00382ECD" w:rsidRPr="00F05229" w:rsidRDefault="00382ECD" w:rsidP="00382ECD">
            <w:pPr>
              <w:rPr>
                <w:rFonts w:ascii="Times New Roman" w:hAnsi="Times New Roman" w:cs="Times New Roman"/>
                <w:sz w:val="14"/>
                <w:szCs w:val="14"/>
              </w:rPr>
            </w:pPr>
          </w:p>
        </w:tc>
        <w:tc>
          <w:tcPr>
            <w:tcW w:w="263" w:type="pct"/>
            <w:noWrap/>
            <w:hideMark/>
            <w:tcPrChange w:id="299" w:author="Sheng-Feng Hsieh" w:date="2024-04-07T16:11:00Z">
              <w:tcPr>
                <w:tcW w:w="217" w:type="pct"/>
                <w:noWrap/>
                <w:hideMark/>
              </w:tcPr>
            </w:tcPrChange>
          </w:tcPr>
          <w:p w14:paraId="1173C6D1" w14:textId="77777777" w:rsidR="00382ECD" w:rsidRPr="00F05229" w:rsidRDefault="00382ECD" w:rsidP="00382ECD">
            <w:pPr>
              <w:rPr>
                <w:rFonts w:ascii="Times New Roman" w:hAnsi="Times New Roman" w:cs="Times New Roman"/>
                <w:sz w:val="14"/>
                <w:szCs w:val="14"/>
              </w:rPr>
            </w:pPr>
          </w:p>
        </w:tc>
        <w:tc>
          <w:tcPr>
            <w:tcW w:w="264" w:type="pct"/>
            <w:noWrap/>
            <w:hideMark/>
            <w:tcPrChange w:id="300" w:author="Sheng-Feng Hsieh" w:date="2024-04-07T16:11:00Z">
              <w:tcPr>
                <w:tcW w:w="218" w:type="pct"/>
                <w:noWrap/>
                <w:hideMark/>
              </w:tcPr>
            </w:tcPrChange>
          </w:tcPr>
          <w:p w14:paraId="219EF068" w14:textId="77777777" w:rsidR="00382ECD" w:rsidRPr="00F05229" w:rsidRDefault="00382ECD" w:rsidP="00382ECD">
            <w:pPr>
              <w:rPr>
                <w:rFonts w:ascii="Times New Roman" w:hAnsi="Times New Roman" w:cs="Times New Roman"/>
                <w:sz w:val="14"/>
                <w:szCs w:val="14"/>
              </w:rPr>
            </w:pPr>
          </w:p>
        </w:tc>
        <w:tc>
          <w:tcPr>
            <w:tcW w:w="264" w:type="pct"/>
            <w:noWrap/>
            <w:hideMark/>
            <w:tcPrChange w:id="301" w:author="Sheng-Feng Hsieh" w:date="2024-04-07T16:11:00Z">
              <w:tcPr>
                <w:tcW w:w="218" w:type="pct"/>
                <w:noWrap/>
                <w:hideMark/>
              </w:tcPr>
            </w:tcPrChange>
          </w:tcPr>
          <w:p w14:paraId="69798D43" w14:textId="77777777" w:rsidR="00382ECD" w:rsidRPr="00F05229" w:rsidRDefault="00382ECD" w:rsidP="00382ECD">
            <w:pPr>
              <w:rPr>
                <w:rFonts w:ascii="Times New Roman" w:hAnsi="Times New Roman" w:cs="Times New Roman"/>
                <w:sz w:val="14"/>
                <w:szCs w:val="14"/>
              </w:rPr>
            </w:pPr>
          </w:p>
        </w:tc>
        <w:tc>
          <w:tcPr>
            <w:tcW w:w="262" w:type="pct"/>
            <w:noWrap/>
            <w:hideMark/>
            <w:tcPrChange w:id="302" w:author="Sheng-Feng Hsieh" w:date="2024-04-07T16:11:00Z">
              <w:tcPr>
                <w:tcW w:w="217" w:type="pct"/>
                <w:noWrap/>
                <w:hideMark/>
              </w:tcPr>
            </w:tcPrChange>
          </w:tcPr>
          <w:p w14:paraId="772D281E" w14:textId="77777777" w:rsidR="00382ECD" w:rsidRPr="00F05229" w:rsidRDefault="00382ECD" w:rsidP="00382ECD">
            <w:pPr>
              <w:rPr>
                <w:rFonts w:ascii="Times New Roman" w:hAnsi="Times New Roman" w:cs="Times New Roman"/>
                <w:sz w:val="14"/>
                <w:szCs w:val="14"/>
              </w:rPr>
            </w:pPr>
          </w:p>
        </w:tc>
        <w:tc>
          <w:tcPr>
            <w:tcW w:w="264" w:type="pct"/>
            <w:noWrap/>
            <w:hideMark/>
            <w:tcPrChange w:id="303" w:author="Sheng-Feng Hsieh" w:date="2024-04-07T16:11:00Z">
              <w:tcPr>
                <w:tcW w:w="218" w:type="pct"/>
                <w:noWrap/>
                <w:hideMark/>
              </w:tcPr>
            </w:tcPrChange>
          </w:tcPr>
          <w:p w14:paraId="1A68EC81" w14:textId="77777777" w:rsidR="00382ECD" w:rsidRPr="00F05229" w:rsidRDefault="00382ECD" w:rsidP="00382ECD">
            <w:pPr>
              <w:rPr>
                <w:rFonts w:ascii="Times New Roman" w:hAnsi="Times New Roman" w:cs="Times New Roman"/>
                <w:sz w:val="14"/>
                <w:szCs w:val="14"/>
              </w:rPr>
            </w:pPr>
          </w:p>
        </w:tc>
        <w:tc>
          <w:tcPr>
            <w:tcW w:w="264" w:type="pct"/>
            <w:noWrap/>
            <w:hideMark/>
            <w:tcPrChange w:id="304" w:author="Sheng-Feng Hsieh" w:date="2024-04-07T16:11:00Z">
              <w:tcPr>
                <w:tcW w:w="218" w:type="pct"/>
                <w:noWrap/>
                <w:hideMark/>
              </w:tcPr>
            </w:tcPrChange>
          </w:tcPr>
          <w:p w14:paraId="4645D007" w14:textId="77777777" w:rsidR="00382ECD" w:rsidRPr="00F05229" w:rsidRDefault="00382ECD" w:rsidP="00382ECD">
            <w:pPr>
              <w:rPr>
                <w:rFonts w:ascii="Times New Roman" w:hAnsi="Times New Roman" w:cs="Times New Roman"/>
                <w:sz w:val="14"/>
                <w:szCs w:val="14"/>
              </w:rPr>
            </w:pPr>
          </w:p>
        </w:tc>
        <w:tc>
          <w:tcPr>
            <w:tcW w:w="262" w:type="pct"/>
            <w:noWrap/>
            <w:hideMark/>
            <w:tcPrChange w:id="305" w:author="Sheng-Feng Hsieh" w:date="2024-04-07T16:11:00Z">
              <w:tcPr>
                <w:tcW w:w="217" w:type="pct"/>
                <w:noWrap/>
                <w:hideMark/>
              </w:tcPr>
            </w:tcPrChange>
          </w:tcPr>
          <w:p w14:paraId="7F4A7B19" w14:textId="77777777" w:rsidR="00382ECD" w:rsidRPr="00F05229" w:rsidRDefault="00382ECD" w:rsidP="00382ECD">
            <w:pPr>
              <w:rPr>
                <w:rFonts w:ascii="Times New Roman" w:hAnsi="Times New Roman" w:cs="Times New Roman"/>
                <w:sz w:val="14"/>
                <w:szCs w:val="14"/>
              </w:rPr>
            </w:pPr>
          </w:p>
        </w:tc>
        <w:tc>
          <w:tcPr>
            <w:tcW w:w="262" w:type="pct"/>
            <w:noWrap/>
            <w:hideMark/>
            <w:tcPrChange w:id="306" w:author="Sheng-Feng Hsieh" w:date="2024-04-07T16:11:00Z">
              <w:tcPr>
                <w:tcW w:w="217" w:type="pct"/>
                <w:noWrap/>
                <w:hideMark/>
              </w:tcPr>
            </w:tcPrChange>
          </w:tcPr>
          <w:p w14:paraId="67617720" w14:textId="77777777" w:rsidR="00382ECD" w:rsidRPr="00F05229" w:rsidRDefault="00382ECD" w:rsidP="00382ECD">
            <w:pPr>
              <w:rPr>
                <w:rFonts w:ascii="Times New Roman" w:hAnsi="Times New Roman" w:cs="Times New Roman"/>
                <w:sz w:val="14"/>
                <w:szCs w:val="14"/>
              </w:rPr>
            </w:pPr>
          </w:p>
        </w:tc>
        <w:tc>
          <w:tcPr>
            <w:tcW w:w="264" w:type="pct"/>
            <w:noWrap/>
            <w:hideMark/>
            <w:tcPrChange w:id="307" w:author="Sheng-Feng Hsieh" w:date="2024-04-07T16:11:00Z">
              <w:tcPr>
                <w:tcW w:w="218" w:type="pct"/>
                <w:noWrap/>
                <w:hideMark/>
              </w:tcPr>
            </w:tcPrChange>
          </w:tcPr>
          <w:p w14:paraId="2123E902" w14:textId="77777777" w:rsidR="00382ECD" w:rsidRPr="00F05229" w:rsidRDefault="00382ECD" w:rsidP="00382ECD">
            <w:pPr>
              <w:rPr>
                <w:rFonts w:ascii="Times New Roman" w:hAnsi="Times New Roman" w:cs="Times New Roman"/>
                <w:sz w:val="14"/>
                <w:szCs w:val="14"/>
              </w:rPr>
            </w:pPr>
          </w:p>
        </w:tc>
        <w:tc>
          <w:tcPr>
            <w:tcW w:w="262" w:type="pct"/>
            <w:noWrap/>
            <w:hideMark/>
            <w:tcPrChange w:id="308" w:author="Sheng-Feng Hsieh" w:date="2024-04-07T16:11:00Z">
              <w:tcPr>
                <w:tcW w:w="181" w:type="pct"/>
                <w:noWrap/>
                <w:hideMark/>
              </w:tcPr>
            </w:tcPrChange>
          </w:tcPr>
          <w:p w14:paraId="79AEB828" w14:textId="77777777" w:rsidR="00382ECD" w:rsidRPr="00F05229" w:rsidRDefault="00382ECD" w:rsidP="00382ECD">
            <w:pPr>
              <w:rPr>
                <w:rFonts w:ascii="Times New Roman" w:hAnsi="Times New Roman" w:cs="Times New Roman"/>
                <w:sz w:val="14"/>
                <w:szCs w:val="14"/>
              </w:rPr>
            </w:pPr>
          </w:p>
        </w:tc>
        <w:tc>
          <w:tcPr>
            <w:tcW w:w="176" w:type="pct"/>
            <w:noWrap/>
            <w:hideMark/>
            <w:tcPrChange w:id="309" w:author="Sheng-Feng Hsieh" w:date="2024-04-07T16:11:00Z">
              <w:tcPr>
                <w:tcW w:w="1047" w:type="pct"/>
                <w:noWrap/>
                <w:hideMark/>
              </w:tcPr>
            </w:tcPrChange>
          </w:tcPr>
          <w:p w14:paraId="3EDBCCD8" w14:textId="77777777" w:rsidR="00382ECD" w:rsidRPr="00F05229" w:rsidRDefault="00382ECD" w:rsidP="00382ECD">
            <w:pPr>
              <w:rPr>
                <w:rFonts w:ascii="Times New Roman" w:hAnsi="Times New Roman" w:cs="Times New Roman"/>
                <w:sz w:val="14"/>
                <w:szCs w:val="14"/>
              </w:rPr>
            </w:pPr>
          </w:p>
        </w:tc>
      </w:tr>
      <w:tr w:rsidR="000A6D29" w:rsidRPr="008B220A" w14:paraId="2549B390" w14:textId="77777777" w:rsidTr="000A6D29">
        <w:trPr>
          <w:trHeight w:val="360"/>
          <w:trPrChange w:id="310" w:author="Sheng-Feng Hsieh" w:date="2024-04-07T16:11:00Z">
            <w:trPr>
              <w:trHeight w:val="360"/>
            </w:trPr>
          </w:trPrChange>
        </w:trPr>
        <w:tc>
          <w:tcPr>
            <w:tcW w:w="362" w:type="pct"/>
            <w:noWrap/>
            <w:hideMark/>
            <w:tcPrChange w:id="311" w:author="Sheng-Feng Hsieh" w:date="2024-04-07T16:11:00Z">
              <w:tcPr>
                <w:tcW w:w="299" w:type="pct"/>
                <w:noWrap/>
                <w:hideMark/>
              </w:tcPr>
            </w:tcPrChange>
          </w:tcPr>
          <w:p w14:paraId="03F138CA" w14:textId="25D193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(6) </w:t>
            </w:r>
            <w:r w:rsidRPr="00F05229">
              <w:rPr>
                <w:rFonts w:ascii="Times New Roman" w:hAnsi="Times New Roman" w:cs="Times New Roman"/>
                <w:sz w:val="14"/>
                <w:szCs w:val="14"/>
              </w:rPr>
              <w:t>OCF</w:t>
            </w:r>
          </w:p>
        </w:tc>
        <w:tc>
          <w:tcPr>
            <w:tcW w:w="252" w:type="pct"/>
            <w:noWrap/>
            <w:hideMark/>
            <w:tcPrChange w:id="312" w:author="Sheng-Feng Hsieh" w:date="2024-04-07T16:11:00Z">
              <w:tcPr>
                <w:tcW w:w="208" w:type="pct"/>
                <w:noWrap/>
                <w:hideMark/>
              </w:tcPr>
            </w:tcPrChange>
          </w:tcPr>
          <w:p w14:paraId="581C5C65" w14:textId="0AD3A4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-0.031</w:t>
            </w:r>
          </w:p>
        </w:tc>
        <w:tc>
          <w:tcPr>
            <w:tcW w:w="264" w:type="pct"/>
            <w:noWrap/>
            <w:hideMark/>
            <w:tcPrChange w:id="313" w:author="Sheng-Feng Hsieh" w:date="2024-04-07T16:11:00Z">
              <w:tcPr>
                <w:tcW w:w="218" w:type="pct"/>
                <w:noWrap/>
                <w:hideMark/>
              </w:tcPr>
            </w:tcPrChange>
          </w:tcPr>
          <w:p w14:paraId="531185AD" w14:textId="140E7CE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-0.393</w:t>
            </w:r>
            <w:del w:id="314" w:author="Sheng-Feng Hsieh" w:date="2024-04-07T16:08:00Z">
              <w:r w:rsidRPr="00F05229" w:rsidDel="000A6D29">
                <w:rPr>
                  <w:rFonts w:ascii="Times New Roman" w:hAnsi="Times New Roman" w:cs="Times New Roman"/>
                  <w:sz w:val="14"/>
                  <w:szCs w:val="14"/>
                </w:rPr>
                <w:delText>* * *</w:delText>
              </w:r>
            </w:del>
            <w:ins w:id="315" w:author="Sheng-Feng Hsieh" w:date="2024-04-07T16:08:00Z">
              <w:r w:rsidR="000A6D29">
                <w:rPr>
                  <w:rFonts w:ascii="Times New Roman" w:hAnsi="Times New Roman" w:cs="Times New Roman"/>
                  <w:sz w:val="14"/>
                  <w:szCs w:val="14"/>
                </w:rPr>
                <w:t>***</w:t>
              </w:r>
            </w:ins>
          </w:p>
        </w:tc>
        <w:tc>
          <w:tcPr>
            <w:tcW w:w="263" w:type="pct"/>
            <w:noWrap/>
            <w:hideMark/>
            <w:tcPrChange w:id="316" w:author="Sheng-Feng Hsieh" w:date="2024-04-07T16:11:00Z">
              <w:tcPr>
                <w:tcW w:w="217" w:type="pct"/>
                <w:noWrap/>
                <w:hideMark/>
              </w:tcPr>
            </w:tcPrChange>
          </w:tcPr>
          <w:p w14:paraId="624228C5" w14:textId="7A628B4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4" w:type="pct"/>
            <w:noWrap/>
            <w:hideMark/>
            <w:tcPrChange w:id="317" w:author="Sheng-Feng Hsieh" w:date="2024-04-07T16:11:00Z">
              <w:tcPr>
                <w:tcW w:w="218" w:type="pct"/>
                <w:noWrap/>
                <w:hideMark/>
              </w:tcPr>
            </w:tcPrChange>
          </w:tcPr>
          <w:p w14:paraId="1F22EF20" w14:textId="3519F98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-0.258</w:t>
            </w:r>
            <w:del w:id="318" w:author="Sheng-Feng Hsieh" w:date="2024-04-07T16:08:00Z">
              <w:r w:rsidRPr="00F05229" w:rsidDel="000A6D29">
                <w:rPr>
                  <w:rFonts w:ascii="Times New Roman" w:hAnsi="Times New Roman" w:cs="Times New Roman"/>
                  <w:sz w:val="14"/>
                  <w:szCs w:val="14"/>
                </w:rPr>
                <w:delText>* * *</w:delText>
              </w:r>
            </w:del>
            <w:ins w:id="319" w:author="Sheng-Feng Hsieh" w:date="2024-04-07T16:08:00Z">
              <w:r w:rsidR="000A6D29">
                <w:rPr>
                  <w:rFonts w:ascii="Times New Roman" w:hAnsi="Times New Roman" w:cs="Times New Roman"/>
                  <w:sz w:val="14"/>
                  <w:szCs w:val="14"/>
                </w:rPr>
                <w:t>***</w:t>
              </w:r>
            </w:ins>
          </w:p>
        </w:tc>
        <w:tc>
          <w:tcPr>
            <w:tcW w:w="263" w:type="pct"/>
            <w:noWrap/>
            <w:hideMark/>
            <w:tcPrChange w:id="320" w:author="Sheng-Feng Hsieh" w:date="2024-04-07T16:11:00Z">
              <w:tcPr>
                <w:tcW w:w="217" w:type="pct"/>
                <w:noWrap/>
                <w:hideMark/>
              </w:tcPr>
            </w:tcPrChange>
          </w:tcPr>
          <w:p w14:paraId="1A3C6523" w14:textId="710E1DD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-0.113</w:t>
            </w:r>
            <w:del w:id="321" w:author="Sheng-Feng Hsieh" w:date="2024-04-07T16:08:00Z">
              <w:r w:rsidRPr="00F05229" w:rsidDel="000A6D29">
                <w:rPr>
                  <w:rFonts w:ascii="Times New Roman" w:hAnsi="Times New Roman" w:cs="Times New Roman"/>
                  <w:sz w:val="14"/>
                  <w:szCs w:val="14"/>
                </w:rPr>
                <w:delText>* * *</w:delText>
              </w:r>
            </w:del>
            <w:ins w:id="322" w:author="Sheng-Feng Hsieh" w:date="2024-04-07T16:08:00Z">
              <w:r w:rsidR="000A6D29">
                <w:rPr>
                  <w:rFonts w:ascii="Times New Roman" w:hAnsi="Times New Roman" w:cs="Times New Roman"/>
                  <w:sz w:val="14"/>
                  <w:szCs w:val="14"/>
                </w:rPr>
                <w:t>***</w:t>
              </w:r>
            </w:ins>
          </w:p>
        </w:tc>
        <w:tc>
          <w:tcPr>
            <w:tcW w:w="264" w:type="pct"/>
            <w:noWrap/>
            <w:hideMark/>
            <w:tcPrChange w:id="323" w:author="Sheng-Feng Hsieh" w:date="2024-04-07T16:11:00Z">
              <w:tcPr>
                <w:tcW w:w="218" w:type="pct"/>
                <w:noWrap/>
                <w:hideMark/>
              </w:tcPr>
            </w:tcPrChange>
          </w:tcPr>
          <w:p w14:paraId="1A00A045" w14:textId="6F0B0ED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Change w:id="324" w:author="Sheng-Feng Hsieh" w:date="2024-04-07T16:11:00Z">
              <w:tcPr>
                <w:tcW w:w="217" w:type="pct"/>
                <w:noWrap/>
                <w:hideMark/>
              </w:tcPr>
            </w:tcPrChange>
          </w:tcPr>
          <w:p w14:paraId="25114585" w14:textId="77777777" w:rsidR="00382ECD" w:rsidRPr="00F05229" w:rsidRDefault="00382ECD" w:rsidP="00382ECD">
            <w:pPr>
              <w:rPr>
                <w:rFonts w:ascii="Times New Roman" w:hAnsi="Times New Roman" w:cs="Times New Roman"/>
                <w:sz w:val="14"/>
                <w:szCs w:val="14"/>
              </w:rPr>
            </w:pPr>
          </w:p>
        </w:tc>
        <w:tc>
          <w:tcPr>
            <w:tcW w:w="263" w:type="pct"/>
            <w:noWrap/>
            <w:hideMark/>
            <w:tcPrChange w:id="325" w:author="Sheng-Feng Hsieh" w:date="2024-04-07T16:11:00Z">
              <w:tcPr>
                <w:tcW w:w="217" w:type="pct"/>
                <w:noWrap/>
                <w:hideMark/>
              </w:tcPr>
            </w:tcPrChange>
          </w:tcPr>
          <w:p w14:paraId="22A4B99D" w14:textId="77777777" w:rsidR="00382ECD" w:rsidRPr="00F05229" w:rsidRDefault="00382ECD" w:rsidP="00382ECD">
            <w:pPr>
              <w:rPr>
                <w:rFonts w:ascii="Times New Roman" w:hAnsi="Times New Roman" w:cs="Times New Roman"/>
                <w:sz w:val="14"/>
                <w:szCs w:val="14"/>
              </w:rPr>
            </w:pPr>
          </w:p>
        </w:tc>
        <w:tc>
          <w:tcPr>
            <w:tcW w:w="264" w:type="pct"/>
            <w:noWrap/>
            <w:hideMark/>
            <w:tcPrChange w:id="326" w:author="Sheng-Feng Hsieh" w:date="2024-04-07T16:11:00Z">
              <w:tcPr>
                <w:tcW w:w="218" w:type="pct"/>
                <w:noWrap/>
                <w:hideMark/>
              </w:tcPr>
            </w:tcPrChange>
          </w:tcPr>
          <w:p w14:paraId="24717BA7" w14:textId="77777777" w:rsidR="00382ECD" w:rsidRPr="00F05229" w:rsidRDefault="00382ECD" w:rsidP="00382ECD">
            <w:pPr>
              <w:rPr>
                <w:rFonts w:ascii="Times New Roman" w:hAnsi="Times New Roman" w:cs="Times New Roman"/>
                <w:sz w:val="14"/>
                <w:szCs w:val="14"/>
              </w:rPr>
            </w:pPr>
          </w:p>
        </w:tc>
        <w:tc>
          <w:tcPr>
            <w:tcW w:w="264" w:type="pct"/>
            <w:noWrap/>
            <w:hideMark/>
            <w:tcPrChange w:id="327" w:author="Sheng-Feng Hsieh" w:date="2024-04-07T16:11:00Z">
              <w:tcPr>
                <w:tcW w:w="218" w:type="pct"/>
                <w:noWrap/>
                <w:hideMark/>
              </w:tcPr>
            </w:tcPrChange>
          </w:tcPr>
          <w:p w14:paraId="30A17150" w14:textId="77777777" w:rsidR="00382ECD" w:rsidRPr="00F05229" w:rsidRDefault="00382ECD" w:rsidP="00382ECD">
            <w:pPr>
              <w:rPr>
                <w:rFonts w:ascii="Times New Roman" w:hAnsi="Times New Roman" w:cs="Times New Roman"/>
                <w:sz w:val="14"/>
                <w:szCs w:val="14"/>
              </w:rPr>
            </w:pPr>
          </w:p>
        </w:tc>
        <w:tc>
          <w:tcPr>
            <w:tcW w:w="262" w:type="pct"/>
            <w:noWrap/>
            <w:hideMark/>
            <w:tcPrChange w:id="328" w:author="Sheng-Feng Hsieh" w:date="2024-04-07T16:11:00Z">
              <w:tcPr>
                <w:tcW w:w="217" w:type="pct"/>
                <w:noWrap/>
                <w:hideMark/>
              </w:tcPr>
            </w:tcPrChange>
          </w:tcPr>
          <w:p w14:paraId="3C84D404" w14:textId="77777777" w:rsidR="00382ECD" w:rsidRPr="00F05229" w:rsidRDefault="00382ECD" w:rsidP="00382ECD">
            <w:pPr>
              <w:rPr>
                <w:rFonts w:ascii="Times New Roman" w:hAnsi="Times New Roman" w:cs="Times New Roman"/>
                <w:sz w:val="14"/>
                <w:szCs w:val="14"/>
              </w:rPr>
            </w:pPr>
          </w:p>
        </w:tc>
        <w:tc>
          <w:tcPr>
            <w:tcW w:w="264" w:type="pct"/>
            <w:noWrap/>
            <w:hideMark/>
            <w:tcPrChange w:id="329" w:author="Sheng-Feng Hsieh" w:date="2024-04-07T16:11:00Z">
              <w:tcPr>
                <w:tcW w:w="218" w:type="pct"/>
                <w:noWrap/>
                <w:hideMark/>
              </w:tcPr>
            </w:tcPrChange>
          </w:tcPr>
          <w:p w14:paraId="4EC68202" w14:textId="77777777" w:rsidR="00382ECD" w:rsidRPr="00F05229" w:rsidRDefault="00382ECD" w:rsidP="00382ECD">
            <w:pPr>
              <w:rPr>
                <w:rFonts w:ascii="Times New Roman" w:hAnsi="Times New Roman" w:cs="Times New Roman"/>
                <w:sz w:val="14"/>
                <w:szCs w:val="14"/>
              </w:rPr>
            </w:pPr>
          </w:p>
        </w:tc>
        <w:tc>
          <w:tcPr>
            <w:tcW w:w="264" w:type="pct"/>
            <w:noWrap/>
            <w:hideMark/>
            <w:tcPrChange w:id="330" w:author="Sheng-Feng Hsieh" w:date="2024-04-07T16:11:00Z">
              <w:tcPr>
                <w:tcW w:w="218" w:type="pct"/>
                <w:noWrap/>
                <w:hideMark/>
              </w:tcPr>
            </w:tcPrChange>
          </w:tcPr>
          <w:p w14:paraId="3076576D" w14:textId="77777777" w:rsidR="00382ECD" w:rsidRPr="00F05229" w:rsidRDefault="00382ECD" w:rsidP="00382ECD">
            <w:pPr>
              <w:rPr>
                <w:rFonts w:ascii="Times New Roman" w:hAnsi="Times New Roman" w:cs="Times New Roman"/>
                <w:sz w:val="14"/>
                <w:szCs w:val="14"/>
              </w:rPr>
            </w:pPr>
          </w:p>
        </w:tc>
        <w:tc>
          <w:tcPr>
            <w:tcW w:w="262" w:type="pct"/>
            <w:noWrap/>
            <w:hideMark/>
            <w:tcPrChange w:id="331" w:author="Sheng-Feng Hsieh" w:date="2024-04-07T16:11:00Z">
              <w:tcPr>
                <w:tcW w:w="217" w:type="pct"/>
                <w:noWrap/>
                <w:hideMark/>
              </w:tcPr>
            </w:tcPrChange>
          </w:tcPr>
          <w:p w14:paraId="4704BC20" w14:textId="77777777" w:rsidR="00382ECD" w:rsidRPr="00F05229" w:rsidRDefault="00382ECD" w:rsidP="00382ECD">
            <w:pPr>
              <w:rPr>
                <w:rFonts w:ascii="Times New Roman" w:hAnsi="Times New Roman" w:cs="Times New Roman"/>
                <w:sz w:val="14"/>
                <w:szCs w:val="14"/>
              </w:rPr>
            </w:pPr>
          </w:p>
        </w:tc>
        <w:tc>
          <w:tcPr>
            <w:tcW w:w="262" w:type="pct"/>
            <w:noWrap/>
            <w:hideMark/>
            <w:tcPrChange w:id="332" w:author="Sheng-Feng Hsieh" w:date="2024-04-07T16:11:00Z">
              <w:tcPr>
                <w:tcW w:w="217" w:type="pct"/>
                <w:noWrap/>
                <w:hideMark/>
              </w:tcPr>
            </w:tcPrChange>
          </w:tcPr>
          <w:p w14:paraId="1BB1F510" w14:textId="77777777" w:rsidR="00382ECD" w:rsidRPr="00F05229" w:rsidRDefault="00382ECD" w:rsidP="00382ECD">
            <w:pPr>
              <w:rPr>
                <w:rFonts w:ascii="Times New Roman" w:hAnsi="Times New Roman" w:cs="Times New Roman"/>
                <w:sz w:val="14"/>
                <w:szCs w:val="14"/>
              </w:rPr>
            </w:pPr>
          </w:p>
        </w:tc>
        <w:tc>
          <w:tcPr>
            <w:tcW w:w="264" w:type="pct"/>
            <w:noWrap/>
            <w:hideMark/>
            <w:tcPrChange w:id="333" w:author="Sheng-Feng Hsieh" w:date="2024-04-07T16:11:00Z">
              <w:tcPr>
                <w:tcW w:w="218" w:type="pct"/>
                <w:noWrap/>
                <w:hideMark/>
              </w:tcPr>
            </w:tcPrChange>
          </w:tcPr>
          <w:p w14:paraId="15132DB3" w14:textId="77777777" w:rsidR="00382ECD" w:rsidRPr="00F05229" w:rsidRDefault="00382ECD" w:rsidP="00382ECD">
            <w:pPr>
              <w:rPr>
                <w:rFonts w:ascii="Times New Roman" w:hAnsi="Times New Roman" w:cs="Times New Roman"/>
                <w:sz w:val="14"/>
                <w:szCs w:val="14"/>
              </w:rPr>
            </w:pPr>
          </w:p>
        </w:tc>
        <w:tc>
          <w:tcPr>
            <w:tcW w:w="262" w:type="pct"/>
            <w:noWrap/>
            <w:hideMark/>
            <w:tcPrChange w:id="334" w:author="Sheng-Feng Hsieh" w:date="2024-04-07T16:11:00Z">
              <w:tcPr>
                <w:tcW w:w="181" w:type="pct"/>
                <w:noWrap/>
                <w:hideMark/>
              </w:tcPr>
            </w:tcPrChange>
          </w:tcPr>
          <w:p w14:paraId="1BCCD910" w14:textId="77777777" w:rsidR="00382ECD" w:rsidRPr="00F05229" w:rsidRDefault="00382ECD" w:rsidP="00382ECD">
            <w:pPr>
              <w:rPr>
                <w:rFonts w:ascii="Times New Roman" w:hAnsi="Times New Roman" w:cs="Times New Roman"/>
                <w:sz w:val="14"/>
                <w:szCs w:val="14"/>
              </w:rPr>
            </w:pPr>
          </w:p>
        </w:tc>
        <w:tc>
          <w:tcPr>
            <w:tcW w:w="176" w:type="pct"/>
            <w:noWrap/>
            <w:hideMark/>
            <w:tcPrChange w:id="335" w:author="Sheng-Feng Hsieh" w:date="2024-04-07T16:11:00Z">
              <w:tcPr>
                <w:tcW w:w="1047" w:type="pct"/>
                <w:noWrap/>
                <w:hideMark/>
              </w:tcPr>
            </w:tcPrChange>
          </w:tcPr>
          <w:p w14:paraId="1CAFF4A9" w14:textId="77777777" w:rsidR="00382ECD" w:rsidRPr="00F05229" w:rsidRDefault="00382ECD" w:rsidP="00382ECD">
            <w:pPr>
              <w:rPr>
                <w:rFonts w:ascii="Times New Roman" w:hAnsi="Times New Roman" w:cs="Times New Roman"/>
                <w:sz w:val="14"/>
                <w:szCs w:val="14"/>
              </w:rPr>
            </w:pPr>
          </w:p>
        </w:tc>
      </w:tr>
      <w:tr w:rsidR="000A6D29" w:rsidRPr="008B220A" w14:paraId="5C85D39C" w14:textId="77777777" w:rsidTr="000A6D29">
        <w:trPr>
          <w:trHeight w:val="360"/>
          <w:trPrChange w:id="336" w:author="Sheng-Feng Hsieh" w:date="2024-04-07T16:11:00Z">
            <w:trPr>
              <w:trHeight w:val="360"/>
            </w:trPr>
          </w:trPrChange>
        </w:trPr>
        <w:tc>
          <w:tcPr>
            <w:tcW w:w="362" w:type="pct"/>
            <w:noWrap/>
            <w:hideMark/>
            <w:tcPrChange w:id="337" w:author="Sheng-Feng Hsieh" w:date="2024-04-07T16:11:00Z">
              <w:tcPr>
                <w:tcW w:w="299" w:type="pct"/>
                <w:noWrap/>
                <w:hideMark/>
              </w:tcPr>
            </w:tcPrChange>
          </w:tcPr>
          <w:p w14:paraId="177A6FAF" w14:textId="3B2E5CF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(7) </w:t>
            </w:r>
            <w:r w:rsidRPr="00F05229">
              <w:rPr>
                <w:rFonts w:ascii="Times New Roman" w:hAnsi="Times New Roman" w:cs="Times New Roman"/>
                <w:sz w:val="14"/>
                <w:szCs w:val="14"/>
              </w:rPr>
              <w:t>MTB</w:t>
            </w:r>
          </w:p>
        </w:tc>
        <w:tc>
          <w:tcPr>
            <w:tcW w:w="252" w:type="pct"/>
            <w:noWrap/>
            <w:hideMark/>
            <w:tcPrChange w:id="338" w:author="Sheng-Feng Hsieh" w:date="2024-04-07T16:11:00Z">
              <w:tcPr>
                <w:tcW w:w="208" w:type="pct"/>
                <w:noWrap/>
                <w:hideMark/>
              </w:tcPr>
            </w:tcPrChange>
          </w:tcPr>
          <w:p w14:paraId="4F1B5448" w14:textId="366F19E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0.143</w:t>
            </w:r>
            <w:del w:id="339" w:author="Sheng-Feng Hsieh" w:date="2024-04-07T16:08:00Z">
              <w:r w:rsidRPr="00F05229" w:rsidDel="000A6D29">
                <w:rPr>
                  <w:rFonts w:ascii="Times New Roman" w:hAnsi="Times New Roman" w:cs="Times New Roman"/>
                  <w:sz w:val="14"/>
                  <w:szCs w:val="14"/>
                </w:rPr>
                <w:delText>* * *</w:delText>
              </w:r>
            </w:del>
            <w:ins w:id="340" w:author="Sheng-Feng Hsieh" w:date="2024-04-07T16:08:00Z">
              <w:r w:rsidR="000A6D29">
                <w:rPr>
                  <w:rFonts w:ascii="Times New Roman" w:hAnsi="Times New Roman" w:cs="Times New Roman"/>
                  <w:sz w:val="14"/>
                  <w:szCs w:val="14"/>
                </w:rPr>
                <w:t>***</w:t>
              </w:r>
            </w:ins>
          </w:p>
        </w:tc>
        <w:tc>
          <w:tcPr>
            <w:tcW w:w="264" w:type="pct"/>
            <w:noWrap/>
            <w:hideMark/>
            <w:tcPrChange w:id="341" w:author="Sheng-Feng Hsieh" w:date="2024-04-07T16:11:00Z">
              <w:tcPr>
                <w:tcW w:w="218" w:type="pct"/>
                <w:noWrap/>
                <w:hideMark/>
              </w:tcPr>
            </w:tcPrChange>
          </w:tcPr>
          <w:p w14:paraId="667D2179" w14:textId="2B48D6A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-0.229</w:t>
            </w:r>
            <w:del w:id="342" w:author="Sheng-Feng Hsieh" w:date="2024-04-07T16:08:00Z">
              <w:r w:rsidRPr="00F05229" w:rsidDel="000A6D29">
                <w:rPr>
                  <w:rFonts w:ascii="Times New Roman" w:hAnsi="Times New Roman" w:cs="Times New Roman"/>
                  <w:sz w:val="14"/>
                  <w:szCs w:val="14"/>
                </w:rPr>
                <w:delText>* * *</w:delText>
              </w:r>
            </w:del>
            <w:ins w:id="343" w:author="Sheng-Feng Hsieh" w:date="2024-04-07T16:08:00Z">
              <w:r w:rsidR="000A6D29">
                <w:rPr>
                  <w:rFonts w:ascii="Times New Roman" w:hAnsi="Times New Roman" w:cs="Times New Roman"/>
                  <w:sz w:val="14"/>
                  <w:szCs w:val="14"/>
                </w:rPr>
                <w:t>***</w:t>
              </w:r>
            </w:ins>
          </w:p>
        </w:tc>
        <w:tc>
          <w:tcPr>
            <w:tcW w:w="263" w:type="pct"/>
            <w:noWrap/>
            <w:hideMark/>
            <w:tcPrChange w:id="344" w:author="Sheng-Feng Hsieh" w:date="2024-04-07T16:11:00Z">
              <w:tcPr>
                <w:tcW w:w="217" w:type="pct"/>
                <w:noWrap/>
                <w:hideMark/>
              </w:tcPr>
            </w:tcPrChange>
          </w:tcPr>
          <w:p w14:paraId="697A1E8F" w14:textId="2E02A5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-0.061</w:t>
            </w:r>
          </w:p>
        </w:tc>
        <w:tc>
          <w:tcPr>
            <w:tcW w:w="264" w:type="pct"/>
            <w:noWrap/>
            <w:hideMark/>
            <w:tcPrChange w:id="345" w:author="Sheng-Feng Hsieh" w:date="2024-04-07T16:11:00Z">
              <w:tcPr>
                <w:tcW w:w="218" w:type="pct"/>
                <w:noWrap/>
                <w:hideMark/>
              </w:tcPr>
            </w:tcPrChange>
          </w:tcPr>
          <w:p w14:paraId="0CF33A9B" w14:textId="0667889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-0.172</w:t>
            </w:r>
            <w:del w:id="346" w:author="Sheng-Feng Hsieh" w:date="2024-04-07T16:08:00Z">
              <w:r w:rsidRPr="00F05229" w:rsidDel="000A6D29">
                <w:rPr>
                  <w:rFonts w:ascii="Times New Roman" w:hAnsi="Times New Roman" w:cs="Times New Roman"/>
                  <w:sz w:val="14"/>
                  <w:szCs w:val="14"/>
                </w:rPr>
                <w:delText>* * *</w:delText>
              </w:r>
            </w:del>
            <w:ins w:id="347" w:author="Sheng-Feng Hsieh" w:date="2024-04-07T16:08:00Z">
              <w:r w:rsidR="000A6D29">
                <w:rPr>
                  <w:rFonts w:ascii="Times New Roman" w:hAnsi="Times New Roman" w:cs="Times New Roman"/>
                  <w:sz w:val="14"/>
                  <w:szCs w:val="14"/>
                </w:rPr>
                <w:t>***</w:t>
              </w:r>
            </w:ins>
          </w:p>
        </w:tc>
        <w:tc>
          <w:tcPr>
            <w:tcW w:w="263" w:type="pct"/>
            <w:noWrap/>
            <w:hideMark/>
            <w:tcPrChange w:id="348" w:author="Sheng-Feng Hsieh" w:date="2024-04-07T16:11:00Z">
              <w:tcPr>
                <w:tcW w:w="217" w:type="pct"/>
                <w:noWrap/>
                <w:hideMark/>
              </w:tcPr>
            </w:tcPrChange>
          </w:tcPr>
          <w:p w14:paraId="6A1BF9F0" w14:textId="769686C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4" w:type="pct"/>
            <w:noWrap/>
            <w:hideMark/>
            <w:tcPrChange w:id="349" w:author="Sheng-Feng Hsieh" w:date="2024-04-07T16:11:00Z">
              <w:tcPr>
                <w:tcW w:w="218" w:type="pct"/>
                <w:noWrap/>
                <w:hideMark/>
              </w:tcPr>
            </w:tcPrChange>
          </w:tcPr>
          <w:p w14:paraId="4E505DC7" w14:textId="04C6129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0.352</w:t>
            </w:r>
            <w:del w:id="350" w:author="Sheng-Feng Hsieh" w:date="2024-04-07T16:08:00Z">
              <w:r w:rsidRPr="00F05229" w:rsidDel="000A6D29">
                <w:rPr>
                  <w:rFonts w:ascii="Times New Roman" w:hAnsi="Times New Roman" w:cs="Times New Roman"/>
                  <w:sz w:val="14"/>
                  <w:szCs w:val="14"/>
                </w:rPr>
                <w:delText>* * *</w:delText>
              </w:r>
            </w:del>
            <w:ins w:id="351" w:author="Sheng-Feng Hsieh" w:date="2024-04-07T16:08:00Z">
              <w:r w:rsidR="000A6D29">
                <w:rPr>
                  <w:rFonts w:ascii="Times New Roman" w:hAnsi="Times New Roman" w:cs="Times New Roman"/>
                  <w:sz w:val="14"/>
                  <w:szCs w:val="14"/>
                </w:rPr>
                <w:t>***</w:t>
              </w:r>
            </w:ins>
          </w:p>
        </w:tc>
        <w:tc>
          <w:tcPr>
            <w:tcW w:w="263" w:type="pct"/>
            <w:noWrap/>
            <w:hideMark/>
            <w:tcPrChange w:id="352" w:author="Sheng-Feng Hsieh" w:date="2024-04-07T16:11:00Z">
              <w:tcPr>
                <w:tcW w:w="217" w:type="pct"/>
                <w:noWrap/>
                <w:hideMark/>
              </w:tcPr>
            </w:tcPrChange>
          </w:tcPr>
          <w:p w14:paraId="7C2A8337" w14:textId="725B31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Change w:id="353" w:author="Sheng-Feng Hsieh" w:date="2024-04-07T16:11:00Z">
              <w:tcPr>
                <w:tcW w:w="217" w:type="pct"/>
                <w:noWrap/>
                <w:hideMark/>
              </w:tcPr>
            </w:tcPrChange>
          </w:tcPr>
          <w:p w14:paraId="05F8D2B7" w14:textId="77777777" w:rsidR="00382ECD" w:rsidRPr="00F05229" w:rsidRDefault="00382ECD" w:rsidP="00382ECD">
            <w:pPr>
              <w:rPr>
                <w:rFonts w:ascii="Times New Roman" w:hAnsi="Times New Roman" w:cs="Times New Roman"/>
                <w:sz w:val="14"/>
                <w:szCs w:val="14"/>
              </w:rPr>
            </w:pPr>
          </w:p>
        </w:tc>
        <w:tc>
          <w:tcPr>
            <w:tcW w:w="264" w:type="pct"/>
            <w:noWrap/>
            <w:hideMark/>
            <w:tcPrChange w:id="354" w:author="Sheng-Feng Hsieh" w:date="2024-04-07T16:11:00Z">
              <w:tcPr>
                <w:tcW w:w="218" w:type="pct"/>
                <w:noWrap/>
                <w:hideMark/>
              </w:tcPr>
            </w:tcPrChange>
          </w:tcPr>
          <w:p w14:paraId="35B8622A" w14:textId="77777777" w:rsidR="00382ECD" w:rsidRPr="00F05229" w:rsidRDefault="00382ECD" w:rsidP="00382ECD">
            <w:pPr>
              <w:rPr>
                <w:rFonts w:ascii="Times New Roman" w:hAnsi="Times New Roman" w:cs="Times New Roman"/>
                <w:sz w:val="14"/>
                <w:szCs w:val="14"/>
              </w:rPr>
            </w:pPr>
          </w:p>
        </w:tc>
        <w:tc>
          <w:tcPr>
            <w:tcW w:w="264" w:type="pct"/>
            <w:noWrap/>
            <w:hideMark/>
            <w:tcPrChange w:id="355" w:author="Sheng-Feng Hsieh" w:date="2024-04-07T16:11:00Z">
              <w:tcPr>
                <w:tcW w:w="218" w:type="pct"/>
                <w:noWrap/>
                <w:hideMark/>
              </w:tcPr>
            </w:tcPrChange>
          </w:tcPr>
          <w:p w14:paraId="7D9ABB1F" w14:textId="77777777" w:rsidR="00382ECD" w:rsidRPr="00F05229" w:rsidRDefault="00382ECD" w:rsidP="00382ECD">
            <w:pPr>
              <w:rPr>
                <w:rFonts w:ascii="Times New Roman" w:hAnsi="Times New Roman" w:cs="Times New Roman"/>
                <w:sz w:val="14"/>
                <w:szCs w:val="14"/>
              </w:rPr>
            </w:pPr>
          </w:p>
        </w:tc>
        <w:tc>
          <w:tcPr>
            <w:tcW w:w="262" w:type="pct"/>
            <w:noWrap/>
            <w:hideMark/>
            <w:tcPrChange w:id="356" w:author="Sheng-Feng Hsieh" w:date="2024-04-07T16:11:00Z">
              <w:tcPr>
                <w:tcW w:w="217" w:type="pct"/>
                <w:noWrap/>
                <w:hideMark/>
              </w:tcPr>
            </w:tcPrChange>
          </w:tcPr>
          <w:p w14:paraId="34099A9C" w14:textId="77777777" w:rsidR="00382ECD" w:rsidRPr="00F05229" w:rsidRDefault="00382ECD" w:rsidP="00382ECD">
            <w:pPr>
              <w:rPr>
                <w:rFonts w:ascii="Times New Roman" w:hAnsi="Times New Roman" w:cs="Times New Roman"/>
                <w:sz w:val="14"/>
                <w:szCs w:val="14"/>
              </w:rPr>
            </w:pPr>
          </w:p>
        </w:tc>
        <w:tc>
          <w:tcPr>
            <w:tcW w:w="264" w:type="pct"/>
            <w:noWrap/>
            <w:hideMark/>
            <w:tcPrChange w:id="357" w:author="Sheng-Feng Hsieh" w:date="2024-04-07T16:11:00Z">
              <w:tcPr>
                <w:tcW w:w="218" w:type="pct"/>
                <w:noWrap/>
                <w:hideMark/>
              </w:tcPr>
            </w:tcPrChange>
          </w:tcPr>
          <w:p w14:paraId="6F7D205F" w14:textId="77777777" w:rsidR="00382ECD" w:rsidRPr="00F05229" w:rsidRDefault="00382ECD" w:rsidP="00382ECD">
            <w:pPr>
              <w:rPr>
                <w:rFonts w:ascii="Times New Roman" w:hAnsi="Times New Roman" w:cs="Times New Roman"/>
                <w:sz w:val="14"/>
                <w:szCs w:val="14"/>
              </w:rPr>
            </w:pPr>
          </w:p>
        </w:tc>
        <w:tc>
          <w:tcPr>
            <w:tcW w:w="264" w:type="pct"/>
            <w:noWrap/>
            <w:hideMark/>
            <w:tcPrChange w:id="358" w:author="Sheng-Feng Hsieh" w:date="2024-04-07T16:11:00Z">
              <w:tcPr>
                <w:tcW w:w="218" w:type="pct"/>
                <w:noWrap/>
                <w:hideMark/>
              </w:tcPr>
            </w:tcPrChange>
          </w:tcPr>
          <w:p w14:paraId="2E4FC437" w14:textId="77777777" w:rsidR="00382ECD" w:rsidRPr="00F05229" w:rsidRDefault="00382ECD" w:rsidP="00382ECD">
            <w:pPr>
              <w:rPr>
                <w:rFonts w:ascii="Times New Roman" w:hAnsi="Times New Roman" w:cs="Times New Roman"/>
                <w:sz w:val="14"/>
                <w:szCs w:val="14"/>
              </w:rPr>
            </w:pPr>
          </w:p>
        </w:tc>
        <w:tc>
          <w:tcPr>
            <w:tcW w:w="262" w:type="pct"/>
            <w:noWrap/>
            <w:hideMark/>
            <w:tcPrChange w:id="359" w:author="Sheng-Feng Hsieh" w:date="2024-04-07T16:11:00Z">
              <w:tcPr>
                <w:tcW w:w="217" w:type="pct"/>
                <w:noWrap/>
                <w:hideMark/>
              </w:tcPr>
            </w:tcPrChange>
          </w:tcPr>
          <w:p w14:paraId="45273471" w14:textId="77777777" w:rsidR="00382ECD" w:rsidRPr="00F05229" w:rsidRDefault="00382ECD" w:rsidP="00382ECD">
            <w:pPr>
              <w:rPr>
                <w:rFonts w:ascii="Times New Roman" w:hAnsi="Times New Roman" w:cs="Times New Roman"/>
                <w:sz w:val="14"/>
                <w:szCs w:val="14"/>
              </w:rPr>
            </w:pPr>
          </w:p>
        </w:tc>
        <w:tc>
          <w:tcPr>
            <w:tcW w:w="262" w:type="pct"/>
            <w:noWrap/>
            <w:hideMark/>
            <w:tcPrChange w:id="360" w:author="Sheng-Feng Hsieh" w:date="2024-04-07T16:11:00Z">
              <w:tcPr>
                <w:tcW w:w="217" w:type="pct"/>
                <w:noWrap/>
                <w:hideMark/>
              </w:tcPr>
            </w:tcPrChange>
          </w:tcPr>
          <w:p w14:paraId="0C13B150" w14:textId="77777777" w:rsidR="00382ECD" w:rsidRPr="00F05229" w:rsidRDefault="00382ECD" w:rsidP="00382ECD">
            <w:pPr>
              <w:rPr>
                <w:rFonts w:ascii="Times New Roman" w:hAnsi="Times New Roman" w:cs="Times New Roman"/>
                <w:sz w:val="14"/>
                <w:szCs w:val="14"/>
              </w:rPr>
            </w:pPr>
          </w:p>
        </w:tc>
        <w:tc>
          <w:tcPr>
            <w:tcW w:w="264" w:type="pct"/>
            <w:noWrap/>
            <w:hideMark/>
            <w:tcPrChange w:id="361" w:author="Sheng-Feng Hsieh" w:date="2024-04-07T16:11:00Z">
              <w:tcPr>
                <w:tcW w:w="218" w:type="pct"/>
                <w:noWrap/>
                <w:hideMark/>
              </w:tcPr>
            </w:tcPrChange>
          </w:tcPr>
          <w:p w14:paraId="6A8610DE" w14:textId="77777777" w:rsidR="00382ECD" w:rsidRPr="00F05229" w:rsidRDefault="00382ECD" w:rsidP="00382ECD">
            <w:pPr>
              <w:rPr>
                <w:rFonts w:ascii="Times New Roman" w:hAnsi="Times New Roman" w:cs="Times New Roman"/>
                <w:sz w:val="14"/>
                <w:szCs w:val="14"/>
              </w:rPr>
            </w:pPr>
          </w:p>
        </w:tc>
        <w:tc>
          <w:tcPr>
            <w:tcW w:w="262" w:type="pct"/>
            <w:noWrap/>
            <w:hideMark/>
            <w:tcPrChange w:id="362" w:author="Sheng-Feng Hsieh" w:date="2024-04-07T16:11:00Z">
              <w:tcPr>
                <w:tcW w:w="181" w:type="pct"/>
                <w:noWrap/>
                <w:hideMark/>
              </w:tcPr>
            </w:tcPrChange>
          </w:tcPr>
          <w:p w14:paraId="34420771" w14:textId="77777777" w:rsidR="00382ECD" w:rsidRPr="00F05229" w:rsidRDefault="00382ECD" w:rsidP="00382ECD">
            <w:pPr>
              <w:rPr>
                <w:rFonts w:ascii="Times New Roman" w:hAnsi="Times New Roman" w:cs="Times New Roman"/>
                <w:sz w:val="14"/>
                <w:szCs w:val="14"/>
              </w:rPr>
            </w:pPr>
          </w:p>
        </w:tc>
        <w:tc>
          <w:tcPr>
            <w:tcW w:w="176" w:type="pct"/>
            <w:noWrap/>
            <w:hideMark/>
            <w:tcPrChange w:id="363" w:author="Sheng-Feng Hsieh" w:date="2024-04-07T16:11:00Z">
              <w:tcPr>
                <w:tcW w:w="1047" w:type="pct"/>
                <w:noWrap/>
                <w:hideMark/>
              </w:tcPr>
            </w:tcPrChange>
          </w:tcPr>
          <w:p w14:paraId="64243804" w14:textId="77777777" w:rsidR="00382ECD" w:rsidRPr="00F05229" w:rsidRDefault="00382ECD" w:rsidP="00382ECD">
            <w:pPr>
              <w:rPr>
                <w:rFonts w:ascii="Times New Roman" w:hAnsi="Times New Roman" w:cs="Times New Roman"/>
                <w:sz w:val="14"/>
                <w:szCs w:val="14"/>
              </w:rPr>
            </w:pPr>
          </w:p>
        </w:tc>
      </w:tr>
      <w:tr w:rsidR="000A6D29" w:rsidRPr="008B220A" w14:paraId="393474E7" w14:textId="77777777" w:rsidTr="000A6D29">
        <w:trPr>
          <w:trHeight w:val="360"/>
          <w:trPrChange w:id="364" w:author="Sheng-Feng Hsieh" w:date="2024-04-07T16:11:00Z">
            <w:trPr>
              <w:trHeight w:val="360"/>
            </w:trPr>
          </w:trPrChange>
        </w:trPr>
        <w:tc>
          <w:tcPr>
            <w:tcW w:w="362" w:type="pct"/>
            <w:noWrap/>
            <w:hideMark/>
            <w:tcPrChange w:id="365" w:author="Sheng-Feng Hsieh" w:date="2024-04-07T16:11:00Z">
              <w:tcPr>
                <w:tcW w:w="299" w:type="pct"/>
                <w:noWrap/>
                <w:hideMark/>
              </w:tcPr>
            </w:tcPrChange>
          </w:tcPr>
          <w:p w14:paraId="1513DF91" w14:textId="6CE48E9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(8) </w:t>
            </w:r>
            <w:r w:rsidRPr="00F05229">
              <w:rPr>
                <w:rFonts w:ascii="Times New Roman" w:hAnsi="Times New Roman" w:cs="Times New Roman"/>
                <w:sz w:val="14"/>
                <w:szCs w:val="14"/>
              </w:rPr>
              <w:t>MS</w:t>
            </w:r>
          </w:p>
        </w:tc>
        <w:tc>
          <w:tcPr>
            <w:tcW w:w="252" w:type="pct"/>
            <w:noWrap/>
            <w:hideMark/>
            <w:tcPrChange w:id="366" w:author="Sheng-Feng Hsieh" w:date="2024-04-07T16:11:00Z">
              <w:tcPr>
                <w:tcW w:w="208" w:type="pct"/>
                <w:noWrap/>
                <w:hideMark/>
              </w:tcPr>
            </w:tcPrChange>
          </w:tcPr>
          <w:p w14:paraId="367473A0" w14:textId="5A15F42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-0.037</w:t>
            </w:r>
          </w:p>
        </w:tc>
        <w:tc>
          <w:tcPr>
            <w:tcW w:w="264" w:type="pct"/>
            <w:noWrap/>
            <w:hideMark/>
            <w:tcPrChange w:id="367" w:author="Sheng-Feng Hsieh" w:date="2024-04-07T16:11:00Z">
              <w:tcPr>
                <w:tcW w:w="218" w:type="pct"/>
                <w:noWrap/>
                <w:hideMark/>
              </w:tcPr>
            </w:tcPrChange>
          </w:tcPr>
          <w:p w14:paraId="2C849293" w14:textId="310F3A2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3" w:type="pct"/>
            <w:noWrap/>
            <w:hideMark/>
            <w:tcPrChange w:id="368" w:author="Sheng-Feng Hsieh" w:date="2024-04-07T16:11:00Z">
              <w:tcPr>
                <w:tcW w:w="217" w:type="pct"/>
                <w:noWrap/>
                <w:hideMark/>
              </w:tcPr>
            </w:tcPrChange>
          </w:tcPr>
          <w:p w14:paraId="74F7D5E2" w14:textId="32CA6B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4" w:type="pct"/>
            <w:noWrap/>
            <w:hideMark/>
            <w:tcPrChange w:id="369" w:author="Sheng-Feng Hsieh" w:date="2024-04-07T16:11:00Z">
              <w:tcPr>
                <w:tcW w:w="218" w:type="pct"/>
                <w:noWrap/>
                <w:hideMark/>
              </w:tcPr>
            </w:tcPrChange>
          </w:tcPr>
          <w:p w14:paraId="62D5400D" w14:textId="0244F06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3" w:type="pct"/>
            <w:noWrap/>
            <w:hideMark/>
            <w:tcPrChange w:id="370" w:author="Sheng-Feng Hsieh" w:date="2024-04-07T16:11:00Z">
              <w:tcPr>
                <w:tcW w:w="217" w:type="pct"/>
                <w:noWrap/>
                <w:hideMark/>
              </w:tcPr>
            </w:tcPrChange>
          </w:tcPr>
          <w:p w14:paraId="2A0723CB" w14:textId="7B4D026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0.357</w:t>
            </w:r>
            <w:del w:id="371" w:author="Sheng-Feng Hsieh" w:date="2024-04-07T16:08:00Z">
              <w:r w:rsidRPr="00F05229" w:rsidDel="000A6D29">
                <w:rPr>
                  <w:rFonts w:ascii="Times New Roman" w:hAnsi="Times New Roman" w:cs="Times New Roman"/>
                  <w:sz w:val="14"/>
                  <w:szCs w:val="14"/>
                </w:rPr>
                <w:delText>* * *</w:delText>
              </w:r>
            </w:del>
            <w:ins w:id="372" w:author="Sheng-Feng Hsieh" w:date="2024-04-07T16:08:00Z">
              <w:r w:rsidR="000A6D29">
                <w:rPr>
                  <w:rFonts w:ascii="Times New Roman" w:hAnsi="Times New Roman" w:cs="Times New Roman"/>
                  <w:sz w:val="14"/>
                  <w:szCs w:val="14"/>
                </w:rPr>
                <w:t>***</w:t>
              </w:r>
            </w:ins>
          </w:p>
        </w:tc>
        <w:tc>
          <w:tcPr>
            <w:tcW w:w="264" w:type="pct"/>
            <w:noWrap/>
            <w:hideMark/>
            <w:tcPrChange w:id="373" w:author="Sheng-Feng Hsieh" w:date="2024-04-07T16:11:00Z">
              <w:tcPr>
                <w:tcW w:w="218" w:type="pct"/>
                <w:noWrap/>
                <w:hideMark/>
              </w:tcPr>
            </w:tcPrChange>
          </w:tcPr>
          <w:p w14:paraId="6EF4D9E4" w14:textId="700497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0.083</w:t>
            </w:r>
            <w:del w:id="374" w:author="Sheng-Feng Hsieh" w:date="2024-04-07T16:08:00Z">
              <w:r w:rsidRPr="00F05229" w:rsidDel="000A6D29">
                <w:rPr>
                  <w:rFonts w:ascii="Times New Roman" w:hAnsi="Times New Roman" w:cs="Times New Roman"/>
                  <w:sz w:val="14"/>
                  <w:szCs w:val="14"/>
                </w:rPr>
                <w:delText>* *</w:delText>
              </w:r>
            </w:del>
            <w:ins w:id="375" w:author="Sheng-Feng Hsieh" w:date="2024-04-07T16:08:00Z">
              <w:r w:rsidR="000A6D29">
                <w:rPr>
                  <w:rFonts w:ascii="Times New Roman" w:hAnsi="Times New Roman" w:cs="Times New Roman"/>
                  <w:sz w:val="14"/>
                  <w:szCs w:val="14"/>
                </w:rPr>
                <w:t>**</w:t>
              </w:r>
            </w:ins>
          </w:p>
        </w:tc>
        <w:tc>
          <w:tcPr>
            <w:tcW w:w="263" w:type="pct"/>
            <w:noWrap/>
            <w:hideMark/>
            <w:tcPrChange w:id="376" w:author="Sheng-Feng Hsieh" w:date="2024-04-07T16:11:00Z">
              <w:tcPr>
                <w:tcW w:w="217" w:type="pct"/>
                <w:noWrap/>
                <w:hideMark/>
              </w:tcPr>
            </w:tcPrChange>
          </w:tcPr>
          <w:p w14:paraId="4257F40B" w14:textId="4837C6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3" w:type="pct"/>
            <w:noWrap/>
            <w:hideMark/>
            <w:tcPrChange w:id="377" w:author="Sheng-Feng Hsieh" w:date="2024-04-07T16:11:00Z">
              <w:tcPr>
                <w:tcW w:w="217" w:type="pct"/>
                <w:noWrap/>
                <w:hideMark/>
              </w:tcPr>
            </w:tcPrChange>
          </w:tcPr>
          <w:p w14:paraId="433A1958" w14:textId="79B9E7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Change w:id="378" w:author="Sheng-Feng Hsieh" w:date="2024-04-07T16:11:00Z">
              <w:tcPr>
                <w:tcW w:w="218" w:type="pct"/>
                <w:noWrap/>
                <w:hideMark/>
              </w:tcPr>
            </w:tcPrChange>
          </w:tcPr>
          <w:p w14:paraId="26EB2C86" w14:textId="77777777" w:rsidR="00382ECD" w:rsidRPr="00F05229" w:rsidRDefault="00382ECD" w:rsidP="00382ECD">
            <w:pPr>
              <w:rPr>
                <w:rFonts w:ascii="Times New Roman" w:hAnsi="Times New Roman" w:cs="Times New Roman"/>
                <w:sz w:val="14"/>
                <w:szCs w:val="14"/>
              </w:rPr>
            </w:pPr>
          </w:p>
        </w:tc>
        <w:tc>
          <w:tcPr>
            <w:tcW w:w="264" w:type="pct"/>
            <w:noWrap/>
            <w:hideMark/>
            <w:tcPrChange w:id="379" w:author="Sheng-Feng Hsieh" w:date="2024-04-07T16:11:00Z">
              <w:tcPr>
                <w:tcW w:w="218" w:type="pct"/>
                <w:noWrap/>
                <w:hideMark/>
              </w:tcPr>
            </w:tcPrChange>
          </w:tcPr>
          <w:p w14:paraId="2717C535" w14:textId="77777777" w:rsidR="00382ECD" w:rsidRPr="00F05229" w:rsidRDefault="00382ECD" w:rsidP="00382ECD">
            <w:pPr>
              <w:rPr>
                <w:rFonts w:ascii="Times New Roman" w:hAnsi="Times New Roman" w:cs="Times New Roman"/>
                <w:sz w:val="14"/>
                <w:szCs w:val="14"/>
              </w:rPr>
            </w:pPr>
          </w:p>
        </w:tc>
        <w:tc>
          <w:tcPr>
            <w:tcW w:w="262" w:type="pct"/>
            <w:noWrap/>
            <w:hideMark/>
            <w:tcPrChange w:id="380" w:author="Sheng-Feng Hsieh" w:date="2024-04-07T16:11:00Z">
              <w:tcPr>
                <w:tcW w:w="217" w:type="pct"/>
                <w:noWrap/>
                <w:hideMark/>
              </w:tcPr>
            </w:tcPrChange>
          </w:tcPr>
          <w:p w14:paraId="55F54264" w14:textId="77777777" w:rsidR="00382ECD" w:rsidRPr="00F05229" w:rsidRDefault="00382ECD" w:rsidP="00382ECD">
            <w:pPr>
              <w:rPr>
                <w:rFonts w:ascii="Times New Roman" w:hAnsi="Times New Roman" w:cs="Times New Roman"/>
                <w:sz w:val="14"/>
                <w:szCs w:val="14"/>
              </w:rPr>
            </w:pPr>
          </w:p>
        </w:tc>
        <w:tc>
          <w:tcPr>
            <w:tcW w:w="264" w:type="pct"/>
            <w:noWrap/>
            <w:hideMark/>
            <w:tcPrChange w:id="381" w:author="Sheng-Feng Hsieh" w:date="2024-04-07T16:11:00Z">
              <w:tcPr>
                <w:tcW w:w="218" w:type="pct"/>
                <w:noWrap/>
                <w:hideMark/>
              </w:tcPr>
            </w:tcPrChange>
          </w:tcPr>
          <w:p w14:paraId="3D00E2C0" w14:textId="77777777" w:rsidR="00382ECD" w:rsidRPr="00F05229" w:rsidRDefault="00382ECD" w:rsidP="00382ECD">
            <w:pPr>
              <w:rPr>
                <w:rFonts w:ascii="Times New Roman" w:hAnsi="Times New Roman" w:cs="Times New Roman"/>
                <w:sz w:val="14"/>
                <w:szCs w:val="14"/>
              </w:rPr>
            </w:pPr>
          </w:p>
        </w:tc>
        <w:tc>
          <w:tcPr>
            <w:tcW w:w="264" w:type="pct"/>
            <w:noWrap/>
            <w:hideMark/>
            <w:tcPrChange w:id="382" w:author="Sheng-Feng Hsieh" w:date="2024-04-07T16:11:00Z">
              <w:tcPr>
                <w:tcW w:w="218" w:type="pct"/>
                <w:noWrap/>
                <w:hideMark/>
              </w:tcPr>
            </w:tcPrChange>
          </w:tcPr>
          <w:p w14:paraId="6607B338" w14:textId="77777777" w:rsidR="00382ECD" w:rsidRPr="00F05229" w:rsidRDefault="00382ECD" w:rsidP="00382ECD">
            <w:pPr>
              <w:rPr>
                <w:rFonts w:ascii="Times New Roman" w:hAnsi="Times New Roman" w:cs="Times New Roman"/>
                <w:sz w:val="14"/>
                <w:szCs w:val="14"/>
              </w:rPr>
            </w:pPr>
          </w:p>
        </w:tc>
        <w:tc>
          <w:tcPr>
            <w:tcW w:w="262" w:type="pct"/>
            <w:noWrap/>
            <w:hideMark/>
            <w:tcPrChange w:id="383" w:author="Sheng-Feng Hsieh" w:date="2024-04-07T16:11:00Z">
              <w:tcPr>
                <w:tcW w:w="217" w:type="pct"/>
                <w:noWrap/>
                <w:hideMark/>
              </w:tcPr>
            </w:tcPrChange>
          </w:tcPr>
          <w:p w14:paraId="50735285" w14:textId="77777777" w:rsidR="00382ECD" w:rsidRPr="00F05229" w:rsidRDefault="00382ECD" w:rsidP="00382ECD">
            <w:pPr>
              <w:rPr>
                <w:rFonts w:ascii="Times New Roman" w:hAnsi="Times New Roman" w:cs="Times New Roman"/>
                <w:sz w:val="14"/>
                <w:szCs w:val="14"/>
              </w:rPr>
            </w:pPr>
          </w:p>
        </w:tc>
        <w:tc>
          <w:tcPr>
            <w:tcW w:w="262" w:type="pct"/>
            <w:noWrap/>
            <w:hideMark/>
            <w:tcPrChange w:id="384" w:author="Sheng-Feng Hsieh" w:date="2024-04-07T16:11:00Z">
              <w:tcPr>
                <w:tcW w:w="217" w:type="pct"/>
                <w:noWrap/>
                <w:hideMark/>
              </w:tcPr>
            </w:tcPrChange>
          </w:tcPr>
          <w:p w14:paraId="733196B9" w14:textId="77777777" w:rsidR="00382ECD" w:rsidRPr="00F05229" w:rsidRDefault="00382ECD" w:rsidP="00382ECD">
            <w:pPr>
              <w:rPr>
                <w:rFonts w:ascii="Times New Roman" w:hAnsi="Times New Roman" w:cs="Times New Roman"/>
                <w:sz w:val="14"/>
                <w:szCs w:val="14"/>
              </w:rPr>
            </w:pPr>
          </w:p>
        </w:tc>
        <w:tc>
          <w:tcPr>
            <w:tcW w:w="264" w:type="pct"/>
            <w:noWrap/>
            <w:hideMark/>
            <w:tcPrChange w:id="385" w:author="Sheng-Feng Hsieh" w:date="2024-04-07T16:11:00Z">
              <w:tcPr>
                <w:tcW w:w="218" w:type="pct"/>
                <w:noWrap/>
                <w:hideMark/>
              </w:tcPr>
            </w:tcPrChange>
          </w:tcPr>
          <w:p w14:paraId="50703250" w14:textId="77777777" w:rsidR="00382ECD" w:rsidRPr="00F05229" w:rsidRDefault="00382ECD" w:rsidP="00382ECD">
            <w:pPr>
              <w:rPr>
                <w:rFonts w:ascii="Times New Roman" w:hAnsi="Times New Roman" w:cs="Times New Roman"/>
                <w:sz w:val="14"/>
                <w:szCs w:val="14"/>
              </w:rPr>
            </w:pPr>
          </w:p>
        </w:tc>
        <w:tc>
          <w:tcPr>
            <w:tcW w:w="262" w:type="pct"/>
            <w:noWrap/>
            <w:hideMark/>
            <w:tcPrChange w:id="386" w:author="Sheng-Feng Hsieh" w:date="2024-04-07T16:11:00Z">
              <w:tcPr>
                <w:tcW w:w="181" w:type="pct"/>
                <w:noWrap/>
                <w:hideMark/>
              </w:tcPr>
            </w:tcPrChange>
          </w:tcPr>
          <w:p w14:paraId="7B4711AF" w14:textId="77777777" w:rsidR="00382ECD" w:rsidRPr="00F05229" w:rsidRDefault="00382ECD" w:rsidP="00382ECD">
            <w:pPr>
              <w:rPr>
                <w:rFonts w:ascii="Times New Roman" w:hAnsi="Times New Roman" w:cs="Times New Roman"/>
                <w:sz w:val="14"/>
                <w:szCs w:val="14"/>
              </w:rPr>
            </w:pPr>
          </w:p>
        </w:tc>
        <w:tc>
          <w:tcPr>
            <w:tcW w:w="176" w:type="pct"/>
            <w:noWrap/>
            <w:hideMark/>
            <w:tcPrChange w:id="387" w:author="Sheng-Feng Hsieh" w:date="2024-04-07T16:11:00Z">
              <w:tcPr>
                <w:tcW w:w="1047" w:type="pct"/>
                <w:noWrap/>
                <w:hideMark/>
              </w:tcPr>
            </w:tcPrChange>
          </w:tcPr>
          <w:p w14:paraId="707E529E" w14:textId="77777777" w:rsidR="00382ECD" w:rsidRPr="00F05229" w:rsidRDefault="00382ECD" w:rsidP="00382ECD">
            <w:pPr>
              <w:rPr>
                <w:rFonts w:ascii="Times New Roman" w:hAnsi="Times New Roman" w:cs="Times New Roman"/>
                <w:sz w:val="14"/>
                <w:szCs w:val="14"/>
              </w:rPr>
            </w:pPr>
          </w:p>
        </w:tc>
      </w:tr>
      <w:tr w:rsidR="000A6D29" w:rsidRPr="008B220A" w14:paraId="64936806" w14:textId="77777777" w:rsidTr="000A6D29">
        <w:trPr>
          <w:trHeight w:val="360"/>
          <w:trPrChange w:id="388" w:author="Sheng-Feng Hsieh" w:date="2024-04-07T16:11:00Z">
            <w:trPr>
              <w:trHeight w:val="360"/>
            </w:trPr>
          </w:trPrChange>
        </w:trPr>
        <w:tc>
          <w:tcPr>
            <w:tcW w:w="362" w:type="pct"/>
            <w:noWrap/>
            <w:hideMark/>
            <w:tcPrChange w:id="389" w:author="Sheng-Feng Hsieh" w:date="2024-04-07T16:11:00Z">
              <w:tcPr>
                <w:tcW w:w="299" w:type="pct"/>
                <w:noWrap/>
                <w:hideMark/>
              </w:tcPr>
            </w:tcPrChange>
          </w:tcPr>
          <w:p w14:paraId="2C75A559" w14:textId="790069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(9) </w:t>
            </w:r>
            <w:r w:rsidRPr="00F05229">
              <w:rPr>
                <w:rFonts w:ascii="Times New Roman" w:hAnsi="Times New Roman" w:cs="Times New Roman"/>
                <w:sz w:val="14"/>
                <w:szCs w:val="14"/>
              </w:rPr>
              <w:t>INST</w:t>
            </w:r>
          </w:p>
        </w:tc>
        <w:tc>
          <w:tcPr>
            <w:tcW w:w="252" w:type="pct"/>
            <w:noWrap/>
            <w:hideMark/>
            <w:tcPrChange w:id="390" w:author="Sheng-Feng Hsieh" w:date="2024-04-07T16:11:00Z">
              <w:tcPr>
                <w:tcW w:w="208" w:type="pct"/>
                <w:noWrap/>
                <w:hideMark/>
              </w:tcPr>
            </w:tcPrChange>
          </w:tcPr>
          <w:p w14:paraId="38552298" w14:textId="62D63B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4" w:type="pct"/>
            <w:noWrap/>
            <w:hideMark/>
            <w:tcPrChange w:id="391" w:author="Sheng-Feng Hsieh" w:date="2024-04-07T16:11:00Z">
              <w:tcPr>
                <w:tcW w:w="218" w:type="pct"/>
                <w:noWrap/>
                <w:hideMark/>
              </w:tcPr>
            </w:tcPrChange>
          </w:tcPr>
          <w:p w14:paraId="351D0433" w14:textId="57FB169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-0.078*</w:t>
            </w:r>
          </w:p>
        </w:tc>
        <w:tc>
          <w:tcPr>
            <w:tcW w:w="263" w:type="pct"/>
            <w:noWrap/>
            <w:hideMark/>
            <w:tcPrChange w:id="392" w:author="Sheng-Feng Hsieh" w:date="2024-04-07T16:11:00Z">
              <w:tcPr>
                <w:tcW w:w="217" w:type="pct"/>
                <w:noWrap/>
                <w:hideMark/>
              </w:tcPr>
            </w:tcPrChange>
          </w:tcPr>
          <w:p w14:paraId="3536F058" w14:textId="7F4B390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0.059</w:t>
            </w:r>
          </w:p>
        </w:tc>
        <w:tc>
          <w:tcPr>
            <w:tcW w:w="264" w:type="pct"/>
            <w:noWrap/>
            <w:hideMark/>
            <w:tcPrChange w:id="393" w:author="Sheng-Feng Hsieh" w:date="2024-04-07T16:11:00Z">
              <w:tcPr>
                <w:tcW w:w="218" w:type="pct"/>
                <w:noWrap/>
                <w:hideMark/>
              </w:tcPr>
            </w:tcPrChange>
          </w:tcPr>
          <w:p w14:paraId="17AF3551" w14:textId="32265F5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3" w:type="pct"/>
            <w:noWrap/>
            <w:hideMark/>
            <w:tcPrChange w:id="394" w:author="Sheng-Feng Hsieh" w:date="2024-04-07T16:11:00Z">
              <w:tcPr>
                <w:tcW w:w="217" w:type="pct"/>
                <w:noWrap/>
                <w:hideMark/>
              </w:tcPr>
            </w:tcPrChange>
          </w:tcPr>
          <w:p w14:paraId="379D13A2" w14:textId="493A91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0.189</w:t>
            </w:r>
            <w:del w:id="395" w:author="Sheng-Feng Hsieh" w:date="2024-04-07T16:08:00Z">
              <w:r w:rsidRPr="00F05229" w:rsidDel="000A6D29">
                <w:rPr>
                  <w:rFonts w:ascii="Times New Roman" w:hAnsi="Times New Roman" w:cs="Times New Roman"/>
                  <w:sz w:val="14"/>
                  <w:szCs w:val="14"/>
                </w:rPr>
                <w:delText>* * *</w:delText>
              </w:r>
            </w:del>
            <w:ins w:id="396" w:author="Sheng-Feng Hsieh" w:date="2024-04-07T16:08:00Z">
              <w:r w:rsidR="000A6D29">
                <w:rPr>
                  <w:rFonts w:ascii="Times New Roman" w:hAnsi="Times New Roman" w:cs="Times New Roman"/>
                  <w:sz w:val="14"/>
                  <w:szCs w:val="14"/>
                </w:rPr>
                <w:t>***</w:t>
              </w:r>
            </w:ins>
          </w:p>
        </w:tc>
        <w:tc>
          <w:tcPr>
            <w:tcW w:w="264" w:type="pct"/>
            <w:noWrap/>
            <w:hideMark/>
            <w:tcPrChange w:id="397" w:author="Sheng-Feng Hsieh" w:date="2024-04-07T16:11:00Z">
              <w:tcPr>
                <w:tcW w:w="218" w:type="pct"/>
                <w:noWrap/>
                <w:hideMark/>
              </w:tcPr>
            </w:tcPrChange>
          </w:tcPr>
          <w:p w14:paraId="2006F1F7" w14:textId="447FBE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0.153</w:t>
            </w:r>
            <w:del w:id="398" w:author="Sheng-Feng Hsieh" w:date="2024-04-07T16:08:00Z">
              <w:r w:rsidRPr="00F05229" w:rsidDel="000A6D29">
                <w:rPr>
                  <w:rFonts w:ascii="Times New Roman" w:hAnsi="Times New Roman" w:cs="Times New Roman"/>
                  <w:sz w:val="14"/>
                  <w:szCs w:val="14"/>
                </w:rPr>
                <w:delText>* * *</w:delText>
              </w:r>
            </w:del>
            <w:ins w:id="399" w:author="Sheng-Feng Hsieh" w:date="2024-04-07T16:08:00Z">
              <w:r w:rsidR="000A6D29">
                <w:rPr>
                  <w:rFonts w:ascii="Times New Roman" w:hAnsi="Times New Roman" w:cs="Times New Roman"/>
                  <w:sz w:val="14"/>
                  <w:szCs w:val="14"/>
                </w:rPr>
                <w:t>***</w:t>
              </w:r>
            </w:ins>
          </w:p>
        </w:tc>
        <w:tc>
          <w:tcPr>
            <w:tcW w:w="263" w:type="pct"/>
            <w:noWrap/>
            <w:hideMark/>
            <w:tcPrChange w:id="400" w:author="Sheng-Feng Hsieh" w:date="2024-04-07T16:11:00Z">
              <w:tcPr>
                <w:tcW w:w="217" w:type="pct"/>
                <w:noWrap/>
                <w:hideMark/>
              </w:tcPr>
            </w:tcPrChange>
          </w:tcPr>
          <w:p w14:paraId="457D487A" w14:textId="7B2AE47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0.088</w:t>
            </w:r>
            <w:del w:id="401" w:author="Sheng-Feng Hsieh" w:date="2024-04-07T16:08:00Z">
              <w:r w:rsidRPr="00F05229" w:rsidDel="000A6D29">
                <w:rPr>
                  <w:rFonts w:ascii="Times New Roman" w:hAnsi="Times New Roman" w:cs="Times New Roman"/>
                  <w:sz w:val="14"/>
                  <w:szCs w:val="14"/>
                </w:rPr>
                <w:delText>* *</w:delText>
              </w:r>
            </w:del>
            <w:ins w:id="402" w:author="Sheng-Feng Hsieh" w:date="2024-04-07T16:08:00Z">
              <w:r w:rsidR="000A6D29">
                <w:rPr>
                  <w:rFonts w:ascii="Times New Roman" w:hAnsi="Times New Roman" w:cs="Times New Roman"/>
                  <w:sz w:val="14"/>
                  <w:szCs w:val="14"/>
                </w:rPr>
                <w:t>**</w:t>
              </w:r>
            </w:ins>
          </w:p>
        </w:tc>
        <w:tc>
          <w:tcPr>
            <w:tcW w:w="263" w:type="pct"/>
            <w:noWrap/>
            <w:hideMark/>
            <w:tcPrChange w:id="403" w:author="Sheng-Feng Hsieh" w:date="2024-04-07T16:11:00Z">
              <w:tcPr>
                <w:tcW w:w="217" w:type="pct"/>
                <w:noWrap/>
                <w:hideMark/>
              </w:tcPr>
            </w:tcPrChange>
          </w:tcPr>
          <w:p w14:paraId="72524F8D" w14:textId="76599EA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0.463</w:t>
            </w:r>
            <w:del w:id="404" w:author="Sheng-Feng Hsieh" w:date="2024-04-07T16:08:00Z">
              <w:r w:rsidRPr="00F05229" w:rsidDel="000A6D29">
                <w:rPr>
                  <w:rFonts w:ascii="Times New Roman" w:hAnsi="Times New Roman" w:cs="Times New Roman"/>
                  <w:sz w:val="14"/>
                  <w:szCs w:val="14"/>
                </w:rPr>
                <w:delText>* * *</w:delText>
              </w:r>
            </w:del>
            <w:ins w:id="405" w:author="Sheng-Feng Hsieh" w:date="2024-04-07T16:08:00Z">
              <w:r w:rsidR="000A6D29">
                <w:rPr>
                  <w:rFonts w:ascii="Times New Roman" w:hAnsi="Times New Roman" w:cs="Times New Roman"/>
                  <w:sz w:val="14"/>
                  <w:szCs w:val="14"/>
                </w:rPr>
                <w:t>***</w:t>
              </w:r>
            </w:ins>
          </w:p>
        </w:tc>
        <w:tc>
          <w:tcPr>
            <w:tcW w:w="264" w:type="pct"/>
            <w:noWrap/>
            <w:hideMark/>
            <w:tcPrChange w:id="406" w:author="Sheng-Feng Hsieh" w:date="2024-04-07T16:11:00Z">
              <w:tcPr>
                <w:tcW w:w="218" w:type="pct"/>
                <w:noWrap/>
                <w:hideMark/>
              </w:tcPr>
            </w:tcPrChange>
          </w:tcPr>
          <w:p w14:paraId="5AC2CF41" w14:textId="795A563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Change w:id="407" w:author="Sheng-Feng Hsieh" w:date="2024-04-07T16:11:00Z">
              <w:tcPr>
                <w:tcW w:w="218" w:type="pct"/>
                <w:noWrap/>
                <w:hideMark/>
              </w:tcPr>
            </w:tcPrChange>
          </w:tcPr>
          <w:p w14:paraId="7E95D457" w14:textId="77777777" w:rsidR="00382ECD" w:rsidRPr="00F05229" w:rsidRDefault="00382ECD" w:rsidP="00382ECD">
            <w:pPr>
              <w:rPr>
                <w:rFonts w:ascii="Times New Roman" w:hAnsi="Times New Roman" w:cs="Times New Roman"/>
                <w:sz w:val="14"/>
                <w:szCs w:val="14"/>
              </w:rPr>
            </w:pPr>
          </w:p>
        </w:tc>
        <w:tc>
          <w:tcPr>
            <w:tcW w:w="262" w:type="pct"/>
            <w:noWrap/>
            <w:hideMark/>
            <w:tcPrChange w:id="408" w:author="Sheng-Feng Hsieh" w:date="2024-04-07T16:11:00Z">
              <w:tcPr>
                <w:tcW w:w="217" w:type="pct"/>
                <w:noWrap/>
                <w:hideMark/>
              </w:tcPr>
            </w:tcPrChange>
          </w:tcPr>
          <w:p w14:paraId="550004BE" w14:textId="77777777" w:rsidR="00382ECD" w:rsidRPr="00F05229" w:rsidRDefault="00382ECD" w:rsidP="00382ECD">
            <w:pPr>
              <w:rPr>
                <w:rFonts w:ascii="Times New Roman" w:hAnsi="Times New Roman" w:cs="Times New Roman"/>
                <w:sz w:val="14"/>
                <w:szCs w:val="14"/>
              </w:rPr>
            </w:pPr>
          </w:p>
        </w:tc>
        <w:tc>
          <w:tcPr>
            <w:tcW w:w="264" w:type="pct"/>
            <w:noWrap/>
            <w:hideMark/>
            <w:tcPrChange w:id="409" w:author="Sheng-Feng Hsieh" w:date="2024-04-07T16:11:00Z">
              <w:tcPr>
                <w:tcW w:w="218" w:type="pct"/>
                <w:noWrap/>
                <w:hideMark/>
              </w:tcPr>
            </w:tcPrChange>
          </w:tcPr>
          <w:p w14:paraId="7CC2BFAA" w14:textId="77777777" w:rsidR="00382ECD" w:rsidRPr="00F05229" w:rsidRDefault="00382ECD" w:rsidP="00382ECD">
            <w:pPr>
              <w:rPr>
                <w:rFonts w:ascii="Times New Roman" w:hAnsi="Times New Roman" w:cs="Times New Roman"/>
                <w:sz w:val="14"/>
                <w:szCs w:val="14"/>
              </w:rPr>
            </w:pPr>
          </w:p>
        </w:tc>
        <w:tc>
          <w:tcPr>
            <w:tcW w:w="264" w:type="pct"/>
            <w:noWrap/>
            <w:hideMark/>
            <w:tcPrChange w:id="410" w:author="Sheng-Feng Hsieh" w:date="2024-04-07T16:11:00Z">
              <w:tcPr>
                <w:tcW w:w="218" w:type="pct"/>
                <w:noWrap/>
                <w:hideMark/>
              </w:tcPr>
            </w:tcPrChange>
          </w:tcPr>
          <w:p w14:paraId="563FEA5F" w14:textId="77777777" w:rsidR="00382ECD" w:rsidRPr="00F05229" w:rsidRDefault="00382ECD" w:rsidP="00382ECD">
            <w:pPr>
              <w:rPr>
                <w:rFonts w:ascii="Times New Roman" w:hAnsi="Times New Roman" w:cs="Times New Roman"/>
                <w:sz w:val="14"/>
                <w:szCs w:val="14"/>
              </w:rPr>
            </w:pPr>
          </w:p>
        </w:tc>
        <w:tc>
          <w:tcPr>
            <w:tcW w:w="262" w:type="pct"/>
            <w:noWrap/>
            <w:hideMark/>
            <w:tcPrChange w:id="411" w:author="Sheng-Feng Hsieh" w:date="2024-04-07T16:11:00Z">
              <w:tcPr>
                <w:tcW w:w="217" w:type="pct"/>
                <w:noWrap/>
                <w:hideMark/>
              </w:tcPr>
            </w:tcPrChange>
          </w:tcPr>
          <w:p w14:paraId="6D0F240A" w14:textId="77777777" w:rsidR="00382ECD" w:rsidRPr="00F05229" w:rsidRDefault="00382ECD" w:rsidP="00382ECD">
            <w:pPr>
              <w:rPr>
                <w:rFonts w:ascii="Times New Roman" w:hAnsi="Times New Roman" w:cs="Times New Roman"/>
                <w:sz w:val="14"/>
                <w:szCs w:val="14"/>
              </w:rPr>
            </w:pPr>
          </w:p>
        </w:tc>
        <w:tc>
          <w:tcPr>
            <w:tcW w:w="262" w:type="pct"/>
            <w:noWrap/>
            <w:hideMark/>
            <w:tcPrChange w:id="412" w:author="Sheng-Feng Hsieh" w:date="2024-04-07T16:11:00Z">
              <w:tcPr>
                <w:tcW w:w="217" w:type="pct"/>
                <w:noWrap/>
                <w:hideMark/>
              </w:tcPr>
            </w:tcPrChange>
          </w:tcPr>
          <w:p w14:paraId="78E67230" w14:textId="77777777" w:rsidR="00382ECD" w:rsidRPr="00F05229" w:rsidRDefault="00382ECD" w:rsidP="00382ECD">
            <w:pPr>
              <w:rPr>
                <w:rFonts w:ascii="Times New Roman" w:hAnsi="Times New Roman" w:cs="Times New Roman"/>
                <w:sz w:val="14"/>
                <w:szCs w:val="14"/>
              </w:rPr>
            </w:pPr>
          </w:p>
        </w:tc>
        <w:tc>
          <w:tcPr>
            <w:tcW w:w="264" w:type="pct"/>
            <w:noWrap/>
            <w:hideMark/>
            <w:tcPrChange w:id="413" w:author="Sheng-Feng Hsieh" w:date="2024-04-07T16:11:00Z">
              <w:tcPr>
                <w:tcW w:w="218" w:type="pct"/>
                <w:noWrap/>
                <w:hideMark/>
              </w:tcPr>
            </w:tcPrChange>
          </w:tcPr>
          <w:p w14:paraId="3BB7A4A2" w14:textId="77777777" w:rsidR="00382ECD" w:rsidRPr="00F05229" w:rsidRDefault="00382ECD" w:rsidP="00382ECD">
            <w:pPr>
              <w:rPr>
                <w:rFonts w:ascii="Times New Roman" w:hAnsi="Times New Roman" w:cs="Times New Roman"/>
                <w:sz w:val="14"/>
                <w:szCs w:val="14"/>
              </w:rPr>
            </w:pPr>
          </w:p>
        </w:tc>
        <w:tc>
          <w:tcPr>
            <w:tcW w:w="262" w:type="pct"/>
            <w:noWrap/>
            <w:hideMark/>
            <w:tcPrChange w:id="414" w:author="Sheng-Feng Hsieh" w:date="2024-04-07T16:11:00Z">
              <w:tcPr>
                <w:tcW w:w="181" w:type="pct"/>
                <w:noWrap/>
                <w:hideMark/>
              </w:tcPr>
            </w:tcPrChange>
          </w:tcPr>
          <w:p w14:paraId="0F33A4CF" w14:textId="77777777" w:rsidR="00382ECD" w:rsidRPr="00F05229" w:rsidRDefault="00382ECD" w:rsidP="00382ECD">
            <w:pPr>
              <w:rPr>
                <w:rFonts w:ascii="Times New Roman" w:hAnsi="Times New Roman" w:cs="Times New Roman"/>
                <w:sz w:val="14"/>
                <w:szCs w:val="14"/>
              </w:rPr>
            </w:pPr>
          </w:p>
        </w:tc>
        <w:tc>
          <w:tcPr>
            <w:tcW w:w="176" w:type="pct"/>
            <w:noWrap/>
            <w:hideMark/>
            <w:tcPrChange w:id="415" w:author="Sheng-Feng Hsieh" w:date="2024-04-07T16:11:00Z">
              <w:tcPr>
                <w:tcW w:w="1047" w:type="pct"/>
                <w:noWrap/>
                <w:hideMark/>
              </w:tcPr>
            </w:tcPrChange>
          </w:tcPr>
          <w:p w14:paraId="4B465764" w14:textId="77777777" w:rsidR="00382ECD" w:rsidRPr="00F05229" w:rsidRDefault="00382ECD" w:rsidP="00382ECD">
            <w:pPr>
              <w:rPr>
                <w:rFonts w:ascii="Times New Roman" w:hAnsi="Times New Roman" w:cs="Times New Roman"/>
                <w:sz w:val="14"/>
                <w:szCs w:val="14"/>
              </w:rPr>
            </w:pPr>
          </w:p>
        </w:tc>
      </w:tr>
      <w:tr w:rsidR="000A6D29" w:rsidRPr="008B220A" w14:paraId="7639261B" w14:textId="77777777" w:rsidTr="000A6D29">
        <w:trPr>
          <w:trHeight w:val="360"/>
          <w:trPrChange w:id="416" w:author="Sheng-Feng Hsieh" w:date="2024-04-07T16:11:00Z">
            <w:trPr>
              <w:trHeight w:val="360"/>
            </w:trPr>
          </w:trPrChange>
        </w:trPr>
        <w:tc>
          <w:tcPr>
            <w:tcW w:w="362" w:type="pct"/>
            <w:noWrap/>
            <w:hideMark/>
            <w:tcPrChange w:id="417" w:author="Sheng-Feng Hsieh" w:date="2024-04-07T16:11:00Z">
              <w:tcPr>
                <w:tcW w:w="299" w:type="pct"/>
                <w:noWrap/>
                <w:hideMark/>
              </w:tcPr>
            </w:tcPrChange>
          </w:tcPr>
          <w:p w14:paraId="060AA013" w14:textId="6CE2322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(10) </w:t>
            </w:r>
            <w:r w:rsidRPr="00F05229">
              <w:rPr>
                <w:rFonts w:ascii="Times New Roman" w:hAnsi="Times New Roman" w:cs="Times New Roman"/>
                <w:sz w:val="14"/>
                <w:szCs w:val="14"/>
              </w:rPr>
              <w:t>CYCLE</w:t>
            </w:r>
          </w:p>
        </w:tc>
        <w:tc>
          <w:tcPr>
            <w:tcW w:w="252" w:type="pct"/>
            <w:noWrap/>
            <w:hideMark/>
            <w:tcPrChange w:id="418" w:author="Sheng-Feng Hsieh" w:date="2024-04-07T16:11:00Z">
              <w:tcPr>
                <w:tcW w:w="208" w:type="pct"/>
                <w:noWrap/>
                <w:hideMark/>
              </w:tcPr>
            </w:tcPrChange>
          </w:tcPr>
          <w:p w14:paraId="60ABAFF9" w14:textId="4486DE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-0.038</w:t>
            </w:r>
          </w:p>
        </w:tc>
        <w:tc>
          <w:tcPr>
            <w:tcW w:w="264" w:type="pct"/>
            <w:noWrap/>
            <w:hideMark/>
            <w:tcPrChange w:id="419" w:author="Sheng-Feng Hsieh" w:date="2024-04-07T16:11:00Z">
              <w:tcPr>
                <w:tcW w:w="218" w:type="pct"/>
                <w:noWrap/>
                <w:hideMark/>
              </w:tcPr>
            </w:tcPrChange>
          </w:tcPr>
          <w:p w14:paraId="358AD0B4" w14:textId="58BAB5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-0.043</w:t>
            </w:r>
          </w:p>
        </w:tc>
        <w:tc>
          <w:tcPr>
            <w:tcW w:w="263" w:type="pct"/>
            <w:noWrap/>
            <w:hideMark/>
            <w:tcPrChange w:id="420" w:author="Sheng-Feng Hsieh" w:date="2024-04-07T16:11:00Z">
              <w:tcPr>
                <w:tcW w:w="217" w:type="pct"/>
                <w:noWrap/>
                <w:hideMark/>
              </w:tcPr>
            </w:tcPrChange>
          </w:tcPr>
          <w:p w14:paraId="29755CCA" w14:textId="595DD2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4" w:type="pct"/>
            <w:noWrap/>
            <w:hideMark/>
            <w:tcPrChange w:id="421" w:author="Sheng-Feng Hsieh" w:date="2024-04-07T16:11:00Z">
              <w:tcPr>
                <w:tcW w:w="218" w:type="pct"/>
                <w:noWrap/>
                <w:hideMark/>
              </w:tcPr>
            </w:tcPrChange>
          </w:tcPr>
          <w:p w14:paraId="16756B3B" w14:textId="4900FB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-0.049</w:t>
            </w:r>
          </w:p>
        </w:tc>
        <w:tc>
          <w:tcPr>
            <w:tcW w:w="263" w:type="pct"/>
            <w:noWrap/>
            <w:hideMark/>
            <w:tcPrChange w:id="422" w:author="Sheng-Feng Hsieh" w:date="2024-04-07T16:11:00Z">
              <w:tcPr>
                <w:tcW w:w="217" w:type="pct"/>
                <w:noWrap/>
                <w:hideMark/>
              </w:tcPr>
            </w:tcPrChange>
          </w:tcPr>
          <w:p w14:paraId="319F729A" w14:textId="6CE359F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w:t>
            </w:r>
            <w:del w:id="423" w:author="Sheng-Feng Hsieh" w:date="2024-04-07T16:08:00Z">
              <w:r w:rsidRPr="00F05229" w:rsidDel="000A6D29">
                <w:rPr>
                  <w:rFonts w:ascii="Times New Roman" w:hAnsi="Times New Roman" w:cs="Times New Roman"/>
                  <w:sz w:val="14"/>
                  <w:szCs w:val="14"/>
                </w:rPr>
                <w:delText>* * *</w:delText>
              </w:r>
            </w:del>
            <w:ins w:id="424" w:author="Sheng-Feng Hsieh" w:date="2024-04-07T16:08:00Z">
              <w:r w:rsidR="000A6D29">
                <w:rPr>
                  <w:rFonts w:ascii="Times New Roman" w:hAnsi="Times New Roman" w:cs="Times New Roman"/>
                  <w:sz w:val="14"/>
                  <w:szCs w:val="14"/>
                </w:rPr>
                <w:t>***</w:t>
              </w:r>
            </w:ins>
          </w:p>
        </w:tc>
        <w:tc>
          <w:tcPr>
            <w:tcW w:w="264" w:type="pct"/>
            <w:noWrap/>
            <w:hideMark/>
            <w:tcPrChange w:id="425" w:author="Sheng-Feng Hsieh" w:date="2024-04-07T16:11:00Z">
              <w:tcPr>
                <w:tcW w:w="218" w:type="pct"/>
                <w:noWrap/>
                <w:hideMark/>
              </w:tcPr>
            </w:tcPrChange>
          </w:tcPr>
          <w:p w14:paraId="4CFC5250" w14:textId="5C5D21A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w:t>
            </w:r>
            <w:del w:id="426" w:author="Sheng-Feng Hsieh" w:date="2024-04-07T16:08:00Z">
              <w:r w:rsidRPr="00F05229" w:rsidDel="000A6D29">
                <w:rPr>
                  <w:rFonts w:ascii="Times New Roman" w:hAnsi="Times New Roman" w:cs="Times New Roman"/>
                  <w:sz w:val="14"/>
                  <w:szCs w:val="14"/>
                </w:rPr>
                <w:delText>* * *</w:delText>
              </w:r>
            </w:del>
            <w:ins w:id="427" w:author="Sheng-Feng Hsieh" w:date="2024-04-07T16:08:00Z">
              <w:r w:rsidR="000A6D29">
                <w:rPr>
                  <w:rFonts w:ascii="Times New Roman" w:hAnsi="Times New Roman" w:cs="Times New Roman"/>
                  <w:sz w:val="14"/>
                  <w:szCs w:val="14"/>
                </w:rPr>
                <w:t>***</w:t>
              </w:r>
            </w:ins>
          </w:p>
        </w:tc>
        <w:tc>
          <w:tcPr>
            <w:tcW w:w="263" w:type="pct"/>
            <w:noWrap/>
            <w:hideMark/>
            <w:tcPrChange w:id="428" w:author="Sheng-Feng Hsieh" w:date="2024-04-07T16:11:00Z">
              <w:tcPr>
                <w:tcW w:w="217" w:type="pct"/>
                <w:noWrap/>
                <w:hideMark/>
              </w:tcPr>
            </w:tcPrChange>
          </w:tcPr>
          <w:p w14:paraId="06EEB523" w14:textId="315753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-0.063*</w:t>
            </w:r>
          </w:p>
        </w:tc>
        <w:tc>
          <w:tcPr>
            <w:tcW w:w="263" w:type="pct"/>
            <w:noWrap/>
            <w:hideMark/>
            <w:tcPrChange w:id="429" w:author="Sheng-Feng Hsieh" w:date="2024-04-07T16:11:00Z">
              <w:tcPr>
                <w:tcW w:w="217" w:type="pct"/>
                <w:noWrap/>
                <w:hideMark/>
              </w:tcPr>
            </w:tcPrChange>
          </w:tcPr>
          <w:p w14:paraId="0EA7ACAD" w14:textId="01A75F8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-0.288</w:t>
            </w:r>
            <w:del w:id="430" w:author="Sheng-Feng Hsieh" w:date="2024-04-07T16:08:00Z">
              <w:r w:rsidRPr="00F05229" w:rsidDel="000A6D29">
                <w:rPr>
                  <w:rFonts w:ascii="Times New Roman" w:hAnsi="Times New Roman" w:cs="Times New Roman"/>
                  <w:sz w:val="14"/>
                  <w:szCs w:val="14"/>
                </w:rPr>
                <w:delText>* * *</w:delText>
              </w:r>
            </w:del>
            <w:ins w:id="431" w:author="Sheng-Feng Hsieh" w:date="2024-04-07T16:08:00Z">
              <w:r w:rsidR="000A6D29">
                <w:rPr>
                  <w:rFonts w:ascii="Times New Roman" w:hAnsi="Times New Roman" w:cs="Times New Roman"/>
                  <w:sz w:val="14"/>
                  <w:szCs w:val="14"/>
                </w:rPr>
                <w:t>***</w:t>
              </w:r>
            </w:ins>
          </w:p>
        </w:tc>
        <w:tc>
          <w:tcPr>
            <w:tcW w:w="264" w:type="pct"/>
            <w:noWrap/>
            <w:hideMark/>
            <w:tcPrChange w:id="432" w:author="Sheng-Feng Hsieh" w:date="2024-04-07T16:11:00Z">
              <w:tcPr>
                <w:tcW w:w="218" w:type="pct"/>
                <w:noWrap/>
                <w:hideMark/>
              </w:tcPr>
            </w:tcPrChange>
          </w:tcPr>
          <w:p w14:paraId="51981BB9" w14:textId="73AFBCB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w:t>
            </w:r>
            <w:del w:id="433" w:author="Sheng-Feng Hsieh" w:date="2024-04-07T16:08:00Z">
              <w:r w:rsidRPr="00F05229" w:rsidDel="000A6D29">
                <w:rPr>
                  <w:rFonts w:ascii="Times New Roman" w:hAnsi="Times New Roman" w:cs="Times New Roman"/>
                  <w:sz w:val="14"/>
                  <w:szCs w:val="14"/>
                </w:rPr>
                <w:delText>* * *</w:delText>
              </w:r>
            </w:del>
            <w:ins w:id="434" w:author="Sheng-Feng Hsieh" w:date="2024-04-07T16:08:00Z">
              <w:r w:rsidR="000A6D29">
                <w:rPr>
                  <w:rFonts w:ascii="Times New Roman" w:hAnsi="Times New Roman" w:cs="Times New Roman"/>
                  <w:sz w:val="14"/>
                  <w:szCs w:val="14"/>
                </w:rPr>
                <w:t>***</w:t>
              </w:r>
            </w:ins>
          </w:p>
        </w:tc>
        <w:tc>
          <w:tcPr>
            <w:tcW w:w="264" w:type="pct"/>
            <w:noWrap/>
            <w:hideMark/>
            <w:tcPrChange w:id="435" w:author="Sheng-Feng Hsieh" w:date="2024-04-07T16:11:00Z">
              <w:tcPr>
                <w:tcW w:w="218" w:type="pct"/>
                <w:noWrap/>
                <w:hideMark/>
              </w:tcPr>
            </w:tcPrChange>
          </w:tcPr>
          <w:p w14:paraId="536C6EDC" w14:textId="41AC202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Change w:id="436" w:author="Sheng-Feng Hsieh" w:date="2024-04-07T16:11:00Z">
              <w:tcPr>
                <w:tcW w:w="217" w:type="pct"/>
                <w:noWrap/>
                <w:hideMark/>
              </w:tcPr>
            </w:tcPrChange>
          </w:tcPr>
          <w:p w14:paraId="01E5C1EC" w14:textId="77777777" w:rsidR="00382ECD" w:rsidRPr="00F05229" w:rsidRDefault="00382ECD" w:rsidP="00382ECD">
            <w:pPr>
              <w:rPr>
                <w:rFonts w:ascii="Times New Roman" w:hAnsi="Times New Roman" w:cs="Times New Roman"/>
                <w:sz w:val="14"/>
                <w:szCs w:val="14"/>
              </w:rPr>
            </w:pPr>
          </w:p>
        </w:tc>
        <w:tc>
          <w:tcPr>
            <w:tcW w:w="264" w:type="pct"/>
            <w:noWrap/>
            <w:hideMark/>
            <w:tcPrChange w:id="437" w:author="Sheng-Feng Hsieh" w:date="2024-04-07T16:11:00Z">
              <w:tcPr>
                <w:tcW w:w="218" w:type="pct"/>
                <w:noWrap/>
                <w:hideMark/>
              </w:tcPr>
            </w:tcPrChange>
          </w:tcPr>
          <w:p w14:paraId="664D1F99" w14:textId="77777777" w:rsidR="00382ECD" w:rsidRPr="00F05229" w:rsidRDefault="00382ECD" w:rsidP="00382ECD">
            <w:pPr>
              <w:rPr>
                <w:rFonts w:ascii="Times New Roman" w:hAnsi="Times New Roman" w:cs="Times New Roman"/>
                <w:sz w:val="14"/>
                <w:szCs w:val="14"/>
              </w:rPr>
            </w:pPr>
          </w:p>
        </w:tc>
        <w:tc>
          <w:tcPr>
            <w:tcW w:w="264" w:type="pct"/>
            <w:noWrap/>
            <w:hideMark/>
            <w:tcPrChange w:id="438" w:author="Sheng-Feng Hsieh" w:date="2024-04-07T16:11:00Z">
              <w:tcPr>
                <w:tcW w:w="218" w:type="pct"/>
                <w:noWrap/>
                <w:hideMark/>
              </w:tcPr>
            </w:tcPrChange>
          </w:tcPr>
          <w:p w14:paraId="37C21883" w14:textId="77777777" w:rsidR="00382ECD" w:rsidRPr="00F05229" w:rsidRDefault="00382ECD" w:rsidP="00382ECD">
            <w:pPr>
              <w:rPr>
                <w:rFonts w:ascii="Times New Roman" w:hAnsi="Times New Roman" w:cs="Times New Roman"/>
                <w:sz w:val="14"/>
                <w:szCs w:val="14"/>
              </w:rPr>
            </w:pPr>
          </w:p>
        </w:tc>
        <w:tc>
          <w:tcPr>
            <w:tcW w:w="262" w:type="pct"/>
            <w:noWrap/>
            <w:hideMark/>
            <w:tcPrChange w:id="439" w:author="Sheng-Feng Hsieh" w:date="2024-04-07T16:11:00Z">
              <w:tcPr>
                <w:tcW w:w="217" w:type="pct"/>
                <w:noWrap/>
                <w:hideMark/>
              </w:tcPr>
            </w:tcPrChange>
          </w:tcPr>
          <w:p w14:paraId="2C332199" w14:textId="77777777" w:rsidR="00382ECD" w:rsidRPr="00F05229" w:rsidRDefault="00382ECD" w:rsidP="00382ECD">
            <w:pPr>
              <w:rPr>
                <w:rFonts w:ascii="Times New Roman" w:hAnsi="Times New Roman" w:cs="Times New Roman"/>
                <w:sz w:val="14"/>
                <w:szCs w:val="14"/>
              </w:rPr>
            </w:pPr>
          </w:p>
        </w:tc>
        <w:tc>
          <w:tcPr>
            <w:tcW w:w="262" w:type="pct"/>
            <w:noWrap/>
            <w:hideMark/>
            <w:tcPrChange w:id="440" w:author="Sheng-Feng Hsieh" w:date="2024-04-07T16:11:00Z">
              <w:tcPr>
                <w:tcW w:w="217" w:type="pct"/>
                <w:noWrap/>
                <w:hideMark/>
              </w:tcPr>
            </w:tcPrChange>
          </w:tcPr>
          <w:p w14:paraId="409CB36A" w14:textId="77777777" w:rsidR="00382ECD" w:rsidRPr="00F05229" w:rsidRDefault="00382ECD" w:rsidP="00382ECD">
            <w:pPr>
              <w:rPr>
                <w:rFonts w:ascii="Times New Roman" w:hAnsi="Times New Roman" w:cs="Times New Roman"/>
                <w:sz w:val="14"/>
                <w:szCs w:val="14"/>
              </w:rPr>
            </w:pPr>
          </w:p>
        </w:tc>
        <w:tc>
          <w:tcPr>
            <w:tcW w:w="264" w:type="pct"/>
            <w:noWrap/>
            <w:hideMark/>
            <w:tcPrChange w:id="441" w:author="Sheng-Feng Hsieh" w:date="2024-04-07T16:11:00Z">
              <w:tcPr>
                <w:tcW w:w="218" w:type="pct"/>
                <w:noWrap/>
                <w:hideMark/>
              </w:tcPr>
            </w:tcPrChange>
          </w:tcPr>
          <w:p w14:paraId="569BB243" w14:textId="77777777" w:rsidR="00382ECD" w:rsidRPr="00F05229" w:rsidRDefault="00382ECD" w:rsidP="00382ECD">
            <w:pPr>
              <w:rPr>
                <w:rFonts w:ascii="Times New Roman" w:hAnsi="Times New Roman" w:cs="Times New Roman"/>
                <w:sz w:val="14"/>
                <w:szCs w:val="14"/>
              </w:rPr>
            </w:pPr>
          </w:p>
        </w:tc>
        <w:tc>
          <w:tcPr>
            <w:tcW w:w="262" w:type="pct"/>
            <w:noWrap/>
            <w:hideMark/>
            <w:tcPrChange w:id="442" w:author="Sheng-Feng Hsieh" w:date="2024-04-07T16:11:00Z">
              <w:tcPr>
                <w:tcW w:w="181" w:type="pct"/>
                <w:noWrap/>
                <w:hideMark/>
              </w:tcPr>
            </w:tcPrChange>
          </w:tcPr>
          <w:p w14:paraId="2E129C7E" w14:textId="77777777" w:rsidR="00382ECD" w:rsidRPr="00F05229" w:rsidRDefault="00382ECD" w:rsidP="00382ECD">
            <w:pPr>
              <w:rPr>
                <w:rFonts w:ascii="Times New Roman" w:hAnsi="Times New Roman" w:cs="Times New Roman"/>
                <w:sz w:val="14"/>
                <w:szCs w:val="14"/>
              </w:rPr>
            </w:pPr>
          </w:p>
        </w:tc>
        <w:tc>
          <w:tcPr>
            <w:tcW w:w="176" w:type="pct"/>
            <w:noWrap/>
            <w:hideMark/>
            <w:tcPrChange w:id="443" w:author="Sheng-Feng Hsieh" w:date="2024-04-07T16:11:00Z">
              <w:tcPr>
                <w:tcW w:w="1047" w:type="pct"/>
                <w:noWrap/>
                <w:hideMark/>
              </w:tcPr>
            </w:tcPrChange>
          </w:tcPr>
          <w:p w14:paraId="1B0A53AF" w14:textId="77777777" w:rsidR="00382ECD" w:rsidRPr="00F05229" w:rsidRDefault="00382ECD" w:rsidP="00382ECD">
            <w:pPr>
              <w:rPr>
                <w:rFonts w:ascii="Times New Roman" w:hAnsi="Times New Roman" w:cs="Times New Roman"/>
                <w:sz w:val="14"/>
                <w:szCs w:val="14"/>
              </w:rPr>
            </w:pPr>
          </w:p>
        </w:tc>
      </w:tr>
      <w:tr w:rsidR="000A6D29" w:rsidRPr="008B220A" w14:paraId="580A6F5C" w14:textId="77777777" w:rsidTr="000A6D29">
        <w:trPr>
          <w:trHeight w:val="360"/>
          <w:trPrChange w:id="444" w:author="Sheng-Feng Hsieh" w:date="2024-04-07T16:11:00Z">
            <w:trPr>
              <w:trHeight w:val="360"/>
            </w:trPr>
          </w:trPrChange>
        </w:trPr>
        <w:tc>
          <w:tcPr>
            <w:tcW w:w="362" w:type="pct"/>
            <w:noWrap/>
            <w:hideMark/>
            <w:tcPrChange w:id="445" w:author="Sheng-Feng Hsieh" w:date="2024-04-07T16:11:00Z">
              <w:tcPr>
                <w:tcW w:w="299" w:type="pct"/>
                <w:noWrap/>
                <w:hideMark/>
              </w:tcPr>
            </w:tcPrChange>
          </w:tcPr>
          <w:p w14:paraId="0977C93B" w14:textId="4142032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(11) </w:t>
            </w:r>
            <w:r w:rsidRPr="00F05229">
              <w:rPr>
                <w:rFonts w:ascii="Times New Roman" w:hAnsi="Times New Roman" w:cs="Times New Roman"/>
                <w:sz w:val="14"/>
                <w:szCs w:val="14"/>
              </w:rPr>
              <w:t>NOA</w:t>
            </w:r>
          </w:p>
        </w:tc>
        <w:tc>
          <w:tcPr>
            <w:tcW w:w="252" w:type="pct"/>
            <w:noWrap/>
            <w:hideMark/>
            <w:tcPrChange w:id="446" w:author="Sheng-Feng Hsieh" w:date="2024-04-07T16:11:00Z">
              <w:tcPr>
                <w:tcW w:w="208" w:type="pct"/>
                <w:noWrap/>
                <w:hideMark/>
              </w:tcPr>
            </w:tcPrChange>
          </w:tcPr>
          <w:p w14:paraId="536F93CE" w14:textId="45AEC2E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-0.052</w:t>
            </w:r>
          </w:p>
        </w:tc>
        <w:tc>
          <w:tcPr>
            <w:tcW w:w="264" w:type="pct"/>
            <w:noWrap/>
            <w:hideMark/>
            <w:tcPrChange w:id="447" w:author="Sheng-Feng Hsieh" w:date="2024-04-07T16:11:00Z">
              <w:tcPr>
                <w:tcW w:w="218" w:type="pct"/>
                <w:noWrap/>
                <w:hideMark/>
              </w:tcPr>
            </w:tcPrChange>
          </w:tcPr>
          <w:p w14:paraId="7A862897" w14:textId="68D7E55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0.105</w:t>
            </w:r>
            <w:del w:id="448" w:author="Sheng-Feng Hsieh" w:date="2024-04-07T16:08:00Z">
              <w:r w:rsidRPr="00F05229" w:rsidDel="000A6D29">
                <w:rPr>
                  <w:rFonts w:ascii="Times New Roman" w:hAnsi="Times New Roman" w:cs="Times New Roman"/>
                  <w:sz w:val="14"/>
                  <w:szCs w:val="14"/>
                </w:rPr>
                <w:delText>* * *</w:delText>
              </w:r>
            </w:del>
            <w:ins w:id="449" w:author="Sheng-Feng Hsieh" w:date="2024-04-07T16:08:00Z">
              <w:r w:rsidR="000A6D29">
                <w:rPr>
                  <w:rFonts w:ascii="Times New Roman" w:hAnsi="Times New Roman" w:cs="Times New Roman"/>
                  <w:sz w:val="14"/>
                  <w:szCs w:val="14"/>
                </w:rPr>
                <w:t>***</w:t>
              </w:r>
            </w:ins>
          </w:p>
        </w:tc>
        <w:tc>
          <w:tcPr>
            <w:tcW w:w="263" w:type="pct"/>
            <w:noWrap/>
            <w:hideMark/>
            <w:tcPrChange w:id="450" w:author="Sheng-Feng Hsieh" w:date="2024-04-07T16:11:00Z">
              <w:tcPr>
                <w:tcW w:w="217" w:type="pct"/>
                <w:noWrap/>
                <w:hideMark/>
              </w:tcPr>
            </w:tcPrChange>
          </w:tcPr>
          <w:p w14:paraId="07D01222" w14:textId="63BEC9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0.026</w:t>
            </w:r>
          </w:p>
        </w:tc>
        <w:tc>
          <w:tcPr>
            <w:tcW w:w="264" w:type="pct"/>
            <w:noWrap/>
            <w:hideMark/>
            <w:tcPrChange w:id="451" w:author="Sheng-Feng Hsieh" w:date="2024-04-07T16:11:00Z">
              <w:tcPr>
                <w:tcW w:w="218" w:type="pct"/>
                <w:noWrap/>
                <w:hideMark/>
              </w:tcPr>
            </w:tcPrChange>
          </w:tcPr>
          <w:p w14:paraId="54545DC5" w14:textId="378B72E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w:t>
            </w:r>
            <w:del w:id="452" w:author="Sheng-Feng Hsieh" w:date="2024-04-07T16:08:00Z">
              <w:r w:rsidRPr="00F05229" w:rsidDel="000A6D29">
                <w:rPr>
                  <w:rFonts w:ascii="Times New Roman" w:hAnsi="Times New Roman" w:cs="Times New Roman"/>
                  <w:sz w:val="14"/>
                  <w:szCs w:val="14"/>
                </w:rPr>
                <w:delText>* *</w:delText>
              </w:r>
            </w:del>
            <w:ins w:id="453" w:author="Sheng-Feng Hsieh" w:date="2024-04-07T16:08:00Z">
              <w:r w:rsidR="000A6D29">
                <w:rPr>
                  <w:rFonts w:ascii="Times New Roman" w:hAnsi="Times New Roman" w:cs="Times New Roman"/>
                  <w:sz w:val="14"/>
                  <w:szCs w:val="14"/>
                </w:rPr>
                <w:t>**</w:t>
              </w:r>
            </w:ins>
          </w:p>
        </w:tc>
        <w:tc>
          <w:tcPr>
            <w:tcW w:w="263" w:type="pct"/>
            <w:noWrap/>
            <w:hideMark/>
            <w:tcPrChange w:id="454" w:author="Sheng-Feng Hsieh" w:date="2024-04-07T16:11:00Z">
              <w:tcPr>
                <w:tcW w:w="217" w:type="pct"/>
                <w:noWrap/>
                <w:hideMark/>
              </w:tcPr>
            </w:tcPrChange>
          </w:tcPr>
          <w:p w14:paraId="439E29FB" w14:textId="6646FF0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4" w:type="pct"/>
            <w:noWrap/>
            <w:hideMark/>
            <w:tcPrChange w:id="455" w:author="Sheng-Feng Hsieh" w:date="2024-04-07T16:11:00Z">
              <w:tcPr>
                <w:tcW w:w="218" w:type="pct"/>
                <w:noWrap/>
                <w:hideMark/>
              </w:tcPr>
            </w:tcPrChange>
          </w:tcPr>
          <w:p w14:paraId="25BD4CBD" w14:textId="3DA0B5B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w:t>
            </w:r>
            <w:del w:id="456" w:author="Sheng-Feng Hsieh" w:date="2024-04-07T16:08:00Z">
              <w:r w:rsidRPr="00F05229" w:rsidDel="000A6D29">
                <w:rPr>
                  <w:rFonts w:ascii="Times New Roman" w:hAnsi="Times New Roman" w:cs="Times New Roman"/>
                  <w:sz w:val="14"/>
                  <w:szCs w:val="14"/>
                </w:rPr>
                <w:delText>* * *</w:delText>
              </w:r>
            </w:del>
            <w:ins w:id="457" w:author="Sheng-Feng Hsieh" w:date="2024-04-07T16:08:00Z">
              <w:r w:rsidR="000A6D29">
                <w:rPr>
                  <w:rFonts w:ascii="Times New Roman" w:hAnsi="Times New Roman" w:cs="Times New Roman"/>
                  <w:sz w:val="14"/>
                  <w:szCs w:val="14"/>
                </w:rPr>
                <w:t>***</w:t>
              </w:r>
            </w:ins>
          </w:p>
        </w:tc>
        <w:tc>
          <w:tcPr>
            <w:tcW w:w="263" w:type="pct"/>
            <w:noWrap/>
            <w:hideMark/>
            <w:tcPrChange w:id="458" w:author="Sheng-Feng Hsieh" w:date="2024-04-07T16:11:00Z">
              <w:tcPr>
                <w:tcW w:w="217" w:type="pct"/>
                <w:noWrap/>
                <w:hideMark/>
              </w:tcPr>
            </w:tcPrChange>
          </w:tcPr>
          <w:p w14:paraId="6A35BE3B" w14:textId="2057F4D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-0.216</w:t>
            </w:r>
            <w:del w:id="459" w:author="Sheng-Feng Hsieh" w:date="2024-04-07T16:08:00Z">
              <w:r w:rsidRPr="00F05229" w:rsidDel="000A6D29">
                <w:rPr>
                  <w:rFonts w:ascii="Times New Roman" w:hAnsi="Times New Roman" w:cs="Times New Roman"/>
                  <w:sz w:val="14"/>
                  <w:szCs w:val="14"/>
                </w:rPr>
                <w:delText>* * *</w:delText>
              </w:r>
            </w:del>
            <w:ins w:id="460" w:author="Sheng-Feng Hsieh" w:date="2024-04-07T16:08:00Z">
              <w:r w:rsidR="000A6D29">
                <w:rPr>
                  <w:rFonts w:ascii="Times New Roman" w:hAnsi="Times New Roman" w:cs="Times New Roman"/>
                  <w:sz w:val="14"/>
                  <w:szCs w:val="14"/>
                </w:rPr>
                <w:t>***</w:t>
              </w:r>
            </w:ins>
          </w:p>
        </w:tc>
        <w:tc>
          <w:tcPr>
            <w:tcW w:w="263" w:type="pct"/>
            <w:noWrap/>
            <w:hideMark/>
            <w:tcPrChange w:id="461" w:author="Sheng-Feng Hsieh" w:date="2024-04-07T16:11:00Z">
              <w:tcPr>
                <w:tcW w:w="217" w:type="pct"/>
                <w:noWrap/>
                <w:hideMark/>
              </w:tcPr>
            </w:tcPrChange>
          </w:tcPr>
          <w:p w14:paraId="2ACFD9E4" w14:textId="30EF2E3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0.005</w:t>
            </w:r>
          </w:p>
        </w:tc>
        <w:tc>
          <w:tcPr>
            <w:tcW w:w="264" w:type="pct"/>
            <w:noWrap/>
            <w:hideMark/>
            <w:tcPrChange w:id="462" w:author="Sheng-Feng Hsieh" w:date="2024-04-07T16:11:00Z">
              <w:tcPr>
                <w:tcW w:w="218" w:type="pct"/>
                <w:noWrap/>
                <w:hideMark/>
              </w:tcPr>
            </w:tcPrChange>
          </w:tcPr>
          <w:p w14:paraId="02E6CE5B" w14:textId="3D8355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4" w:type="pct"/>
            <w:noWrap/>
            <w:hideMark/>
            <w:tcPrChange w:id="463" w:author="Sheng-Feng Hsieh" w:date="2024-04-07T16:11:00Z">
              <w:tcPr>
                <w:tcW w:w="218" w:type="pct"/>
                <w:noWrap/>
                <w:hideMark/>
              </w:tcPr>
            </w:tcPrChange>
          </w:tcPr>
          <w:p w14:paraId="6B873A52" w14:textId="71FF84F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w:t>
            </w:r>
            <w:del w:id="464" w:author="Sheng-Feng Hsieh" w:date="2024-04-07T16:08:00Z">
              <w:r w:rsidRPr="00F05229" w:rsidDel="000A6D29">
                <w:rPr>
                  <w:rFonts w:ascii="Times New Roman" w:hAnsi="Times New Roman" w:cs="Times New Roman"/>
                  <w:sz w:val="14"/>
                  <w:szCs w:val="14"/>
                </w:rPr>
                <w:delText>* * *</w:delText>
              </w:r>
            </w:del>
            <w:ins w:id="465" w:author="Sheng-Feng Hsieh" w:date="2024-04-07T16:08:00Z">
              <w:r w:rsidR="000A6D29">
                <w:rPr>
                  <w:rFonts w:ascii="Times New Roman" w:hAnsi="Times New Roman" w:cs="Times New Roman"/>
                  <w:sz w:val="14"/>
                  <w:szCs w:val="14"/>
                </w:rPr>
                <w:t>***</w:t>
              </w:r>
            </w:ins>
          </w:p>
        </w:tc>
        <w:tc>
          <w:tcPr>
            <w:tcW w:w="262" w:type="pct"/>
            <w:noWrap/>
            <w:hideMark/>
            <w:tcPrChange w:id="466" w:author="Sheng-Feng Hsieh" w:date="2024-04-07T16:11:00Z">
              <w:tcPr>
                <w:tcW w:w="217" w:type="pct"/>
                <w:noWrap/>
                <w:hideMark/>
              </w:tcPr>
            </w:tcPrChange>
          </w:tcPr>
          <w:p w14:paraId="3DD53DA6" w14:textId="226C078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Change w:id="467" w:author="Sheng-Feng Hsieh" w:date="2024-04-07T16:11:00Z">
              <w:tcPr>
                <w:tcW w:w="218" w:type="pct"/>
                <w:noWrap/>
                <w:hideMark/>
              </w:tcPr>
            </w:tcPrChange>
          </w:tcPr>
          <w:p w14:paraId="38AADC67" w14:textId="77777777" w:rsidR="00382ECD" w:rsidRPr="00F05229" w:rsidRDefault="00382ECD" w:rsidP="00382ECD">
            <w:pPr>
              <w:rPr>
                <w:rFonts w:ascii="Times New Roman" w:hAnsi="Times New Roman" w:cs="Times New Roman"/>
                <w:sz w:val="14"/>
                <w:szCs w:val="14"/>
              </w:rPr>
            </w:pPr>
          </w:p>
        </w:tc>
        <w:tc>
          <w:tcPr>
            <w:tcW w:w="264" w:type="pct"/>
            <w:noWrap/>
            <w:hideMark/>
            <w:tcPrChange w:id="468" w:author="Sheng-Feng Hsieh" w:date="2024-04-07T16:11:00Z">
              <w:tcPr>
                <w:tcW w:w="218" w:type="pct"/>
                <w:noWrap/>
                <w:hideMark/>
              </w:tcPr>
            </w:tcPrChange>
          </w:tcPr>
          <w:p w14:paraId="0DD61FC2" w14:textId="77777777" w:rsidR="00382ECD" w:rsidRPr="00F05229" w:rsidRDefault="00382ECD" w:rsidP="00382ECD">
            <w:pPr>
              <w:rPr>
                <w:rFonts w:ascii="Times New Roman" w:hAnsi="Times New Roman" w:cs="Times New Roman"/>
                <w:sz w:val="14"/>
                <w:szCs w:val="14"/>
              </w:rPr>
            </w:pPr>
          </w:p>
        </w:tc>
        <w:tc>
          <w:tcPr>
            <w:tcW w:w="262" w:type="pct"/>
            <w:noWrap/>
            <w:hideMark/>
            <w:tcPrChange w:id="469" w:author="Sheng-Feng Hsieh" w:date="2024-04-07T16:11:00Z">
              <w:tcPr>
                <w:tcW w:w="217" w:type="pct"/>
                <w:noWrap/>
                <w:hideMark/>
              </w:tcPr>
            </w:tcPrChange>
          </w:tcPr>
          <w:p w14:paraId="6A8CFBC3" w14:textId="77777777" w:rsidR="00382ECD" w:rsidRPr="00F05229" w:rsidRDefault="00382ECD" w:rsidP="00382ECD">
            <w:pPr>
              <w:rPr>
                <w:rFonts w:ascii="Times New Roman" w:hAnsi="Times New Roman" w:cs="Times New Roman"/>
                <w:sz w:val="14"/>
                <w:szCs w:val="14"/>
              </w:rPr>
            </w:pPr>
          </w:p>
        </w:tc>
        <w:tc>
          <w:tcPr>
            <w:tcW w:w="262" w:type="pct"/>
            <w:noWrap/>
            <w:hideMark/>
            <w:tcPrChange w:id="470" w:author="Sheng-Feng Hsieh" w:date="2024-04-07T16:11:00Z">
              <w:tcPr>
                <w:tcW w:w="217" w:type="pct"/>
                <w:noWrap/>
                <w:hideMark/>
              </w:tcPr>
            </w:tcPrChange>
          </w:tcPr>
          <w:p w14:paraId="3DA36113" w14:textId="77777777" w:rsidR="00382ECD" w:rsidRPr="00F05229" w:rsidRDefault="00382ECD" w:rsidP="00382ECD">
            <w:pPr>
              <w:rPr>
                <w:rFonts w:ascii="Times New Roman" w:hAnsi="Times New Roman" w:cs="Times New Roman"/>
                <w:sz w:val="14"/>
                <w:szCs w:val="14"/>
              </w:rPr>
            </w:pPr>
          </w:p>
        </w:tc>
        <w:tc>
          <w:tcPr>
            <w:tcW w:w="264" w:type="pct"/>
            <w:noWrap/>
            <w:hideMark/>
            <w:tcPrChange w:id="471" w:author="Sheng-Feng Hsieh" w:date="2024-04-07T16:11:00Z">
              <w:tcPr>
                <w:tcW w:w="218" w:type="pct"/>
                <w:noWrap/>
                <w:hideMark/>
              </w:tcPr>
            </w:tcPrChange>
          </w:tcPr>
          <w:p w14:paraId="3FCFEBB2" w14:textId="77777777" w:rsidR="00382ECD" w:rsidRPr="00F05229" w:rsidRDefault="00382ECD" w:rsidP="00382ECD">
            <w:pPr>
              <w:rPr>
                <w:rFonts w:ascii="Times New Roman" w:hAnsi="Times New Roman" w:cs="Times New Roman"/>
                <w:sz w:val="14"/>
                <w:szCs w:val="14"/>
              </w:rPr>
            </w:pPr>
          </w:p>
        </w:tc>
        <w:tc>
          <w:tcPr>
            <w:tcW w:w="262" w:type="pct"/>
            <w:noWrap/>
            <w:hideMark/>
            <w:tcPrChange w:id="472" w:author="Sheng-Feng Hsieh" w:date="2024-04-07T16:11:00Z">
              <w:tcPr>
                <w:tcW w:w="181" w:type="pct"/>
                <w:noWrap/>
                <w:hideMark/>
              </w:tcPr>
            </w:tcPrChange>
          </w:tcPr>
          <w:p w14:paraId="2691E4AE" w14:textId="77777777" w:rsidR="00382ECD" w:rsidRPr="00F05229" w:rsidRDefault="00382ECD" w:rsidP="00382ECD">
            <w:pPr>
              <w:rPr>
                <w:rFonts w:ascii="Times New Roman" w:hAnsi="Times New Roman" w:cs="Times New Roman"/>
                <w:sz w:val="14"/>
                <w:szCs w:val="14"/>
              </w:rPr>
            </w:pPr>
          </w:p>
        </w:tc>
        <w:tc>
          <w:tcPr>
            <w:tcW w:w="176" w:type="pct"/>
            <w:noWrap/>
            <w:hideMark/>
            <w:tcPrChange w:id="473" w:author="Sheng-Feng Hsieh" w:date="2024-04-07T16:11:00Z">
              <w:tcPr>
                <w:tcW w:w="1047" w:type="pct"/>
                <w:noWrap/>
                <w:hideMark/>
              </w:tcPr>
            </w:tcPrChange>
          </w:tcPr>
          <w:p w14:paraId="45FEB8F5" w14:textId="77777777" w:rsidR="00382ECD" w:rsidRPr="00F05229" w:rsidRDefault="00382ECD" w:rsidP="00382ECD">
            <w:pPr>
              <w:rPr>
                <w:rFonts w:ascii="Times New Roman" w:hAnsi="Times New Roman" w:cs="Times New Roman"/>
                <w:sz w:val="14"/>
                <w:szCs w:val="14"/>
              </w:rPr>
            </w:pPr>
          </w:p>
        </w:tc>
      </w:tr>
      <w:tr w:rsidR="000A6D29" w:rsidRPr="008B220A" w14:paraId="79C430F5" w14:textId="77777777" w:rsidTr="000A6D29">
        <w:trPr>
          <w:trHeight w:val="360"/>
          <w:trPrChange w:id="474" w:author="Sheng-Feng Hsieh" w:date="2024-04-07T16:11:00Z">
            <w:trPr>
              <w:trHeight w:val="360"/>
            </w:trPr>
          </w:trPrChange>
        </w:trPr>
        <w:tc>
          <w:tcPr>
            <w:tcW w:w="362" w:type="pct"/>
            <w:noWrap/>
            <w:hideMark/>
            <w:tcPrChange w:id="475" w:author="Sheng-Feng Hsieh" w:date="2024-04-07T16:11:00Z">
              <w:tcPr>
                <w:tcW w:w="299" w:type="pct"/>
                <w:noWrap/>
                <w:hideMark/>
              </w:tcPr>
            </w:tcPrChange>
          </w:tcPr>
          <w:p w14:paraId="235F0CE4" w14:textId="1C560C1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(12) </w:t>
            </w:r>
            <w:r w:rsidRPr="00F05229">
              <w:rPr>
                <w:rFonts w:ascii="Times New Roman" w:hAnsi="Times New Roman" w:cs="Times New Roman"/>
                <w:sz w:val="14"/>
                <w:szCs w:val="14"/>
              </w:rPr>
              <w:t>ZSCORE</w:t>
            </w:r>
          </w:p>
        </w:tc>
        <w:tc>
          <w:tcPr>
            <w:tcW w:w="252" w:type="pct"/>
            <w:noWrap/>
            <w:hideMark/>
            <w:tcPrChange w:id="476" w:author="Sheng-Feng Hsieh" w:date="2024-04-07T16:11:00Z">
              <w:tcPr>
                <w:tcW w:w="208" w:type="pct"/>
                <w:noWrap/>
                <w:hideMark/>
              </w:tcPr>
            </w:tcPrChange>
          </w:tcPr>
          <w:p w14:paraId="107E52F5" w14:textId="7493CFC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4" w:type="pct"/>
            <w:noWrap/>
            <w:hideMark/>
            <w:tcPrChange w:id="477" w:author="Sheng-Feng Hsieh" w:date="2024-04-07T16:11:00Z">
              <w:tcPr>
                <w:tcW w:w="218" w:type="pct"/>
                <w:noWrap/>
                <w:hideMark/>
              </w:tcPr>
            </w:tcPrChange>
          </w:tcPr>
          <w:p w14:paraId="59414975" w14:textId="1B682E2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-0.344</w:t>
            </w:r>
            <w:del w:id="478" w:author="Sheng-Feng Hsieh" w:date="2024-04-07T16:08:00Z">
              <w:r w:rsidRPr="00F05229" w:rsidDel="000A6D29">
                <w:rPr>
                  <w:rFonts w:ascii="Times New Roman" w:hAnsi="Times New Roman" w:cs="Times New Roman"/>
                  <w:sz w:val="14"/>
                  <w:szCs w:val="14"/>
                </w:rPr>
                <w:delText>* * *</w:delText>
              </w:r>
            </w:del>
            <w:ins w:id="479" w:author="Sheng-Feng Hsieh" w:date="2024-04-07T16:08:00Z">
              <w:r w:rsidR="000A6D29">
                <w:rPr>
                  <w:rFonts w:ascii="Times New Roman" w:hAnsi="Times New Roman" w:cs="Times New Roman"/>
                  <w:sz w:val="14"/>
                  <w:szCs w:val="14"/>
                </w:rPr>
                <w:t>***</w:t>
              </w:r>
            </w:ins>
          </w:p>
        </w:tc>
        <w:tc>
          <w:tcPr>
            <w:tcW w:w="263" w:type="pct"/>
            <w:noWrap/>
            <w:hideMark/>
            <w:tcPrChange w:id="480" w:author="Sheng-Feng Hsieh" w:date="2024-04-07T16:11:00Z">
              <w:tcPr>
                <w:tcW w:w="217" w:type="pct"/>
                <w:noWrap/>
                <w:hideMark/>
              </w:tcPr>
            </w:tcPrChange>
          </w:tcPr>
          <w:p w14:paraId="38AC0025" w14:textId="7383EB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-0.025</w:t>
            </w:r>
          </w:p>
        </w:tc>
        <w:tc>
          <w:tcPr>
            <w:tcW w:w="264" w:type="pct"/>
            <w:noWrap/>
            <w:hideMark/>
            <w:tcPrChange w:id="481" w:author="Sheng-Feng Hsieh" w:date="2024-04-07T16:11:00Z">
              <w:tcPr>
                <w:tcW w:w="218" w:type="pct"/>
                <w:noWrap/>
                <w:hideMark/>
              </w:tcPr>
            </w:tcPrChange>
          </w:tcPr>
          <w:p w14:paraId="398E61D6" w14:textId="7AADD16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w:t>
            </w:r>
            <w:del w:id="482" w:author="Sheng-Feng Hsieh" w:date="2024-04-07T16:08:00Z">
              <w:r w:rsidRPr="00F05229" w:rsidDel="000A6D29">
                <w:rPr>
                  <w:rFonts w:ascii="Times New Roman" w:hAnsi="Times New Roman" w:cs="Times New Roman"/>
                  <w:sz w:val="14"/>
                  <w:szCs w:val="14"/>
                </w:rPr>
                <w:delText>* * *</w:delText>
              </w:r>
            </w:del>
            <w:ins w:id="483" w:author="Sheng-Feng Hsieh" w:date="2024-04-07T16:08:00Z">
              <w:r w:rsidR="000A6D29">
                <w:rPr>
                  <w:rFonts w:ascii="Times New Roman" w:hAnsi="Times New Roman" w:cs="Times New Roman"/>
                  <w:sz w:val="14"/>
                  <w:szCs w:val="14"/>
                </w:rPr>
                <w:t>***</w:t>
              </w:r>
            </w:ins>
          </w:p>
        </w:tc>
        <w:tc>
          <w:tcPr>
            <w:tcW w:w="263" w:type="pct"/>
            <w:noWrap/>
            <w:hideMark/>
            <w:tcPrChange w:id="484" w:author="Sheng-Feng Hsieh" w:date="2024-04-07T16:11:00Z">
              <w:tcPr>
                <w:tcW w:w="217" w:type="pct"/>
                <w:noWrap/>
                <w:hideMark/>
              </w:tcPr>
            </w:tcPrChange>
          </w:tcPr>
          <w:p w14:paraId="264C12C7" w14:textId="79098B6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-0.593</w:t>
            </w:r>
            <w:del w:id="485" w:author="Sheng-Feng Hsieh" w:date="2024-04-07T16:08:00Z">
              <w:r w:rsidRPr="00F05229" w:rsidDel="000A6D29">
                <w:rPr>
                  <w:rFonts w:ascii="Times New Roman" w:hAnsi="Times New Roman" w:cs="Times New Roman"/>
                  <w:sz w:val="14"/>
                  <w:szCs w:val="14"/>
                </w:rPr>
                <w:delText>* * *</w:delText>
              </w:r>
            </w:del>
            <w:ins w:id="486" w:author="Sheng-Feng Hsieh" w:date="2024-04-07T16:08:00Z">
              <w:r w:rsidR="000A6D29">
                <w:rPr>
                  <w:rFonts w:ascii="Times New Roman" w:hAnsi="Times New Roman" w:cs="Times New Roman"/>
                  <w:sz w:val="14"/>
                  <w:szCs w:val="14"/>
                </w:rPr>
                <w:t>***</w:t>
              </w:r>
            </w:ins>
          </w:p>
        </w:tc>
        <w:tc>
          <w:tcPr>
            <w:tcW w:w="264" w:type="pct"/>
            <w:noWrap/>
            <w:hideMark/>
            <w:tcPrChange w:id="487" w:author="Sheng-Feng Hsieh" w:date="2024-04-07T16:11:00Z">
              <w:tcPr>
                <w:tcW w:w="218" w:type="pct"/>
                <w:noWrap/>
                <w:hideMark/>
              </w:tcPr>
            </w:tcPrChange>
          </w:tcPr>
          <w:p w14:paraId="4F79336F" w14:textId="7E35D99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0.414</w:t>
            </w:r>
            <w:del w:id="488" w:author="Sheng-Feng Hsieh" w:date="2024-04-07T16:08:00Z">
              <w:r w:rsidRPr="00F05229" w:rsidDel="000A6D29">
                <w:rPr>
                  <w:rFonts w:ascii="Times New Roman" w:hAnsi="Times New Roman" w:cs="Times New Roman"/>
                  <w:sz w:val="14"/>
                  <w:szCs w:val="14"/>
                </w:rPr>
                <w:delText>* * *</w:delText>
              </w:r>
            </w:del>
            <w:ins w:id="489" w:author="Sheng-Feng Hsieh" w:date="2024-04-07T16:08:00Z">
              <w:r w:rsidR="000A6D29">
                <w:rPr>
                  <w:rFonts w:ascii="Times New Roman" w:hAnsi="Times New Roman" w:cs="Times New Roman"/>
                  <w:sz w:val="14"/>
                  <w:szCs w:val="14"/>
                </w:rPr>
                <w:t>***</w:t>
              </w:r>
            </w:ins>
          </w:p>
        </w:tc>
        <w:tc>
          <w:tcPr>
            <w:tcW w:w="263" w:type="pct"/>
            <w:noWrap/>
            <w:hideMark/>
            <w:tcPrChange w:id="490" w:author="Sheng-Feng Hsieh" w:date="2024-04-07T16:11:00Z">
              <w:tcPr>
                <w:tcW w:w="217" w:type="pct"/>
                <w:noWrap/>
                <w:hideMark/>
              </w:tcPr>
            </w:tcPrChange>
          </w:tcPr>
          <w:p w14:paraId="77B70CAD" w14:textId="72E85FE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0.552</w:t>
            </w:r>
            <w:del w:id="491" w:author="Sheng-Feng Hsieh" w:date="2024-04-07T16:08:00Z">
              <w:r w:rsidRPr="00F05229" w:rsidDel="000A6D29">
                <w:rPr>
                  <w:rFonts w:ascii="Times New Roman" w:hAnsi="Times New Roman" w:cs="Times New Roman"/>
                  <w:sz w:val="14"/>
                  <w:szCs w:val="14"/>
                </w:rPr>
                <w:delText>* * *</w:delText>
              </w:r>
            </w:del>
            <w:ins w:id="492" w:author="Sheng-Feng Hsieh" w:date="2024-04-07T16:08:00Z">
              <w:r w:rsidR="000A6D29">
                <w:rPr>
                  <w:rFonts w:ascii="Times New Roman" w:hAnsi="Times New Roman" w:cs="Times New Roman"/>
                  <w:sz w:val="14"/>
                  <w:szCs w:val="14"/>
                </w:rPr>
                <w:t>***</w:t>
              </w:r>
            </w:ins>
          </w:p>
        </w:tc>
        <w:tc>
          <w:tcPr>
            <w:tcW w:w="263" w:type="pct"/>
            <w:noWrap/>
            <w:hideMark/>
            <w:tcPrChange w:id="493" w:author="Sheng-Feng Hsieh" w:date="2024-04-07T16:11:00Z">
              <w:tcPr>
                <w:tcW w:w="217" w:type="pct"/>
                <w:noWrap/>
                <w:hideMark/>
              </w:tcPr>
            </w:tcPrChange>
          </w:tcPr>
          <w:p w14:paraId="446E4381" w14:textId="57B4CF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-0.159</w:t>
            </w:r>
            <w:del w:id="494" w:author="Sheng-Feng Hsieh" w:date="2024-04-07T16:08:00Z">
              <w:r w:rsidRPr="00F05229" w:rsidDel="000A6D29">
                <w:rPr>
                  <w:rFonts w:ascii="Times New Roman" w:hAnsi="Times New Roman" w:cs="Times New Roman"/>
                  <w:sz w:val="14"/>
                  <w:szCs w:val="14"/>
                </w:rPr>
                <w:delText>* * *</w:delText>
              </w:r>
            </w:del>
            <w:ins w:id="495" w:author="Sheng-Feng Hsieh" w:date="2024-04-07T16:08:00Z">
              <w:r w:rsidR="000A6D29">
                <w:rPr>
                  <w:rFonts w:ascii="Times New Roman" w:hAnsi="Times New Roman" w:cs="Times New Roman"/>
                  <w:sz w:val="14"/>
                  <w:szCs w:val="14"/>
                </w:rPr>
                <w:t>***</w:t>
              </w:r>
            </w:ins>
          </w:p>
        </w:tc>
        <w:tc>
          <w:tcPr>
            <w:tcW w:w="264" w:type="pct"/>
            <w:noWrap/>
            <w:hideMark/>
            <w:tcPrChange w:id="496" w:author="Sheng-Feng Hsieh" w:date="2024-04-07T16:11:00Z">
              <w:tcPr>
                <w:tcW w:w="218" w:type="pct"/>
                <w:noWrap/>
                <w:hideMark/>
              </w:tcPr>
            </w:tcPrChange>
          </w:tcPr>
          <w:p w14:paraId="5520930A" w14:textId="254B821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-0.055</w:t>
            </w:r>
          </w:p>
        </w:tc>
        <w:tc>
          <w:tcPr>
            <w:tcW w:w="264" w:type="pct"/>
            <w:noWrap/>
            <w:hideMark/>
            <w:tcPrChange w:id="497" w:author="Sheng-Feng Hsieh" w:date="2024-04-07T16:11:00Z">
              <w:tcPr>
                <w:tcW w:w="218" w:type="pct"/>
                <w:noWrap/>
                <w:hideMark/>
              </w:tcPr>
            </w:tcPrChange>
          </w:tcPr>
          <w:p w14:paraId="5DB5C50A" w14:textId="4F1DC6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2" w:type="pct"/>
            <w:noWrap/>
            <w:hideMark/>
            <w:tcPrChange w:id="498" w:author="Sheng-Feng Hsieh" w:date="2024-04-07T16:11:00Z">
              <w:tcPr>
                <w:tcW w:w="217" w:type="pct"/>
                <w:noWrap/>
                <w:hideMark/>
              </w:tcPr>
            </w:tcPrChange>
          </w:tcPr>
          <w:p w14:paraId="21550BBE" w14:textId="4E7FC77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-0.210</w:t>
            </w:r>
            <w:del w:id="499" w:author="Sheng-Feng Hsieh" w:date="2024-04-07T16:08:00Z">
              <w:r w:rsidRPr="00F05229" w:rsidDel="000A6D29">
                <w:rPr>
                  <w:rFonts w:ascii="Times New Roman" w:hAnsi="Times New Roman" w:cs="Times New Roman"/>
                  <w:sz w:val="14"/>
                  <w:szCs w:val="14"/>
                </w:rPr>
                <w:delText>* * *</w:delText>
              </w:r>
            </w:del>
            <w:ins w:id="500" w:author="Sheng-Feng Hsieh" w:date="2024-04-07T16:08:00Z">
              <w:r w:rsidR="000A6D29">
                <w:rPr>
                  <w:rFonts w:ascii="Times New Roman" w:hAnsi="Times New Roman" w:cs="Times New Roman"/>
                  <w:sz w:val="14"/>
                  <w:szCs w:val="14"/>
                </w:rPr>
                <w:t>***</w:t>
              </w:r>
            </w:ins>
          </w:p>
        </w:tc>
        <w:tc>
          <w:tcPr>
            <w:tcW w:w="264" w:type="pct"/>
            <w:noWrap/>
            <w:hideMark/>
            <w:tcPrChange w:id="501" w:author="Sheng-Feng Hsieh" w:date="2024-04-07T16:11:00Z">
              <w:tcPr>
                <w:tcW w:w="218" w:type="pct"/>
                <w:noWrap/>
                <w:hideMark/>
              </w:tcPr>
            </w:tcPrChange>
          </w:tcPr>
          <w:p w14:paraId="56B03C35" w14:textId="7B6D4A7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Change w:id="502" w:author="Sheng-Feng Hsieh" w:date="2024-04-07T16:11:00Z">
              <w:tcPr>
                <w:tcW w:w="218" w:type="pct"/>
                <w:noWrap/>
                <w:hideMark/>
              </w:tcPr>
            </w:tcPrChange>
          </w:tcPr>
          <w:p w14:paraId="4202A255" w14:textId="77777777" w:rsidR="00382ECD" w:rsidRPr="00F05229" w:rsidRDefault="00382ECD" w:rsidP="00382ECD">
            <w:pPr>
              <w:rPr>
                <w:rFonts w:ascii="Times New Roman" w:hAnsi="Times New Roman" w:cs="Times New Roman"/>
                <w:sz w:val="14"/>
                <w:szCs w:val="14"/>
              </w:rPr>
            </w:pPr>
          </w:p>
        </w:tc>
        <w:tc>
          <w:tcPr>
            <w:tcW w:w="262" w:type="pct"/>
            <w:noWrap/>
            <w:hideMark/>
            <w:tcPrChange w:id="503" w:author="Sheng-Feng Hsieh" w:date="2024-04-07T16:11:00Z">
              <w:tcPr>
                <w:tcW w:w="217" w:type="pct"/>
                <w:noWrap/>
                <w:hideMark/>
              </w:tcPr>
            </w:tcPrChange>
          </w:tcPr>
          <w:p w14:paraId="7A1A71FD" w14:textId="77777777" w:rsidR="00382ECD" w:rsidRPr="00F05229" w:rsidRDefault="00382ECD" w:rsidP="00382ECD">
            <w:pPr>
              <w:rPr>
                <w:rFonts w:ascii="Times New Roman" w:hAnsi="Times New Roman" w:cs="Times New Roman"/>
                <w:sz w:val="14"/>
                <w:szCs w:val="14"/>
              </w:rPr>
            </w:pPr>
          </w:p>
        </w:tc>
        <w:tc>
          <w:tcPr>
            <w:tcW w:w="262" w:type="pct"/>
            <w:noWrap/>
            <w:hideMark/>
            <w:tcPrChange w:id="504" w:author="Sheng-Feng Hsieh" w:date="2024-04-07T16:11:00Z">
              <w:tcPr>
                <w:tcW w:w="217" w:type="pct"/>
                <w:noWrap/>
                <w:hideMark/>
              </w:tcPr>
            </w:tcPrChange>
          </w:tcPr>
          <w:p w14:paraId="6393F251" w14:textId="77777777" w:rsidR="00382ECD" w:rsidRPr="00F05229" w:rsidRDefault="00382ECD" w:rsidP="00382ECD">
            <w:pPr>
              <w:rPr>
                <w:rFonts w:ascii="Times New Roman" w:hAnsi="Times New Roman" w:cs="Times New Roman"/>
                <w:sz w:val="14"/>
                <w:szCs w:val="14"/>
              </w:rPr>
            </w:pPr>
          </w:p>
        </w:tc>
        <w:tc>
          <w:tcPr>
            <w:tcW w:w="264" w:type="pct"/>
            <w:noWrap/>
            <w:hideMark/>
            <w:tcPrChange w:id="505" w:author="Sheng-Feng Hsieh" w:date="2024-04-07T16:11:00Z">
              <w:tcPr>
                <w:tcW w:w="218" w:type="pct"/>
                <w:noWrap/>
                <w:hideMark/>
              </w:tcPr>
            </w:tcPrChange>
          </w:tcPr>
          <w:p w14:paraId="3DC3ED8F" w14:textId="77777777" w:rsidR="00382ECD" w:rsidRPr="00F05229" w:rsidRDefault="00382ECD" w:rsidP="00382ECD">
            <w:pPr>
              <w:rPr>
                <w:rFonts w:ascii="Times New Roman" w:hAnsi="Times New Roman" w:cs="Times New Roman"/>
                <w:sz w:val="14"/>
                <w:szCs w:val="14"/>
              </w:rPr>
            </w:pPr>
          </w:p>
        </w:tc>
        <w:tc>
          <w:tcPr>
            <w:tcW w:w="262" w:type="pct"/>
            <w:noWrap/>
            <w:hideMark/>
            <w:tcPrChange w:id="506" w:author="Sheng-Feng Hsieh" w:date="2024-04-07T16:11:00Z">
              <w:tcPr>
                <w:tcW w:w="181" w:type="pct"/>
                <w:noWrap/>
                <w:hideMark/>
              </w:tcPr>
            </w:tcPrChange>
          </w:tcPr>
          <w:p w14:paraId="207D6284" w14:textId="77777777" w:rsidR="00382ECD" w:rsidRPr="00F05229" w:rsidRDefault="00382ECD" w:rsidP="00382ECD">
            <w:pPr>
              <w:rPr>
                <w:rFonts w:ascii="Times New Roman" w:hAnsi="Times New Roman" w:cs="Times New Roman"/>
                <w:sz w:val="14"/>
                <w:szCs w:val="14"/>
              </w:rPr>
            </w:pPr>
          </w:p>
        </w:tc>
        <w:tc>
          <w:tcPr>
            <w:tcW w:w="176" w:type="pct"/>
            <w:noWrap/>
            <w:hideMark/>
            <w:tcPrChange w:id="507" w:author="Sheng-Feng Hsieh" w:date="2024-04-07T16:11:00Z">
              <w:tcPr>
                <w:tcW w:w="1047" w:type="pct"/>
                <w:noWrap/>
                <w:hideMark/>
              </w:tcPr>
            </w:tcPrChange>
          </w:tcPr>
          <w:p w14:paraId="05391416" w14:textId="77777777" w:rsidR="00382ECD" w:rsidRPr="00F05229" w:rsidRDefault="00382ECD" w:rsidP="00382ECD">
            <w:pPr>
              <w:rPr>
                <w:rFonts w:ascii="Times New Roman" w:hAnsi="Times New Roman" w:cs="Times New Roman"/>
                <w:sz w:val="14"/>
                <w:szCs w:val="14"/>
              </w:rPr>
            </w:pPr>
          </w:p>
        </w:tc>
      </w:tr>
      <w:tr w:rsidR="000A6D29" w:rsidRPr="008B220A" w14:paraId="769B686D" w14:textId="77777777" w:rsidTr="000A6D29">
        <w:trPr>
          <w:trHeight w:val="360"/>
          <w:trPrChange w:id="508" w:author="Sheng-Feng Hsieh" w:date="2024-04-07T16:11:00Z">
            <w:trPr>
              <w:trHeight w:val="360"/>
            </w:trPr>
          </w:trPrChange>
        </w:trPr>
        <w:tc>
          <w:tcPr>
            <w:tcW w:w="362" w:type="pct"/>
            <w:noWrap/>
            <w:hideMark/>
            <w:tcPrChange w:id="509" w:author="Sheng-Feng Hsieh" w:date="2024-04-07T16:11:00Z">
              <w:tcPr>
                <w:tcW w:w="299" w:type="pct"/>
                <w:noWrap/>
                <w:hideMark/>
              </w:tcPr>
            </w:tcPrChange>
          </w:tcPr>
          <w:p w14:paraId="76972435" w14:textId="43B528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(13) </w:t>
            </w:r>
            <w:r w:rsidRPr="00F05229">
              <w:rPr>
                <w:rFonts w:ascii="Times New Roman" w:hAnsi="Times New Roman" w:cs="Times New Roman"/>
                <w:sz w:val="14"/>
                <w:szCs w:val="14"/>
              </w:rPr>
              <w:t>CL</w:t>
            </w:r>
          </w:p>
        </w:tc>
        <w:tc>
          <w:tcPr>
            <w:tcW w:w="252" w:type="pct"/>
            <w:noWrap/>
            <w:hideMark/>
            <w:tcPrChange w:id="510" w:author="Sheng-Feng Hsieh" w:date="2024-04-07T16:11:00Z">
              <w:tcPr>
                <w:tcW w:w="208" w:type="pct"/>
                <w:noWrap/>
                <w:hideMark/>
              </w:tcPr>
            </w:tcPrChange>
          </w:tcPr>
          <w:p w14:paraId="1F54F32D" w14:textId="17139A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0.146</w:t>
            </w:r>
            <w:del w:id="511" w:author="Sheng-Feng Hsieh" w:date="2024-04-07T16:08:00Z">
              <w:r w:rsidRPr="00F05229" w:rsidDel="000A6D29">
                <w:rPr>
                  <w:rFonts w:ascii="Times New Roman" w:hAnsi="Times New Roman" w:cs="Times New Roman"/>
                  <w:sz w:val="14"/>
                  <w:szCs w:val="14"/>
                </w:rPr>
                <w:delText>* * *</w:delText>
              </w:r>
            </w:del>
            <w:ins w:id="512" w:author="Sheng-Feng Hsieh" w:date="2024-04-07T16:08:00Z">
              <w:r w:rsidR="000A6D29">
                <w:rPr>
                  <w:rFonts w:ascii="Times New Roman" w:hAnsi="Times New Roman" w:cs="Times New Roman"/>
                  <w:sz w:val="14"/>
                  <w:szCs w:val="14"/>
                </w:rPr>
                <w:t>***</w:t>
              </w:r>
            </w:ins>
          </w:p>
        </w:tc>
        <w:tc>
          <w:tcPr>
            <w:tcW w:w="264" w:type="pct"/>
            <w:noWrap/>
            <w:hideMark/>
            <w:tcPrChange w:id="513" w:author="Sheng-Feng Hsieh" w:date="2024-04-07T16:11:00Z">
              <w:tcPr>
                <w:tcW w:w="218" w:type="pct"/>
                <w:noWrap/>
                <w:hideMark/>
              </w:tcPr>
            </w:tcPrChange>
          </w:tcPr>
          <w:p w14:paraId="1901CACF" w14:textId="0DE921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0.068*</w:t>
            </w:r>
          </w:p>
        </w:tc>
        <w:tc>
          <w:tcPr>
            <w:tcW w:w="263" w:type="pct"/>
            <w:noWrap/>
            <w:hideMark/>
            <w:tcPrChange w:id="514" w:author="Sheng-Feng Hsieh" w:date="2024-04-07T16:11:00Z">
              <w:tcPr>
                <w:tcW w:w="217" w:type="pct"/>
                <w:noWrap/>
                <w:hideMark/>
              </w:tcPr>
            </w:tcPrChange>
          </w:tcPr>
          <w:p w14:paraId="74CE2948" w14:textId="57AB7B7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4" w:type="pct"/>
            <w:noWrap/>
            <w:hideMark/>
            <w:tcPrChange w:id="515" w:author="Sheng-Feng Hsieh" w:date="2024-04-07T16:11:00Z">
              <w:tcPr>
                <w:tcW w:w="218" w:type="pct"/>
                <w:noWrap/>
                <w:hideMark/>
              </w:tcPr>
            </w:tcPrChange>
          </w:tcPr>
          <w:p w14:paraId="2412B74E" w14:textId="490921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0.030</w:t>
            </w:r>
          </w:p>
        </w:tc>
        <w:tc>
          <w:tcPr>
            <w:tcW w:w="263" w:type="pct"/>
            <w:noWrap/>
            <w:hideMark/>
            <w:tcPrChange w:id="516" w:author="Sheng-Feng Hsieh" w:date="2024-04-07T16:11:00Z">
              <w:tcPr>
                <w:tcW w:w="217" w:type="pct"/>
                <w:noWrap/>
                <w:hideMark/>
              </w:tcPr>
            </w:tcPrChange>
          </w:tcPr>
          <w:p w14:paraId="7D0EE075" w14:textId="662D9A5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0.543</w:t>
            </w:r>
            <w:del w:id="517" w:author="Sheng-Feng Hsieh" w:date="2024-04-07T16:08:00Z">
              <w:r w:rsidRPr="00F05229" w:rsidDel="000A6D29">
                <w:rPr>
                  <w:rFonts w:ascii="Times New Roman" w:hAnsi="Times New Roman" w:cs="Times New Roman"/>
                  <w:sz w:val="14"/>
                  <w:szCs w:val="14"/>
                </w:rPr>
                <w:delText>* * *</w:delText>
              </w:r>
            </w:del>
            <w:ins w:id="518" w:author="Sheng-Feng Hsieh" w:date="2024-04-07T16:08:00Z">
              <w:r w:rsidR="000A6D29">
                <w:rPr>
                  <w:rFonts w:ascii="Times New Roman" w:hAnsi="Times New Roman" w:cs="Times New Roman"/>
                  <w:sz w:val="14"/>
                  <w:szCs w:val="14"/>
                </w:rPr>
                <w:t>***</w:t>
              </w:r>
            </w:ins>
          </w:p>
        </w:tc>
        <w:tc>
          <w:tcPr>
            <w:tcW w:w="264" w:type="pct"/>
            <w:noWrap/>
            <w:hideMark/>
            <w:tcPrChange w:id="519" w:author="Sheng-Feng Hsieh" w:date="2024-04-07T16:11:00Z">
              <w:tcPr>
                <w:tcW w:w="218" w:type="pct"/>
                <w:noWrap/>
                <w:hideMark/>
              </w:tcPr>
            </w:tcPrChange>
          </w:tcPr>
          <w:p w14:paraId="3EC5E064" w14:textId="7E8647C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0.110</w:t>
            </w:r>
            <w:del w:id="520" w:author="Sheng-Feng Hsieh" w:date="2024-04-07T16:08:00Z">
              <w:r w:rsidRPr="00F05229" w:rsidDel="000A6D29">
                <w:rPr>
                  <w:rFonts w:ascii="Times New Roman" w:hAnsi="Times New Roman" w:cs="Times New Roman"/>
                  <w:sz w:val="14"/>
                  <w:szCs w:val="14"/>
                </w:rPr>
                <w:delText>* * *</w:delText>
              </w:r>
            </w:del>
            <w:ins w:id="521" w:author="Sheng-Feng Hsieh" w:date="2024-04-07T16:08:00Z">
              <w:r w:rsidR="000A6D29">
                <w:rPr>
                  <w:rFonts w:ascii="Times New Roman" w:hAnsi="Times New Roman" w:cs="Times New Roman"/>
                  <w:sz w:val="14"/>
                  <w:szCs w:val="14"/>
                </w:rPr>
                <w:t>***</w:t>
              </w:r>
            </w:ins>
          </w:p>
        </w:tc>
        <w:tc>
          <w:tcPr>
            <w:tcW w:w="263" w:type="pct"/>
            <w:noWrap/>
            <w:hideMark/>
            <w:tcPrChange w:id="522" w:author="Sheng-Feng Hsieh" w:date="2024-04-07T16:11:00Z">
              <w:tcPr>
                <w:tcW w:w="217" w:type="pct"/>
                <w:noWrap/>
                <w:hideMark/>
              </w:tcPr>
            </w:tcPrChange>
          </w:tcPr>
          <w:p w14:paraId="483E27C8" w14:textId="007B9CA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0.184</w:t>
            </w:r>
            <w:del w:id="523" w:author="Sheng-Feng Hsieh" w:date="2024-04-07T16:08:00Z">
              <w:r w:rsidRPr="00F05229" w:rsidDel="000A6D29">
                <w:rPr>
                  <w:rFonts w:ascii="Times New Roman" w:hAnsi="Times New Roman" w:cs="Times New Roman"/>
                  <w:sz w:val="14"/>
                  <w:szCs w:val="14"/>
                </w:rPr>
                <w:delText>* * *</w:delText>
              </w:r>
            </w:del>
            <w:ins w:id="524" w:author="Sheng-Feng Hsieh" w:date="2024-04-07T16:08:00Z">
              <w:r w:rsidR="000A6D29">
                <w:rPr>
                  <w:rFonts w:ascii="Times New Roman" w:hAnsi="Times New Roman" w:cs="Times New Roman"/>
                  <w:sz w:val="14"/>
                  <w:szCs w:val="14"/>
                </w:rPr>
                <w:t>***</w:t>
              </w:r>
            </w:ins>
          </w:p>
        </w:tc>
        <w:tc>
          <w:tcPr>
            <w:tcW w:w="263" w:type="pct"/>
            <w:noWrap/>
            <w:hideMark/>
            <w:tcPrChange w:id="525" w:author="Sheng-Feng Hsieh" w:date="2024-04-07T16:11:00Z">
              <w:tcPr>
                <w:tcW w:w="217" w:type="pct"/>
                <w:noWrap/>
                <w:hideMark/>
              </w:tcPr>
            </w:tcPrChange>
          </w:tcPr>
          <w:p w14:paraId="1388FA20" w14:textId="21351E3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0.269</w:t>
            </w:r>
            <w:del w:id="526" w:author="Sheng-Feng Hsieh" w:date="2024-04-07T16:08:00Z">
              <w:r w:rsidRPr="00F05229" w:rsidDel="000A6D29">
                <w:rPr>
                  <w:rFonts w:ascii="Times New Roman" w:hAnsi="Times New Roman" w:cs="Times New Roman"/>
                  <w:sz w:val="14"/>
                  <w:szCs w:val="14"/>
                </w:rPr>
                <w:delText>* * *</w:delText>
              </w:r>
            </w:del>
            <w:ins w:id="527" w:author="Sheng-Feng Hsieh" w:date="2024-04-07T16:08:00Z">
              <w:r w:rsidR="000A6D29">
                <w:rPr>
                  <w:rFonts w:ascii="Times New Roman" w:hAnsi="Times New Roman" w:cs="Times New Roman"/>
                  <w:sz w:val="14"/>
                  <w:szCs w:val="14"/>
                </w:rPr>
                <w:t>***</w:t>
              </w:r>
            </w:ins>
          </w:p>
        </w:tc>
        <w:tc>
          <w:tcPr>
            <w:tcW w:w="264" w:type="pct"/>
            <w:noWrap/>
            <w:hideMark/>
            <w:tcPrChange w:id="528" w:author="Sheng-Feng Hsieh" w:date="2024-04-07T16:11:00Z">
              <w:tcPr>
                <w:tcW w:w="218" w:type="pct"/>
                <w:noWrap/>
                <w:hideMark/>
              </w:tcPr>
            </w:tcPrChange>
          </w:tcPr>
          <w:p w14:paraId="08F068A2" w14:textId="0DD4E74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0.106</w:t>
            </w:r>
            <w:del w:id="529" w:author="Sheng-Feng Hsieh" w:date="2024-04-07T16:08:00Z">
              <w:r w:rsidRPr="00F05229" w:rsidDel="000A6D29">
                <w:rPr>
                  <w:rFonts w:ascii="Times New Roman" w:hAnsi="Times New Roman" w:cs="Times New Roman"/>
                  <w:sz w:val="14"/>
                  <w:szCs w:val="14"/>
                </w:rPr>
                <w:delText>* * *</w:delText>
              </w:r>
            </w:del>
            <w:ins w:id="530" w:author="Sheng-Feng Hsieh" w:date="2024-04-07T16:08:00Z">
              <w:r w:rsidR="000A6D29">
                <w:rPr>
                  <w:rFonts w:ascii="Times New Roman" w:hAnsi="Times New Roman" w:cs="Times New Roman"/>
                  <w:sz w:val="14"/>
                  <w:szCs w:val="14"/>
                </w:rPr>
                <w:t>***</w:t>
              </w:r>
            </w:ins>
          </w:p>
        </w:tc>
        <w:tc>
          <w:tcPr>
            <w:tcW w:w="264" w:type="pct"/>
            <w:noWrap/>
            <w:hideMark/>
            <w:tcPrChange w:id="531" w:author="Sheng-Feng Hsieh" w:date="2024-04-07T16:11:00Z">
              <w:tcPr>
                <w:tcW w:w="218" w:type="pct"/>
                <w:noWrap/>
                <w:hideMark/>
              </w:tcPr>
            </w:tcPrChange>
          </w:tcPr>
          <w:p w14:paraId="09EABB83" w14:textId="3BB9056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-0.243</w:t>
            </w:r>
            <w:del w:id="532" w:author="Sheng-Feng Hsieh" w:date="2024-04-07T16:08:00Z">
              <w:r w:rsidRPr="00F05229" w:rsidDel="000A6D29">
                <w:rPr>
                  <w:rFonts w:ascii="Times New Roman" w:hAnsi="Times New Roman" w:cs="Times New Roman"/>
                  <w:sz w:val="14"/>
                  <w:szCs w:val="14"/>
                </w:rPr>
                <w:delText>* * *</w:delText>
              </w:r>
            </w:del>
            <w:ins w:id="533" w:author="Sheng-Feng Hsieh" w:date="2024-04-07T16:08:00Z">
              <w:r w:rsidR="000A6D29">
                <w:rPr>
                  <w:rFonts w:ascii="Times New Roman" w:hAnsi="Times New Roman" w:cs="Times New Roman"/>
                  <w:sz w:val="14"/>
                  <w:szCs w:val="14"/>
                </w:rPr>
                <w:t>***</w:t>
              </w:r>
            </w:ins>
          </w:p>
        </w:tc>
        <w:tc>
          <w:tcPr>
            <w:tcW w:w="262" w:type="pct"/>
            <w:noWrap/>
            <w:hideMark/>
            <w:tcPrChange w:id="534" w:author="Sheng-Feng Hsieh" w:date="2024-04-07T16:11:00Z">
              <w:tcPr>
                <w:tcW w:w="217" w:type="pct"/>
                <w:noWrap/>
                <w:hideMark/>
              </w:tcPr>
            </w:tcPrChange>
          </w:tcPr>
          <w:p w14:paraId="0D284DF6" w14:textId="44109BD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-0.449</w:t>
            </w:r>
            <w:del w:id="535" w:author="Sheng-Feng Hsieh" w:date="2024-04-07T16:08:00Z">
              <w:r w:rsidRPr="00F05229" w:rsidDel="000A6D29">
                <w:rPr>
                  <w:rFonts w:ascii="Times New Roman" w:hAnsi="Times New Roman" w:cs="Times New Roman"/>
                  <w:sz w:val="14"/>
                  <w:szCs w:val="14"/>
                </w:rPr>
                <w:delText>* * *</w:delText>
              </w:r>
            </w:del>
            <w:ins w:id="536" w:author="Sheng-Feng Hsieh" w:date="2024-04-07T16:08:00Z">
              <w:r w:rsidR="000A6D29">
                <w:rPr>
                  <w:rFonts w:ascii="Times New Roman" w:hAnsi="Times New Roman" w:cs="Times New Roman"/>
                  <w:sz w:val="14"/>
                  <w:szCs w:val="14"/>
                </w:rPr>
                <w:t>***</w:t>
              </w:r>
            </w:ins>
          </w:p>
        </w:tc>
        <w:tc>
          <w:tcPr>
            <w:tcW w:w="264" w:type="pct"/>
            <w:noWrap/>
            <w:hideMark/>
            <w:tcPrChange w:id="537" w:author="Sheng-Feng Hsieh" w:date="2024-04-07T16:11:00Z">
              <w:tcPr>
                <w:tcW w:w="218" w:type="pct"/>
                <w:noWrap/>
                <w:hideMark/>
              </w:tcPr>
            </w:tcPrChange>
          </w:tcPr>
          <w:p w14:paraId="5E4380C6" w14:textId="72C03C9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-0.047</w:t>
            </w:r>
          </w:p>
        </w:tc>
        <w:tc>
          <w:tcPr>
            <w:tcW w:w="264" w:type="pct"/>
            <w:noWrap/>
            <w:hideMark/>
            <w:tcPrChange w:id="538" w:author="Sheng-Feng Hsieh" w:date="2024-04-07T16:11:00Z">
              <w:tcPr>
                <w:tcW w:w="218" w:type="pct"/>
                <w:noWrap/>
                <w:hideMark/>
              </w:tcPr>
            </w:tcPrChange>
          </w:tcPr>
          <w:p w14:paraId="5EB024CA" w14:textId="1F3AD74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Change w:id="539" w:author="Sheng-Feng Hsieh" w:date="2024-04-07T16:11:00Z">
              <w:tcPr>
                <w:tcW w:w="217" w:type="pct"/>
                <w:noWrap/>
                <w:hideMark/>
              </w:tcPr>
            </w:tcPrChange>
          </w:tcPr>
          <w:p w14:paraId="268032B3" w14:textId="77777777" w:rsidR="00382ECD" w:rsidRPr="00F05229" w:rsidRDefault="00382ECD" w:rsidP="00382ECD">
            <w:pPr>
              <w:rPr>
                <w:rFonts w:ascii="Times New Roman" w:hAnsi="Times New Roman" w:cs="Times New Roman"/>
                <w:sz w:val="14"/>
                <w:szCs w:val="14"/>
              </w:rPr>
            </w:pPr>
          </w:p>
        </w:tc>
        <w:tc>
          <w:tcPr>
            <w:tcW w:w="262" w:type="pct"/>
            <w:noWrap/>
            <w:hideMark/>
            <w:tcPrChange w:id="540" w:author="Sheng-Feng Hsieh" w:date="2024-04-07T16:11:00Z">
              <w:tcPr>
                <w:tcW w:w="217" w:type="pct"/>
                <w:noWrap/>
                <w:hideMark/>
              </w:tcPr>
            </w:tcPrChange>
          </w:tcPr>
          <w:p w14:paraId="1F25C449" w14:textId="77777777" w:rsidR="00382ECD" w:rsidRPr="00F05229" w:rsidRDefault="00382ECD" w:rsidP="00382ECD">
            <w:pPr>
              <w:rPr>
                <w:rFonts w:ascii="Times New Roman" w:hAnsi="Times New Roman" w:cs="Times New Roman"/>
                <w:sz w:val="14"/>
                <w:szCs w:val="14"/>
              </w:rPr>
            </w:pPr>
          </w:p>
        </w:tc>
        <w:tc>
          <w:tcPr>
            <w:tcW w:w="264" w:type="pct"/>
            <w:noWrap/>
            <w:hideMark/>
            <w:tcPrChange w:id="541" w:author="Sheng-Feng Hsieh" w:date="2024-04-07T16:11:00Z">
              <w:tcPr>
                <w:tcW w:w="218" w:type="pct"/>
                <w:noWrap/>
                <w:hideMark/>
              </w:tcPr>
            </w:tcPrChange>
          </w:tcPr>
          <w:p w14:paraId="06E7F466" w14:textId="77777777" w:rsidR="00382ECD" w:rsidRPr="00F05229" w:rsidRDefault="00382ECD" w:rsidP="00382ECD">
            <w:pPr>
              <w:rPr>
                <w:rFonts w:ascii="Times New Roman" w:hAnsi="Times New Roman" w:cs="Times New Roman"/>
                <w:sz w:val="14"/>
                <w:szCs w:val="14"/>
              </w:rPr>
            </w:pPr>
          </w:p>
        </w:tc>
        <w:tc>
          <w:tcPr>
            <w:tcW w:w="262" w:type="pct"/>
            <w:noWrap/>
            <w:hideMark/>
            <w:tcPrChange w:id="542" w:author="Sheng-Feng Hsieh" w:date="2024-04-07T16:11:00Z">
              <w:tcPr>
                <w:tcW w:w="181" w:type="pct"/>
                <w:noWrap/>
                <w:hideMark/>
              </w:tcPr>
            </w:tcPrChange>
          </w:tcPr>
          <w:p w14:paraId="0B97924C" w14:textId="77777777" w:rsidR="00382ECD" w:rsidRPr="00F05229" w:rsidRDefault="00382ECD" w:rsidP="00382ECD">
            <w:pPr>
              <w:rPr>
                <w:rFonts w:ascii="Times New Roman" w:hAnsi="Times New Roman" w:cs="Times New Roman"/>
                <w:sz w:val="14"/>
                <w:szCs w:val="14"/>
              </w:rPr>
            </w:pPr>
          </w:p>
        </w:tc>
        <w:tc>
          <w:tcPr>
            <w:tcW w:w="176" w:type="pct"/>
            <w:noWrap/>
            <w:hideMark/>
            <w:tcPrChange w:id="543" w:author="Sheng-Feng Hsieh" w:date="2024-04-07T16:11:00Z">
              <w:tcPr>
                <w:tcW w:w="1047" w:type="pct"/>
                <w:noWrap/>
                <w:hideMark/>
              </w:tcPr>
            </w:tcPrChange>
          </w:tcPr>
          <w:p w14:paraId="50D42BA6" w14:textId="77777777" w:rsidR="00382ECD" w:rsidRPr="00F05229" w:rsidRDefault="00382ECD" w:rsidP="00382ECD">
            <w:pPr>
              <w:rPr>
                <w:rFonts w:ascii="Times New Roman" w:hAnsi="Times New Roman" w:cs="Times New Roman"/>
                <w:sz w:val="14"/>
                <w:szCs w:val="14"/>
              </w:rPr>
            </w:pPr>
          </w:p>
        </w:tc>
      </w:tr>
      <w:tr w:rsidR="000A6D29" w:rsidRPr="008B220A" w14:paraId="66AA0882" w14:textId="77777777" w:rsidTr="000A6D29">
        <w:trPr>
          <w:trHeight w:val="360"/>
          <w:trPrChange w:id="544" w:author="Sheng-Feng Hsieh" w:date="2024-04-07T16:11:00Z">
            <w:trPr>
              <w:trHeight w:val="360"/>
            </w:trPr>
          </w:trPrChange>
        </w:trPr>
        <w:tc>
          <w:tcPr>
            <w:tcW w:w="362" w:type="pct"/>
            <w:noWrap/>
            <w:hideMark/>
            <w:tcPrChange w:id="545" w:author="Sheng-Feng Hsieh" w:date="2024-04-07T16:11:00Z">
              <w:tcPr>
                <w:tcW w:w="299" w:type="pct"/>
                <w:noWrap/>
                <w:hideMark/>
              </w:tcPr>
            </w:tcPrChange>
          </w:tcPr>
          <w:p w14:paraId="430217BB" w14:textId="483B541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(14) </w:t>
            </w:r>
            <w:r w:rsidRPr="00F05229">
              <w:rPr>
                <w:rFonts w:ascii="Times New Roman" w:hAnsi="Times New Roman" w:cs="Times New Roman"/>
                <w:sz w:val="14"/>
                <w:szCs w:val="14"/>
              </w:rPr>
              <w:t>ADJROA</w:t>
            </w:r>
          </w:p>
        </w:tc>
        <w:tc>
          <w:tcPr>
            <w:tcW w:w="252" w:type="pct"/>
            <w:noWrap/>
            <w:hideMark/>
            <w:tcPrChange w:id="546" w:author="Sheng-Feng Hsieh" w:date="2024-04-07T16:11:00Z">
              <w:tcPr>
                <w:tcW w:w="208" w:type="pct"/>
                <w:noWrap/>
                <w:hideMark/>
              </w:tcPr>
            </w:tcPrChange>
          </w:tcPr>
          <w:p w14:paraId="42553DC5" w14:textId="742DB3D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0.058</w:t>
            </w:r>
          </w:p>
        </w:tc>
        <w:tc>
          <w:tcPr>
            <w:tcW w:w="264" w:type="pct"/>
            <w:noWrap/>
            <w:hideMark/>
            <w:tcPrChange w:id="547" w:author="Sheng-Feng Hsieh" w:date="2024-04-07T16:11:00Z">
              <w:tcPr>
                <w:tcW w:w="218" w:type="pct"/>
                <w:noWrap/>
                <w:hideMark/>
              </w:tcPr>
            </w:tcPrChange>
          </w:tcPr>
          <w:p w14:paraId="5B2F8A6D" w14:textId="4C3671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-0.424</w:t>
            </w:r>
            <w:del w:id="548" w:author="Sheng-Feng Hsieh" w:date="2024-04-07T16:08:00Z">
              <w:r w:rsidRPr="00F05229" w:rsidDel="000A6D29">
                <w:rPr>
                  <w:rFonts w:ascii="Times New Roman" w:hAnsi="Times New Roman" w:cs="Times New Roman"/>
                  <w:sz w:val="14"/>
                  <w:szCs w:val="14"/>
                </w:rPr>
                <w:delText xml:space="preserve">* * </w:delText>
              </w:r>
              <w:r w:rsidRPr="00F05229" w:rsidDel="000A6D29">
                <w:rPr>
                  <w:rFonts w:ascii="Times New Roman" w:hAnsi="Times New Roman" w:cs="Times New Roman"/>
                  <w:sz w:val="14"/>
                  <w:szCs w:val="14"/>
                </w:rPr>
                <w:lastRenderedPageBreak/>
                <w:delText>*</w:delText>
              </w:r>
            </w:del>
            <w:ins w:id="549" w:author="Sheng-Feng Hsieh" w:date="2024-04-07T16:08:00Z">
              <w:r w:rsidR="000A6D29">
                <w:rPr>
                  <w:rFonts w:ascii="Times New Roman" w:hAnsi="Times New Roman" w:cs="Times New Roman"/>
                  <w:sz w:val="14"/>
                  <w:szCs w:val="14"/>
                </w:rPr>
                <w:t>***</w:t>
              </w:r>
            </w:ins>
          </w:p>
        </w:tc>
        <w:tc>
          <w:tcPr>
            <w:tcW w:w="263" w:type="pct"/>
            <w:noWrap/>
            <w:hideMark/>
            <w:tcPrChange w:id="550" w:author="Sheng-Feng Hsieh" w:date="2024-04-07T16:11:00Z">
              <w:tcPr>
                <w:tcW w:w="217" w:type="pct"/>
                <w:noWrap/>
                <w:hideMark/>
              </w:tcPr>
            </w:tcPrChange>
          </w:tcPr>
          <w:p w14:paraId="49DE6BF6" w14:textId="0D66EDA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lastRenderedPageBreak/>
              <w:t>-0.019</w:t>
            </w:r>
          </w:p>
        </w:tc>
        <w:tc>
          <w:tcPr>
            <w:tcW w:w="264" w:type="pct"/>
            <w:noWrap/>
            <w:hideMark/>
            <w:tcPrChange w:id="551" w:author="Sheng-Feng Hsieh" w:date="2024-04-07T16:11:00Z">
              <w:tcPr>
                <w:tcW w:w="218" w:type="pct"/>
                <w:noWrap/>
                <w:hideMark/>
              </w:tcPr>
            </w:tcPrChange>
          </w:tcPr>
          <w:p w14:paraId="74E09993" w14:textId="5FBA724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-0.306</w:t>
            </w:r>
            <w:del w:id="552" w:author="Sheng-Feng Hsieh" w:date="2024-04-07T16:08:00Z">
              <w:r w:rsidRPr="00F05229" w:rsidDel="000A6D29">
                <w:rPr>
                  <w:rFonts w:ascii="Times New Roman" w:hAnsi="Times New Roman" w:cs="Times New Roman"/>
                  <w:sz w:val="14"/>
                  <w:szCs w:val="14"/>
                </w:rPr>
                <w:delText xml:space="preserve">* * </w:delText>
              </w:r>
              <w:r w:rsidRPr="00F05229" w:rsidDel="000A6D29">
                <w:rPr>
                  <w:rFonts w:ascii="Times New Roman" w:hAnsi="Times New Roman" w:cs="Times New Roman"/>
                  <w:sz w:val="14"/>
                  <w:szCs w:val="14"/>
                </w:rPr>
                <w:lastRenderedPageBreak/>
                <w:delText>*</w:delText>
              </w:r>
            </w:del>
            <w:ins w:id="553" w:author="Sheng-Feng Hsieh" w:date="2024-04-07T16:08:00Z">
              <w:r w:rsidR="000A6D29">
                <w:rPr>
                  <w:rFonts w:ascii="Times New Roman" w:hAnsi="Times New Roman" w:cs="Times New Roman"/>
                  <w:sz w:val="14"/>
                  <w:szCs w:val="14"/>
                </w:rPr>
                <w:t>***</w:t>
              </w:r>
            </w:ins>
          </w:p>
        </w:tc>
        <w:tc>
          <w:tcPr>
            <w:tcW w:w="263" w:type="pct"/>
            <w:noWrap/>
            <w:hideMark/>
            <w:tcPrChange w:id="554" w:author="Sheng-Feng Hsieh" w:date="2024-04-07T16:11:00Z">
              <w:tcPr>
                <w:tcW w:w="217" w:type="pct"/>
                <w:noWrap/>
                <w:hideMark/>
              </w:tcPr>
            </w:tcPrChange>
          </w:tcPr>
          <w:p w14:paraId="67709B1B" w14:textId="0EBE6BC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lastRenderedPageBreak/>
              <w:t>-0.167</w:t>
            </w:r>
            <w:del w:id="555" w:author="Sheng-Feng Hsieh" w:date="2024-04-07T16:08:00Z">
              <w:r w:rsidRPr="00F05229" w:rsidDel="000A6D29">
                <w:rPr>
                  <w:rFonts w:ascii="Times New Roman" w:hAnsi="Times New Roman" w:cs="Times New Roman"/>
                  <w:sz w:val="14"/>
                  <w:szCs w:val="14"/>
                </w:rPr>
                <w:delText xml:space="preserve">* * </w:delText>
              </w:r>
              <w:r w:rsidRPr="00F05229" w:rsidDel="000A6D29">
                <w:rPr>
                  <w:rFonts w:ascii="Times New Roman" w:hAnsi="Times New Roman" w:cs="Times New Roman"/>
                  <w:sz w:val="14"/>
                  <w:szCs w:val="14"/>
                </w:rPr>
                <w:lastRenderedPageBreak/>
                <w:delText>*</w:delText>
              </w:r>
            </w:del>
            <w:ins w:id="556" w:author="Sheng-Feng Hsieh" w:date="2024-04-07T16:08:00Z">
              <w:r w:rsidR="000A6D29">
                <w:rPr>
                  <w:rFonts w:ascii="Times New Roman" w:hAnsi="Times New Roman" w:cs="Times New Roman"/>
                  <w:sz w:val="14"/>
                  <w:szCs w:val="14"/>
                </w:rPr>
                <w:t>***</w:t>
              </w:r>
            </w:ins>
          </w:p>
        </w:tc>
        <w:tc>
          <w:tcPr>
            <w:tcW w:w="264" w:type="pct"/>
            <w:noWrap/>
            <w:hideMark/>
            <w:tcPrChange w:id="557" w:author="Sheng-Feng Hsieh" w:date="2024-04-07T16:11:00Z">
              <w:tcPr>
                <w:tcW w:w="218" w:type="pct"/>
                <w:noWrap/>
                <w:hideMark/>
              </w:tcPr>
            </w:tcPrChange>
          </w:tcPr>
          <w:p w14:paraId="65FB3AA4" w14:textId="3A39794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lastRenderedPageBreak/>
              <w:t>0.558</w:t>
            </w:r>
            <w:del w:id="558" w:author="Sheng-Feng Hsieh" w:date="2024-04-07T16:08:00Z">
              <w:r w:rsidRPr="00F05229" w:rsidDel="000A6D29">
                <w:rPr>
                  <w:rFonts w:ascii="Times New Roman" w:hAnsi="Times New Roman" w:cs="Times New Roman"/>
                  <w:sz w:val="14"/>
                  <w:szCs w:val="14"/>
                </w:rPr>
                <w:delText xml:space="preserve">* * </w:delText>
              </w:r>
              <w:r w:rsidRPr="00F05229" w:rsidDel="000A6D29">
                <w:rPr>
                  <w:rFonts w:ascii="Times New Roman" w:hAnsi="Times New Roman" w:cs="Times New Roman"/>
                  <w:sz w:val="14"/>
                  <w:szCs w:val="14"/>
                </w:rPr>
                <w:lastRenderedPageBreak/>
                <w:delText>*</w:delText>
              </w:r>
            </w:del>
            <w:ins w:id="559" w:author="Sheng-Feng Hsieh" w:date="2024-04-07T16:08:00Z">
              <w:r w:rsidR="000A6D29">
                <w:rPr>
                  <w:rFonts w:ascii="Times New Roman" w:hAnsi="Times New Roman" w:cs="Times New Roman"/>
                  <w:sz w:val="14"/>
                  <w:szCs w:val="14"/>
                </w:rPr>
                <w:t>***</w:t>
              </w:r>
            </w:ins>
          </w:p>
        </w:tc>
        <w:tc>
          <w:tcPr>
            <w:tcW w:w="263" w:type="pct"/>
            <w:noWrap/>
            <w:hideMark/>
            <w:tcPrChange w:id="560" w:author="Sheng-Feng Hsieh" w:date="2024-04-07T16:11:00Z">
              <w:tcPr>
                <w:tcW w:w="217" w:type="pct"/>
                <w:noWrap/>
                <w:hideMark/>
              </w:tcPr>
            </w:tcPrChange>
          </w:tcPr>
          <w:p w14:paraId="72058BA1" w14:textId="49EF47C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lastRenderedPageBreak/>
              <w:t>0.358</w:t>
            </w:r>
            <w:del w:id="561" w:author="Sheng-Feng Hsieh" w:date="2024-04-07T16:08:00Z">
              <w:r w:rsidRPr="00F05229" w:rsidDel="000A6D29">
                <w:rPr>
                  <w:rFonts w:ascii="Times New Roman" w:hAnsi="Times New Roman" w:cs="Times New Roman"/>
                  <w:sz w:val="14"/>
                  <w:szCs w:val="14"/>
                </w:rPr>
                <w:delText xml:space="preserve">* * </w:delText>
              </w:r>
              <w:r w:rsidRPr="00F05229" w:rsidDel="000A6D29">
                <w:rPr>
                  <w:rFonts w:ascii="Times New Roman" w:hAnsi="Times New Roman" w:cs="Times New Roman"/>
                  <w:sz w:val="14"/>
                  <w:szCs w:val="14"/>
                </w:rPr>
                <w:lastRenderedPageBreak/>
                <w:delText>*</w:delText>
              </w:r>
            </w:del>
            <w:ins w:id="562" w:author="Sheng-Feng Hsieh" w:date="2024-04-07T16:08:00Z">
              <w:r w:rsidR="000A6D29">
                <w:rPr>
                  <w:rFonts w:ascii="Times New Roman" w:hAnsi="Times New Roman" w:cs="Times New Roman"/>
                  <w:sz w:val="14"/>
                  <w:szCs w:val="14"/>
                </w:rPr>
                <w:t>***</w:t>
              </w:r>
            </w:ins>
          </w:p>
        </w:tc>
        <w:tc>
          <w:tcPr>
            <w:tcW w:w="263" w:type="pct"/>
            <w:noWrap/>
            <w:hideMark/>
            <w:tcPrChange w:id="563" w:author="Sheng-Feng Hsieh" w:date="2024-04-07T16:11:00Z">
              <w:tcPr>
                <w:tcW w:w="217" w:type="pct"/>
                <w:noWrap/>
                <w:hideMark/>
              </w:tcPr>
            </w:tcPrChange>
          </w:tcPr>
          <w:p w14:paraId="59CA8876" w14:textId="7BA2729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lastRenderedPageBreak/>
              <w:t>0.102</w:t>
            </w:r>
            <w:del w:id="564" w:author="Sheng-Feng Hsieh" w:date="2024-04-07T16:08:00Z">
              <w:r w:rsidRPr="00F05229" w:rsidDel="000A6D29">
                <w:rPr>
                  <w:rFonts w:ascii="Times New Roman" w:hAnsi="Times New Roman" w:cs="Times New Roman"/>
                  <w:sz w:val="14"/>
                  <w:szCs w:val="14"/>
                </w:rPr>
                <w:delText xml:space="preserve">* * </w:delText>
              </w:r>
              <w:r w:rsidRPr="00F05229" w:rsidDel="000A6D29">
                <w:rPr>
                  <w:rFonts w:ascii="Times New Roman" w:hAnsi="Times New Roman" w:cs="Times New Roman"/>
                  <w:sz w:val="14"/>
                  <w:szCs w:val="14"/>
                </w:rPr>
                <w:lastRenderedPageBreak/>
                <w:delText>*</w:delText>
              </w:r>
            </w:del>
            <w:ins w:id="565" w:author="Sheng-Feng Hsieh" w:date="2024-04-07T16:08:00Z">
              <w:r w:rsidR="000A6D29">
                <w:rPr>
                  <w:rFonts w:ascii="Times New Roman" w:hAnsi="Times New Roman" w:cs="Times New Roman"/>
                  <w:sz w:val="14"/>
                  <w:szCs w:val="14"/>
                </w:rPr>
                <w:t>***</w:t>
              </w:r>
            </w:ins>
          </w:p>
        </w:tc>
        <w:tc>
          <w:tcPr>
            <w:tcW w:w="264" w:type="pct"/>
            <w:noWrap/>
            <w:hideMark/>
            <w:tcPrChange w:id="566" w:author="Sheng-Feng Hsieh" w:date="2024-04-07T16:11:00Z">
              <w:tcPr>
                <w:tcW w:w="218" w:type="pct"/>
                <w:noWrap/>
                <w:hideMark/>
              </w:tcPr>
            </w:tcPrChange>
          </w:tcPr>
          <w:p w14:paraId="49E20323" w14:textId="2212F30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lastRenderedPageBreak/>
              <w:t>0.138</w:t>
            </w:r>
            <w:del w:id="567" w:author="Sheng-Feng Hsieh" w:date="2024-04-07T16:08:00Z">
              <w:r w:rsidRPr="00F05229" w:rsidDel="000A6D29">
                <w:rPr>
                  <w:rFonts w:ascii="Times New Roman" w:hAnsi="Times New Roman" w:cs="Times New Roman"/>
                  <w:sz w:val="14"/>
                  <w:szCs w:val="14"/>
                </w:rPr>
                <w:delText xml:space="preserve">* * </w:delText>
              </w:r>
              <w:r w:rsidRPr="00F05229" w:rsidDel="000A6D29">
                <w:rPr>
                  <w:rFonts w:ascii="Times New Roman" w:hAnsi="Times New Roman" w:cs="Times New Roman"/>
                  <w:sz w:val="14"/>
                  <w:szCs w:val="14"/>
                </w:rPr>
                <w:lastRenderedPageBreak/>
                <w:delText>*</w:delText>
              </w:r>
            </w:del>
            <w:ins w:id="568" w:author="Sheng-Feng Hsieh" w:date="2024-04-07T16:08:00Z">
              <w:r w:rsidR="000A6D29">
                <w:rPr>
                  <w:rFonts w:ascii="Times New Roman" w:hAnsi="Times New Roman" w:cs="Times New Roman"/>
                  <w:sz w:val="14"/>
                  <w:szCs w:val="14"/>
                </w:rPr>
                <w:t>***</w:t>
              </w:r>
            </w:ins>
          </w:p>
        </w:tc>
        <w:tc>
          <w:tcPr>
            <w:tcW w:w="264" w:type="pct"/>
            <w:noWrap/>
            <w:hideMark/>
            <w:tcPrChange w:id="569" w:author="Sheng-Feng Hsieh" w:date="2024-04-07T16:11:00Z">
              <w:tcPr>
                <w:tcW w:w="218" w:type="pct"/>
                <w:noWrap/>
                <w:hideMark/>
              </w:tcPr>
            </w:tcPrChange>
          </w:tcPr>
          <w:p w14:paraId="7E9F419C" w14:textId="5D5D085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lastRenderedPageBreak/>
              <w:t>-0.083</w:t>
            </w:r>
            <w:del w:id="570" w:author="Sheng-Feng Hsieh" w:date="2024-04-07T16:08:00Z">
              <w:r w:rsidRPr="00F05229" w:rsidDel="000A6D29">
                <w:rPr>
                  <w:rFonts w:ascii="Times New Roman" w:hAnsi="Times New Roman" w:cs="Times New Roman"/>
                  <w:sz w:val="14"/>
                  <w:szCs w:val="14"/>
                </w:rPr>
                <w:delText xml:space="preserve">* </w:delText>
              </w:r>
              <w:r w:rsidRPr="00F05229" w:rsidDel="000A6D29">
                <w:rPr>
                  <w:rFonts w:ascii="Times New Roman" w:hAnsi="Times New Roman" w:cs="Times New Roman"/>
                  <w:sz w:val="14"/>
                  <w:szCs w:val="14"/>
                </w:rPr>
                <w:lastRenderedPageBreak/>
                <w:delText>*</w:delText>
              </w:r>
            </w:del>
            <w:ins w:id="571" w:author="Sheng-Feng Hsieh" w:date="2024-04-07T16:08:00Z">
              <w:r w:rsidR="000A6D29">
                <w:rPr>
                  <w:rFonts w:ascii="Times New Roman" w:hAnsi="Times New Roman" w:cs="Times New Roman"/>
                  <w:sz w:val="14"/>
                  <w:szCs w:val="14"/>
                </w:rPr>
                <w:t>**</w:t>
              </w:r>
            </w:ins>
          </w:p>
        </w:tc>
        <w:tc>
          <w:tcPr>
            <w:tcW w:w="262" w:type="pct"/>
            <w:noWrap/>
            <w:hideMark/>
            <w:tcPrChange w:id="572" w:author="Sheng-Feng Hsieh" w:date="2024-04-07T16:11:00Z">
              <w:tcPr>
                <w:tcW w:w="217" w:type="pct"/>
                <w:noWrap/>
                <w:hideMark/>
              </w:tcPr>
            </w:tcPrChange>
          </w:tcPr>
          <w:p w14:paraId="3EA4ED17" w14:textId="2E51B67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lastRenderedPageBreak/>
              <w:t>-0.071*</w:t>
            </w:r>
          </w:p>
        </w:tc>
        <w:tc>
          <w:tcPr>
            <w:tcW w:w="264" w:type="pct"/>
            <w:noWrap/>
            <w:hideMark/>
            <w:tcPrChange w:id="573" w:author="Sheng-Feng Hsieh" w:date="2024-04-07T16:11:00Z">
              <w:tcPr>
                <w:tcW w:w="218" w:type="pct"/>
                <w:noWrap/>
                <w:hideMark/>
              </w:tcPr>
            </w:tcPrChange>
          </w:tcPr>
          <w:p w14:paraId="58286917" w14:textId="4C0159C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0.566</w:t>
            </w:r>
            <w:del w:id="574" w:author="Sheng-Feng Hsieh" w:date="2024-04-07T16:08:00Z">
              <w:r w:rsidRPr="00F05229" w:rsidDel="000A6D29">
                <w:rPr>
                  <w:rFonts w:ascii="Times New Roman" w:hAnsi="Times New Roman" w:cs="Times New Roman"/>
                  <w:sz w:val="14"/>
                  <w:szCs w:val="14"/>
                </w:rPr>
                <w:delText xml:space="preserve">* * </w:delText>
              </w:r>
              <w:r w:rsidRPr="00F05229" w:rsidDel="000A6D29">
                <w:rPr>
                  <w:rFonts w:ascii="Times New Roman" w:hAnsi="Times New Roman" w:cs="Times New Roman"/>
                  <w:sz w:val="14"/>
                  <w:szCs w:val="14"/>
                </w:rPr>
                <w:lastRenderedPageBreak/>
                <w:delText>*</w:delText>
              </w:r>
            </w:del>
            <w:ins w:id="575" w:author="Sheng-Feng Hsieh" w:date="2024-04-07T16:08:00Z">
              <w:r w:rsidR="000A6D29">
                <w:rPr>
                  <w:rFonts w:ascii="Times New Roman" w:hAnsi="Times New Roman" w:cs="Times New Roman"/>
                  <w:sz w:val="14"/>
                  <w:szCs w:val="14"/>
                </w:rPr>
                <w:t>***</w:t>
              </w:r>
            </w:ins>
          </w:p>
        </w:tc>
        <w:tc>
          <w:tcPr>
            <w:tcW w:w="264" w:type="pct"/>
            <w:noWrap/>
            <w:hideMark/>
            <w:tcPrChange w:id="576" w:author="Sheng-Feng Hsieh" w:date="2024-04-07T16:11:00Z">
              <w:tcPr>
                <w:tcW w:w="218" w:type="pct"/>
                <w:noWrap/>
                <w:hideMark/>
              </w:tcPr>
            </w:tcPrChange>
          </w:tcPr>
          <w:p w14:paraId="21547A1D" w14:textId="6ADE477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lastRenderedPageBreak/>
              <w:t>0.156</w:t>
            </w:r>
            <w:del w:id="577" w:author="Sheng-Feng Hsieh" w:date="2024-04-07T16:08:00Z">
              <w:r w:rsidRPr="00F05229" w:rsidDel="000A6D29">
                <w:rPr>
                  <w:rFonts w:ascii="Times New Roman" w:hAnsi="Times New Roman" w:cs="Times New Roman"/>
                  <w:sz w:val="14"/>
                  <w:szCs w:val="14"/>
                </w:rPr>
                <w:delText xml:space="preserve">* * </w:delText>
              </w:r>
              <w:r w:rsidRPr="00F05229" w:rsidDel="000A6D29">
                <w:rPr>
                  <w:rFonts w:ascii="Times New Roman" w:hAnsi="Times New Roman" w:cs="Times New Roman"/>
                  <w:sz w:val="14"/>
                  <w:szCs w:val="14"/>
                </w:rPr>
                <w:lastRenderedPageBreak/>
                <w:delText>*</w:delText>
              </w:r>
            </w:del>
            <w:ins w:id="578" w:author="Sheng-Feng Hsieh" w:date="2024-04-07T16:08:00Z">
              <w:r w:rsidR="000A6D29">
                <w:rPr>
                  <w:rFonts w:ascii="Times New Roman" w:hAnsi="Times New Roman" w:cs="Times New Roman"/>
                  <w:sz w:val="14"/>
                  <w:szCs w:val="14"/>
                </w:rPr>
                <w:t>***</w:t>
              </w:r>
            </w:ins>
          </w:p>
        </w:tc>
        <w:tc>
          <w:tcPr>
            <w:tcW w:w="262" w:type="pct"/>
            <w:noWrap/>
            <w:hideMark/>
            <w:tcPrChange w:id="579" w:author="Sheng-Feng Hsieh" w:date="2024-04-07T16:11:00Z">
              <w:tcPr>
                <w:tcW w:w="217" w:type="pct"/>
                <w:noWrap/>
                <w:hideMark/>
              </w:tcPr>
            </w:tcPrChange>
          </w:tcPr>
          <w:p w14:paraId="40DD6D72" w14:textId="374544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lastRenderedPageBreak/>
              <w:t>1.000</w:t>
            </w:r>
          </w:p>
        </w:tc>
        <w:tc>
          <w:tcPr>
            <w:tcW w:w="262" w:type="pct"/>
            <w:noWrap/>
            <w:hideMark/>
            <w:tcPrChange w:id="580" w:author="Sheng-Feng Hsieh" w:date="2024-04-07T16:11:00Z">
              <w:tcPr>
                <w:tcW w:w="217" w:type="pct"/>
                <w:noWrap/>
                <w:hideMark/>
              </w:tcPr>
            </w:tcPrChange>
          </w:tcPr>
          <w:p w14:paraId="09BC9020" w14:textId="77777777" w:rsidR="00382ECD" w:rsidRPr="00F05229" w:rsidRDefault="00382ECD" w:rsidP="00382ECD">
            <w:pPr>
              <w:rPr>
                <w:rFonts w:ascii="Times New Roman" w:hAnsi="Times New Roman" w:cs="Times New Roman"/>
                <w:sz w:val="14"/>
                <w:szCs w:val="14"/>
              </w:rPr>
            </w:pPr>
          </w:p>
        </w:tc>
        <w:tc>
          <w:tcPr>
            <w:tcW w:w="264" w:type="pct"/>
            <w:noWrap/>
            <w:hideMark/>
            <w:tcPrChange w:id="581" w:author="Sheng-Feng Hsieh" w:date="2024-04-07T16:11:00Z">
              <w:tcPr>
                <w:tcW w:w="218" w:type="pct"/>
                <w:noWrap/>
                <w:hideMark/>
              </w:tcPr>
            </w:tcPrChange>
          </w:tcPr>
          <w:p w14:paraId="21F1C9B5" w14:textId="77777777" w:rsidR="00382ECD" w:rsidRPr="00F05229" w:rsidRDefault="00382ECD" w:rsidP="00382ECD">
            <w:pPr>
              <w:rPr>
                <w:rFonts w:ascii="Times New Roman" w:hAnsi="Times New Roman" w:cs="Times New Roman"/>
                <w:sz w:val="14"/>
                <w:szCs w:val="14"/>
              </w:rPr>
            </w:pPr>
          </w:p>
        </w:tc>
        <w:tc>
          <w:tcPr>
            <w:tcW w:w="262" w:type="pct"/>
            <w:noWrap/>
            <w:hideMark/>
            <w:tcPrChange w:id="582" w:author="Sheng-Feng Hsieh" w:date="2024-04-07T16:11:00Z">
              <w:tcPr>
                <w:tcW w:w="181" w:type="pct"/>
                <w:noWrap/>
                <w:hideMark/>
              </w:tcPr>
            </w:tcPrChange>
          </w:tcPr>
          <w:p w14:paraId="53D3F36D" w14:textId="77777777" w:rsidR="00382ECD" w:rsidRPr="00F05229" w:rsidRDefault="00382ECD" w:rsidP="00382ECD">
            <w:pPr>
              <w:rPr>
                <w:rFonts w:ascii="Times New Roman" w:hAnsi="Times New Roman" w:cs="Times New Roman"/>
                <w:sz w:val="14"/>
                <w:szCs w:val="14"/>
              </w:rPr>
            </w:pPr>
          </w:p>
        </w:tc>
        <w:tc>
          <w:tcPr>
            <w:tcW w:w="176" w:type="pct"/>
            <w:noWrap/>
            <w:hideMark/>
            <w:tcPrChange w:id="583" w:author="Sheng-Feng Hsieh" w:date="2024-04-07T16:11:00Z">
              <w:tcPr>
                <w:tcW w:w="1047" w:type="pct"/>
                <w:noWrap/>
                <w:hideMark/>
              </w:tcPr>
            </w:tcPrChange>
          </w:tcPr>
          <w:p w14:paraId="052E922A" w14:textId="77777777" w:rsidR="00382ECD" w:rsidRPr="00F05229" w:rsidRDefault="00382ECD" w:rsidP="00382ECD">
            <w:pPr>
              <w:rPr>
                <w:rFonts w:ascii="Times New Roman" w:hAnsi="Times New Roman" w:cs="Times New Roman"/>
                <w:sz w:val="14"/>
                <w:szCs w:val="14"/>
              </w:rPr>
            </w:pPr>
          </w:p>
        </w:tc>
      </w:tr>
      <w:tr w:rsidR="000A6D29" w:rsidRPr="008B220A" w14:paraId="3669B102" w14:textId="77777777" w:rsidTr="000A6D29">
        <w:trPr>
          <w:trHeight w:val="360"/>
          <w:trPrChange w:id="584" w:author="Sheng-Feng Hsieh" w:date="2024-04-07T16:11:00Z">
            <w:trPr>
              <w:trHeight w:val="360"/>
            </w:trPr>
          </w:trPrChange>
        </w:trPr>
        <w:tc>
          <w:tcPr>
            <w:tcW w:w="362" w:type="pct"/>
            <w:noWrap/>
            <w:hideMark/>
            <w:tcPrChange w:id="585" w:author="Sheng-Feng Hsieh" w:date="2024-04-07T16:11:00Z">
              <w:tcPr>
                <w:tcW w:w="299" w:type="pct"/>
                <w:noWrap/>
                <w:hideMark/>
              </w:tcPr>
            </w:tcPrChange>
          </w:tcPr>
          <w:p w14:paraId="2415465C" w14:textId="38ED21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(15) </w:t>
            </w:r>
            <w:r w:rsidRPr="00F05229">
              <w:rPr>
                <w:rFonts w:ascii="Times New Roman" w:hAnsi="Times New Roman" w:cs="Times New Roman"/>
                <w:sz w:val="14"/>
                <w:szCs w:val="14"/>
              </w:rPr>
              <w:t>SIZE</w:t>
            </w:r>
          </w:p>
        </w:tc>
        <w:tc>
          <w:tcPr>
            <w:tcW w:w="252" w:type="pct"/>
            <w:noWrap/>
            <w:hideMark/>
            <w:tcPrChange w:id="586" w:author="Sheng-Feng Hsieh" w:date="2024-04-07T16:11:00Z">
              <w:tcPr>
                <w:tcW w:w="208" w:type="pct"/>
                <w:noWrap/>
                <w:hideMark/>
              </w:tcPr>
            </w:tcPrChange>
          </w:tcPr>
          <w:p w14:paraId="5F38F6CF" w14:textId="2D5E6E0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-0.080*</w:t>
            </w:r>
          </w:p>
        </w:tc>
        <w:tc>
          <w:tcPr>
            <w:tcW w:w="264" w:type="pct"/>
            <w:noWrap/>
            <w:hideMark/>
            <w:tcPrChange w:id="587" w:author="Sheng-Feng Hsieh" w:date="2024-04-07T16:11:00Z">
              <w:tcPr>
                <w:tcW w:w="218" w:type="pct"/>
                <w:noWrap/>
                <w:hideMark/>
              </w:tcPr>
            </w:tcPrChange>
          </w:tcPr>
          <w:p w14:paraId="276156AA" w14:textId="5328794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0.018</w:t>
            </w:r>
          </w:p>
        </w:tc>
        <w:tc>
          <w:tcPr>
            <w:tcW w:w="263" w:type="pct"/>
            <w:noWrap/>
            <w:hideMark/>
            <w:tcPrChange w:id="588" w:author="Sheng-Feng Hsieh" w:date="2024-04-07T16:11:00Z">
              <w:tcPr>
                <w:tcW w:w="217" w:type="pct"/>
                <w:noWrap/>
                <w:hideMark/>
              </w:tcPr>
            </w:tcPrChange>
          </w:tcPr>
          <w:p w14:paraId="5C468E13" w14:textId="7987577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0.075*</w:t>
            </w:r>
          </w:p>
        </w:tc>
        <w:tc>
          <w:tcPr>
            <w:tcW w:w="264" w:type="pct"/>
            <w:noWrap/>
            <w:hideMark/>
            <w:tcPrChange w:id="589" w:author="Sheng-Feng Hsieh" w:date="2024-04-07T16:11:00Z">
              <w:tcPr>
                <w:tcW w:w="218" w:type="pct"/>
                <w:noWrap/>
                <w:hideMark/>
              </w:tcPr>
            </w:tcPrChange>
          </w:tcPr>
          <w:p w14:paraId="19C55256" w14:textId="439BFB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3" w:type="pct"/>
            <w:noWrap/>
            <w:hideMark/>
            <w:tcPrChange w:id="590" w:author="Sheng-Feng Hsieh" w:date="2024-04-07T16:11:00Z">
              <w:tcPr>
                <w:tcW w:w="217" w:type="pct"/>
                <w:noWrap/>
                <w:hideMark/>
              </w:tcPr>
            </w:tcPrChange>
          </w:tcPr>
          <w:p w14:paraId="41F46224" w14:textId="6C696D9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w:t>
            </w:r>
            <w:del w:id="591" w:author="Sheng-Feng Hsieh" w:date="2024-04-07T16:08:00Z">
              <w:r w:rsidRPr="00F05229" w:rsidDel="000A6D29">
                <w:rPr>
                  <w:rFonts w:ascii="Times New Roman" w:hAnsi="Times New Roman" w:cs="Times New Roman"/>
                  <w:sz w:val="14"/>
                  <w:szCs w:val="14"/>
                </w:rPr>
                <w:delText>* * *</w:delText>
              </w:r>
            </w:del>
            <w:ins w:id="592" w:author="Sheng-Feng Hsieh" w:date="2024-04-07T16:08:00Z">
              <w:r w:rsidR="000A6D29">
                <w:rPr>
                  <w:rFonts w:ascii="Times New Roman" w:hAnsi="Times New Roman" w:cs="Times New Roman"/>
                  <w:sz w:val="14"/>
                  <w:szCs w:val="14"/>
                </w:rPr>
                <w:t>***</w:t>
              </w:r>
            </w:ins>
          </w:p>
        </w:tc>
        <w:tc>
          <w:tcPr>
            <w:tcW w:w="264" w:type="pct"/>
            <w:noWrap/>
            <w:hideMark/>
            <w:tcPrChange w:id="593" w:author="Sheng-Feng Hsieh" w:date="2024-04-07T16:11:00Z">
              <w:tcPr>
                <w:tcW w:w="218" w:type="pct"/>
                <w:noWrap/>
                <w:hideMark/>
              </w:tcPr>
            </w:tcPrChange>
          </w:tcPr>
          <w:p w14:paraId="5765E20F" w14:textId="5516CBF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w:t>
            </w:r>
            <w:del w:id="594" w:author="Sheng-Feng Hsieh" w:date="2024-04-07T16:08:00Z">
              <w:r w:rsidRPr="00F05229" w:rsidDel="000A6D29">
                <w:rPr>
                  <w:rFonts w:ascii="Times New Roman" w:hAnsi="Times New Roman" w:cs="Times New Roman"/>
                  <w:sz w:val="14"/>
                  <w:szCs w:val="14"/>
                </w:rPr>
                <w:delText>* *</w:delText>
              </w:r>
            </w:del>
            <w:ins w:id="595" w:author="Sheng-Feng Hsieh" w:date="2024-04-07T16:08:00Z">
              <w:r w:rsidR="000A6D29">
                <w:rPr>
                  <w:rFonts w:ascii="Times New Roman" w:hAnsi="Times New Roman" w:cs="Times New Roman"/>
                  <w:sz w:val="14"/>
                  <w:szCs w:val="14"/>
                </w:rPr>
                <w:t>**</w:t>
              </w:r>
            </w:ins>
          </w:p>
        </w:tc>
        <w:tc>
          <w:tcPr>
            <w:tcW w:w="263" w:type="pct"/>
            <w:noWrap/>
            <w:hideMark/>
            <w:tcPrChange w:id="596" w:author="Sheng-Feng Hsieh" w:date="2024-04-07T16:11:00Z">
              <w:tcPr>
                <w:tcW w:w="217" w:type="pct"/>
                <w:noWrap/>
                <w:hideMark/>
              </w:tcPr>
            </w:tcPrChange>
          </w:tcPr>
          <w:p w14:paraId="7A9E3143" w14:textId="239DF1F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-0.174</w:t>
            </w:r>
            <w:del w:id="597" w:author="Sheng-Feng Hsieh" w:date="2024-04-07T16:08:00Z">
              <w:r w:rsidRPr="00F05229" w:rsidDel="000A6D29">
                <w:rPr>
                  <w:rFonts w:ascii="Times New Roman" w:hAnsi="Times New Roman" w:cs="Times New Roman"/>
                  <w:sz w:val="14"/>
                  <w:szCs w:val="14"/>
                </w:rPr>
                <w:delText>* * *</w:delText>
              </w:r>
            </w:del>
            <w:ins w:id="598" w:author="Sheng-Feng Hsieh" w:date="2024-04-07T16:08:00Z">
              <w:r w:rsidR="000A6D29">
                <w:rPr>
                  <w:rFonts w:ascii="Times New Roman" w:hAnsi="Times New Roman" w:cs="Times New Roman"/>
                  <w:sz w:val="14"/>
                  <w:szCs w:val="14"/>
                </w:rPr>
                <w:t>***</w:t>
              </w:r>
            </w:ins>
          </w:p>
        </w:tc>
        <w:tc>
          <w:tcPr>
            <w:tcW w:w="263" w:type="pct"/>
            <w:noWrap/>
            <w:hideMark/>
            <w:tcPrChange w:id="599" w:author="Sheng-Feng Hsieh" w:date="2024-04-07T16:11:00Z">
              <w:tcPr>
                <w:tcW w:w="217" w:type="pct"/>
                <w:noWrap/>
                <w:hideMark/>
              </w:tcPr>
            </w:tcPrChange>
          </w:tcPr>
          <w:p w14:paraId="21D4D30C" w14:textId="7D58DF9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0.703</w:t>
            </w:r>
            <w:del w:id="600" w:author="Sheng-Feng Hsieh" w:date="2024-04-07T16:08:00Z">
              <w:r w:rsidRPr="00F05229" w:rsidDel="000A6D29">
                <w:rPr>
                  <w:rFonts w:ascii="Times New Roman" w:hAnsi="Times New Roman" w:cs="Times New Roman"/>
                  <w:sz w:val="14"/>
                  <w:szCs w:val="14"/>
                </w:rPr>
                <w:delText>* * *</w:delText>
              </w:r>
            </w:del>
            <w:ins w:id="601" w:author="Sheng-Feng Hsieh" w:date="2024-04-07T16:08:00Z">
              <w:r w:rsidR="000A6D29">
                <w:rPr>
                  <w:rFonts w:ascii="Times New Roman" w:hAnsi="Times New Roman" w:cs="Times New Roman"/>
                  <w:sz w:val="14"/>
                  <w:szCs w:val="14"/>
                </w:rPr>
                <w:t>***</w:t>
              </w:r>
            </w:ins>
          </w:p>
        </w:tc>
        <w:tc>
          <w:tcPr>
            <w:tcW w:w="264" w:type="pct"/>
            <w:noWrap/>
            <w:hideMark/>
            <w:tcPrChange w:id="602" w:author="Sheng-Feng Hsieh" w:date="2024-04-07T16:11:00Z">
              <w:tcPr>
                <w:tcW w:w="218" w:type="pct"/>
                <w:noWrap/>
                <w:hideMark/>
              </w:tcPr>
            </w:tcPrChange>
          </w:tcPr>
          <w:p w14:paraId="7CB14900" w14:textId="55872AB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0.597</w:t>
            </w:r>
            <w:del w:id="603" w:author="Sheng-Feng Hsieh" w:date="2024-04-07T16:08:00Z">
              <w:r w:rsidRPr="00F05229" w:rsidDel="000A6D29">
                <w:rPr>
                  <w:rFonts w:ascii="Times New Roman" w:hAnsi="Times New Roman" w:cs="Times New Roman"/>
                  <w:sz w:val="14"/>
                  <w:szCs w:val="14"/>
                </w:rPr>
                <w:delText>* * *</w:delText>
              </w:r>
            </w:del>
            <w:ins w:id="604" w:author="Sheng-Feng Hsieh" w:date="2024-04-07T16:08:00Z">
              <w:r w:rsidR="000A6D29">
                <w:rPr>
                  <w:rFonts w:ascii="Times New Roman" w:hAnsi="Times New Roman" w:cs="Times New Roman"/>
                  <w:sz w:val="14"/>
                  <w:szCs w:val="14"/>
                </w:rPr>
                <w:t>***</w:t>
              </w:r>
            </w:ins>
          </w:p>
        </w:tc>
        <w:tc>
          <w:tcPr>
            <w:tcW w:w="264" w:type="pct"/>
            <w:noWrap/>
            <w:hideMark/>
            <w:tcPrChange w:id="605" w:author="Sheng-Feng Hsieh" w:date="2024-04-07T16:11:00Z">
              <w:tcPr>
                <w:tcW w:w="218" w:type="pct"/>
                <w:noWrap/>
                <w:hideMark/>
              </w:tcPr>
            </w:tcPrChange>
          </w:tcPr>
          <w:p w14:paraId="384A7671" w14:textId="3D7E1CB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-0.185</w:t>
            </w:r>
            <w:del w:id="606" w:author="Sheng-Feng Hsieh" w:date="2024-04-07T16:08:00Z">
              <w:r w:rsidRPr="00F05229" w:rsidDel="000A6D29">
                <w:rPr>
                  <w:rFonts w:ascii="Times New Roman" w:hAnsi="Times New Roman" w:cs="Times New Roman"/>
                  <w:sz w:val="14"/>
                  <w:szCs w:val="14"/>
                </w:rPr>
                <w:delText>* * *</w:delText>
              </w:r>
            </w:del>
            <w:ins w:id="607" w:author="Sheng-Feng Hsieh" w:date="2024-04-07T16:08:00Z">
              <w:r w:rsidR="000A6D29">
                <w:rPr>
                  <w:rFonts w:ascii="Times New Roman" w:hAnsi="Times New Roman" w:cs="Times New Roman"/>
                  <w:sz w:val="14"/>
                  <w:szCs w:val="14"/>
                </w:rPr>
                <w:t>***</w:t>
              </w:r>
            </w:ins>
          </w:p>
        </w:tc>
        <w:tc>
          <w:tcPr>
            <w:tcW w:w="262" w:type="pct"/>
            <w:noWrap/>
            <w:hideMark/>
            <w:tcPrChange w:id="608" w:author="Sheng-Feng Hsieh" w:date="2024-04-07T16:11:00Z">
              <w:tcPr>
                <w:tcW w:w="217" w:type="pct"/>
                <w:noWrap/>
                <w:hideMark/>
              </w:tcPr>
            </w:tcPrChange>
          </w:tcPr>
          <w:p w14:paraId="1BAEA731" w14:textId="2A20BD2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w:t>
            </w:r>
            <w:del w:id="609" w:author="Sheng-Feng Hsieh" w:date="2024-04-07T16:08:00Z">
              <w:r w:rsidRPr="00F05229" w:rsidDel="000A6D29">
                <w:rPr>
                  <w:rFonts w:ascii="Times New Roman" w:hAnsi="Times New Roman" w:cs="Times New Roman"/>
                  <w:sz w:val="14"/>
                  <w:szCs w:val="14"/>
                </w:rPr>
                <w:delText>* * *</w:delText>
              </w:r>
            </w:del>
            <w:ins w:id="610" w:author="Sheng-Feng Hsieh" w:date="2024-04-07T16:08:00Z">
              <w:r w:rsidR="000A6D29">
                <w:rPr>
                  <w:rFonts w:ascii="Times New Roman" w:hAnsi="Times New Roman" w:cs="Times New Roman"/>
                  <w:sz w:val="14"/>
                  <w:szCs w:val="14"/>
                </w:rPr>
                <w:t>***</w:t>
              </w:r>
            </w:ins>
          </w:p>
        </w:tc>
        <w:tc>
          <w:tcPr>
            <w:tcW w:w="264" w:type="pct"/>
            <w:noWrap/>
            <w:hideMark/>
            <w:tcPrChange w:id="611" w:author="Sheng-Feng Hsieh" w:date="2024-04-07T16:11:00Z">
              <w:tcPr>
                <w:tcW w:w="218" w:type="pct"/>
                <w:noWrap/>
                <w:hideMark/>
              </w:tcPr>
            </w:tcPrChange>
          </w:tcPr>
          <w:p w14:paraId="1650C9FC" w14:textId="4506244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-0.303</w:t>
            </w:r>
            <w:del w:id="612" w:author="Sheng-Feng Hsieh" w:date="2024-04-07T16:08:00Z">
              <w:r w:rsidRPr="00F05229" w:rsidDel="000A6D29">
                <w:rPr>
                  <w:rFonts w:ascii="Times New Roman" w:hAnsi="Times New Roman" w:cs="Times New Roman"/>
                  <w:sz w:val="14"/>
                  <w:szCs w:val="14"/>
                </w:rPr>
                <w:delText>* * *</w:delText>
              </w:r>
            </w:del>
            <w:ins w:id="613" w:author="Sheng-Feng Hsieh" w:date="2024-04-07T16:08:00Z">
              <w:r w:rsidR="000A6D29">
                <w:rPr>
                  <w:rFonts w:ascii="Times New Roman" w:hAnsi="Times New Roman" w:cs="Times New Roman"/>
                  <w:sz w:val="14"/>
                  <w:szCs w:val="14"/>
                </w:rPr>
                <w:t>***</w:t>
              </w:r>
            </w:ins>
          </w:p>
        </w:tc>
        <w:tc>
          <w:tcPr>
            <w:tcW w:w="264" w:type="pct"/>
            <w:noWrap/>
            <w:hideMark/>
            <w:tcPrChange w:id="614" w:author="Sheng-Feng Hsieh" w:date="2024-04-07T16:11:00Z">
              <w:tcPr>
                <w:tcW w:w="218" w:type="pct"/>
                <w:noWrap/>
                <w:hideMark/>
              </w:tcPr>
            </w:tcPrChange>
          </w:tcPr>
          <w:p w14:paraId="34619174" w14:textId="17AA120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w:t>
            </w:r>
            <w:del w:id="615" w:author="Sheng-Feng Hsieh" w:date="2024-04-07T16:08:00Z">
              <w:r w:rsidRPr="00F05229" w:rsidDel="000A6D29">
                <w:rPr>
                  <w:rFonts w:ascii="Times New Roman" w:hAnsi="Times New Roman" w:cs="Times New Roman"/>
                  <w:sz w:val="14"/>
                  <w:szCs w:val="14"/>
                </w:rPr>
                <w:delText>* * *</w:delText>
              </w:r>
            </w:del>
            <w:ins w:id="616" w:author="Sheng-Feng Hsieh" w:date="2024-04-07T16:08:00Z">
              <w:r w:rsidR="000A6D29">
                <w:rPr>
                  <w:rFonts w:ascii="Times New Roman" w:hAnsi="Times New Roman" w:cs="Times New Roman"/>
                  <w:sz w:val="14"/>
                  <w:szCs w:val="14"/>
                </w:rPr>
                <w:t>***</w:t>
              </w:r>
            </w:ins>
          </w:p>
        </w:tc>
        <w:tc>
          <w:tcPr>
            <w:tcW w:w="262" w:type="pct"/>
            <w:noWrap/>
            <w:hideMark/>
            <w:tcPrChange w:id="617" w:author="Sheng-Feng Hsieh" w:date="2024-04-07T16:11:00Z">
              <w:tcPr>
                <w:tcW w:w="217" w:type="pct"/>
                <w:noWrap/>
                <w:hideMark/>
              </w:tcPr>
            </w:tcPrChange>
          </w:tcPr>
          <w:p w14:paraId="1E15DEDE" w14:textId="728281C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0.134</w:t>
            </w:r>
            <w:del w:id="618" w:author="Sheng-Feng Hsieh" w:date="2024-04-07T16:08:00Z">
              <w:r w:rsidRPr="00F05229" w:rsidDel="000A6D29">
                <w:rPr>
                  <w:rFonts w:ascii="Times New Roman" w:hAnsi="Times New Roman" w:cs="Times New Roman"/>
                  <w:sz w:val="14"/>
                  <w:szCs w:val="14"/>
                </w:rPr>
                <w:delText>* * *</w:delText>
              </w:r>
            </w:del>
            <w:ins w:id="619" w:author="Sheng-Feng Hsieh" w:date="2024-04-07T16:08:00Z">
              <w:r w:rsidR="000A6D29">
                <w:rPr>
                  <w:rFonts w:ascii="Times New Roman" w:hAnsi="Times New Roman" w:cs="Times New Roman"/>
                  <w:sz w:val="14"/>
                  <w:szCs w:val="14"/>
                </w:rPr>
                <w:t>***</w:t>
              </w:r>
            </w:ins>
          </w:p>
        </w:tc>
        <w:tc>
          <w:tcPr>
            <w:tcW w:w="262" w:type="pct"/>
            <w:noWrap/>
            <w:hideMark/>
            <w:tcPrChange w:id="620" w:author="Sheng-Feng Hsieh" w:date="2024-04-07T16:11:00Z">
              <w:tcPr>
                <w:tcW w:w="217" w:type="pct"/>
                <w:noWrap/>
                <w:hideMark/>
              </w:tcPr>
            </w:tcPrChange>
          </w:tcPr>
          <w:p w14:paraId="4813A850" w14:textId="03BBDD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Change w:id="621" w:author="Sheng-Feng Hsieh" w:date="2024-04-07T16:11:00Z">
              <w:tcPr>
                <w:tcW w:w="218" w:type="pct"/>
                <w:noWrap/>
                <w:hideMark/>
              </w:tcPr>
            </w:tcPrChange>
          </w:tcPr>
          <w:p w14:paraId="352CF1B6" w14:textId="77777777" w:rsidR="00382ECD" w:rsidRPr="00F05229" w:rsidRDefault="00382ECD" w:rsidP="00382ECD">
            <w:pPr>
              <w:rPr>
                <w:rFonts w:ascii="Times New Roman" w:hAnsi="Times New Roman" w:cs="Times New Roman"/>
                <w:sz w:val="14"/>
                <w:szCs w:val="14"/>
              </w:rPr>
            </w:pPr>
          </w:p>
        </w:tc>
        <w:tc>
          <w:tcPr>
            <w:tcW w:w="262" w:type="pct"/>
            <w:noWrap/>
            <w:hideMark/>
            <w:tcPrChange w:id="622" w:author="Sheng-Feng Hsieh" w:date="2024-04-07T16:11:00Z">
              <w:tcPr>
                <w:tcW w:w="181" w:type="pct"/>
                <w:noWrap/>
                <w:hideMark/>
              </w:tcPr>
            </w:tcPrChange>
          </w:tcPr>
          <w:p w14:paraId="18419522" w14:textId="77777777" w:rsidR="00382ECD" w:rsidRPr="00F05229" w:rsidRDefault="00382ECD" w:rsidP="00382ECD">
            <w:pPr>
              <w:rPr>
                <w:rFonts w:ascii="Times New Roman" w:hAnsi="Times New Roman" w:cs="Times New Roman"/>
                <w:sz w:val="14"/>
                <w:szCs w:val="14"/>
              </w:rPr>
            </w:pPr>
          </w:p>
        </w:tc>
        <w:tc>
          <w:tcPr>
            <w:tcW w:w="176" w:type="pct"/>
            <w:noWrap/>
            <w:hideMark/>
            <w:tcPrChange w:id="623" w:author="Sheng-Feng Hsieh" w:date="2024-04-07T16:11:00Z">
              <w:tcPr>
                <w:tcW w:w="1047" w:type="pct"/>
                <w:noWrap/>
                <w:hideMark/>
              </w:tcPr>
            </w:tcPrChange>
          </w:tcPr>
          <w:p w14:paraId="2702EDCE" w14:textId="77777777" w:rsidR="00382ECD" w:rsidRPr="00F05229" w:rsidRDefault="00382ECD" w:rsidP="00382ECD">
            <w:pPr>
              <w:rPr>
                <w:rFonts w:ascii="Times New Roman" w:hAnsi="Times New Roman" w:cs="Times New Roman"/>
                <w:sz w:val="14"/>
                <w:szCs w:val="14"/>
              </w:rPr>
            </w:pPr>
          </w:p>
        </w:tc>
      </w:tr>
      <w:tr w:rsidR="000A6D29" w:rsidRPr="008B220A" w14:paraId="325518F6" w14:textId="77777777" w:rsidTr="000A6D29">
        <w:trPr>
          <w:trHeight w:val="360"/>
          <w:trPrChange w:id="624" w:author="Sheng-Feng Hsieh" w:date="2024-04-07T16:11:00Z">
            <w:trPr>
              <w:trHeight w:val="360"/>
            </w:trPr>
          </w:trPrChange>
        </w:trPr>
        <w:tc>
          <w:tcPr>
            <w:tcW w:w="362" w:type="pct"/>
            <w:noWrap/>
            <w:hideMark/>
            <w:tcPrChange w:id="625" w:author="Sheng-Feng Hsieh" w:date="2024-04-07T16:11:00Z">
              <w:tcPr>
                <w:tcW w:w="299" w:type="pct"/>
                <w:noWrap/>
                <w:hideMark/>
              </w:tcPr>
            </w:tcPrChange>
          </w:tcPr>
          <w:p w14:paraId="0FB863E9" w14:textId="65BCBA6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(16) </w:t>
            </w:r>
            <w:r w:rsidRPr="00F05229">
              <w:rPr>
                <w:rFonts w:ascii="Times New Roman" w:hAnsi="Times New Roman" w:cs="Times New Roman"/>
                <w:sz w:val="14"/>
                <w:szCs w:val="14"/>
              </w:rPr>
              <w:t>BIG4</w:t>
            </w:r>
          </w:p>
        </w:tc>
        <w:tc>
          <w:tcPr>
            <w:tcW w:w="252" w:type="pct"/>
            <w:noWrap/>
            <w:hideMark/>
            <w:tcPrChange w:id="626" w:author="Sheng-Feng Hsieh" w:date="2024-04-07T16:11:00Z">
              <w:tcPr>
                <w:tcW w:w="208" w:type="pct"/>
                <w:noWrap/>
                <w:hideMark/>
              </w:tcPr>
            </w:tcPrChange>
          </w:tcPr>
          <w:p w14:paraId="2FDD8E61" w14:textId="489981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-0.007</w:t>
            </w:r>
          </w:p>
        </w:tc>
        <w:tc>
          <w:tcPr>
            <w:tcW w:w="264" w:type="pct"/>
            <w:noWrap/>
            <w:hideMark/>
            <w:tcPrChange w:id="627" w:author="Sheng-Feng Hsieh" w:date="2024-04-07T16:11:00Z">
              <w:tcPr>
                <w:tcW w:w="218" w:type="pct"/>
                <w:noWrap/>
                <w:hideMark/>
              </w:tcPr>
            </w:tcPrChange>
          </w:tcPr>
          <w:p w14:paraId="61ABE392" w14:textId="4C0823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3" w:type="pct"/>
            <w:noWrap/>
            <w:hideMark/>
            <w:tcPrChange w:id="628" w:author="Sheng-Feng Hsieh" w:date="2024-04-07T16:11:00Z">
              <w:tcPr>
                <w:tcW w:w="217" w:type="pct"/>
                <w:noWrap/>
                <w:hideMark/>
              </w:tcPr>
            </w:tcPrChange>
          </w:tcPr>
          <w:p w14:paraId="1A464B0E" w14:textId="7457003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4" w:type="pct"/>
            <w:noWrap/>
            <w:hideMark/>
            <w:tcPrChange w:id="629" w:author="Sheng-Feng Hsieh" w:date="2024-04-07T16:11:00Z">
              <w:tcPr>
                <w:tcW w:w="218" w:type="pct"/>
                <w:noWrap/>
                <w:hideMark/>
              </w:tcPr>
            </w:tcPrChange>
          </w:tcPr>
          <w:p w14:paraId="15BA2AF6" w14:textId="31F161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-0.022</w:t>
            </w:r>
          </w:p>
        </w:tc>
        <w:tc>
          <w:tcPr>
            <w:tcW w:w="263" w:type="pct"/>
            <w:noWrap/>
            <w:hideMark/>
            <w:tcPrChange w:id="630" w:author="Sheng-Feng Hsieh" w:date="2024-04-07T16:11:00Z">
              <w:tcPr>
                <w:tcW w:w="217" w:type="pct"/>
                <w:noWrap/>
                <w:hideMark/>
              </w:tcPr>
            </w:tcPrChange>
          </w:tcPr>
          <w:p w14:paraId="220ECECD" w14:textId="4CDBDA3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0.013</w:t>
            </w:r>
          </w:p>
        </w:tc>
        <w:tc>
          <w:tcPr>
            <w:tcW w:w="264" w:type="pct"/>
            <w:noWrap/>
            <w:hideMark/>
            <w:tcPrChange w:id="631" w:author="Sheng-Feng Hsieh" w:date="2024-04-07T16:11:00Z">
              <w:tcPr>
                <w:tcW w:w="218" w:type="pct"/>
                <w:noWrap/>
                <w:hideMark/>
              </w:tcPr>
            </w:tcPrChange>
          </w:tcPr>
          <w:p w14:paraId="2D204120" w14:textId="484A14E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3" w:type="pct"/>
            <w:noWrap/>
            <w:hideMark/>
            <w:tcPrChange w:id="632" w:author="Sheng-Feng Hsieh" w:date="2024-04-07T16:11:00Z">
              <w:tcPr>
                <w:tcW w:w="217" w:type="pct"/>
                <w:noWrap/>
                <w:hideMark/>
              </w:tcPr>
            </w:tcPrChange>
          </w:tcPr>
          <w:p w14:paraId="496F3A5F" w14:textId="7DE79FC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3" w:type="pct"/>
            <w:noWrap/>
            <w:hideMark/>
            <w:tcPrChange w:id="633" w:author="Sheng-Feng Hsieh" w:date="2024-04-07T16:11:00Z">
              <w:tcPr>
                <w:tcW w:w="217" w:type="pct"/>
                <w:noWrap/>
                <w:hideMark/>
              </w:tcPr>
            </w:tcPrChange>
          </w:tcPr>
          <w:p w14:paraId="4B1F2EDF" w14:textId="00BD76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4" w:type="pct"/>
            <w:noWrap/>
            <w:hideMark/>
            <w:tcPrChange w:id="634" w:author="Sheng-Feng Hsieh" w:date="2024-04-07T16:11:00Z">
              <w:tcPr>
                <w:tcW w:w="218" w:type="pct"/>
                <w:noWrap/>
                <w:hideMark/>
              </w:tcPr>
            </w:tcPrChange>
          </w:tcPr>
          <w:p w14:paraId="0655EB1F" w14:textId="13B9134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0.112</w:t>
            </w:r>
            <w:del w:id="635" w:author="Sheng-Feng Hsieh" w:date="2024-04-07T16:08:00Z">
              <w:r w:rsidRPr="00F05229" w:rsidDel="000A6D29">
                <w:rPr>
                  <w:rFonts w:ascii="Times New Roman" w:hAnsi="Times New Roman" w:cs="Times New Roman"/>
                  <w:sz w:val="14"/>
                  <w:szCs w:val="14"/>
                </w:rPr>
                <w:delText>* * *</w:delText>
              </w:r>
            </w:del>
            <w:ins w:id="636" w:author="Sheng-Feng Hsieh" w:date="2024-04-07T16:08:00Z">
              <w:r w:rsidR="000A6D29">
                <w:rPr>
                  <w:rFonts w:ascii="Times New Roman" w:hAnsi="Times New Roman" w:cs="Times New Roman"/>
                  <w:sz w:val="14"/>
                  <w:szCs w:val="14"/>
                </w:rPr>
                <w:t>***</w:t>
              </w:r>
            </w:ins>
          </w:p>
        </w:tc>
        <w:tc>
          <w:tcPr>
            <w:tcW w:w="264" w:type="pct"/>
            <w:noWrap/>
            <w:hideMark/>
            <w:tcPrChange w:id="637" w:author="Sheng-Feng Hsieh" w:date="2024-04-07T16:11:00Z">
              <w:tcPr>
                <w:tcW w:w="218" w:type="pct"/>
                <w:noWrap/>
                <w:hideMark/>
              </w:tcPr>
            </w:tcPrChange>
          </w:tcPr>
          <w:p w14:paraId="2929AA07" w14:textId="659CC64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2" w:type="pct"/>
            <w:noWrap/>
            <w:hideMark/>
            <w:tcPrChange w:id="638" w:author="Sheng-Feng Hsieh" w:date="2024-04-07T16:11:00Z">
              <w:tcPr>
                <w:tcW w:w="217" w:type="pct"/>
                <w:noWrap/>
                <w:hideMark/>
              </w:tcPr>
            </w:tcPrChange>
          </w:tcPr>
          <w:p w14:paraId="3E6C9700" w14:textId="4FE8C24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-0.028</w:t>
            </w:r>
          </w:p>
        </w:tc>
        <w:tc>
          <w:tcPr>
            <w:tcW w:w="264" w:type="pct"/>
            <w:noWrap/>
            <w:hideMark/>
            <w:tcPrChange w:id="639" w:author="Sheng-Feng Hsieh" w:date="2024-04-07T16:11:00Z">
              <w:tcPr>
                <w:tcW w:w="218" w:type="pct"/>
                <w:noWrap/>
                <w:hideMark/>
              </w:tcPr>
            </w:tcPrChange>
          </w:tcPr>
          <w:p w14:paraId="66E9A746" w14:textId="53470E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4" w:type="pct"/>
            <w:noWrap/>
            <w:hideMark/>
            <w:tcPrChange w:id="640" w:author="Sheng-Feng Hsieh" w:date="2024-04-07T16:11:00Z">
              <w:tcPr>
                <w:tcW w:w="218" w:type="pct"/>
                <w:noWrap/>
                <w:hideMark/>
              </w:tcPr>
            </w:tcPrChange>
          </w:tcPr>
          <w:p w14:paraId="2CC32530" w14:textId="669CEB4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0.084</w:t>
            </w:r>
            <w:del w:id="641" w:author="Sheng-Feng Hsieh" w:date="2024-04-07T16:08:00Z">
              <w:r w:rsidRPr="00F05229" w:rsidDel="000A6D29">
                <w:rPr>
                  <w:rFonts w:ascii="Times New Roman" w:hAnsi="Times New Roman" w:cs="Times New Roman"/>
                  <w:sz w:val="14"/>
                  <w:szCs w:val="14"/>
                </w:rPr>
                <w:delText>* *</w:delText>
              </w:r>
            </w:del>
            <w:ins w:id="642" w:author="Sheng-Feng Hsieh" w:date="2024-04-07T16:08:00Z">
              <w:r w:rsidR="000A6D29">
                <w:rPr>
                  <w:rFonts w:ascii="Times New Roman" w:hAnsi="Times New Roman" w:cs="Times New Roman"/>
                  <w:sz w:val="14"/>
                  <w:szCs w:val="14"/>
                </w:rPr>
                <w:t>**</w:t>
              </w:r>
            </w:ins>
          </w:p>
        </w:tc>
        <w:tc>
          <w:tcPr>
            <w:tcW w:w="262" w:type="pct"/>
            <w:noWrap/>
            <w:hideMark/>
            <w:tcPrChange w:id="643" w:author="Sheng-Feng Hsieh" w:date="2024-04-07T16:11:00Z">
              <w:tcPr>
                <w:tcW w:w="217" w:type="pct"/>
                <w:noWrap/>
                <w:hideMark/>
              </w:tcPr>
            </w:tcPrChange>
          </w:tcPr>
          <w:p w14:paraId="55766679" w14:textId="2CFABD0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w:t>
            </w:r>
            <w:del w:id="644" w:author="Sheng-Feng Hsieh" w:date="2024-04-07T16:08:00Z">
              <w:r w:rsidRPr="00F05229" w:rsidDel="000A6D29">
                <w:rPr>
                  <w:rFonts w:ascii="Times New Roman" w:hAnsi="Times New Roman" w:cs="Times New Roman"/>
                  <w:sz w:val="14"/>
                  <w:szCs w:val="14"/>
                </w:rPr>
                <w:delText>* *</w:delText>
              </w:r>
            </w:del>
            <w:ins w:id="645" w:author="Sheng-Feng Hsieh" w:date="2024-04-07T16:08:00Z">
              <w:r w:rsidR="000A6D29">
                <w:rPr>
                  <w:rFonts w:ascii="Times New Roman" w:hAnsi="Times New Roman" w:cs="Times New Roman"/>
                  <w:sz w:val="14"/>
                  <w:szCs w:val="14"/>
                </w:rPr>
                <w:t>**</w:t>
              </w:r>
            </w:ins>
          </w:p>
        </w:tc>
        <w:tc>
          <w:tcPr>
            <w:tcW w:w="262" w:type="pct"/>
            <w:noWrap/>
            <w:hideMark/>
            <w:tcPrChange w:id="646" w:author="Sheng-Feng Hsieh" w:date="2024-04-07T16:11:00Z">
              <w:tcPr>
                <w:tcW w:w="217" w:type="pct"/>
                <w:noWrap/>
                <w:hideMark/>
              </w:tcPr>
            </w:tcPrChange>
          </w:tcPr>
          <w:p w14:paraId="3A460719" w14:textId="3E251A9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0.212</w:t>
            </w:r>
            <w:del w:id="647" w:author="Sheng-Feng Hsieh" w:date="2024-04-07T16:08:00Z">
              <w:r w:rsidRPr="00F05229" w:rsidDel="000A6D29">
                <w:rPr>
                  <w:rFonts w:ascii="Times New Roman" w:hAnsi="Times New Roman" w:cs="Times New Roman"/>
                  <w:sz w:val="14"/>
                  <w:szCs w:val="14"/>
                </w:rPr>
                <w:delText>* * *</w:delText>
              </w:r>
            </w:del>
            <w:ins w:id="648" w:author="Sheng-Feng Hsieh" w:date="2024-04-07T16:08:00Z">
              <w:r w:rsidR="000A6D29">
                <w:rPr>
                  <w:rFonts w:ascii="Times New Roman" w:hAnsi="Times New Roman" w:cs="Times New Roman"/>
                  <w:sz w:val="14"/>
                  <w:szCs w:val="14"/>
                </w:rPr>
                <w:t>***</w:t>
              </w:r>
            </w:ins>
          </w:p>
        </w:tc>
        <w:tc>
          <w:tcPr>
            <w:tcW w:w="264" w:type="pct"/>
            <w:noWrap/>
            <w:hideMark/>
            <w:tcPrChange w:id="649" w:author="Sheng-Feng Hsieh" w:date="2024-04-07T16:11:00Z">
              <w:tcPr>
                <w:tcW w:w="218" w:type="pct"/>
                <w:noWrap/>
                <w:hideMark/>
              </w:tcPr>
            </w:tcPrChange>
          </w:tcPr>
          <w:p w14:paraId="2B8B2D70" w14:textId="5C50816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Change w:id="650" w:author="Sheng-Feng Hsieh" w:date="2024-04-07T16:11:00Z">
              <w:tcPr>
                <w:tcW w:w="181" w:type="pct"/>
                <w:noWrap/>
                <w:hideMark/>
              </w:tcPr>
            </w:tcPrChange>
          </w:tcPr>
          <w:p w14:paraId="155AF5FC" w14:textId="77777777" w:rsidR="00382ECD" w:rsidRPr="00F05229" w:rsidRDefault="00382ECD" w:rsidP="00382ECD">
            <w:pPr>
              <w:rPr>
                <w:rFonts w:ascii="Times New Roman" w:hAnsi="Times New Roman" w:cs="Times New Roman"/>
                <w:sz w:val="14"/>
                <w:szCs w:val="14"/>
              </w:rPr>
            </w:pPr>
          </w:p>
        </w:tc>
        <w:tc>
          <w:tcPr>
            <w:tcW w:w="176" w:type="pct"/>
            <w:noWrap/>
            <w:hideMark/>
            <w:tcPrChange w:id="651" w:author="Sheng-Feng Hsieh" w:date="2024-04-07T16:11:00Z">
              <w:tcPr>
                <w:tcW w:w="1047" w:type="pct"/>
                <w:noWrap/>
                <w:hideMark/>
              </w:tcPr>
            </w:tcPrChange>
          </w:tcPr>
          <w:p w14:paraId="5D9B8549" w14:textId="77777777" w:rsidR="00382ECD" w:rsidRPr="00F05229" w:rsidRDefault="00382ECD" w:rsidP="00382ECD">
            <w:pPr>
              <w:rPr>
                <w:rFonts w:ascii="Times New Roman" w:hAnsi="Times New Roman" w:cs="Times New Roman"/>
                <w:sz w:val="14"/>
                <w:szCs w:val="14"/>
              </w:rPr>
            </w:pPr>
          </w:p>
        </w:tc>
      </w:tr>
      <w:tr w:rsidR="000A6D29" w:rsidRPr="008B220A" w14:paraId="63A02985" w14:textId="77777777" w:rsidTr="000A6D29">
        <w:trPr>
          <w:trHeight w:val="360"/>
          <w:trPrChange w:id="652" w:author="Sheng-Feng Hsieh" w:date="2024-04-07T16:11:00Z">
            <w:trPr>
              <w:trHeight w:val="360"/>
            </w:trPr>
          </w:trPrChange>
        </w:trPr>
        <w:tc>
          <w:tcPr>
            <w:tcW w:w="362" w:type="pct"/>
            <w:noWrap/>
            <w:hideMark/>
            <w:tcPrChange w:id="653" w:author="Sheng-Feng Hsieh" w:date="2024-04-07T16:11:00Z">
              <w:tcPr>
                <w:tcW w:w="299" w:type="pct"/>
                <w:noWrap/>
                <w:hideMark/>
              </w:tcPr>
            </w:tcPrChange>
          </w:tcPr>
          <w:p w14:paraId="05AB6E3C" w14:textId="20B80BF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(17) </w:t>
            </w:r>
            <w:r w:rsidRPr="00F05229">
              <w:rPr>
                <w:rFonts w:ascii="Times New Roman" w:hAnsi="Times New Roman" w:cs="Times New Roman"/>
                <w:sz w:val="14"/>
                <w:szCs w:val="14"/>
              </w:rPr>
              <w:t>RD</w:t>
            </w:r>
          </w:p>
        </w:tc>
        <w:tc>
          <w:tcPr>
            <w:tcW w:w="252" w:type="pct"/>
            <w:noWrap/>
            <w:hideMark/>
            <w:tcPrChange w:id="654" w:author="Sheng-Feng Hsieh" w:date="2024-04-07T16:11:00Z">
              <w:tcPr>
                <w:tcW w:w="208" w:type="pct"/>
                <w:noWrap/>
                <w:hideMark/>
              </w:tcPr>
            </w:tcPrChange>
          </w:tcPr>
          <w:p w14:paraId="1CB0B79C" w14:textId="7DA80E1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4" w:type="pct"/>
            <w:noWrap/>
            <w:hideMark/>
            <w:tcPrChange w:id="655" w:author="Sheng-Feng Hsieh" w:date="2024-04-07T16:11:00Z">
              <w:tcPr>
                <w:tcW w:w="218" w:type="pct"/>
                <w:noWrap/>
                <w:hideMark/>
              </w:tcPr>
            </w:tcPrChange>
          </w:tcPr>
          <w:p w14:paraId="42809DE9" w14:textId="307A6C4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-0.114</w:t>
            </w:r>
            <w:del w:id="656" w:author="Sheng-Feng Hsieh" w:date="2024-04-07T16:08:00Z">
              <w:r w:rsidRPr="00F05229" w:rsidDel="000A6D29">
                <w:rPr>
                  <w:rFonts w:ascii="Times New Roman" w:hAnsi="Times New Roman" w:cs="Times New Roman"/>
                  <w:sz w:val="14"/>
                  <w:szCs w:val="14"/>
                </w:rPr>
                <w:delText>* * *</w:delText>
              </w:r>
            </w:del>
            <w:ins w:id="657" w:author="Sheng-Feng Hsieh" w:date="2024-04-07T16:08:00Z">
              <w:r w:rsidR="000A6D29">
                <w:rPr>
                  <w:rFonts w:ascii="Times New Roman" w:hAnsi="Times New Roman" w:cs="Times New Roman"/>
                  <w:sz w:val="14"/>
                  <w:szCs w:val="14"/>
                </w:rPr>
                <w:t>***</w:t>
              </w:r>
            </w:ins>
          </w:p>
        </w:tc>
        <w:tc>
          <w:tcPr>
            <w:tcW w:w="263" w:type="pct"/>
            <w:noWrap/>
            <w:hideMark/>
            <w:tcPrChange w:id="658" w:author="Sheng-Feng Hsieh" w:date="2024-04-07T16:11:00Z">
              <w:tcPr>
                <w:tcW w:w="217" w:type="pct"/>
                <w:noWrap/>
                <w:hideMark/>
              </w:tcPr>
            </w:tcPrChange>
          </w:tcPr>
          <w:p w14:paraId="5B36BCFF" w14:textId="63997E1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-0.164</w:t>
            </w:r>
            <w:del w:id="659" w:author="Sheng-Feng Hsieh" w:date="2024-04-07T16:08:00Z">
              <w:r w:rsidRPr="00F05229" w:rsidDel="000A6D29">
                <w:rPr>
                  <w:rFonts w:ascii="Times New Roman" w:hAnsi="Times New Roman" w:cs="Times New Roman"/>
                  <w:sz w:val="14"/>
                  <w:szCs w:val="14"/>
                </w:rPr>
                <w:delText>* * *</w:delText>
              </w:r>
            </w:del>
            <w:ins w:id="660" w:author="Sheng-Feng Hsieh" w:date="2024-04-07T16:08:00Z">
              <w:r w:rsidR="000A6D29">
                <w:rPr>
                  <w:rFonts w:ascii="Times New Roman" w:hAnsi="Times New Roman" w:cs="Times New Roman"/>
                  <w:sz w:val="14"/>
                  <w:szCs w:val="14"/>
                </w:rPr>
                <w:t>***</w:t>
              </w:r>
            </w:ins>
          </w:p>
        </w:tc>
        <w:tc>
          <w:tcPr>
            <w:tcW w:w="264" w:type="pct"/>
            <w:noWrap/>
            <w:hideMark/>
            <w:tcPrChange w:id="661" w:author="Sheng-Feng Hsieh" w:date="2024-04-07T16:11:00Z">
              <w:tcPr>
                <w:tcW w:w="218" w:type="pct"/>
                <w:noWrap/>
                <w:hideMark/>
              </w:tcPr>
            </w:tcPrChange>
          </w:tcPr>
          <w:p w14:paraId="5DFD7C2B" w14:textId="12873A6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-0.165</w:t>
            </w:r>
            <w:del w:id="662" w:author="Sheng-Feng Hsieh" w:date="2024-04-07T16:08:00Z">
              <w:r w:rsidRPr="00F05229" w:rsidDel="000A6D29">
                <w:rPr>
                  <w:rFonts w:ascii="Times New Roman" w:hAnsi="Times New Roman" w:cs="Times New Roman"/>
                  <w:sz w:val="14"/>
                  <w:szCs w:val="14"/>
                </w:rPr>
                <w:delText>* * *</w:delText>
              </w:r>
            </w:del>
            <w:ins w:id="663" w:author="Sheng-Feng Hsieh" w:date="2024-04-07T16:08:00Z">
              <w:r w:rsidR="000A6D29">
                <w:rPr>
                  <w:rFonts w:ascii="Times New Roman" w:hAnsi="Times New Roman" w:cs="Times New Roman"/>
                  <w:sz w:val="14"/>
                  <w:szCs w:val="14"/>
                </w:rPr>
                <w:t>***</w:t>
              </w:r>
            </w:ins>
          </w:p>
        </w:tc>
        <w:tc>
          <w:tcPr>
            <w:tcW w:w="263" w:type="pct"/>
            <w:noWrap/>
            <w:hideMark/>
            <w:tcPrChange w:id="664" w:author="Sheng-Feng Hsieh" w:date="2024-04-07T16:11:00Z">
              <w:tcPr>
                <w:tcW w:w="217" w:type="pct"/>
                <w:noWrap/>
                <w:hideMark/>
              </w:tcPr>
            </w:tcPrChange>
          </w:tcPr>
          <w:p w14:paraId="60916F49" w14:textId="68D9746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-0.368</w:t>
            </w:r>
            <w:del w:id="665" w:author="Sheng-Feng Hsieh" w:date="2024-04-07T16:08:00Z">
              <w:r w:rsidRPr="00F05229" w:rsidDel="000A6D29">
                <w:rPr>
                  <w:rFonts w:ascii="Times New Roman" w:hAnsi="Times New Roman" w:cs="Times New Roman"/>
                  <w:sz w:val="14"/>
                  <w:szCs w:val="14"/>
                </w:rPr>
                <w:delText>* * *</w:delText>
              </w:r>
            </w:del>
            <w:ins w:id="666" w:author="Sheng-Feng Hsieh" w:date="2024-04-07T16:08:00Z">
              <w:r w:rsidR="000A6D29">
                <w:rPr>
                  <w:rFonts w:ascii="Times New Roman" w:hAnsi="Times New Roman" w:cs="Times New Roman"/>
                  <w:sz w:val="14"/>
                  <w:szCs w:val="14"/>
                </w:rPr>
                <w:t>***</w:t>
              </w:r>
            </w:ins>
          </w:p>
        </w:tc>
        <w:tc>
          <w:tcPr>
            <w:tcW w:w="264" w:type="pct"/>
            <w:noWrap/>
            <w:hideMark/>
            <w:tcPrChange w:id="667" w:author="Sheng-Feng Hsieh" w:date="2024-04-07T16:11:00Z">
              <w:tcPr>
                <w:tcW w:w="218" w:type="pct"/>
                <w:noWrap/>
                <w:hideMark/>
              </w:tcPr>
            </w:tcPrChange>
          </w:tcPr>
          <w:p w14:paraId="4667326A" w14:textId="3D86676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0.053</w:t>
            </w:r>
          </w:p>
        </w:tc>
        <w:tc>
          <w:tcPr>
            <w:tcW w:w="263" w:type="pct"/>
            <w:noWrap/>
            <w:hideMark/>
            <w:tcPrChange w:id="668" w:author="Sheng-Feng Hsieh" w:date="2024-04-07T16:11:00Z">
              <w:tcPr>
                <w:tcW w:w="217" w:type="pct"/>
                <w:noWrap/>
                <w:hideMark/>
              </w:tcPr>
            </w:tcPrChange>
          </w:tcPr>
          <w:p w14:paraId="0005DFC2" w14:textId="7952DF6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0.160</w:t>
            </w:r>
            <w:del w:id="669" w:author="Sheng-Feng Hsieh" w:date="2024-04-07T16:08:00Z">
              <w:r w:rsidRPr="00F05229" w:rsidDel="000A6D29">
                <w:rPr>
                  <w:rFonts w:ascii="Times New Roman" w:hAnsi="Times New Roman" w:cs="Times New Roman"/>
                  <w:sz w:val="14"/>
                  <w:szCs w:val="14"/>
                </w:rPr>
                <w:delText>* * *</w:delText>
              </w:r>
            </w:del>
            <w:ins w:id="670" w:author="Sheng-Feng Hsieh" w:date="2024-04-07T16:08:00Z">
              <w:r w:rsidR="000A6D29">
                <w:rPr>
                  <w:rFonts w:ascii="Times New Roman" w:hAnsi="Times New Roman" w:cs="Times New Roman"/>
                  <w:sz w:val="14"/>
                  <w:szCs w:val="14"/>
                </w:rPr>
                <w:t>***</w:t>
              </w:r>
            </w:ins>
          </w:p>
        </w:tc>
        <w:tc>
          <w:tcPr>
            <w:tcW w:w="263" w:type="pct"/>
            <w:noWrap/>
            <w:hideMark/>
            <w:tcPrChange w:id="671" w:author="Sheng-Feng Hsieh" w:date="2024-04-07T16:11:00Z">
              <w:tcPr>
                <w:tcW w:w="217" w:type="pct"/>
                <w:noWrap/>
                <w:hideMark/>
              </w:tcPr>
            </w:tcPrChange>
          </w:tcPr>
          <w:p w14:paraId="7C65C162" w14:textId="7B51E37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-0.397</w:t>
            </w:r>
            <w:del w:id="672" w:author="Sheng-Feng Hsieh" w:date="2024-04-07T16:08:00Z">
              <w:r w:rsidRPr="00F05229" w:rsidDel="000A6D29">
                <w:rPr>
                  <w:rFonts w:ascii="Times New Roman" w:hAnsi="Times New Roman" w:cs="Times New Roman"/>
                  <w:sz w:val="14"/>
                  <w:szCs w:val="14"/>
                </w:rPr>
                <w:delText>* * *</w:delText>
              </w:r>
            </w:del>
            <w:ins w:id="673" w:author="Sheng-Feng Hsieh" w:date="2024-04-07T16:08:00Z">
              <w:r w:rsidR="000A6D29">
                <w:rPr>
                  <w:rFonts w:ascii="Times New Roman" w:hAnsi="Times New Roman" w:cs="Times New Roman"/>
                  <w:sz w:val="14"/>
                  <w:szCs w:val="14"/>
                </w:rPr>
                <w:t>***</w:t>
              </w:r>
            </w:ins>
          </w:p>
        </w:tc>
        <w:tc>
          <w:tcPr>
            <w:tcW w:w="264" w:type="pct"/>
            <w:noWrap/>
            <w:hideMark/>
            <w:tcPrChange w:id="674" w:author="Sheng-Feng Hsieh" w:date="2024-04-07T16:11:00Z">
              <w:tcPr>
                <w:tcW w:w="218" w:type="pct"/>
                <w:noWrap/>
                <w:hideMark/>
              </w:tcPr>
            </w:tcPrChange>
          </w:tcPr>
          <w:p w14:paraId="66B8B760" w14:textId="0F900CB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-0.252</w:t>
            </w:r>
            <w:del w:id="675" w:author="Sheng-Feng Hsieh" w:date="2024-04-07T16:08:00Z">
              <w:r w:rsidRPr="00F05229" w:rsidDel="000A6D29">
                <w:rPr>
                  <w:rFonts w:ascii="Times New Roman" w:hAnsi="Times New Roman" w:cs="Times New Roman"/>
                  <w:sz w:val="14"/>
                  <w:szCs w:val="14"/>
                </w:rPr>
                <w:delText>* * *</w:delText>
              </w:r>
            </w:del>
            <w:ins w:id="676" w:author="Sheng-Feng Hsieh" w:date="2024-04-07T16:08:00Z">
              <w:r w:rsidR="000A6D29">
                <w:rPr>
                  <w:rFonts w:ascii="Times New Roman" w:hAnsi="Times New Roman" w:cs="Times New Roman"/>
                  <w:sz w:val="14"/>
                  <w:szCs w:val="14"/>
                </w:rPr>
                <w:t>***</w:t>
              </w:r>
            </w:ins>
          </w:p>
        </w:tc>
        <w:tc>
          <w:tcPr>
            <w:tcW w:w="264" w:type="pct"/>
            <w:noWrap/>
            <w:hideMark/>
            <w:tcPrChange w:id="677" w:author="Sheng-Feng Hsieh" w:date="2024-04-07T16:11:00Z">
              <w:tcPr>
                <w:tcW w:w="218" w:type="pct"/>
                <w:noWrap/>
                <w:hideMark/>
              </w:tcPr>
            </w:tcPrChange>
          </w:tcPr>
          <w:p w14:paraId="575FBF5B" w14:textId="2445BE0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0.109</w:t>
            </w:r>
            <w:del w:id="678" w:author="Sheng-Feng Hsieh" w:date="2024-04-07T16:08:00Z">
              <w:r w:rsidRPr="00F05229" w:rsidDel="000A6D29">
                <w:rPr>
                  <w:rFonts w:ascii="Times New Roman" w:hAnsi="Times New Roman" w:cs="Times New Roman"/>
                  <w:sz w:val="14"/>
                  <w:szCs w:val="14"/>
                </w:rPr>
                <w:delText>* * *</w:delText>
              </w:r>
            </w:del>
            <w:ins w:id="679" w:author="Sheng-Feng Hsieh" w:date="2024-04-07T16:08:00Z">
              <w:r w:rsidR="000A6D29">
                <w:rPr>
                  <w:rFonts w:ascii="Times New Roman" w:hAnsi="Times New Roman" w:cs="Times New Roman"/>
                  <w:sz w:val="14"/>
                  <w:szCs w:val="14"/>
                </w:rPr>
                <w:t>***</w:t>
              </w:r>
            </w:ins>
          </w:p>
        </w:tc>
        <w:tc>
          <w:tcPr>
            <w:tcW w:w="262" w:type="pct"/>
            <w:noWrap/>
            <w:hideMark/>
            <w:tcPrChange w:id="680" w:author="Sheng-Feng Hsieh" w:date="2024-04-07T16:11:00Z">
              <w:tcPr>
                <w:tcW w:w="217" w:type="pct"/>
                <w:noWrap/>
                <w:hideMark/>
              </w:tcPr>
            </w:tcPrChange>
          </w:tcPr>
          <w:p w14:paraId="0F3CEBF7" w14:textId="2296CBD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-0.200</w:t>
            </w:r>
            <w:del w:id="681" w:author="Sheng-Feng Hsieh" w:date="2024-04-07T16:08:00Z">
              <w:r w:rsidRPr="00F05229" w:rsidDel="000A6D29">
                <w:rPr>
                  <w:rFonts w:ascii="Times New Roman" w:hAnsi="Times New Roman" w:cs="Times New Roman"/>
                  <w:sz w:val="14"/>
                  <w:szCs w:val="14"/>
                </w:rPr>
                <w:delText>* * *</w:delText>
              </w:r>
            </w:del>
            <w:ins w:id="682" w:author="Sheng-Feng Hsieh" w:date="2024-04-07T16:08:00Z">
              <w:r w:rsidR="000A6D29">
                <w:rPr>
                  <w:rFonts w:ascii="Times New Roman" w:hAnsi="Times New Roman" w:cs="Times New Roman"/>
                  <w:sz w:val="14"/>
                  <w:szCs w:val="14"/>
                </w:rPr>
                <w:t>***</w:t>
              </w:r>
            </w:ins>
          </w:p>
        </w:tc>
        <w:tc>
          <w:tcPr>
            <w:tcW w:w="264" w:type="pct"/>
            <w:noWrap/>
            <w:hideMark/>
            <w:tcPrChange w:id="683" w:author="Sheng-Feng Hsieh" w:date="2024-04-07T16:11:00Z">
              <w:tcPr>
                <w:tcW w:w="218" w:type="pct"/>
                <w:noWrap/>
                <w:hideMark/>
              </w:tcPr>
            </w:tcPrChange>
          </w:tcPr>
          <w:p w14:paraId="2F351768" w14:textId="0E168F5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w:t>
            </w:r>
            <w:del w:id="684" w:author="Sheng-Feng Hsieh" w:date="2024-04-07T16:08:00Z">
              <w:r w:rsidRPr="00F05229" w:rsidDel="000A6D29">
                <w:rPr>
                  <w:rFonts w:ascii="Times New Roman" w:hAnsi="Times New Roman" w:cs="Times New Roman"/>
                  <w:sz w:val="14"/>
                  <w:szCs w:val="14"/>
                </w:rPr>
                <w:delText>* * *</w:delText>
              </w:r>
            </w:del>
            <w:ins w:id="685" w:author="Sheng-Feng Hsieh" w:date="2024-04-07T16:08:00Z">
              <w:r w:rsidR="000A6D29">
                <w:rPr>
                  <w:rFonts w:ascii="Times New Roman" w:hAnsi="Times New Roman" w:cs="Times New Roman"/>
                  <w:sz w:val="14"/>
                  <w:szCs w:val="14"/>
                </w:rPr>
                <w:t>***</w:t>
              </w:r>
            </w:ins>
          </w:p>
        </w:tc>
        <w:tc>
          <w:tcPr>
            <w:tcW w:w="264" w:type="pct"/>
            <w:noWrap/>
            <w:hideMark/>
            <w:tcPrChange w:id="686" w:author="Sheng-Feng Hsieh" w:date="2024-04-07T16:11:00Z">
              <w:tcPr>
                <w:tcW w:w="218" w:type="pct"/>
                <w:noWrap/>
                <w:hideMark/>
              </w:tcPr>
            </w:tcPrChange>
          </w:tcPr>
          <w:p w14:paraId="22CFBEDC" w14:textId="49DEBF5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-0.067*</w:t>
            </w:r>
          </w:p>
        </w:tc>
        <w:tc>
          <w:tcPr>
            <w:tcW w:w="262" w:type="pct"/>
            <w:noWrap/>
            <w:hideMark/>
            <w:tcPrChange w:id="687" w:author="Sheng-Feng Hsieh" w:date="2024-04-07T16:11:00Z">
              <w:tcPr>
                <w:tcW w:w="217" w:type="pct"/>
                <w:noWrap/>
                <w:hideMark/>
              </w:tcPr>
            </w:tcPrChange>
          </w:tcPr>
          <w:p w14:paraId="16D9BBBE" w14:textId="66D28B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-0.064*</w:t>
            </w:r>
          </w:p>
        </w:tc>
        <w:tc>
          <w:tcPr>
            <w:tcW w:w="262" w:type="pct"/>
            <w:noWrap/>
            <w:hideMark/>
            <w:tcPrChange w:id="688" w:author="Sheng-Feng Hsieh" w:date="2024-04-07T16:11:00Z">
              <w:tcPr>
                <w:tcW w:w="217" w:type="pct"/>
                <w:noWrap/>
                <w:hideMark/>
              </w:tcPr>
            </w:tcPrChange>
          </w:tcPr>
          <w:p w14:paraId="3A0415E1" w14:textId="128496E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w:t>
            </w:r>
            <w:del w:id="689" w:author="Sheng-Feng Hsieh" w:date="2024-04-07T16:08:00Z">
              <w:r w:rsidRPr="00F05229" w:rsidDel="000A6D29">
                <w:rPr>
                  <w:rFonts w:ascii="Times New Roman" w:hAnsi="Times New Roman" w:cs="Times New Roman"/>
                  <w:sz w:val="14"/>
                  <w:szCs w:val="14"/>
                </w:rPr>
                <w:delText>* * *</w:delText>
              </w:r>
            </w:del>
            <w:ins w:id="690" w:author="Sheng-Feng Hsieh" w:date="2024-04-07T16:08:00Z">
              <w:r w:rsidR="000A6D29">
                <w:rPr>
                  <w:rFonts w:ascii="Times New Roman" w:hAnsi="Times New Roman" w:cs="Times New Roman"/>
                  <w:sz w:val="14"/>
                  <w:szCs w:val="14"/>
                </w:rPr>
                <w:t>***</w:t>
              </w:r>
            </w:ins>
          </w:p>
        </w:tc>
        <w:tc>
          <w:tcPr>
            <w:tcW w:w="264" w:type="pct"/>
            <w:noWrap/>
            <w:hideMark/>
            <w:tcPrChange w:id="691" w:author="Sheng-Feng Hsieh" w:date="2024-04-07T16:11:00Z">
              <w:tcPr>
                <w:tcW w:w="218" w:type="pct"/>
                <w:noWrap/>
                <w:hideMark/>
              </w:tcPr>
            </w:tcPrChange>
          </w:tcPr>
          <w:p w14:paraId="49C838DF" w14:textId="5A5952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0.002</w:t>
            </w:r>
          </w:p>
        </w:tc>
        <w:tc>
          <w:tcPr>
            <w:tcW w:w="262" w:type="pct"/>
            <w:noWrap/>
            <w:hideMark/>
            <w:tcPrChange w:id="692" w:author="Sheng-Feng Hsieh" w:date="2024-04-07T16:11:00Z">
              <w:tcPr>
                <w:tcW w:w="181" w:type="pct"/>
                <w:noWrap/>
                <w:hideMark/>
              </w:tcPr>
            </w:tcPrChange>
          </w:tcPr>
          <w:p w14:paraId="213A9E94" w14:textId="17235A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176" w:type="pct"/>
            <w:noWrap/>
            <w:hideMark/>
            <w:tcPrChange w:id="693" w:author="Sheng-Feng Hsieh" w:date="2024-04-07T16:11:00Z">
              <w:tcPr>
                <w:tcW w:w="1047" w:type="pct"/>
                <w:noWrap/>
                <w:hideMark/>
              </w:tcPr>
            </w:tcPrChange>
          </w:tcPr>
          <w:p w14:paraId="60E245E4" w14:textId="77777777" w:rsidR="00382ECD" w:rsidRPr="00F05229" w:rsidRDefault="00382ECD" w:rsidP="00382ECD">
            <w:pPr>
              <w:rPr>
                <w:rFonts w:ascii="Times New Roman" w:hAnsi="Times New Roman" w:cs="Times New Roman"/>
                <w:sz w:val="14"/>
                <w:szCs w:val="14"/>
              </w:rPr>
            </w:pPr>
          </w:p>
        </w:tc>
      </w:tr>
      <w:tr w:rsidR="000A6D29" w:rsidRPr="008B220A" w14:paraId="6B8E7E8B" w14:textId="77777777" w:rsidTr="000A6D29">
        <w:trPr>
          <w:trHeight w:val="47"/>
          <w:trPrChange w:id="694" w:author="Sheng-Feng Hsieh" w:date="2024-04-07T16:11:00Z">
            <w:trPr>
              <w:trHeight w:val="47"/>
            </w:trPr>
          </w:trPrChange>
        </w:trPr>
        <w:tc>
          <w:tcPr>
            <w:tcW w:w="362" w:type="pct"/>
            <w:tcBorders>
              <w:bottom w:val="single" w:sz="4" w:space="0" w:color="auto"/>
            </w:tcBorders>
            <w:noWrap/>
            <w:hideMark/>
            <w:tcPrChange w:id="695" w:author="Sheng-Feng Hsieh" w:date="2024-04-07T16:11:00Z">
              <w:tcPr>
                <w:tcW w:w="299" w:type="pct"/>
                <w:tcBorders>
                  <w:bottom w:val="single" w:sz="4" w:space="0" w:color="auto"/>
                </w:tcBorders>
                <w:noWrap/>
                <w:hideMark/>
              </w:tcPr>
            </w:tcPrChange>
          </w:tcPr>
          <w:p w14:paraId="1265D086" w14:textId="30D54BB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(18) </w:t>
            </w:r>
            <w:r w:rsidRPr="00F05229">
              <w:rPr>
                <w:rFonts w:ascii="Times New Roman" w:hAnsi="Times New Roman" w:cs="Times New Roman"/>
                <w:sz w:val="14"/>
                <w:szCs w:val="14"/>
              </w:rPr>
              <w:t>ADV</w:t>
            </w:r>
          </w:p>
        </w:tc>
        <w:tc>
          <w:tcPr>
            <w:tcW w:w="252" w:type="pct"/>
            <w:tcBorders>
              <w:bottom w:val="single" w:sz="4" w:space="0" w:color="auto"/>
            </w:tcBorders>
            <w:noWrap/>
            <w:hideMark/>
            <w:tcPrChange w:id="696" w:author="Sheng-Feng Hsieh" w:date="2024-04-07T16:11:00Z">
              <w:tcPr>
                <w:tcW w:w="208" w:type="pct"/>
                <w:tcBorders>
                  <w:bottom w:val="single" w:sz="4" w:space="0" w:color="auto"/>
                </w:tcBorders>
                <w:noWrap/>
                <w:hideMark/>
              </w:tcPr>
            </w:tcPrChange>
          </w:tcPr>
          <w:p w14:paraId="66FD6C29" w14:textId="7B43E0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4" w:type="pct"/>
            <w:tcBorders>
              <w:bottom w:val="single" w:sz="4" w:space="0" w:color="auto"/>
            </w:tcBorders>
            <w:noWrap/>
            <w:hideMark/>
            <w:tcPrChange w:id="697" w:author="Sheng-Feng Hsieh" w:date="2024-04-07T16:11:00Z">
              <w:tcPr>
                <w:tcW w:w="218" w:type="pct"/>
                <w:tcBorders>
                  <w:bottom w:val="single" w:sz="4" w:space="0" w:color="auto"/>
                </w:tcBorders>
                <w:noWrap/>
                <w:hideMark/>
              </w:tcPr>
            </w:tcPrChange>
          </w:tcPr>
          <w:p w14:paraId="232B45AD" w14:textId="039CEC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-0.263</w:t>
            </w:r>
            <w:del w:id="698" w:author="Sheng-Feng Hsieh" w:date="2024-04-07T16:08:00Z">
              <w:r w:rsidRPr="00F05229" w:rsidDel="000A6D29">
                <w:rPr>
                  <w:rFonts w:ascii="Times New Roman" w:hAnsi="Times New Roman" w:cs="Times New Roman"/>
                  <w:sz w:val="14"/>
                  <w:szCs w:val="14"/>
                </w:rPr>
                <w:delText>* * *</w:delText>
              </w:r>
            </w:del>
            <w:ins w:id="699" w:author="Sheng-Feng Hsieh" w:date="2024-04-07T16:08:00Z">
              <w:r w:rsidR="000A6D29">
                <w:rPr>
                  <w:rFonts w:ascii="Times New Roman" w:hAnsi="Times New Roman" w:cs="Times New Roman"/>
                  <w:sz w:val="14"/>
                  <w:szCs w:val="14"/>
                </w:rPr>
                <w:t>***</w:t>
              </w:r>
            </w:ins>
          </w:p>
        </w:tc>
        <w:tc>
          <w:tcPr>
            <w:tcW w:w="263" w:type="pct"/>
            <w:tcBorders>
              <w:bottom w:val="single" w:sz="4" w:space="0" w:color="auto"/>
            </w:tcBorders>
            <w:noWrap/>
            <w:hideMark/>
            <w:tcPrChange w:id="700" w:author="Sheng-Feng Hsieh" w:date="2024-04-07T16:11:00Z">
              <w:tcPr>
                <w:tcW w:w="217" w:type="pct"/>
                <w:tcBorders>
                  <w:bottom w:val="single" w:sz="4" w:space="0" w:color="auto"/>
                </w:tcBorders>
                <w:noWrap/>
                <w:hideMark/>
              </w:tcPr>
            </w:tcPrChange>
          </w:tcPr>
          <w:p w14:paraId="4E1CBD16" w14:textId="362FEEB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-0.478</w:t>
            </w:r>
            <w:del w:id="701" w:author="Sheng-Feng Hsieh" w:date="2024-04-07T16:08:00Z">
              <w:r w:rsidRPr="00F05229" w:rsidDel="000A6D29">
                <w:rPr>
                  <w:rFonts w:ascii="Times New Roman" w:hAnsi="Times New Roman" w:cs="Times New Roman"/>
                  <w:sz w:val="14"/>
                  <w:szCs w:val="14"/>
                </w:rPr>
                <w:delText>* * *</w:delText>
              </w:r>
            </w:del>
            <w:ins w:id="702" w:author="Sheng-Feng Hsieh" w:date="2024-04-07T16:08:00Z">
              <w:r w:rsidR="000A6D29">
                <w:rPr>
                  <w:rFonts w:ascii="Times New Roman" w:hAnsi="Times New Roman" w:cs="Times New Roman"/>
                  <w:sz w:val="14"/>
                  <w:szCs w:val="14"/>
                </w:rPr>
                <w:t>***</w:t>
              </w:r>
            </w:ins>
          </w:p>
        </w:tc>
        <w:tc>
          <w:tcPr>
            <w:tcW w:w="264" w:type="pct"/>
            <w:tcBorders>
              <w:bottom w:val="single" w:sz="4" w:space="0" w:color="auto"/>
            </w:tcBorders>
            <w:noWrap/>
            <w:hideMark/>
            <w:tcPrChange w:id="703" w:author="Sheng-Feng Hsieh" w:date="2024-04-07T16:11:00Z">
              <w:tcPr>
                <w:tcW w:w="218" w:type="pct"/>
                <w:tcBorders>
                  <w:bottom w:val="single" w:sz="4" w:space="0" w:color="auto"/>
                </w:tcBorders>
                <w:noWrap/>
                <w:hideMark/>
              </w:tcPr>
            </w:tcPrChange>
          </w:tcPr>
          <w:p w14:paraId="3F8EDA85" w14:textId="67E54B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-0.386</w:t>
            </w:r>
            <w:del w:id="704" w:author="Sheng-Feng Hsieh" w:date="2024-04-07T16:08:00Z">
              <w:r w:rsidRPr="00F05229" w:rsidDel="000A6D29">
                <w:rPr>
                  <w:rFonts w:ascii="Times New Roman" w:hAnsi="Times New Roman" w:cs="Times New Roman"/>
                  <w:sz w:val="14"/>
                  <w:szCs w:val="14"/>
                </w:rPr>
                <w:delText>* * *</w:delText>
              </w:r>
            </w:del>
            <w:ins w:id="705" w:author="Sheng-Feng Hsieh" w:date="2024-04-07T16:08:00Z">
              <w:r w:rsidR="000A6D29">
                <w:rPr>
                  <w:rFonts w:ascii="Times New Roman" w:hAnsi="Times New Roman" w:cs="Times New Roman"/>
                  <w:sz w:val="14"/>
                  <w:szCs w:val="14"/>
                </w:rPr>
                <w:t>***</w:t>
              </w:r>
            </w:ins>
          </w:p>
        </w:tc>
        <w:tc>
          <w:tcPr>
            <w:tcW w:w="263" w:type="pct"/>
            <w:tcBorders>
              <w:bottom w:val="single" w:sz="4" w:space="0" w:color="auto"/>
            </w:tcBorders>
            <w:noWrap/>
            <w:hideMark/>
            <w:tcPrChange w:id="706" w:author="Sheng-Feng Hsieh" w:date="2024-04-07T16:11:00Z">
              <w:tcPr>
                <w:tcW w:w="217" w:type="pct"/>
                <w:tcBorders>
                  <w:bottom w:val="single" w:sz="4" w:space="0" w:color="auto"/>
                </w:tcBorders>
                <w:noWrap/>
                <w:hideMark/>
              </w:tcPr>
            </w:tcPrChange>
          </w:tcPr>
          <w:p w14:paraId="6661FEE0" w14:textId="627C2B0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-0.157</w:t>
            </w:r>
            <w:del w:id="707" w:author="Sheng-Feng Hsieh" w:date="2024-04-07T16:08:00Z">
              <w:r w:rsidRPr="00F05229" w:rsidDel="000A6D29">
                <w:rPr>
                  <w:rFonts w:ascii="Times New Roman" w:hAnsi="Times New Roman" w:cs="Times New Roman"/>
                  <w:sz w:val="14"/>
                  <w:szCs w:val="14"/>
                </w:rPr>
                <w:delText>* * *</w:delText>
              </w:r>
            </w:del>
            <w:ins w:id="708" w:author="Sheng-Feng Hsieh" w:date="2024-04-07T16:08:00Z">
              <w:r w:rsidR="000A6D29">
                <w:rPr>
                  <w:rFonts w:ascii="Times New Roman" w:hAnsi="Times New Roman" w:cs="Times New Roman"/>
                  <w:sz w:val="14"/>
                  <w:szCs w:val="14"/>
                </w:rPr>
                <w:t>***</w:t>
              </w:r>
            </w:ins>
          </w:p>
        </w:tc>
        <w:tc>
          <w:tcPr>
            <w:tcW w:w="264" w:type="pct"/>
            <w:tcBorders>
              <w:bottom w:val="single" w:sz="4" w:space="0" w:color="auto"/>
            </w:tcBorders>
            <w:noWrap/>
            <w:hideMark/>
            <w:tcPrChange w:id="709" w:author="Sheng-Feng Hsieh" w:date="2024-04-07T16:11:00Z">
              <w:tcPr>
                <w:tcW w:w="218" w:type="pct"/>
                <w:tcBorders>
                  <w:bottom w:val="single" w:sz="4" w:space="0" w:color="auto"/>
                </w:tcBorders>
                <w:noWrap/>
                <w:hideMark/>
              </w:tcPr>
            </w:tcPrChange>
          </w:tcPr>
          <w:p w14:paraId="587BBA0E" w14:textId="508A88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-0.154</w:t>
            </w:r>
            <w:del w:id="710" w:author="Sheng-Feng Hsieh" w:date="2024-04-07T16:08:00Z">
              <w:r w:rsidRPr="00F05229" w:rsidDel="000A6D29">
                <w:rPr>
                  <w:rFonts w:ascii="Times New Roman" w:hAnsi="Times New Roman" w:cs="Times New Roman"/>
                  <w:sz w:val="14"/>
                  <w:szCs w:val="14"/>
                </w:rPr>
                <w:delText>* * *</w:delText>
              </w:r>
            </w:del>
            <w:ins w:id="711" w:author="Sheng-Feng Hsieh" w:date="2024-04-07T16:08:00Z">
              <w:r w:rsidR="000A6D29">
                <w:rPr>
                  <w:rFonts w:ascii="Times New Roman" w:hAnsi="Times New Roman" w:cs="Times New Roman"/>
                  <w:sz w:val="14"/>
                  <w:szCs w:val="14"/>
                </w:rPr>
                <w:t>***</w:t>
              </w:r>
            </w:ins>
          </w:p>
        </w:tc>
        <w:tc>
          <w:tcPr>
            <w:tcW w:w="263" w:type="pct"/>
            <w:tcBorders>
              <w:bottom w:val="single" w:sz="4" w:space="0" w:color="auto"/>
            </w:tcBorders>
            <w:noWrap/>
            <w:hideMark/>
            <w:tcPrChange w:id="712" w:author="Sheng-Feng Hsieh" w:date="2024-04-07T16:11:00Z">
              <w:tcPr>
                <w:tcW w:w="217" w:type="pct"/>
                <w:tcBorders>
                  <w:bottom w:val="single" w:sz="4" w:space="0" w:color="auto"/>
                </w:tcBorders>
                <w:noWrap/>
                <w:hideMark/>
              </w:tcPr>
            </w:tcPrChange>
          </w:tcPr>
          <w:p w14:paraId="1D9D8D65" w14:textId="5F1B081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0.073*</w:t>
            </w:r>
          </w:p>
        </w:tc>
        <w:tc>
          <w:tcPr>
            <w:tcW w:w="263" w:type="pct"/>
            <w:tcBorders>
              <w:bottom w:val="single" w:sz="4" w:space="0" w:color="auto"/>
            </w:tcBorders>
            <w:noWrap/>
            <w:hideMark/>
            <w:tcPrChange w:id="713" w:author="Sheng-Feng Hsieh" w:date="2024-04-07T16:11:00Z">
              <w:tcPr>
                <w:tcW w:w="217" w:type="pct"/>
                <w:tcBorders>
                  <w:bottom w:val="single" w:sz="4" w:space="0" w:color="auto"/>
                </w:tcBorders>
                <w:noWrap/>
                <w:hideMark/>
              </w:tcPr>
            </w:tcPrChange>
          </w:tcPr>
          <w:p w14:paraId="40461B28" w14:textId="515547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-0.065*</w:t>
            </w:r>
          </w:p>
        </w:tc>
        <w:tc>
          <w:tcPr>
            <w:tcW w:w="264" w:type="pct"/>
            <w:tcBorders>
              <w:bottom w:val="single" w:sz="4" w:space="0" w:color="auto"/>
            </w:tcBorders>
            <w:noWrap/>
            <w:hideMark/>
            <w:tcPrChange w:id="714" w:author="Sheng-Feng Hsieh" w:date="2024-04-07T16:11:00Z">
              <w:tcPr>
                <w:tcW w:w="218" w:type="pct"/>
                <w:tcBorders>
                  <w:bottom w:val="single" w:sz="4" w:space="0" w:color="auto"/>
                </w:tcBorders>
                <w:noWrap/>
                <w:hideMark/>
              </w:tcPr>
            </w:tcPrChange>
          </w:tcPr>
          <w:p w14:paraId="5C8CA199" w14:textId="6DA6469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-0.104</w:t>
            </w:r>
            <w:del w:id="715" w:author="Sheng-Feng Hsieh" w:date="2024-04-07T16:08:00Z">
              <w:r w:rsidRPr="00F05229" w:rsidDel="000A6D29">
                <w:rPr>
                  <w:rFonts w:ascii="Times New Roman" w:hAnsi="Times New Roman" w:cs="Times New Roman"/>
                  <w:sz w:val="14"/>
                  <w:szCs w:val="14"/>
                </w:rPr>
                <w:delText>* * *</w:delText>
              </w:r>
            </w:del>
            <w:ins w:id="716" w:author="Sheng-Feng Hsieh" w:date="2024-04-07T16:08:00Z">
              <w:r w:rsidR="000A6D29">
                <w:rPr>
                  <w:rFonts w:ascii="Times New Roman" w:hAnsi="Times New Roman" w:cs="Times New Roman"/>
                  <w:sz w:val="14"/>
                  <w:szCs w:val="14"/>
                </w:rPr>
                <w:t>***</w:t>
              </w:r>
            </w:ins>
          </w:p>
        </w:tc>
        <w:tc>
          <w:tcPr>
            <w:tcW w:w="264" w:type="pct"/>
            <w:tcBorders>
              <w:bottom w:val="single" w:sz="4" w:space="0" w:color="auto"/>
            </w:tcBorders>
            <w:noWrap/>
            <w:hideMark/>
            <w:tcPrChange w:id="717" w:author="Sheng-Feng Hsieh" w:date="2024-04-07T16:11:00Z">
              <w:tcPr>
                <w:tcW w:w="218" w:type="pct"/>
                <w:tcBorders>
                  <w:bottom w:val="single" w:sz="4" w:space="0" w:color="auto"/>
                </w:tcBorders>
                <w:noWrap/>
                <w:hideMark/>
              </w:tcPr>
            </w:tcPrChange>
          </w:tcPr>
          <w:p w14:paraId="1A206325" w14:textId="1EF005B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0.167</w:t>
            </w:r>
            <w:del w:id="718" w:author="Sheng-Feng Hsieh" w:date="2024-04-07T16:08:00Z">
              <w:r w:rsidRPr="00F05229" w:rsidDel="000A6D29">
                <w:rPr>
                  <w:rFonts w:ascii="Times New Roman" w:hAnsi="Times New Roman" w:cs="Times New Roman"/>
                  <w:sz w:val="14"/>
                  <w:szCs w:val="14"/>
                </w:rPr>
                <w:delText>* * *</w:delText>
              </w:r>
            </w:del>
            <w:ins w:id="719" w:author="Sheng-Feng Hsieh" w:date="2024-04-07T16:08:00Z">
              <w:r w:rsidR="000A6D29">
                <w:rPr>
                  <w:rFonts w:ascii="Times New Roman" w:hAnsi="Times New Roman" w:cs="Times New Roman"/>
                  <w:sz w:val="14"/>
                  <w:szCs w:val="14"/>
                </w:rPr>
                <w:t>***</w:t>
              </w:r>
            </w:ins>
          </w:p>
        </w:tc>
        <w:tc>
          <w:tcPr>
            <w:tcW w:w="262" w:type="pct"/>
            <w:tcBorders>
              <w:bottom w:val="single" w:sz="4" w:space="0" w:color="auto"/>
            </w:tcBorders>
            <w:noWrap/>
            <w:hideMark/>
            <w:tcPrChange w:id="720" w:author="Sheng-Feng Hsieh" w:date="2024-04-07T16:11:00Z">
              <w:tcPr>
                <w:tcW w:w="217" w:type="pct"/>
                <w:tcBorders>
                  <w:bottom w:val="single" w:sz="4" w:space="0" w:color="auto"/>
                </w:tcBorders>
                <w:noWrap/>
                <w:hideMark/>
              </w:tcPr>
            </w:tcPrChange>
          </w:tcPr>
          <w:p w14:paraId="67883FE1" w14:textId="203FAFB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-0.003</w:t>
            </w:r>
          </w:p>
        </w:tc>
        <w:tc>
          <w:tcPr>
            <w:tcW w:w="264" w:type="pct"/>
            <w:tcBorders>
              <w:bottom w:val="single" w:sz="4" w:space="0" w:color="auto"/>
            </w:tcBorders>
            <w:noWrap/>
            <w:hideMark/>
            <w:tcPrChange w:id="721" w:author="Sheng-Feng Hsieh" w:date="2024-04-07T16:11:00Z">
              <w:tcPr>
                <w:tcW w:w="218" w:type="pct"/>
                <w:tcBorders>
                  <w:bottom w:val="single" w:sz="4" w:space="0" w:color="auto"/>
                </w:tcBorders>
                <w:noWrap/>
                <w:hideMark/>
              </w:tcPr>
            </w:tcPrChange>
          </w:tcPr>
          <w:p w14:paraId="710798D7" w14:textId="746A43E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0.054</w:t>
            </w:r>
          </w:p>
        </w:tc>
        <w:tc>
          <w:tcPr>
            <w:tcW w:w="264" w:type="pct"/>
            <w:tcBorders>
              <w:bottom w:val="single" w:sz="4" w:space="0" w:color="auto"/>
            </w:tcBorders>
            <w:noWrap/>
            <w:hideMark/>
            <w:tcPrChange w:id="722" w:author="Sheng-Feng Hsieh" w:date="2024-04-07T16:11:00Z">
              <w:tcPr>
                <w:tcW w:w="218" w:type="pct"/>
                <w:tcBorders>
                  <w:bottom w:val="single" w:sz="4" w:space="0" w:color="auto"/>
                </w:tcBorders>
                <w:noWrap/>
                <w:hideMark/>
              </w:tcPr>
            </w:tcPrChange>
          </w:tcPr>
          <w:p w14:paraId="4B7F64D8" w14:textId="2A31FB1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w:t>
            </w:r>
            <w:del w:id="723" w:author="Sheng-Feng Hsieh" w:date="2024-04-07T16:08:00Z">
              <w:r w:rsidRPr="00F05229" w:rsidDel="000A6D29">
                <w:rPr>
                  <w:rFonts w:ascii="Times New Roman" w:hAnsi="Times New Roman" w:cs="Times New Roman"/>
                  <w:sz w:val="14"/>
                  <w:szCs w:val="14"/>
                </w:rPr>
                <w:delText>* *</w:delText>
              </w:r>
            </w:del>
            <w:ins w:id="724" w:author="Sheng-Feng Hsieh" w:date="2024-04-07T16:08:00Z">
              <w:r w:rsidR="000A6D29">
                <w:rPr>
                  <w:rFonts w:ascii="Times New Roman" w:hAnsi="Times New Roman" w:cs="Times New Roman"/>
                  <w:sz w:val="14"/>
                  <w:szCs w:val="14"/>
                </w:rPr>
                <w:t>**</w:t>
              </w:r>
            </w:ins>
          </w:p>
        </w:tc>
        <w:tc>
          <w:tcPr>
            <w:tcW w:w="262" w:type="pct"/>
            <w:tcBorders>
              <w:bottom w:val="single" w:sz="4" w:space="0" w:color="auto"/>
            </w:tcBorders>
            <w:noWrap/>
            <w:hideMark/>
            <w:tcPrChange w:id="725" w:author="Sheng-Feng Hsieh" w:date="2024-04-07T16:11:00Z">
              <w:tcPr>
                <w:tcW w:w="217" w:type="pct"/>
                <w:tcBorders>
                  <w:bottom w:val="single" w:sz="4" w:space="0" w:color="auto"/>
                </w:tcBorders>
                <w:noWrap/>
                <w:hideMark/>
              </w:tcPr>
            </w:tcPrChange>
          </w:tcPr>
          <w:p w14:paraId="714C8C4E" w14:textId="79185A7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-0.140</w:t>
            </w:r>
            <w:del w:id="726" w:author="Sheng-Feng Hsieh" w:date="2024-04-07T16:08:00Z">
              <w:r w:rsidRPr="00F05229" w:rsidDel="000A6D29">
                <w:rPr>
                  <w:rFonts w:ascii="Times New Roman" w:hAnsi="Times New Roman" w:cs="Times New Roman"/>
                  <w:sz w:val="14"/>
                  <w:szCs w:val="14"/>
                </w:rPr>
                <w:delText>* * *</w:delText>
              </w:r>
            </w:del>
            <w:ins w:id="727" w:author="Sheng-Feng Hsieh" w:date="2024-04-07T16:08:00Z">
              <w:r w:rsidR="000A6D29">
                <w:rPr>
                  <w:rFonts w:ascii="Times New Roman" w:hAnsi="Times New Roman" w:cs="Times New Roman"/>
                  <w:sz w:val="14"/>
                  <w:szCs w:val="14"/>
                </w:rPr>
                <w:t>***</w:t>
              </w:r>
            </w:ins>
          </w:p>
        </w:tc>
        <w:tc>
          <w:tcPr>
            <w:tcW w:w="262" w:type="pct"/>
            <w:tcBorders>
              <w:bottom w:val="single" w:sz="4" w:space="0" w:color="auto"/>
            </w:tcBorders>
            <w:noWrap/>
            <w:hideMark/>
            <w:tcPrChange w:id="728" w:author="Sheng-Feng Hsieh" w:date="2024-04-07T16:11:00Z">
              <w:tcPr>
                <w:tcW w:w="217" w:type="pct"/>
                <w:tcBorders>
                  <w:bottom w:val="single" w:sz="4" w:space="0" w:color="auto"/>
                </w:tcBorders>
                <w:noWrap/>
                <w:hideMark/>
              </w:tcPr>
            </w:tcPrChange>
          </w:tcPr>
          <w:p w14:paraId="20AF8460" w14:textId="3653029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w:t>
            </w:r>
            <w:del w:id="729" w:author="Sheng-Feng Hsieh" w:date="2024-04-07T16:08:00Z">
              <w:r w:rsidRPr="00F05229" w:rsidDel="000A6D29">
                <w:rPr>
                  <w:rFonts w:ascii="Times New Roman" w:hAnsi="Times New Roman" w:cs="Times New Roman"/>
                  <w:sz w:val="14"/>
                  <w:szCs w:val="14"/>
                </w:rPr>
                <w:delText>* * *</w:delText>
              </w:r>
            </w:del>
            <w:ins w:id="730" w:author="Sheng-Feng Hsieh" w:date="2024-04-07T16:08:00Z">
              <w:r w:rsidR="000A6D29">
                <w:rPr>
                  <w:rFonts w:ascii="Times New Roman" w:hAnsi="Times New Roman" w:cs="Times New Roman"/>
                  <w:sz w:val="14"/>
                  <w:szCs w:val="14"/>
                </w:rPr>
                <w:t>***</w:t>
              </w:r>
            </w:ins>
          </w:p>
        </w:tc>
        <w:tc>
          <w:tcPr>
            <w:tcW w:w="264" w:type="pct"/>
            <w:tcBorders>
              <w:bottom w:val="single" w:sz="4" w:space="0" w:color="auto"/>
            </w:tcBorders>
            <w:noWrap/>
            <w:hideMark/>
            <w:tcPrChange w:id="731" w:author="Sheng-Feng Hsieh" w:date="2024-04-07T16:11:00Z">
              <w:tcPr>
                <w:tcW w:w="218" w:type="pct"/>
                <w:tcBorders>
                  <w:bottom w:val="single" w:sz="4" w:space="0" w:color="auto"/>
                </w:tcBorders>
                <w:noWrap/>
                <w:hideMark/>
              </w:tcPr>
            </w:tcPrChange>
          </w:tcPr>
          <w:p w14:paraId="08760A0E" w14:textId="5A7AD43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w:t>
            </w:r>
            <w:del w:id="732" w:author="Sheng-Feng Hsieh" w:date="2024-04-07T16:08:00Z">
              <w:r w:rsidRPr="00F05229" w:rsidDel="000A6D29">
                <w:rPr>
                  <w:rFonts w:ascii="Times New Roman" w:hAnsi="Times New Roman" w:cs="Times New Roman"/>
                  <w:sz w:val="14"/>
                  <w:szCs w:val="14"/>
                </w:rPr>
                <w:delText>* *</w:delText>
              </w:r>
            </w:del>
            <w:ins w:id="733" w:author="Sheng-Feng Hsieh" w:date="2024-04-07T16:08:00Z">
              <w:r w:rsidR="000A6D29">
                <w:rPr>
                  <w:rFonts w:ascii="Times New Roman" w:hAnsi="Times New Roman" w:cs="Times New Roman"/>
                  <w:sz w:val="14"/>
                  <w:szCs w:val="14"/>
                </w:rPr>
                <w:t>**</w:t>
              </w:r>
            </w:ins>
          </w:p>
        </w:tc>
        <w:tc>
          <w:tcPr>
            <w:tcW w:w="262" w:type="pct"/>
            <w:tcBorders>
              <w:bottom w:val="single" w:sz="4" w:space="0" w:color="auto"/>
            </w:tcBorders>
            <w:noWrap/>
            <w:hideMark/>
            <w:tcPrChange w:id="734" w:author="Sheng-Feng Hsieh" w:date="2024-04-07T16:11:00Z">
              <w:tcPr>
                <w:tcW w:w="181" w:type="pct"/>
                <w:tcBorders>
                  <w:bottom w:val="single" w:sz="4" w:space="0" w:color="auto"/>
                </w:tcBorders>
                <w:noWrap/>
                <w:hideMark/>
              </w:tcPr>
            </w:tcPrChange>
          </w:tcPr>
          <w:p w14:paraId="336C70E3" w14:textId="2997047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0.144</w:t>
            </w:r>
            <w:del w:id="735" w:author="Sheng-Feng Hsieh" w:date="2024-04-07T16:08:00Z">
              <w:r w:rsidRPr="00F05229" w:rsidDel="000A6D29">
                <w:rPr>
                  <w:rFonts w:ascii="Times New Roman" w:hAnsi="Times New Roman" w:cs="Times New Roman"/>
                  <w:sz w:val="14"/>
                  <w:szCs w:val="14"/>
                </w:rPr>
                <w:delText>* * *</w:delText>
              </w:r>
            </w:del>
            <w:ins w:id="736" w:author="Sheng-Feng Hsieh" w:date="2024-04-07T16:08:00Z">
              <w:r w:rsidR="000A6D29">
                <w:rPr>
                  <w:rFonts w:ascii="Times New Roman" w:hAnsi="Times New Roman" w:cs="Times New Roman"/>
                  <w:sz w:val="14"/>
                  <w:szCs w:val="14"/>
                </w:rPr>
                <w:t>***</w:t>
              </w:r>
            </w:ins>
          </w:p>
        </w:tc>
        <w:tc>
          <w:tcPr>
            <w:tcW w:w="176" w:type="pct"/>
            <w:tcBorders>
              <w:bottom w:val="single" w:sz="4" w:space="0" w:color="auto"/>
            </w:tcBorders>
            <w:noWrap/>
            <w:hideMark/>
            <w:tcPrChange w:id="737" w:author="Sheng-Feng Hsieh" w:date="2024-04-07T16:11:00Z">
              <w:tcPr>
                <w:tcW w:w="1047" w:type="pct"/>
                <w:tcBorders>
                  <w:bottom w:val="single" w:sz="4" w:space="0" w:color="auto"/>
                </w:tcBorders>
                <w:noWrap/>
                <w:hideMark/>
              </w:tcPr>
            </w:tcPrChange>
          </w:tcPr>
          <w:p w14:paraId="623377F9" w14:textId="716B8F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r>
    </w:tbl>
    <w:p w14:paraId="09E7E2AA" w14:textId="01B94839" w:rsidR="001F06D2" w:rsidRPr="00BA4329" w:rsidDel="000A6D29" w:rsidRDefault="001F06D2">
      <w:pPr>
        <w:rPr>
          <w:del w:id="738" w:author="Sheng-Feng Hsieh" w:date="2024-04-07T16:08:00Z"/>
        </w:rPr>
        <w:pPrChange w:id="739" w:author="Sheng-Feng Hsieh" w:date="2024-04-07T16:07:00Z">
          <w:pPr>
            <w:pStyle w:val="2"/>
            <w:spacing w:line="240" w:lineRule="auto"/>
          </w:pPr>
        </w:pPrChange>
      </w:pPr>
    </w:p>
    <w:p w14:paraId="56EC9087" w14:textId="0EAC5135"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0.10,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0.05, and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0.01, respectively.</w:t>
      </w:r>
    </w:p>
    <w:p w14:paraId="49B6529D" w14:textId="77777777" w:rsidR="001F06D2" w:rsidRPr="00BA4329" w:rsidRDefault="001F06D2" w:rsidP="001F06D2">
      <w:pPr>
        <w:rPr>
          <w:rFonts w:ascii="Times New Roman" w:hAnsi="Times New Roman" w:cs="Times New Roman"/>
          <w:kern w:val="0"/>
          <w:sz w:val="18"/>
          <w:szCs w:val="18"/>
        </w:rPr>
      </w:pPr>
    </w:p>
    <w:p w14:paraId="52D1849D" w14:textId="77777777" w:rsidR="001F06D2" w:rsidRPr="00BA4329" w:rsidRDefault="001F06D2" w:rsidP="001F06D2">
      <w:pPr>
        <w:rPr>
          <w:rFonts w:ascii="Times New Roman" w:hAnsi="Times New Roman" w:cs="Times New Roman"/>
        </w:rPr>
        <w:sectPr w:rsidR="001F06D2" w:rsidRPr="00BA4329" w:rsidSect="00C51E96">
          <w:pgSz w:w="16838" w:h="11906" w:orient="landscape"/>
          <w:pgMar w:top="720" w:right="720" w:bottom="720" w:left="720" w:header="851" w:footer="992" w:gutter="0"/>
          <w:cols w:space="425"/>
          <w:docGrid w:type="lines" w:linePitch="360"/>
        </w:sectPr>
      </w:pPr>
    </w:p>
    <w:bookmarkEnd w:id="174"/>
    <w:p w14:paraId="1A881758" w14:textId="3B1637BC" w:rsidR="009E1ACC" w:rsidRPr="00BA4329" w:rsidRDefault="001F06D2" w:rsidP="00FE2490">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3 </w:t>
      </w:r>
      <w:r w:rsidR="009E1ACC" w:rsidRPr="00BA4329">
        <w:rPr>
          <w:rFonts w:ascii="Times New Roman" w:hAnsi="Times New Roman" w:cs="Times New Roman"/>
          <w:sz w:val="24"/>
          <w:szCs w:val="24"/>
        </w:rPr>
        <w:t>Mean Comparisons</w:t>
      </w:r>
    </w:p>
    <w:p w14:paraId="2786B773" w14:textId="43E0DAB1" w:rsidR="001F06D2" w:rsidRPr="00BA4329" w:rsidRDefault="001F06D2" w:rsidP="009E1ACC">
      <w:pPr>
        <w:pStyle w:val="2"/>
        <w:spacing w:line="240" w:lineRule="auto"/>
        <w:rPr>
          <w:rFonts w:ascii="Times New Roman" w:hAnsi="Times New Roman" w:cs="Times New Roman"/>
          <w:sz w:val="24"/>
          <w:szCs w:val="24"/>
        </w:rPr>
      </w:pPr>
      <w:r w:rsidRPr="00BA4329">
        <w:rPr>
          <w:rFonts w:ascii="Times New Roman" w:hAnsi="Times New Roman" w:cs="Times New Roman"/>
          <w:sz w:val="24"/>
          <w:szCs w:val="24"/>
        </w:rPr>
        <w:t xml:space="preserve">Panel </w:t>
      </w:r>
      <w:proofErr w:type="gramStart"/>
      <w:r w:rsidRPr="00BA4329">
        <w:rPr>
          <w:rFonts w:ascii="Times New Roman" w:hAnsi="Times New Roman" w:cs="Times New Roman"/>
          <w:sz w:val="24"/>
          <w:szCs w:val="24"/>
        </w:rPr>
        <w:t>A</w:t>
      </w:r>
      <w:r w:rsidR="009E1ACC" w:rsidRPr="00BA4329">
        <w:rPr>
          <w:rFonts w:ascii="Times New Roman" w:hAnsi="Times New Roman" w:cs="Times New Roman"/>
          <w:sz w:val="24"/>
          <w:szCs w:val="24"/>
        </w:rPr>
        <w:t xml:space="preserve">  The</w:t>
      </w:r>
      <w:proofErr w:type="gramEnd"/>
      <w:r w:rsidRPr="00BA4329">
        <w:rPr>
          <w:rFonts w:ascii="Times New Roman" w:hAnsi="Times New Roman" w:cs="Times New Roman"/>
          <w:sz w:val="24"/>
          <w:szCs w:val="24"/>
        </w:rPr>
        <w:t xml:space="preserve"> </w:t>
      </w:r>
      <w:r w:rsidR="009E1ACC" w:rsidRPr="00BA4329">
        <w:rPr>
          <w:rFonts w:ascii="Times New Roman" w:hAnsi="Times New Roman" w:cs="Times New Roman"/>
          <w:sz w:val="24"/>
          <w:szCs w:val="24"/>
        </w:rPr>
        <w:t>Comparison</w:t>
      </w:r>
      <w:r w:rsidRPr="00BA4329">
        <w:rPr>
          <w:rFonts w:ascii="Times New Roman" w:hAnsi="Times New Roman" w:cs="Times New Roman"/>
          <w:sz w:val="24"/>
          <w:szCs w:val="24"/>
        </w:rPr>
        <w:t xml:space="preserve"> </w:t>
      </w:r>
      <w:r w:rsidR="009E1ACC" w:rsidRPr="00BA4329">
        <w:rPr>
          <w:rFonts w:ascii="Times New Roman" w:hAnsi="Times New Roman" w:cs="Times New Roman"/>
          <w:sz w:val="24"/>
          <w:szCs w:val="24"/>
        </w:rPr>
        <w:t xml:space="preserve">between </w:t>
      </w:r>
      <w:r w:rsidRPr="00BA4329">
        <w:rPr>
          <w:rFonts w:ascii="Times New Roman" w:hAnsi="Times New Roman" w:cs="Times New Roman"/>
          <w:sz w:val="24"/>
          <w:szCs w:val="24"/>
        </w:rPr>
        <w:t xml:space="preserve">Pre- </w:t>
      </w:r>
      <w:r w:rsidR="00362596" w:rsidRPr="00BA4329">
        <w:rPr>
          <w:rFonts w:ascii="Times New Roman" w:hAnsi="Times New Roman" w:cs="Times New Roman"/>
          <w:sz w:val="24"/>
          <w:szCs w:val="24"/>
        </w:rPr>
        <w:t>and</w:t>
      </w:r>
      <w:r w:rsidRPr="00BA4329">
        <w:rPr>
          <w:rFonts w:ascii="Times New Roman" w:hAnsi="Times New Roman" w:cs="Times New Roman"/>
          <w:sz w:val="24"/>
          <w:szCs w:val="24"/>
        </w:rPr>
        <w:t xml:space="preserve"> Post-</w:t>
      </w:r>
      <w:r w:rsidR="009C1B10" w:rsidRPr="00BA4329">
        <w:rPr>
          <w:rFonts w:ascii="Times New Roman" w:hAnsi="Times New Roman" w:cs="Times New Roman"/>
          <w:sz w:val="24"/>
          <w:szCs w:val="24"/>
        </w:rPr>
        <w:t>Implementation</w:t>
      </w:r>
      <w:r w:rsidR="009E1ACC" w:rsidRPr="00BA4329">
        <w:rPr>
          <w:rFonts w:ascii="Times New Roman" w:hAnsi="Times New Roman" w:cs="Times New Roman"/>
          <w:sz w:val="24"/>
          <w:szCs w:val="24"/>
        </w:rPr>
        <w:t xml:space="preserve"> for RPA Adopters</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4777CCBD" w14:textId="77777777" w:rsidTr="00211694">
        <w:trPr>
          <w:trHeight w:val="310"/>
        </w:trPr>
        <w:tc>
          <w:tcPr>
            <w:tcW w:w="833" w:type="pct"/>
            <w:tcBorders>
              <w:top w:val="single" w:sz="4" w:space="0" w:color="auto"/>
              <w:bottom w:val="single" w:sz="4" w:space="0" w:color="auto"/>
            </w:tcBorders>
            <w:noWrap/>
            <w:vAlign w:val="center"/>
            <w:hideMark/>
          </w:tcPr>
          <w:p w14:paraId="763878F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vAlign w:val="center"/>
            <w:hideMark/>
          </w:tcPr>
          <w:p w14:paraId="6F8477EF"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Pre-Implementation</w:t>
            </w:r>
          </w:p>
        </w:tc>
        <w:tc>
          <w:tcPr>
            <w:tcW w:w="1667" w:type="pct"/>
            <w:gridSpan w:val="2"/>
            <w:tcBorders>
              <w:top w:val="single" w:sz="4" w:space="0" w:color="auto"/>
              <w:bottom w:val="single" w:sz="4" w:space="0" w:color="auto"/>
            </w:tcBorders>
            <w:noWrap/>
            <w:vAlign w:val="center"/>
            <w:hideMark/>
          </w:tcPr>
          <w:p w14:paraId="47FA09A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Post-Implementation</w:t>
            </w:r>
          </w:p>
        </w:tc>
        <w:tc>
          <w:tcPr>
            <w:tcW w:w="833" w:type="pct"/>
            <w:tcBorders>
              <w:top w:val="single" w:sz="4" w:space="0" w:color="auto"/>
              <w:bottom w:val="single" w:sz="4" w:space="0" w:color="auto"/>
            </w:tcBorders>
            <w:noWrap/>
            <w:vAlign w:val="center"/>
            <w:hideMark/>
          </w:tcPr>
          <w:p w14:paraId="5E503E6D" w14:textId="6D6B5C0E"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D046F0" w:rsidRPr="00BA4329">
              <w:rPr>
                <w:rFonts w:ascii="Times New Roman" w:hAnsi="Times New Roman" w:cs="Times New Roman"/>
              </w:rPr>
              <w:t>T</w:t>
            </w:r>
            <w:r w:rsidRPr="00BA4329">
              <w:rPr>
                <w:rFonts w:ascii="Times New Roman" w:hAnsi="Times New Roman" w:cs="Times New Roman"/>
              </w:rPr>
              <w:t>est</w:t>
            </w:r>
          </w:p>
        </w:tc>
      </w:tr>
      <w:tr w:rsidR="001F06D2" w:rsidRPr="00BA4329" w14:paraId="7FCAB2AD" w14:textId="77777777" w:rsidTr="00211694">
        <w:trPr>
          <w:trHeight w:val="310"/>
        </w:trPr>
        <w:tc>
          <w:tcPr>
            <w:tcW w:w="833" w:type="pct"/>
            <w:tcBorders>
              <w:top w:val="single" w:sz="4" w:space="0" w:color="auto"/>
            </w:tcBorders>
            <w:vAlign w:val="center"/>
            <w:hideMark/>
          </w:tcPr>
          <w:p w14:paraId="59F65323"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vAlign w:val="center"/>
            <w:hideMark/>
          </w:tcPr>
          <w:p w14:paraId="59E055CE"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0E48B5DA" w14:textId="4C04DDFE"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vAlign w:val="center"/>
            <w:hideMark/>
          </w:tcPr>
          <w:p w14:paraId="167522E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26C87599" w14:textId="34833A01"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vAlign w:val="center"/>
            <w:hideMark/>
          </w:tcPr>
          <w:p w14:paraId="73543037" w14:textId="689A6D9E"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5AF882B5" w14:textId="77777777" w:rsidTr="00211694">
        <w:trPr>
          <w:trHeight w:val="310"/>
        </w:trPr>
        <w:tc>
          <w:tcPr>
            <w:tcW w:w="833" w:type="pct"/>
            <w:hideMark/>
          </w:tcPr>
          <w:p w14:paraId="1E358B10" w14:textId="6C51E86E"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724B42A" w14:textId="6EBD53F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26207073" w14:textId="1ACCF9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4586A04D" w14:textId="0E3147E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58C09079" w14:textId="79E52BA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6E735E60" w14:textId="723D5B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r>
      <w:tr w:rsidR="00FD75E4" w:rsidRPr="00BA4329" w14:paraId="4A95ADE4" w14:textId="77777777" w:rsidTr="00211694">
        <w:trPr>
          <w:trHeight w:val="310"/>
        </w:trPr>
        <w:tc>
          <w:tcPr>
            <w:tcW w:w="833" w:type="pct"/>
            <w:hideMark/>
          </w:tcPr>
          <w:p w14:paraId="0ABB4115" w14:textId="64E0B900"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4CBC889D" w14:textId="7BE0369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77D1BB89" w14:textId="57E2BC3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44146211" w14:textId="20FC24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5D030436" w14:textId="137CB3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57C563E2" w14:textId="1AF5F1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0.8707</w:t>
            </w:r>
          </w:p>
        </w:tc>
      </w:tr>
      <w:tr w:rsidR="00FD75E4" w:rsidRPr="00BA4329" w14:paraId="2679489F" w14:textId="77777777" w:rsidTr="00211694">
        <w:trPr>
          <w:trHeight w:val="310"/>
        </w:trPr>
        <w:tc>
          <w:tcPr>
            <w:tcW w:w="833" w:type="pct"/>
            <w:hideMark/>
          </w:tcPr>
          <w:p w14:paraId="6B3CE708" w14:textId="4018CAF4"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A780AA1" w14:textId="253421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0A3C8B8C" w14:textId="624308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4FC23128" w14:textId="2D9B1A8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67E4A751" w14:textId="28ED65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49F3BBD2" w14:textId="7537913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0.7425</w:t>
            </w:r>
          </w:p>
        </w:tc>
      </w:tr>
      <w:tr w:rsidR="00FD75E4" w:rsidRPr="00BA4329" w14:paraId="189B4080" w14:textId="77777777" w:rsidTr="00211694">
        <w:trPr>
          <w:trHeight w:val="310"/>
        </w:trPr>
        <w:tc>
          <w:tcPr>
            <w:tcW w:w="833" w:type="pct"/>
            <w:hideMark/>
          </w:tcPr>
          <w:p w14:paraId="15E3D3BB" w14:textId="797F0AB4"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603E69D9" w14:textId="0C07F03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556F9D85" w14:textId="1A2B62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35FAE28A" w14:textId="4E91BE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4D19F32" w14:textId="58BC5DF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8D543EA" w14:textId="6D6055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0.9797</w:t>
            </w:r>
          </w:p>
        </w:tc>
      </w:tr>
      <w:tr w:rsidR="00FD75E4" w:rsidRPr="00BA4329" w14:paraId="2E6462AB" w14:textId="77777777" w:rsidTr="00211694">
        <w:trPr>
          <w:trHeight w:val="310"/>
        </w:trPr>
        <w:tc>
          <w:tcPr>
            <w:tcW w:w="833" w:type="pct"/>
            <w:hideMark/>
          </w:tcPr>
          <w:p w14:paraId="170635D6" w14:textId="49151D2C"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44C0338" w14:textId="6C9AFD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53246930" w14:textId="4DCD3E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6E43B38" w14:textId="44E773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6CC09295" w14:textId="2EDCFD1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32C443A8" w14:textId="15D4D4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0.0190</w:t>
            </w:r>
          </w:p>
        </w:tc>
      </w:tr>
      <w:tr w:rsidR="00FD75E4" w:rsidRPr="00BA4329" w14:paraId="0B8EECC8" w14:textId="77777777" w:rsidTr="00211694">
        <w:trPr>
          <w:trHeight w:val="310"/>
        </w:trPr>
        <w:tc>
          <w:tcPr>
            <w:tcW w:w="833" w:type="pct"/>
            <w:hideMark/>
          </w:tcPr>
          <w:p w14:paraId="5C29FD68" w14:textId="11F9B437"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1EB5CF7" w14:textId="5312DCE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4D5A55EF" w14:textId="61B19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1D9F8260" w14:textId="78B326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0B595A78" w14:textId="2EE95B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7DF06CE8" w14:textId="55F2D7F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0.1560</w:t>
            </w:r>
          </w:p>
        </w:tc>
      </w:tr>
      <w:tr w:rsidR="00FD75E4" w:rsidRPr="00BA4329" w14:paraId="6E032500" w14:textId="77777777" w:rsidTr="00211694">
        <w:trPr>
          <w:trHeight w:val="310"/>
        </w:trPr>
        <w:tc>
          <w:tcPr>
            <w:tcW w:w="833" w:type="pct"/>
            <w:hideMark/>
          </w:tcPr>
          <w:p w14:paraId="051E68BC" w14:textId="6DF837D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7AA4B0FC" w14:textId="79E307E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1B26B8B2" w14:textId="14B082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378855F6" w14:textId="4E4BBB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04569B48" w14:textId="0A2CAB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098FD5A1" w14:textId="09FC85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r>
      <w:tr w:rsidR="00FD75E4" w:rsidRPr="00BA4329" w14:paraId="2AAD8AD8" w14:textId="77777777" w:rsidTr="00211694">
        <w:trPr>
          <w:trHeight w:val="310"/>
        </w:trPr>
        <w:tc>
          <w:tcPr>
            <w:tcW w:w="833" w:type="pct"/>
            <w:hideMark/>
          </w:tcPr>
          <w:p w14:paraId="09AF74F4" w14:textId="7D4358FB"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2B26632C" w14:textId="38B353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7AB7611A" w14:textId="7B57976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681525A5" w14:textId="433CD8E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0E5206E2" w14:textId="4BB2FE2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7BDEBAB4" w14:textId="3D2DDBE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0.3011</w:t>
            </w:r>
          </w:p>
        </w:tc>
      </w:tr>
      <w:tr w:rsidR="00FD75E4" w:rsidRPr="00BA4329" w14:paraId="18B887CD" w14:textId="77777777" w:rsidTr="00211694">
        <w:trPr>
          <w:trHeight w:val="310"/>
        </w:trPr>
        <w:tc>
          <w:tcPr>
            <w:tcW w:w="833" w:type="pct"/>
            <w:hideMark/>
          </w:tcPr>
          <w:p w14:paraId="5EB45942" w14:textId="2D633E04"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47D11C2E" w14:textId="16A1F0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C32FD6F" w14:textId="5FC8AD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0B31544F" w14:textId="78F9F3B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7E7C0B06" w14:textId="2FC8E65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77BFEB73" w14:textId="1FB857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0.5591</w:t>
            </w:r>
          </w:p>
        </w:tc>
      </w:tr>
      <w:tr w:rsidR="00FD75E4" w:rsidRPr="00BA4329" w14:paraId="0211DB94" w14:textId="77777777" w:rsidTr="00211694">
        <w:trPr>
          <w:trHeight w:val="310"/>
        </w:trPr>
        <w:tc>
          <w:tcPr>
            <w:tcW w:w="833" w:type="pct"/>
            <w:hideMark/>
          </w:tcPr>
          <w:p w14:paraId="7A3E8209" w14:textId="52893885"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4B0F86CF" w14:textId="36E5FA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2DB390A3" w14:textId="70150CB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5CC08418" w14:textId="6E05DD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6098867A" w14:textId="0B5FA22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566BD687" w14:textId="4734DF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0.7760</w:t>
            </w:r>
          </w:p>
        </w:tc>
      </w:tr>
      <w:tr w:rsidR="00FD75E4" w:rsidRPr="00BA4329" w14:paraId="35715CAE" w14:textId="77777777" w:rsidTr="00211694">
        <w:trPr>
          <w:trHeight w:val="310"/>
        </w:trPr>
        <w:tc>
          <w:tcPr>
            <w:tcW w:w="833" w:type="pct"/>
            <w:hideMark/>
          </w:tcPr>
          <w:p w14:paraId="02216AC7" w14:textId="20BA909B"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709F5A3" w14:textId="2D5341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34215889" w14:textId="1333FF0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7E4E484C" w14:textId="5B002C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C388538" w14:textId="0AD33D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3F5B87B1" w14:textId="445F1F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0.2158</w:t>
            </w:r>
          </w:p>
        </w:tc>
      </w:tr>
      <w:tr w:rsidR="00FD75E4" w:rsidRPr="00BA4329" w14:paraId="580988FB" w14:textId="77777777" w:rsidTr="00211694">
        <w:trPr>
          <w:trHeight w:val="310"/>
        </w:trPr>
        <w:tc>
          <w:tcPr>
            <w:tcW w:w="833" w:type="pct"/>
            <w:hideMark/>
          </w:tcPr>
          <w:p w14:paraId="58FD4EB5" w14:textId="67425087"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08C16B3F" w14:textId="193A2D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7F3BFC2A" w14:textId="370826A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B45E4DF" w14:textId="0BB5A68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036A248B" w14:textId="1FA1A68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1A08A0B2" w14:textId="6CD142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0.4402</w:t>
            </w:r>
          </w:p>
        </w:tc>
      </w:tr>
      <w:tr w:rsidR="00FD75E4" w:rsidRPr="00BA4329" w14:paraId="61E1CD6E" w14:textId="77777777" w:rsidTr="00211694">
        <w:trPr>
          <w:trHeight w:val="310"/>
        </w:trPr>
        <w:tc>
          <w:tcPr>
            <w:tcW w:w="833" w:type="pct"/>
            <w:hideMark/>
          </w:tcPr>
          <w:p w14:paraId="00D8E77E" w14:textId="3720099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1C358C3D" w14:textId="7F91A0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4D51D43B" w14:textId="3520630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5747B921" w14:textId="720EDA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7596197A" w14:textId="496EDE4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1A5C4C24" w14:textId="437EC3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0.2901</w:t>
            </w:r>
          </w:p>
        </w:tc>
      </w:tr>
      <w:tr w:rsidR="00FD75E4" w:rsidRPr="00BA4329" w14:paraId="65801186" w14:textId="77777777" w:rsidTr="00211694">
        <w:trPr>
          <w:trHeight w:val="310"/>
        </w:trPr>
        <w:tc>
          <w:tcPr>
            <w:tcW w:w="833" w:type="pct"/>
            <w:hideMark/>
          </w:tcPr>
          <w:p w14:paraId="2E92D253" w14:textId="1ADC9645"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519B7A11" w14:textId="3D8F64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54A6B5B1" w14:textId="2D74000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1A952723" w14:textId="3BC01F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670B2967" w14:textId="60B620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2403D65" w14:textId="3EE4529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0.3429</w:t>
            </w:r>
          </w:p>
        </w:tc>
      </w:tr>
      <w:tr w:rsidR="00FD75E4" w:rsidRPr="00BA4329" w14:paraId="08F08DD6" w14:textId="77777777" w:rsidTr="00211694">
        <w:trPr>
          <w:trHeight w:val="310"/>
        </w:trPr>
        <w:tc>
          <w:tcPr>
            <w:tcW w:w="833" w:type="pct"/>
            <w:hideMark/>
          </w:tcPr>
          <w:p w14:paraId="7D2D269B" w14:textId="4C4B1B3C"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482EFBD9" w14:textId="30837A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4D809144" w14:textId="098BB1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5851CAF3" w14:textId="2F1E30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54E39FAC" w14:textId="4367F08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3B7169B1" w14:textId="0843D8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0.1453</w:t>
            </w:r>
          </w:p>
        </w:tc>
      </w:tr>
      <w:tr w:rsidR="00FD75E4" w:rsidRPr="00BA4329" w14:paraId="27DB9071" w14:textId="77777777" w:rsidTr="00211694">
        <w:trPr>
          <w:trHeight w:val="310"/>
        </w:trPr>
        <w:tc>
          <w:tcPr>
            <w:tcW w:w="833" w:type="pct"/>
            <w:hideMark/>
          </w:tcPr>
          <w:p w14:paraId="0F7DF8C0" w14:textId="5B16288C"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6EBCA574" w14:textId="33A353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56244CD3" w14:textId="0B5C3F7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49A413E4" w14:textId="6F0486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369BF87B" w14:textId="246EDC8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8985AAE" w14:textId="15BEE9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0.2079</w:t>
            </w:r>
          </w:p>
        </w:tc>
      </w:tr>
      <w:tr w:rsidR="00FD75E4" w:rsidRPr="00BA4329" w14:paraId="53988477" w14:textId="77777777" w:rsidTr="00211694">
        <w:trPr>
          <w:trHeight w:val="310"/>
        </w:trPr>
        <w:tc>
          <w:tcPr>
            <w:tcW w:w="833" w:type="pct"/>
            <w:hideMark/>
          </w:tcPr>
          <w:p w14:paraId="2D41009D" w14:textId="1076F1E2"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31C15E67" w14:textId="7267F3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24F6750" w14:textId="561DBFD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1B3B565C" w14:textId="63543C6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4E6CC949" w14:textId="06188C2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3E72C265" w14:textId="271BF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0.0975</w:t>
            </w:r>
          </w:p>
        </w:tc>
      </w:tr>
      <w:tr w:rsidR="00FD75E4" w:rsidRPr="00BA4329" w14:paraId="57698255" w14:textId="77777777" w:rsidTr="00211694">
        <w:trPr>
          <w:trHeight w:val="310"/>
        </w:trPr>
        <w:tc>
          <w:tcPr>
            <w:tcW w:w="833" w:type="pct"/>
            <w:tcBorders>
              <w:bottom w:val="single" w:sz="4" w:space="0" w:color="auto"/>
            </w:tcBorders>
            <w:hideMark/>
          </w:tcPr>
          <w:p w14:paraId="1D1EB907" w14:textId="2DAF7C72"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3EACF552" w14:textId="54AB61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0C4C11F9" w14:textId="582273E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5D5A465C" w14:textId="7B972A0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6B4A2D82" w14:textId="54D06A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17C0B842" w14:textId="185471F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0.1009</w:t>
            </w:r>
          </w:p>
        </w:tc>
      </w:tr>
    </w:tbl>
    <w:p w14:paraId="5EC35913" w14:textId="595D6C01" w:rsidR="001F06D2" w:rsidRPr="00BA4329" w:rsidDel="00202CB5" w:rsidRDefault="001F06D2" w:rsidP="001F06D2">
      <w:pPr>
        <w:widowControl/>
        <w:shd w:val="clear" w:color="auto" w:fill="FFFFFF"/>
        <w:spacing w:after="173"/>
        <w:rPr>
          <w:del w:id="740" w:author="Sheng-Feng Hsieh" w:date="2024-04-07T16:12:00Z"/>
          <w:rFonts w:ascii="Times New Roman" w:eastAsia="標楷體" w:hAnsi="Times New Roman" w:cs="Times New Roman"/>
          <w:kern w:val="0"/>
        </w:rPr>
      </w:pPr>
    </w:p>
    <w:p w14:paraId="4F192AC2"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36CA132D" w14:textId="77777777" w:rsidR="00211694" w:rsidRPr="00BA4329" w:rsidRDefault="00211694">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022E8302" w14:textId="086A93FF" w:rsidR="001F06D2" w:rsidRPr="00BA4329" w:rsidRDefault="001F06D2" w:rsidP="009C1B10">
      <w:pPr>
        <w:pStyle w:val="2"/>
        <w:spacing w:line="240" w:lineRule="auto"/>
        <w:ind w:left="961" w:hangingChars="400" w:hanging="961"/>
        <w:rPr>
          <w:rFonts w:ascii="Times New Roman" w:hAnsi="Times New Roman" w:cs="Times New Roman"/>
          <w:sz w:val="24"/>
          <w:szCs w:val="24"/>
        </w:rPr>
      </w:pPr>
      <w:r w:rsidRPr="00BA4329">
        <w:rPr>
          <w:rFonts w:ascii="Times New Roman" w:hAnsi="Times New Roman" w:cs="Times New Roman"/>
          <w:sz w:val="24"/>
          <w:szCs w:val="24"/>
        </w:rPr>
        <w:lastRenderedPageBreak/>
        <w:t xml:space="preserve">Panel </w:t>
      </w:r>
      <w:proofErr w:type="gramStart"/>
      <w:r w:rsidRPr="00BA4329">
        <w:rPr>
          <w:rFonts w:ascii="Times New Roman" w:hAnsi="Times New Roman" w:cs="Times New Roman"/>
          <w:sz w:val="24"/>
          <w:szCs w:val="24"/>
        </w:rPr>
        <w:t>B</w:t>
      </w:r>
      <w:r w:rsidR="009E1ACC" w:rsidRPr="00BA4329">
        <w:rPr>
          <w:rFonts w:ascii="Times New Roman" w:hAnsi="Times New Roman" w:cs="Times New Roman"/>
          <w:sz w:val="24"/>
          <w:szCs w:val="24"/>
        </w:rPr>
        <w:t xml:space="preserve">  Comparisons</w:t>
      </w:r>
      <w:proofErr w:type="gramEnd"/>
      <w:r w:rsidR="009E1ACC" w:rsidRPr="00BA4329">
        <w:rPr>
          <w:rFonts w:ascii="Times New Roman" w:hAnsi="Times New Roman" w:cs="Times New Roman"/>
          <w:sz w:val="24"/>
          <w:szCs w:val="24"/>
        </w:rPr>
        <w:t xml:space="preserve"> between</w:t>
      </w:r>
      <w:r w:rsidRPr="00BA4329">
        <w:rPr>
          <w:rFonts w:ascii="Times New Roman" w:hAnsi="Times New Roman" w:cs="Times New Roman"/>
          <w:sz w:val="24"/>
          <w:szCs w:val="24"/>
        </w:rPr>
        <w:t xml:space="preserve"> RPA Adopters </w:t>
      </w:r>
      <w:r w:rsidR="009E1ACC" w:rsidRPr="00BA4329">
        <w:rPr>
          <w:rFonts w:ascii="Times New Roman" w:hAnsi="Times New Roman" w:cs="Times New Roman"/>
          <w:sz w:val="24"/>
          <w:szCs w:val="24"/>
        </w:rPr>
        <w:t>and</w:t>
      </w:r>
      <w:r w:rsidRPr="00BA4329">
        <w:rPr>
          <w:rFonts w:ascii="Times New Roman" w:hAnsi="Times New Roman" w:cs="Times New Roman"/>
          <w:sz w:val="24"/>
          <w:szCs w:val="24"/>
        </w:rPr>
        <w:t xml:space="preserve"> Control Group in the Pre-</w:t>
      </w:r>
      <w:r w:rsidR="009C1B10" w:rsidRPr="00BA4329">
        <w:rPr>
          <w:rFonts w:ascii="Times New Roman" w:hAnsi="Times New Roman" w:cs="Times New Roman"/>
          <w:sz w:val="24"/>
          <w:szCs w:val="24"/>
        </w:rPr>
        <w:t>Implementation</w:t>
      </w:r>
      <w:r w:rsidR="009C1B10" w:rsidRPr="00BA4329">
        <w:rPr>
          <w:rFonts w:ascii="Times New Roman" w:hAnsi="Times New Roman" w:cs="Times New Roman"/>
          <w:sz w:val="24"/>
          <w:szCs w:val="24"/>
        </w:rPr>
        <w:br/>
      </w:r>
      <w:r w:rsidRPr="00BA4329">
        <w:rPr>
          <w:rFonts w:ascii="Times New Roman" w:hAnsi="Times New Roman" w:cs="Times New Roman"/>
          <w:sz w:val="24"/>
          <w:szCs w:val="24"/>
        </w:rPr>
        <w:t xml:space="preserve"> Period</w:t>
      </w:r>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77BAC87E" w14:textId="77777777" w:rsidTr="00472141">
        <w:trPr>
          <w:trHeight w:val="310"/>
          <w:jc w:val="center"/>
        </w:trPr>
        <w:tc>
          <w:tcPr>
            <w:tcW w:w="833" w:type="pct"/>
            <w:tcBorders>
              <w:top w:val="single" w:sz="4" w:space="0" w:color="auto"/>
              <w:bottom w:val="single" w:sz="4" w:space="0" w:color="auto"/>
            </w:tcBorders>
            <w:noWrap/>
            <w:hideMark/>
          </w:tcPr>
          <w:p w14:paraId="4D648BD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5548B39"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Control Group</w:t>
            </w:r>
          </w:p>
        </w:tc>
        <w:tc>
          <w:tcPr>
            <w:tcW w:w="1667" w:type="pct"/>
            <w:gridSpan w:val="2"/>
            <w:tcBorders>
              <w:top w:val="single" w:sz="4" w:space="0" w:color="auto"/>
              <w:bottom w:val="single" w:sz="4" w:space="0" w:color="auto"/>
            </w:tcBorders>
            <w:noWrap/>
            <w:hideMark/>
          </w:tcPr>
          <w:p w14:paraId="376DE05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RPA Adopters</w:t>
            </w:r>
          </w:p>
        </w:tc>
        <w:tc>
          <w:tcPr>
            <w:tcW w:w="833" w:type="pct"/>
            <w:tcBorders>
              <w:top w:val="single" w:sz="4" w:space="0" w:color="auto"/>
              <w:bottom w:val="single" w:sz="4" w:space="0" w:color="auto"/>
            </w:tcBorders>
            <w:noWrap/>
            <w:hideMark/>
          </w:tcPr>
          <w:p w14:paraId="0D43A918" w14:textId="174D3374"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FD34F4" w:rsidRPr="00BA4329">
              <w:rPr>
                <w:rFonts w:ascii="Times New Roman" w:hAnsi="Times New Roman" w:cs="Times New Roman"/>
              </w:rPr>
              <w:t>T</w:t>
            </w:r>
            <w:r w:rsidRPr="00BA4329">
              <w:rPr>
                <w:rFonts w:ascii="Times New Roman" w:hAnsi="Times New Roman" w:cs="Times New Roman"/>
              </w:rPr>
              <w:t>est</w:t>
            </w:r>
          </w:p>
        </w:tc>
      </w:tr>
      <w:tr w:rsidR="001F06D2" w:rsidRPr="00BA4329" w14:paraId="4AA6E464" w14:textId="77777777" w:rsidTr="00472141">
        <w:trPr>
          <w:trHeight w:val="310"/>
          <w:jc w:val="center"/>
        </w:trPr>
        <w:tc>
          <w:tcPr>
            <w:tcW w:w="833" w:type="pct"/>
            <w:tcBorders>
              <w:top w:val="single" w:sz="4" w:space="0" w:color="auto"/>
            </w:tcBorders>
            <w:hideMark/>
          </w:tcPr>
          <w:p w14:paraId="53AA949D"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52143B34"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D301081" w14:textId="5E05E8D3"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67F6242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8D65079" w14:textId="5E7D8B5A"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00DA1D69" w14:textId="4090B6BA"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61741EC4" w14:textId="77777777" w:rsidTr="00472141">
        <w:trPr>
          <w:trHeight w:val="310"/>
          <w:jc w:val="center"/>
        </w:trPr>
        <w:tc>
          <w:tcPr>
            <w:tcW w:w="833" w:type="pct"/>
            <w:hideMark/>
          </w:tcPr>
          <w:p w14:paraId="7F94A059" w14:textId="0D4A7A5C"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3D881B4" w14:textId="55EFC62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0.0508</w:t>
            </w:r>
          </w:p>
        </w:tc>
        <w:tc>
          <w:tcPr>
            <w:tcW w:w="834" w:type="pct"/>
            <w:tcBorders>
              <w:top w:val="single" w:sz="4" w:space="0" w:color="auto"/>
            </w:tcBorders>
            <w:hideMark/>
          </w:tcPr>
          <w:p w14:paraId="23F4842D" w14:textId="598FBD6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0.0515</w:t>
            </w:r>
          </w:p>
        </w:tc>
        <w:tc>
          <w:tcPr>
            <w:tcW w:w="833" w:type="pct"/>
            <w:tcBorders>
              <w:top w:val="single" w:sz="4" w:space="0" w:color="auto"/>
            </w:tcBorders>
            <w:hideMark/>
          </w:tcPr>
          <w:p w14:paraId="767F6525" w14:textId="41D31B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1058427E" w14:textId="074F2B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24FB8D9A" w14:textId="2682DF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0.1604</w:t>
            </w:r>
          </w:p>
        </w:tc>
      </w:tr>
      <w:tr w:rsidR="00FD75E4" w:rsidRPr="00BA4329" w14:paraId="66621C1F" w14:textId="77777777" w:rsidTr="00472141">
        <w:trPr>
          <w:trHeight w:val="310"/>
          <w:jc w:val="center"/>
        </w:trPr>
        <w:tc>
          <w:tcPr>
            <w:tcW w:w="833" w:type="pct"/>
            <w:hideMark/>
          </w:tcPr>
          <w:p w14:paraId="3ECD2C88" w14:textId="48ADA325"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60322363" w14:textId="0C7890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-0.0102</w:t>
            </w:r>
          </w:p>
        </w:tc>
        <w:tc>
          <w:tcPr>
            <w:tcW w:w="834" w:type="pct"/>
            <w:hideMark/>
          </w:tcPr>
          <w:p w14:paraId="7E847FD4" w14:textId="7E4D3D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0.1027</w:t>
            </w:r>
          </w:p>
        </w:tc>
        <w:tc>
          <w:tcPr>
            <w:tcW w:w="833" w:type="pct"/>
            <w:hideMark/>
          </w:tcPr>
          <w:p w14:paraId="3C28D350" w14:textId="1B66D1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053F821A" w14:textId="5F875A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706ED158" w14:textId="70F9461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0.7012</w:t>
            </w:r>
          </w:p>
        </w:tc>
      </w:tr>
      <w:tr w:rsidR="00FD75E4" w:rsidRPr="00BA4329" w14:paraId="09367140" w14:textId="77777777" w:rsidTr="00472141">
        <w:trPr>
          <w:trHeight w:val="310"/>
          <w:jc w:val="center"/>
        </w:trPr>
        <w:tc>
          <w:tcPr>
            <w:tcW w:w="833" w:type="pct"/>
            <w:hideMark/>
          </w:tcPr>
          <w:p w14:paraId="5CDDB48A" w14:textId="493C432A"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406405D3" w14:textId="4302BF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-0.0006</w:t>
            </w:r>
          </w:p>
        </w:tc>
        <w:tc>
          <w:tcPr>
            <w:tcW w:w="834" w:type="pct"/>
            <w:hideMark/>
          </w:tcPr>
          <w:p w14:paraId="58403483" w14:textId="28D75B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0.0958</w:t>
            </w:r>
          </w:p>
        </w:tc>
        <w:tc>
          <w:tcPr>
            <w:tcW w:w="833" w:type="pct"/>
            <w:hideMark/>
          </w:tcPr>
          <w:p w14:paraId="322B5CA8" w14:textId="67A7AB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448E756B" w14:textId="665B2F6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283B624A" w14:textId="452ACCF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0.0027</w:t>
            </w:r>
          </w:p>
        </w:tc>
      </w:tr>
      <w:tr w:rsidR="00FD75E4" w:rsidRPr="00BA4329" w14:paraId="3CE6FBBA" w14:textId="77777777" w:rsidTr="00472141">
        <w:trPr>
          <w:trHeight w:val="310"/>
          <w:jc w:val="center"/>
        </w:trPr>
        <w:tc>
          <w:tcPr>
            <w:tcW w:w="833" w:type="pct"/>
            <w:hideMark/>
          </w:tcPr>
          <w:p w14:paraId="08A358DA" w14:textId="2E6CDD09"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7D946A4D" w14:textId="3C26E1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c>
          <w:tcPr>
            <w:tcW w:w="834" w:type="pct"/>
            <w:hideMark/>
          </w:tcPr>
          <w:p w14:paraId="41BEF446" w14:textId="50AE2A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0.1725</w:t>
            </w:r>
          </w:p>
        </w:tc>
        <w:tc>
          <w:tcPr>
            <w:tcW w:w="833" w:type="pct"/>
            <w:hideMark/>
          </w:tcPr>
          <w:p w14:paraId="55ADF546" w14:textId="3D11D7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0DA76216" w14:textId="297AA4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696AAFCB" w14:textId="4FEB1D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0.2759</w:t>
            </w:r>
          </w:p>
        </w:tc>
      </w:tr>
      <w:tr w:rsidR="00FD75E4" w:rsidRPr="00BA4329" w14:paraId="6A6E08A5" w14:textId="77777777" w:rsidTr="00472141">
        <w:trPr>
          <w:trHeight w:val="310"/>
          <w:jc w:val="center"/>
        </w:trPr>
        <w:tc>
          <w:tcPr>
            <w:tcW w:w="833" w:type="pct"/>
            <w:hideMark/>
          </w:tcPr>
          <w:p w14:paraId="0453E784" w14:textId="4E0C21B8"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21E5575F" w14:textId="572B08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0.4178</w:t>
            </w:r>
          </w:p>
        </w:tc>
        <w:tc>
          <w:tcPr>
            <w:tcW w:w="834" w:type="pct"/>
            <w:hideMark/>
          </w:tcPr>
          <w:p w14:paraId="765595A0" w14:textId="5EEA41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0.1831</w:t>
            </w:r>
          </w:p>
        </w:tc>
        <w:tc>
          <w:tcPr>
            <w:tcW w:w="833" w:type="pct"/>
            <w:hideMark/>
          </w:tcPr>
          <w:p w14:paraId="4C5A0B38" w14:textId="17F9C3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356D32FE" w14:textId="5961326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94A1756" w14:textId="4A77A7A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0.0819</w:t>
            </w:r>
          </w:p>
        </w:tc>
      </w:tr>
      <w:tr w:rsidR="00FD75E4" w:rsidRPr="00BA4329" w14:paraId="0F497BF9" w14:textId="77777777" w:rsidTr="00472141">
        <w:trPr>
          <w:trHeight w:val="310"/>
          <w:jc w:val="center"/>
        </w:trPr>
        <w:tc>
          <w:tcPr>
            <w:tcW w:w="833" w:type="pct"/>
            <w:hideMark/>
          </w:tcPr>
          <w:p w14:paraId="1A4E89F2" w14:textId="7A9FC28E"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20EC0E2" w14:textId="02DE0A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0.0714</w:t>
            </w:r>
          </w:p>
        </w:tc>
        <w:tc>
          <w:tcPr>
            <w:tcW w:w="834" w:type="pct"/>
            <w:hideMark/>
          </w:tcPr>
          <w:p w14:paraId="1B0A923E" w14:textId="1D4FBB2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0.0996</w:t>
            </w:r>
          </w:p>
        </w:tc>
        <w:tc>
          <w:tcPr>
            <w:tcW w:w="833" w:type="pct"/>
            <w:hideMark/>
          </w:tcPr>
          <w:p w14:paraId="7F991CD3" w14:textId="23E88A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2FF3D5B8" w14:textId="2E01CE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385AD27B" w14:textId="5BF00B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0.7094</w:t>
            </w:r>
          </w:p>
        </w:tc>
      </w:tr>
      <w:tr w:rsidR="00FD75E4" w:rsidRPr="00BA4329" w14:paraId="4A0E8ABF" w14:textId="77777777" w:rsidTr="00472141">
        <w:trPr>
          <w:trHeight w:val="310"/>
          <w:jc w:val="center"/>
        </w:trPr>
        <w:tc>
          <w:tcPr>
            <w:tcW w:w="833" w:type="pct"/>
            <w:hideMark/>
          </w:tcPr>
          <w:p w14:paraId="1125B748" w14:textId="426A26B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6EF504FE" w14:textId="75C5F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2.0159</w:t>
            </w:r>
          </w:p>
        </w:tc>
        <w:tc>
          <w:tcPr>
            <w:tcW w:w="834" w:type="pct"/>
            <w:hideMark/>
          </w:tcPr>
          <w:p w14:paraId="48CD7B2F" w14:textId="0F8732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1.5124</w:t>
            </w:r>
          </w:p>
        </w:tc>
        <w:tc>
          <w:tcPr>
            <w:tcW w:w="833" w:type="pct"/>
            <w:hideMark/>
          </w:tcPr>
          <w:p w14:paraId="0DFB9E1B" w14:textId="77F092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08ED3818" w14:textId="3B8F3C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0F8DB2BC" w14:textId="2D0BE2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0.0008</w:t>
            </w:r>
          </w:p>
        </w:tc>
      </w:tr>
      <w:tr w:rsidR="00FD75E4" w:rsidRPr="00BA4329" w14:paraId="55BDACDA" w14:textId="77777777" w:rsidTr="00472141">
        <w:trPr>
          <w:trHeight w:val="310"/>
          <w:jc w:val="center"/>
        </w:trPr>
        <w:tc>
          <w:tcPr>
            <w:tcW w:w="833" w:type="pct"/>
            <w:hideMark/>
          </w:tcPr>
          <w:p w14:paraId="2AEDA0EC" w14:textId="37211D33"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794347E9" w14:textId="58E62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3.2605</w:t>
            </w:r>
          </w:p>
        </w:tc>
        <w:tc>
          <w:tcPr>
            <w:tcW w:w="834" w:type="pct"/>
            <w:hideMark/>
          </w:tcPr>
          <w:p w14:paraId="252AAF1B" w14:textId="5EADA09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6.9428</w:t>
            </w:r>
          </w:p>
        </w:tc>
        <w:tc>
          <w:tcPr>
            <w:tcW w:w="833" w:type="pct"/>
            <w:hideMark/>
          </w:tcPr>
          <w:p w14:paraId="718C6337" w14:textId="321AC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31C72EF7" w14:textId="4B4BBD3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4161887B" w14:textId="7A0156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0.0567</w:t>
            </w:r>
          </w:p>
        </w:tc>
      </w:tr>
      <w:tr w:rsidR="00FD75E4" w:rsidRPr="00BA4329" w14:paraId="46F8E92A" w14:textId="77777777" w:rsidTr="00472141">
        <w:trPr>
          <w:trHeight w:val="310"/>
          <w:jc w:val="center"/>
        </w:trPr>
        <w:tc>
          <w:tcPr>
            <w:tcW w:w="833" w:type="pct"/>
            <w:hideMark/>
          </w:tcPr>
          <w:p w14:paraId="689CFCB0" w14:textId="285DDF2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996CF71" w14:textId="7011C6C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0.4352</w:t>
            </w:r>
          </w:p>
        </w:tc>
        <w:tc>
          <w:tcPr>
            <w:tcW w:w="834" w:type="pct"/>
            <w:hideMark/>
          </w:tcPr>
          <w:p w14:paraId="59A10448" w14:textId="05033A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0.2213</w:t>
            </w:r>
          </w:p>
        </w:tc>
        <w:tc>
          <w:tcPr>
            <w:tcW w:w="833" w:type="pct"/>
            <w:hideMark/>
          </w:tcPr>
          <w:p w14:paraId="112E1D05" w14:textId="729FA62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11BFAA5" w14:textId="694B969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196B5DC4" w14:textId="2F4C1D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0.7436</w:t>
            </w:r>
          </w:p>
        </w:tc>
      </w:tr>
      <w:tr w:rsidR="00FD75E4" w:rsidRPr="00BA4329" w14:paraId="74303A94" w14:textId="77777777" w:rsidTr="00472141">
        <w:trPr>
          <w:trHeight w:val="310"/>
          <w:jc w:val="center"/>
        </w:trPr>
        <w:tc>
          <w:tcPr>
            <w:tcW w:w="833" w:type="pct"/>
            <w:hideMark/>
          </w:tcPr>
          <w:p w14:paraId="5615DC9A" w14:textId="1AC72909"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1FBCF2D0" w14:textId="2DC6A6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230.9130</w:t>
            </w:r>
          </w:p>
        </w:tc>
        <w:tc>
          <w:tcPr>
            <w:tcW w:w="834" w:type="pct"/>
            <w:hideMark/>
          </w:tcPr>
          <w:p w14:paraId="2EBBDA7F" w14:textId="505F720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599.8826</w:t>
            </w:r>
          </w:p>
        </w:tc>
        <w:tc>
          <w:tcPr>
            <w:tcW w:w="833" w:type="pct"/>
            <w:hideMark/>
          </w:tcPr>
          <w:p w14:paraId="77BA182B" w14:textId="399BA3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393E2840" w14:textId="0AC296C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209AF831" w14:textId="4B4E575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0.2782</w:t>
            </w:r>
          </w:p>
        </w:tc>
      </w:tr>
      <w:tr w:rsidR="00FD75E4" w:rsidRPr="00BA4329" w14:paraId="3E582897" w14:textId="77777777" w:rsidTr="00472141">
        <w:trPr>
          <w:trHeight w:val="310"/>
          <w:jc w:val="center"/>
        </w:trPr>
        <w:tc>
          <w:tcPr>
            <w:tcW w:w="833" w:type="pct"/>
            <w:hideMark/>
          </w:tcPr>
          <w:p w14:paraId="7944243E" w14:textId="4E4D95F8"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462F4EB1" w14:textId="54B602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0.6155</w:t>
            </w:r>
          </w:p>
        </w:tc>
        <w:tc>
          <w:tcPr>
            <w:tcW w:w="834" w:type="pct"/>
            <w:hideMark/>
          </w:tcPr>
          <w:p w14:paraId="1FEAB2FF" w14:textId="7EAC7A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0.2317</w:t>
            </w:r>
          </w:p>
        </w:tc>
        <w:tc>
          <w:tcPr>
            <w:tcW w:w="833" w:type="pct"/>
            <w:hideMark/>
          </w:tcPr>
          <w:p w14:paraId="09E19A2F" w14:textId="44AF24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2EE4C3BC" w14:textId="4F079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1935C1CA" w14:textId="230139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0.1587</w:t>
            </w:r>
          </w:p>
        </w:tc>
      </w:tr>
      <w:tr w:rsidR="00FD75E4" w:rsidRPr="00BA4329" w14:paraId="0B7E251F" w14:textId="77777777" w:rsidTr="00472141">
        <w:trPr>
          <w:trHeight w:val="310"/>
          <w:jc w:val="center"/>
        </w:trPr>
        <w:tc>
          <w:tcPr>
            <w:tcW w:w="833" w:type="pct"/>
            <w:hideMark/>
          </w:tcPr>
          <w:p w14:paraId="571A0A43" w14:textId="41AA805D"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1D088B47" w14:textId="5F0E45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3.8896</w:t>
            </w:r>
          </w:p>
        </w:tc>
        <w:tc>
          <w:tcPr>
            <w:tcW w:w="834" w:type="pct"/>
            <w:hideMark/>
          </w:tcPr>
          <w:p w14:paraId="6BD3DB96" w14:textId="5C5718A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3.0695</w:t>
            </w:r>
          </w:p>
        </w:tc>
        <w:tc>
          <w:tcPr>
            <w:tcW w:w="833" w:type="pct"/>
            <w:hideMark/>
          </w:tcPr>
          <w:p w14:paraId="399BFD8F" w14:textId="7A0F55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305B185D" w14:textId="19C351C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1C27137" w14:textId="2D67065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0.1753</w:t>
            </w:r>
          </w:p>
        </w:tc>
      </w:tr>
      <w:tr w:rsidR="00FD75E4" w:rsidRPr="00BA4329" w14:paraId="6880A359" w14:textId="77777777" w:rsidTr="00472141">
        <w:trPr>
          <w:trHeight w:val="310"/>
          <w:jc w:val="center"/>
        </w:trPr>
        <w:tc>
          <w:tcPr>
            <w:tcW w:w="833" w:type="pct"/>
            <w:hideMark/>
          </w:tcPr>
          <w:p w14:paraId="0162DD73" w14:textId="6081FFD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48D62752" w14:textId="4DDD6CD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0.2276</w:t>
            </w:r>
          </w:p>
        </w:tc>
        <w:tc>
          <w:tcPr>
            <w:tcW w:w="834" w:type="pct"/>
            <w:hideMark/>
          </w:tcPr>
          <w:p w14:paraId="5AAF4483" w14:textId="34DAC22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0.1490</w:t>
            </w:r>
          </w:p>
        </w:tc>
        <w:tc>
          <w:tcPr>
            <w:tcW w:w="833" w:type="pct"/>
            <w:hideMark/>
          </w:tcPr>
          <w:p w14:paraId="10E44516" w14:textId="7AC3A6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203B1B43" w14:textId="60BE993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16918AA5" w14:textId="7798A5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0.00003</w:t>
            </w:r>
          </w:p>
        </w:tc>
      </w:tr>
      <w:tr w:rsidR="00FD75E4" w:rsidRPr="00BA4329" w14:paraId="6466AE06" w14:textId="77777777" w:rsidTr="00472141">
        <w:trPr>
          <w:trHeight w:val="310"/>
          <w:jc w:val="center"/>
        </w:trPr>
        <w:tc>
          <w:tcPr>
            <w:tcW w:w="833" w:type="pct"/>
            <w:hideMark/>
          </w:tcPr>
          <w:p w14:paraId="2A076B25" w14:textId="52E9CA07"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79A62DCC" w14:textId="67A1D8E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0.0159</w:t>
            </w:r>
          </w:p>
        </w:tc>
        <w:tc>
          <w:tcPr>
            <w:tcW w:w="834" w:type="pct"/>
            <w:hideMark/>
          </w:tcPr>
          <w:p w14:paraId="7737F69F" w14:textId="264A2C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0.0858</w:t>
            </w:r>
          </w:p>
        </w:tc>
        <w:tc>
          <w:tcPr>
            <w:tcW w:w="833" w:type="pct"/>
            <w:hideMark/>
          </w:tcPr>
          <w:p w14:paraId="38FD3A5B" w14:textId="60F1A0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65B493FE" w14:textId="2EA1E2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5B9E566E" w14:textId="5B35E3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0.0312</w:t>
            </w:r>
          </w:p>
        </w:tc>
      </w:tr>
      <w:tr w:rsidR="00FD75E4" w:rsidRPr="00BA4329" w14:paraId="1F7D9BB7" w14:textId="77777777" w:rsidTr="00472141">
        <w:trPr>
          <w:trHeight w:val="310"/>
          <w:jc w:val="center"/>
        </w:trPr>
        <w:tc>
          <w:tcPr>
            <w:tcW w:w="833" w:type="pct"/>
            <w:hideMark/>
          </w:tcPr>
          <w:p w14:paraId="522F03E1" w14:textId="6C7C8C99"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70B4B78F" w14:textId="603E84C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16.1130</w:t>
            </w:r>
          </w:p>
        </w:tc>
        <w:tc>
          <w:tcPr>
            <w:tcW w:w="834" w:type="pct"/>
            <w:hideMark/>
          </w:tcPr>
          <w:p w14:paraId="5FF2ED92" w14:textId="76055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1.7287</w:t>
            </w:r>
          </w:p>
        </w:tc>
        <w:tc>
          <w:tcPr>
            <w:tcW w:w="833" w:type="pct"/>
            <w:hideMark/>
          </w:tcPr>
          <w:p w14:paraId="0590E75D" w14:textId="2E262F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23088ECA" w14:textId="189948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1A5A911C" w14:textId="5A01217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0.5812</w:t>
            </w:r>
          </w:p>
        </w:tc>
      </w:tr>
      <w:tr w:rsidR="00FD75E4" w:rsidRPr="00BA4329" w14:paraId="12E72AB9" w14:textId="77777777" w:rsidTr="00472141">
        <w:trPr>
          <w:trHeight w:val="310"/>
          <w:jc w:val="center"/>
        </w:trPr>
        <w:tc>
          <w:tcPr>
            <w:tcW w:w="833" w:type="pct"/>
            <w:hideMark/>
          </w:tcPr>
          <w:p w14:paraId="30CB8C54" w14:textId="2C30EFD4"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0BD34BFC" w14:textId="3BA4C8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1.9515</w:t>
            </w:r>
          </w:p>
        </w:tc>
        <w:tc>
          <w:tcPr>
            <w:tcW w:w="834" w:type="pct"/>
            <w:hideMark/>
          </w:tcPr>
          <w:p w14:paraId="4416B161" w14:textId="31F0A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0.2152</w:t>
            </w:r>
          </w:p>
        </w:tc>
        <w:tc>
          <w:tcPr>
            <w:tcW w:w="833" w:type="pct"/>
            <w:hideMark/>
          </w:tcPr>
          <w:p w14:paraId="359F9DDF" w14:textId="193DBA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4778405D" w14:textId="2315555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6B4A0D25" w14:textId="76FC1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0.5671</w:t>
            </w:r>
          </w:p>
        </w:tc>
      </w:tr>
      <w:tr w:rsidR="00FD75E4" w:rsidRPr="00BA4329" w14:paraId="0C7CC2B5" w14:textId="77777777" w:rsidTr="00472141">
        <w:trPr>
          <w:trHeight w:val="310"/>
          <w:jc w:val="center"/>
        </w:trPr>
        <w:tc>
          <w:tcPr>
            <w:tcW w:w="833" w:type="pct"/>
            <w:hideMark/>
          </w:tcPr>
          <w:p w14:paraId="495EAC6F" w14:textId="6EF7A00E"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00A0520" w14:textId="7C6119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0.0418</w:t>
            </w:r>
          </w:p>
        </w:tc>
        <w:tc>
          <w:tcPr>
            <w:tcW w:w="834" w:type="pct"/>
            <w:hideMark/>
          </w:tcPr>
          <w:p w14:paraId="2B737E8F" w14:textId="60798D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0.0809</w:t>
            </w:r>
          </w:p>
        </w:tc>
        <w:tc>
          <w:tcPr>
            <w:tcW w:w="833" w:type="pct"/>
            <w:hideMark/>
          </w:tcPr>
          <w:p w14:paraId="08CAF6F0" w14:textId="1074ED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D70177F" w14:textId="698F77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004259D4" w14:textId="3CC4B1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0.1323</w:t>
            </w:r>
          </w:p>
        </w:tc>
      </w:tr>
      <w:tr w:rsidR="00FD75E4" w:rsidRPr="00BA4329" w14:paraId="1FB19EBF" w14:textId="77777777" w:rsidTr="00472141">
        <w:trPr>
          <w:trHeight w:val="310"/>
          <w:jc w:val="center"/>
        </w:trPr>
        <w:tc>
          <w:tcPr>
            <w:tcW w:w="833" w:type="pct"/>
            <w:tcBorders>
              <w:bottom w:val="single" w:sz="4" w:space="0" w:color="auto"/>
            </w:tcBorders>
            <w:hideMark/>
          </w:tcPr>
          <w:p w14:paraId="29463F12" w14:textId="5871C45D"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06EE68EE" w14:textId="17CB3F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0.0691</w:t>
            </w:r>
          </w:p>
        </w:tc>
        <w:tc>
          <w:tcPr>
            <w:tcW w:w="834" w:type="pct"/>
            <w:tcBorders>
              <w:bottom w:val="single" w:sz="4" w:space="0" w:color="auto"/>
            </w:tcBorders>
            <w:hideMark/>
          </w:tcPr>
          <w:p w14:paraId="033C1D10" w14:textId="5FCADE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0.0800</w:t>
            </w:r>
          </w:p>
        </w:tc>
        <w:tc>
          <w:tcPr>
            <w:tcW w:w="833" w:type="pct"/>
            <w:tcBorders>
              <w:bottom w:val="single" w:sz="4" w:space="0" w:color="auto"/>
            </w:tcBorders>
            <w:hideMark/>
          </w:tcPr>
          <w:p w14:paraId="3433992F" w14:textId="70C84DF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3A888245" w14:textId="67229E1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21FA7044" w14:textId="21A67DC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0.9231</w:t>
            </w:r>
          </w:p>
        </w:tc>
      </w:tr>
    </w:tbl>
    <w:p w14:paraId="7C23C825" w14:textId="77777777" w:rsidR="001F06D2" w:rsidRPr="00BA4329" w:rsidRDefault="001F06D2" w:rsidP="001F06D2">
      <w:pPr>
        <w:rPr>
          <w:rFonts w:ascii="Times New Roman" w:hAnsi="Times New Roman" w:cs="Times New Roman"/>
        </w:rPr>
      </w:pPr>
    </w:p>
    <w:p w14:paraId="1D431641" w14:textId="77777777" w:rsidR="00472141" w:rsidRPr="00BA4329" w:rsidRDefault="00472141">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22493AF8" w14:textId="7DDA1966" w:rsidR="001F06D2" w:rsidRPr="00BA4329" w:rsidRDefault="001F06D2" w:rsidP="009C1B10">
      <w:pPr>
        <w:pStyle w:val="2"/>
        <w:spacing w:line="240" w:lineRule="auto"/>
        <w:ind w:left="961" w:hangingChars="400" w:hanging="961"/>
        <w:rPr>
          <w:rFonts w:ascii="Times New Roman" w:hAnsi="Times New Roman" w:cs="Times New Roman"/>
          <w:sz w:val="24"/>
          <w:szCs w:val="24"/>
        </w:rPr>
      </w:pPr>
      <w:r w:rsidRPr="00BA4329">
        <w:rPr>
          <w:rFonts w:ascii="Times New Roman" w:hAnsi="Times New Roman" w:cs="Times New Roman"/>
          <w:sz w:val="24"/>
          <w:szCs w:val="24"/>
        </w:rPr>
        <w:lastRenderedPageBreak/>
        <w:t xml:space="preserve">Panel </w:t>
      </w:r>
      <w:proofErr w:type="gramStart"/>
      <w:r w:rsidRPr="00BA4329">
        <w:rPr>
          <w:rFonts w:ascii="Times New Roman" w:hAnsi="Times New Roman" w:cs="Times New Roman"/>
          <w:sz w:val="24"/>
          <w:szCs w:val="24"/>
        </w:rPr>
        <w:t>C</w:t>
      </w:r>
      <w:r w:rsidR="009C1B10" w:rsidRPr="00BA4329">
        <w:rPr>
          <w:rFonts w:ascii="Times New Roman" w:hAnsi="Times New Roman" w:cs="Times New Roman"/>
          <w:sz w:val="24"/>
          <w:szCs w:val="24"/>
        </w:rPr>
        <w:t xml:space="preserve"> </w:t>
      </w:r>
      <w:r w:rsidR="00E952E0">
        <w:rPr>
          <w:rFonts w:ascii="Times New Roman" w:hAnsi="Times New Roman" w:cs="Times New Roman"/>
          <w:sz w:val="24"/>
          <w:szCs w:val="24"/>
        </w:rPr>
        <w:t xml:space="preserve"> </w:t>
      </w:r>
      <w:r w:rsidR="009C1B10" w:rsidRPr="00BA4329">
        <w:rPr>
          <w:rFonts w:ascii="Times New Roman" w:hAnsi="Times New Roman" w:cs="Times New Roman"/>
          <w:sz w:val="24"/>
          <w:szCs w:val="24"/>
        </w:rPr>
        <w:t>Comparisons</w:t>
      </w:r>
      <w:proofErr w:type="gramEnd"/>
      <w:r w:rsidR="009C1B10" w:rsidRPr="00BA4329">
        <w:rPr>
          <w:rFonts w:ascii="Times New Roman" w:hAnsi="Times New Roman" w:cs="Times New Roman"/>
          <w:sz w:val="24"/>
          <w:szCs w:val="24"/>
        </w:rPr>
        <w:t xml:space="preserve"> between RPA Adopters and Control Group in the Post-Implementation</w:t>
      </w:r>
      <w:r w:rsidR="009C1B10" w:rsidRPr="00BA4329">
        <w:rPr>
          <w:rFonts w:ascii="Times New Roman" w:hAnsi="Times New Roman" w:cs="Times New Roman"/>
          <w:sz w:val="24"/>
          <w:szCs w:val="24"/>
        </w:rPr>
        <w:br/>
        <w:t xml:space="preserve"> Period</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22D2F15B" w14:textId="77777777" w:rsidTr="00472141">
        <w:trPr>
          <w:trHeight w:val="310"/>
        </w:trPr>
        <w:tc>
          <w:tcPr>
            <w:tcW w:w="833" w:type="pct"/>
            <w:tcBorders>
              <w:top w:val="single" w:sz="4" w:space="0" w:color="auto"/>
            </w:tcBorders>
            <w:noWrap/>
            <w:hideMark/>
          </w:tcPr>
          <w:p w14:paraId="6E6802F9"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7470438"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Control Group</w:t>
            </w:r>
          </w:p>
        </w:tc>
        <w:tc>
          <w:tcPr>
            <w:tcW w:w="1667" w:type="pct"/>
            <w:gridSpan w:val="2"/>
            <w:tcBorders>
              <w:top w:val="single" w:sz="4" w:space="0" w:color="auto"/>
              <w:bottom w:val="single" w:sz="4" w:space="0" w:color="auto"/>
            </w:tcBorders>
            <w:noWrap/>
            <w:hideMark/>
          </w:tcPr>
          <w:p w14:paraId="6A79924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RPA Adopters</w:t>
            </w:r>
          </w:p>
        </w:tc>
        <w:tc>
          <w:tcPr>
            <w:tcW w:w="833" w:type="pct"/>
            <w:tcBorders>
              <w:top w:val="single" w:sz="4" w:space="0" w:color="auto"/>
              <w:bottom w:val="single" w:sz="4" w:space="0" w:color="auto"/>
            </w:tcBorders>
            <w:noWrap/>
            <w:hideMark/>
          </w:tcPr>
          <w:p w14:paraId="54ECFDD7" w14:textId="195C7634"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F275D1" w:rsidRPr="00BA4329">
              <w:rPr>
                <w:rFonts w:ascii="Times New Roman" w:hAnsi="Times New Roman" w:cs="Times New Roman"/>
              </w:rPr>
              <w:t>T</w:t>
            </w:r>
            <w:r w:rsidRPr="00BA4329">
              <w:rPr>
                <w:rFonts w:ascii="Times New Roman" w:hAnsi="Times New Roman" w:cs="Times New Roman"/>
              </w:rPr>
              <w:t>est</w:t>
            </w:r>
          </w:p>
        </w:tc>
      </w:tr>
      <w:tr w:rsidR="001F06D2" w:rsidRPr="00BA4329" w14:paraId="03D8FB1B" w14:textId="77777777" w:rsidTr="00472141">
        <w:trPr>
          <w:trHeight w:val="310"/>
        </w:trPr>
        <w:tc>
          <w:tcPr>
            <w:tcW w:w="833" w:type="pct"/>
            <w:tcBorders>
              <w:bottom w:val="single" w:sz="4" w:space="0" w:color="auto"/>
            </w:tcBorders>
            <w:hideMark/>
          </w:tcPr>
          <w:p w14:paraId="1181F825"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42194CE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FA7185F" w14:textId="1BF94922"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85EDD0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A528B05" w14:textId="0FAC2C70"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BAC161C" w14:textId="7F66D833" w:rsidR="001F06D2" w:rsidRPr="00BA4329" w:rsidRDefault="00F275D1"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482860D3" w14:textId="77777777" w:rsidTr="00472141">
        <w:trPr>
          <w:trHeight w:val="310"/>
        </w:trPr>
        <w:tc>
          <w:tcPr>
            <w:tcW w:w="833" w:type="pct"/>
            <w:tcBorders>
              <w:top w:val="single" w:sz="4" w:space="0" w:color="auto"/>
            </w:tcBorders>
            <w:hideMark/>
          </w:tcPr>
          <w:p w14:paraId="3625E080" w14:textId="272E8F4F"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66224FFC" w14:textId="6FD0E88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0.0471</w:t>
            </w:r>
          </w:p>
        </w:tc>
        <w:tc>
          <w:tcPr>
            <w:tcW w:w="834" w:type="pct"/>
            <w:tcBorders>
              <w:top w:val="single" w:sz="4" w:space="0" w:color="auto"/>
            </w:tcBorders>
            <w:hideMark/>
          </w:tcPr>
          <w:p w14:paraId="4D636D4F" w14:textId="76075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0.0453</w:t>
            </w:r>
          </w:p>
        </w:tc>
        <w:tc>
          <w:tcPr>
            <w:tcW w:w="833" w:type="pct"/>
            <w:tcBorders>
              <w:top w:val="single" w:sz="4" w:space="0" w:color="auto"/>
            </w:tcBorders>
            <w:hideMark/>
          </w:tcPr>
          <w:p w14:paraId="7A6545B7" w14:textId="50AAE5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1A306B67" w14:textId="658A770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4E9513E0" w14:textId="51E360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r>
      <w:tr w:rsidR="00FD75E4" w:rsidRPr="00BA4329" w14:paraId="4E0E9CEC" w14:textId="77777777" w:rsidTr="00472141">
        <w:trPr>
          <w:trHeight w:val="310"/>
        </w:trPr>
        <w:tc>
          <w:tcPr>
            <w:tcW w:w="833" w:type="pct"/>
            <w:hideMark/>
          </w:tcPr>
          <w:p w14:paraId="5017606F" w14:textId="73B3D023"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2BDB5DBD" w14:textId="6C9258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c>
          <w:tcPr>
            <w:tcW w:w="834" w:type="pct"/>
            <w:hideMark/>
          </w:tcPr>
          <w:p w14:paraId="19A7E637" w14:textId="49BCC6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0.1005</w:t>
            </w:r>
          </w:p>
        </w:tc>
        <w:tc>
          <w:tcPr>
            <w:tcW w:w="833" w:type="pct"/>
            <w:hideMark/>
          </w:tcPr>
          <w:p w14:paraId="59379B8E" w14:textId="6E65F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45576CAE" w14:textId="7840A2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45F11DBC" w14:textId="3BA8A52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0.4330</w:t>
            </w:r>
          </w:p>
        </w:tc>
      </w:tr>
      <w:tr w:rsidR="00FD75E4" w:rsidRPr="00BA4329" w14:paraId="5F120220" w14:textId="77777777" w:rsidTr="00472141">
        <w:trPr>
          <w:trHeight w:val="310"/>
        </w:trPr>
        <w:tc>
          <w:tcPr>
            <w:tcW w:w="833" w:type="pct"/>
            <w:hideMark/>
          </w:tcPr>
          <w:p w14:paraId="21A6EB98" w14:textId="4DC06AD3"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BA8E23D" w14:textId="45D3D5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0.0020</w:t>
            </w:r>
          </w:p>
        </w:tc>
        <w:tc>
          <w:tcPr>
            <w:tcW w:w="834" w:type="pct"/>
            <w:hideMark/>
          </w:tcPr>
          <w:p w14:paraId="38FC0498" w14:textId="1507B9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0.0554</w:t>
            </w:r>
          </w:p>
        </w:tc>
        <w:tc>
          <w:tcPr>
            <w:tcW w:w="833" w:type="pct"/>
            <w:hideMark/>
          </w:tcPr>
          <w:p w14:paraId="37490B2B" w14:textId="6B810EF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083E4332" w14:textId="7ADF0B4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57A48F15" w14:textId="4BB31F8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0.4262</w:t>
            </w:r>
          </w:p>
        </w:tc>
      </w:tr>
      <w:tr w:rsidR="00FD75E4" w:rsidRPr="00BA4329" w14:paraId="2A7942B0" w14:textId="77777777" w:rsidTr="00472141">
        <w:trPr>
          <w:trHeight w:val="310"/>
        </w:trPr>
        <w:tc>
          <w:tcPr>
            <w:tcW w:w="833" w:type="pct"/>
            <w:hideMark/>
          </w:tcPr>
          <w:p w14:paraId="50E87C3C" w14:textId="58EEF8BD"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01F2F83F" w14:textId="6018FF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0.0024</w:t>
            </w:r>
          </w:p>
        </w:tc>
        <w:tc>
          <w:tcPr>
            <w:tcW w:w="834" w:type="pct"/>
            <w:hideMark/>
          </w:tcPr>
          <w:p w14:paraId="612A3252" w14:textId="7CECC1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0.1334</w:t>
            </w:r>
          </w:p>
        </w:tc>
        <w:tc>
          <w:tcPr>
            <w:tcW w:w="833" w:type="pct"/>
            <w:hideMark/>
          </w:tcPr>
          <w:p w14:paraId="2AD95ECA" w14:textId="15B567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016448B" w14:textId="593358D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1508E8C" w14:textId="3A600DB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0.3936</w:t>
            </w:r>
          </w:p>
        </w:tc>
      </w:tr>
      <w:tr w:rsidR="00FD75E4" w:rsidRPr="00BA4329" w14:paraId="2DE6E00B" w14:textId="77777777" w:rsidTr="00472141">
        <w:trPr>
          <w:trHeight w:val="310"/>
        </w:trPr>
        <w:tc>
          <w:tcPr>
            <w:tcW w:w="833" w:type="pct"/>
            <w:hideMark/>
          </w:tcPr>
          <w:p w14:paraId="09002BC3" w14:textId="3A8DA8DE"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69B98CD" w14:textId="35BE4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0.4396</w:t>
            </w:r>
          </w:p>
        </w:tc>
        <w:tc>
          <w:tcPr>
            <w:tcW w:w="834" w:type="pct"/>
            <w:hideMark/>
          </w:tcPr>
          <w:p w14:paraId="7A41DCD1" w14:textId="47377EB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0.1806</w:t>
            </w:r>
          </w:p>
        </w:tc>
        <w:tc>
          <w:tcPr>
            <w:tcW w:w="833" w:type="pct"/>
            <w:hideMark/>
          </w:tcPr>
          <w:p w14:paraId="4BC130CA" w14:textId="3B2000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4D79A0C1" w14:textId="0D86E4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4E18F11E" w14:textId="2ACB2D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0.0119</w:t>
            </w:r>
          </w:p>
        </w:tc>
      </w:tr>
      <w:tr w:rsidR="00FD75E4" w:rsidRPr="00BA4329" w14:paraId="399F02C1" w14:textId="77777777" w:rsidTr="00472141">
        <w:trPr>
          <w:trHeight w:val="310"/>
        </w:trPr>
        <w:tc>
          <w:tcPr>
            <w:tcW w:w="833" w:type="pct"/>
            <w:hideMark/>
          </w:tcPr>
          <w:p w14:paraId="0D2DDF2A" w14:textId="3541B7EA"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33D70794" w14:textId="71F476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0.0682</w:t>
            </w:r>
          </w:p>
        </w:tc>
        <w:tc>
          <w:tcPr>
            <w:tcW w:w="834" w:type="pct"/>
            <w:hideMark/>
          </w:tcPr>
          <w:p w14:paraId="5B4A90E1" w14:textId="2BCF57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0.1101</w:t>
            </w:r>
          </w:p>
        </w:tc>
        <w:tc>
          <w:tcPr>
            <w:tcW w:w="833" w:type="pct"/>
            <w:hideMark/>
          </w:tcPr>
          <w:p w14:paraId="56A4F8F4" w14:textId="2A7468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11EF9417" w14:textId="7E09D0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2F10FBF7" w14:textId="19F683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0.2908</w:t>
            </w:r>
          </w:p>
        </w:tc>
      </w:tr>
      <w:tr w:rsidR="00FD75E4" w:rsidRPr="00BA4329" w14:paraId="6AD7C674" w14:textId="77777777" w:rsidTr="00472141">
        <w:trPr>
          <w:trHeight w:val="310"/>
        </w:trPr>
        <w:tc>
          <w:tcPr>
            <w:tcW w:w="833" w:type="pct"/>
            <w:hideMark/>
          </w:tcPr>
          <w:p w14:paraId="24397FA8" w14:textId="47745371"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4CE305D4" w14:textId="4A1EA6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1.8817</w:t>
            </w:r>
          </w:p>
        </w:tc>
        <w:tc>
          <w:tcPr>
            <w:tcW w:w="834" w:type="pct"/>
            <w:hideMark/>
          </w:tcPr>
          <w:p w14:paraId="3C637FE4" w14:textId="5ABFE9D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1.4081</w:t>
            </w:r>
          </w:p>
        </w:tc>
        <w:tc>
          <w:tcPr>
            <w:tcW w:w="833" w:type="pct"/>
            <w:hideMark/>
          </w:tcPr>
          <w:p w14:paraId="502E1A8E" w14:textId="08638F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13BD936E" w14:textId="1308868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6ACD8E44" w14:textId="66EC05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0.8790</w:t>
            </w:r>
          </w:p>
        </w:tc>
      </w:tr>
      <w:tr w:rsidR="00FD75E4" w:rsidRPr="00BA4329" w14:paraId="57C2E354" w14:textId="77777777" w:rsidTr="00472141">
        <w:trPr>
          <w:trHeight w:val="310"/>
        </w:trPr>
        <w:tc>
          <w:tcPr>
            <w:tcW w:w="833" w:type="pct"/>
            <w:hideMark/>
          </w:tcPr>
          <w:p w14:paraId="72E544CD" w14:textId="7604EBAA"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608D65A1" w14:textId="4D4C7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2.7790</w:t>
            </w:r>
          </w:p>
        </w:tc>
        <w:tc>
          <w:tcPr>
            <w:tcW w:w="834" w:type="pct"/>
            <w:hideMark/>
          </w:tcPr>
          <w:p w14:paraId="2B80C6C1" w14:textId="4035DC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5.4815</w:t>
            </w:r>
          </w:p>
        </w:tc>
        <w:tc>
          <w:tcPr>
            <w:tcW w:w="833" w:type="pct"/>
            <w:hideMark/>
          </w:tcPr>
          <w:p w14:paraId="065597DC" w14:textId="45739C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1CAF79D0" w14:textId="4DB4E9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12E0DE75" w14:textId="221FE0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0.0121</w:t>
            </w:r>
          </w:p>
        </w:tc>
      </w:tr>
      <w:tr w:rsidR="00FD75E4" w:rsidRPr="00BA4329" w14:paraId="2843549D" w14:textId="77777777" w:rsidTr="00472141">
        <w:trPr>
          <w:trHeight w:val="310"/>
        </w:trPr>
        <w:tc>
          <w:tcPr>
            <w:tcW w:w="833" w:type="pct"/>
            <w:hideMark/>
          </w:tcPr>
          <w:p w14:paraId="6A97E986" w14:textId="1741813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0E6BBFA" w14:textId="48ACBD7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0.4543</w:t>
            </w:r>
          </w:p>
        </w:tc>
        <w:tc>
          <w:tcPr>
            <w:tcW w:w="834" w:type="pct"/>
            <w:hideMark/>
          </w:tcPr>
          <w:p w14:paraId="0EC66128" w14:textId="1D473C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0.2324</w:t>
            </w:r>
          </w:p>
        </w:tc>
        <w:tc>
          <w:tcPr>
            <w:tcW w:w="833" w:type="pct"/>
            <w:hideMark/>
          </w:tcPr>
          <w:p w14:paraId="6B89EE41" w14:textId="5BAA22B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258632B2" w14:textId="029A243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28538C8A" w14:textId="5D37E75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0.8726</w:t>
            </w:r>
          </w:p>
        </w:tc>
      </w:tr>
      <w:tr w:rsidR="00FD75E4" w:rsidRPr="00BA4329" w14:paraId="3543BE99" w14:textId="77777777" w:rsidTr="00472141">
        <w:trPr>
          <w:trHeight w:val="310"/>
        </w:trPr>
        <w:tc>
          <w:tcPr>
            <w:tcW w:w="833" w:type="pct"/>
            <w:hideMark/>
          </w:tcPr>
          <w:p w14:paraId="3A11D3A4" w14:textId="23E192C8"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58F114CA" w14:textId="75F3DA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183.1106</w:t>
            </w:r>
          </w:p>
        </w:tc>
        <w:tc>
          <w:tcPr>
            <w:tcW w:w="834" w:type="pct"/>
            <w:hideMark/>
          </w:tcPr>
          <w:p w14:paraId="33B77DE6" w14:textId="0257A1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540.7234</w:t>
            </w:r>
          </w:p>
        </w:tc>
        <w:tc>
          <w:tcPr>
            <w:tcW w:w="833" w:type="pct"/>
            <w:hideMark/>
          </w:tcPr>
          <w:p w14:paraId="2165A557" w14:textId="17EBF37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5384CAB4" w14:textId="283CB0C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28613BE6" w14:textId="1C0B89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0.6648</w:t>
            </w:r>
          </w:p>
        </w:tc>
      </w:tr>
      <w:tr w:rsidR="00FD75E4" w:rsidRPr="00BA4329" w14:paraId="6B6CF8A7" w14:textId="77777777" w:rsidTr="00472141">
        <w:trPr>
          <w:trHeight w:val="310"/>
        </w:trPr>
        <w:tc>
          <w:tcPr>
            <w:tcW w:w="833" w:type="pct"/>
            <w:hideMark/>
          </w:tcPr>
          <w:p w14:paraId="02F3B779" w14:textId="3CEA7E05"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AD23FCC" w14:textId="672F215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0.6026</w:t>
            </w:r>
          </w:p>
        </w:tc>
        <w:tc>
          <w:tcPr>
            <w:tcW w:w="834" w:type="pct"/>
            <w:hideMark/>
          </w:tcPr>
          <w:p w14:paraId="4EE660B5" w14:textId="3CABC3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0.2302</w:t>
            </w:r>
          </w:p>
        </w:tc>
        <w:tc>
          <w:tcPr>
            <w:tcW w:w="833" w:type="pct"/>
            <w:hideMark/>
          </w:tcPr>
          <w:p w14:paraId="7718EA4D" w14:textId="4510D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1E1710E" w14:textId="4A1B55D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10BADAEA" w14:textId="4E92869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0.0795</w:t>
            </w:r>
          </w:p>
        </w:tc>
      </w:tr>
      <w:tr w:rsidR="00FD75E4" w:rsidRPr="00BA4329" w14:paraId="33B623A9" w14:textId="77777777" w:rsidTr="00472141">
        <w:trPr>
          <w:trHeight w:val="310"/>
        </w:trPr>
        <w:tc>
          <w:tcPr>
            <w:tcW w:w="833" w:type="pct"/>
            <w:hideMark/>
          </w:tcPr>
          <w:p w14:paraId="4E8C20F8" w14:textId="31F84314"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70D99F22" w14:textId="4BD9B41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3.5346</w:t>
            </w:r>
          </w:p>
        </w:tc>
        <w:tc>
          <w:tcPr>
            <w:tcW w:w="834" w:type="pct"/>
            <w:hideMark/>
          </w:tcPr>
          <w:p w14:paraId="67BAE1C5" w14:textId="5ACA49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2.6626</w:t>
            </w:r>
          </w:p>
        </w:tc>
        <w:tc>
          <w:tcPr>
            <w:tcW w:w="833" w:type="pct"/>
            <w:hideMark/>
          </w:tcPr>
          <w:p w14:paraId="07743DAD" w14:textId="7423DD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116EDA09" w14:textId="169351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64AF49FC" w14:textId="797BCA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0.7000</w:t>
            </w:r>
          </w:p>
        </w:tc>
      </w:tr>
      <w:tr w:rsidR="00FD75E4" w:rsidRPr="00BA4329" w14:paraId="6249B6F5" w14:textId="77777777" w:rsidTr="00472141">
        <w:trPr>
          <w:trHeight w:val="310"/>
        </w:trPr>
        <w:tc>
          <w:tcPr>
            <w:tcW w:w="833" w:type="pct"/>
            <w:hideMark/>
          </w:tcPr>
          <w:p w14:paraId="6D82DF70" w14:textId="2F9EA95E"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50C2ABBF" w14:textId="0CBF8E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0.2514</w:t>
            </w:r>
          </w:p>
        </w:tc>
        <w:tc>
          <w:tcPr>
            <w:tcW w:w="834" w:type="pct"/>
            <w:hideMark/>
          </w:tcPr>
          <w:p w14:paraId="57439321" w14:textId="42A553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0.1721</w:t>
            </w:r>
          </w:p>
        </w:tc>
        <w:tc>
          <w:tcPr>
            <w:tcW w:w="833" w:type="pct"/>
            <w:hideMark/>
          </w:tcPr>
          <w:p w14:paraId="56704389" w14:textId="606666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2BDBC3D9" w14:textId="6860A2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28F536F2" w14:textId="3FFD6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0.0007</w:t>
            </w:r>
          </w:p>
        </w:tc>
      </w:tr>
      <w:tr w:rsidR="00FD75E4" w:rsidRPr="00BA4329" w14:paraId="3081E829" w14:textId="77777777" w:rsidTr="00472141">
        <w:trPr>
          <w:trHeight w:val="310"/>
        </w:trPr>
        <w:tc>
          <w:tcPr>
            <w:tcW w:w="833" w:type="pct"/>
            <w:hideMark/>
          </w:tcPr>
          <w:p w14:paraId="40FCB510" w14:textId="747DF3DB"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39BAFB68" w14:textId="07004F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0.0084</w:t>
            </w:r>
          </w:p>
        </w:tc>
        <w:tc>
          <w:tcPr>
            <w:tcW w:w="834" w:type="pct"/>
            <w:hideMark/>
          </w:tcPr>
          <w:p w14:paraId="554BA164" w14:textId="7DBB25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0.0824</w:t>
            </w:r>
          </w:p>
        </w:tc>
        <w:tc>
          <w:tcPr>
            <w:tcW w:w="833" w:type="pct"/>
            <w:hideMark/>
          </w:tcPr>
          <w:p w14:paraId="517B66A6" w14:textId="75C7CA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061DC8AC" w14:textId="0120966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FA82435" w14:textId="790A0D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0.9356</w:t>
            </w:r>
          </w:p>
        </w:tc>
      </w:tr>
      <w:tr w:rsidR="00FD75E4" w:rsidRPr="00BA4329" w14:paraId="3B5CCC52" w14:textId="77777777" w:rsidTr="00472141">
        <w:trPr>
          <w:trHeight w:val="310"/>
        </w:trPr>
        <w:tc>
          <w:tcPr>
            <w:tcW w:w="833" w:type="pct"/>
            <w:hideMark/>
          </w:tcPr>
          <w:p w14:paraId="02B43DBF" w14:textId="5723C0D7"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57B17B7D" w14:textId="3A9A66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16.2376</w:t>
            </w:r>
          </w:p>
        </w:tc>
        <w:tc>
          <w:tcPr>
            <w:tcW w:w="834" w:type="pct"/>
            <w:hideMark/>
          </w:tcPr>
          <w:p w14:paraId="4EDB3F9B" w14:textId="63ECEF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1.7117</w:t>
            </w:r>
          </w:p>
        </w:tc>
        <w:tc>
          <w:tcPr>
            <w:tcW w:w="833" w:type="pct"/>
            <w:hideMark/>
          </w:tcPr>
          <w:p w14:paraId="4C23FBF1" w14:textId="6F73FB9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1B853634" w14:textId="0500D77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607D20B6" w14:textId="13F5CA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0.3491</w:t>
            </w:r>
          </w:p>
        </w:tc>
      </w:tr>
      <w:tr w:rsidR="00FD75E4" w:rsidRPr="00BA4329" w14:paraId="00F0FAC3" w14:textId="77777777" w:rsidTr="00472141">
        <w:trPr>
          <w:trHeight w:val="310"/>
        </w:trPr>
        <w:tc>
          <w:tcPr>
            <w:tcW w:w="833" w:type="pct"/>
            <w:hideMark/>
          </w:tcPr>
          <w:p w14:paraId="72173656" w14:textId="32A35C80"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7F8C6531" w14:textId="369DB07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1.9153</w:t>
            </w:r>
          </w:p>
        </w:tc>
        <w:tc>
          <w:tcPr>
            <w:tcW w:w="834" w:type="pct"/>
            <w:hideMark/>
          </w:tcPr>
          <w:p w14:paraId="481314FE" w14:textId="32C2C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0.2790</w:t>
            </w:r>
          </w:p>
        </w:tc>
        <w:tc>
          <w:tcPr>
            <w:tcW w:w="833" w:type="pct"/>
            <w:hideMark/>
          </w:tcPr>
          <w:p w14:paraId="1F19286C" w14:textId="1DD8CAF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23306A0A" w14:textId="3BDE9A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360BAF5" w14:textId="4522E02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0.8733</w:t>
            </w:r>
          </w:p>
        </w:tc>
      </w:tr>
      <w:tr w:rsidR="00FD75E4" w:rsidRPr="00BA4329" w14:paraId="73D706CB" w14:textId="77777777" w:rsidTr="00472141">
        <w:trPr>
          <w:trHeight w:val="310"/>
        </w:trPr>
        <w:tc>
          <w:tcPr>
            <w:tcW w:w="833" w:type="pct"/>
            <w:hideMark/>
          </w:tcPr>
          <w:p w14:paraId="37D0AF55" w14:textId="3D506CA3"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BE314F6" w14:textId="14F6A4F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0.0601</w:t>
            </w:r>
          </w:p>
        </w:tc>
        <w:tc>
          <w:tcPr>
            <w:tcW w:w="834" w:type="pct"/>
            <w:hideMark/>
          </w:tcPr>
          <w:p w14:paraId="31A818CE" w14:textId="1EFB83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0.1179</w:t>
            </w:r>
          </w:p>
        </w:tc>
        <w:tc>
          <w:tcPr>
            <w:tcW w:w="833" w:type="pct"/>
            <w:hideMark/>
          </w:tcPr>
          <w:p w14:paraId="18CC5ED8" w14:textId="3C847A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735F4D4C" w14:textId="0FF8847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2A254BBB" w14:textId="0A9361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0.1924</w:t>
            </w:r>
          </w:p>
        </w:tc>
      </w:tr>
      <w:tr w:rsidR="00FD75E4" w:rsidRPr="00BA4329" w14:paraId="13492C12" w14:textId="77777777" w:rsidTr="00472141">
        <w:trPr>
          <w:trHeight w:val="310"/>
        </w:trPr>
        <w:tc>
          <w:tcPr>
            <w:tcW w:w="833" w:type="pct"/>
            <w:tcBorders>
              <w:bottom w:val="single" w:sz="4" w:space="0" w:color="auto"/>
            </w:tcBorders>
            <w:hideMark/>
          </w:tcPr>
          <w:p w14:paraId="1B2C8CFD" w14:textId="78DC8813"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1729877A" w14:textId="761C0B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0.0787</w:t>
            </w:r>
          </w:p>
        </w:tc>
        <w:tc>
          <w:tcPr>
            <w:tcW w:w="834" w:type="pct"/>
            <w:tcBorders>
              <w:bottom w:val="single" w:sz="4" w:space="0" w:color="auto"/>
            </w:tcBorders>
            <w:hideMark/>
          </w:tcPr>
          <w:p w14:paraId="2F3F0453" w14:textId="160AA8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0.0888</w:t>
            </w:r>
          </w:p>
        </w:tc>
        <w:tc>
          <w:tcPr>
            <w:tcW w:w="833" w:type="pct"/>
            <w:tcBorders>
              <w:bottom w:val="single" w:sz="4" w:space="0" w:color="auto"/>
            </w:tcBorders>
            <w:hideMark/>
          </w:tcPr>
          <w:p w14:paraId="1F95B60D" w14:textId="2C4E3A8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4D75D8A7" w14:textId="086F1EA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3D0566E5" w14:textId="31E91E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0.5000</w:t>
            </w:r>
          </w:p>
        </w:tc>
      </w:tr>
    </w:tbl>
    <w:p w14:paraId="6C7A503D" w14:textId="77777777" w:rsidR="00EE7731" w:rsidRPr="00BA4329" w:rsidRDefault="00EE7731" w:rsidP="001F06D2">
      <w:pPr>
        <w:widowControl/>
        <w:shd w:val="clear" w:color="auto" w:fill="FFFFFF"/>
        <w:spacing w:after="173"/>
        <w:rPr>
          <w:rFonts w:ascii="Times New Roman" w:eastAsia="標楷體" w:hAnsi="Times New Roman" w:cs="Times New Roman"/>
          <w:kern w:val="0"/>
        </w:rPr>
      </w:pPr>
    </w:p>
    <w:p w14:paraId="60D3B0C8" w14:textId="77777777" w:rsidR="00EE7731" w:rsidRPr="00BA4329" w:rsidRDefault="00EE7731">
      <w:pPr>
        <w:widowControl/>
        <w:rPr>
          <w:rFonts w:ascii="Times New Roman" w:hAnsi="Times New Roman" w:cs="Times New Roman"/>
        </w:rPr>
      </w:pPr>
      <w:r w:rsidRPr="00BA4329">
        <w:rPr>
          <w:rFonts w:ascii="Times New Roman" w:hAnsi="Times New Roman" w:cs="Times New Roman"/>
        </w:rPr>
        <w:br w:type="page"/>
      </w:r>
    </w:p>
    <w:p w14:paraId="2F858282" w14:textId="0279BB02" w:rsidR="001F06D2" w:rsidRPr="00BA4329" w:rsidRDefault="001F06D2">
      <w:pPr>
        <w:pStyle w:val="1"/>
        <w:spacing w:line="480" w:lineRule="auto"/>
        <w:rPr>
          <w:rFonts w:ascii="Times New Roman" w:hAnsi="Times New Roman" w:cs="Times New Roman"/>
          <w:sz w:val="24"/>
          <w:szCs w:val="24"/>
        </w:rPr>
        <w:pPrChange w:id="741" w:author="Sheng-Feng Hsieh" w:date="2024-04-07T16:12:00Z">
          <w:pPr>
            <w:pStyle w:val="1"/>
          </w:pPr>
        </w:pPrChange>
      </w:pPr>
      <w:r w:rsidRPr="00BA4329">
        <w:rPr>
          <w:rFonts w:ascii="Times New Roman" w:hAnsi="Times New Roman" w:cs="Times New Roman"/>
          <w:sz w:val="24"/>
          <w:szCs w:val="24"/>
        </w:rPr>
        <w:lastRenderedPageBreak/>
        <w:t xml:space="preserve">Table </w:t>
      </w:r>
      <w:r w:rsidR="00D42FB7">
        <w:rPr>
          <w:rFonts w:ascii="Times New Roman" w:hAnsi="Times New Roman" w:cs="Times New Roman"/>
          <w:sz w:val="24"/>
          <w:szCs w:val="24"/>
        </w:rPr>
        <w:t>4</w:t>
      </w:r>
      <w:r w:rsidRPr="00BA4329">
        <w:rPr>
          <w:rFonts w:ascii="Times New Roman" w:hAnsi="Times New Roman" w:cs="Times New Roman"/>
          <w:sz w:val="24"/>
          <w:szCs w:val="24"/>
        </w:rPr>
        <w:t xml:space="preserve"> Second </w:t>
      </w:r>
      <w:r w:rsidR="00C9675B">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sidR="00C9675B">
        <w:rPr>
          <w:rFonts w:ascii="Times New Roman" w:hAnsi="Times New Roman" w:cs="Times New Roman" w:hint="eastAsia"/>
          <w:sz w:val="24"/>
          <w:szCs w:val="24"/>
        </w:rPr>
        <w:t>E</w:t>
      </w:r>
      <w:r w:rsidRPr="00BA4329">
        <w:rPr>
          <w:rFonts w:ascii="Times New Roman" w:hAnsi="Times New Roman" w:cs="Times New Roman"/>
          <w:sz w:val="24"/>
          <w:szCs w:val="24"/>
        </w:rPr>
        <w:t>quations: Pre- vs</w:t>
      </w:r>
      <w:r w:rsidR="00C9675B">
        <w:rPr>
          <w:rFonts w:ascii="Times New Roman" w:hAnsi="Times New Roman" w:cs="Times New Roman" w:hint="eastAsia"/>
          <w:sz w:val="24"/>
          <w:szCs w:val="24"/>
        </w:rPr>
        <w:t>.</w:t>
      </w:r>
      <w:r w:rsidRPr="00BA4329">
        <w:rPr>
          <w:rFonts w:ascii="Times New Roman" w:hAnsi="Times New Roman" w:cs="Times New Roman"/>
          <w:sz w:val="24"/>
          <w:szCs w:val="24"/>
        </w:rPr>
        <w:t xml:space="preserve"> Post-Implementation for </w:t>
      </w:r>
      <w:r w:rsidR="00C9675B">
        <w:rPr>
          <w:rFonts w:ascii="Times New Roman" w:hAnsi="Times New Roman" w:cs="Times New Roman" w:hint="eastAsia"/>
          <w:sz w:val="24"/>
          <w:szCs w:val="24"/>
        </w:rPr>
        <w:t>RPA</w:t>
      </w:r>
      <w:r w:rsidR="00562EB6">
        <w:rPr>
          <w:rFonts w:ascii="Times New Roman" w:hAnsi="Times New Roman" w:cs="Times New Roman" w:hint="eastAsia"/>
          <w:sz w:val="24"/>
          <w:szCs w:val="24"/>
        </w:rPr>
        <w:t xml:space="preserve"> </w:t>
      </w:r>
      <w:r w:rsidRPr="00BA4329">
        <w:rPr>
          <w:rFonts w:ascii="Times New Roman" w:hAnsi="Times New Roman" w:cs="Times New Roman"/>
          <w:sz w:val="24"/>
          <w:szCs w:val="24"/>
        </w:rPr>
        <w:t>Adopters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61"/>
        <w:gridCol w:w="1817"/>
        <w:gridCol w:w="1930"/>
        <w:gridCol w:w="1930"/>
        <w:gridCol w:w="2408"/>
      </w:tblGrid>
      <w:tr w:rsidR="004E7603" w:rsidRPr="004E7603" w14:paraId="54BC89FC" w14:textId="77777777" w:rsidTr="004E7603">
        <w:trPr>
          <w:tblCellSpacing w:w="15" w:type="dxa"/>
        </w:trPr>
        <w:tc>
          <w:tcPr>
            <w:tcW w:w="4969" w:type="pct"/>
            <w:gridSpan w:val="5"/>
            <w:tcBorders>
              <w:bottom w:val="single" w:sz="6" w:space="0" w:color="000000"/>
            </w:tcBorders>
            <w:vAlign w:val="center"/>
            <w:hideMark/>
          </w:tcPr>
          <w:p w14:paraId="25C6BFE5" w14:textId="77777777" w:rsidR="004E7603" w:rsidRPr="004E7603" w:rsidRDefault="004E7603" w:rsidP="004E7603">
            <w:pPr>
              <w:widowControl/>
              <w:rPr>
                <w:rFonts w:ascii="Times New Roman" w:eastAsia="新細明體" w:hAnsi="Times New Roman" w:cs="Times New Roman"/>
                <w:kern w:val="0"/>
                <w:sz w:val="20"/>
                <w:szCs w:val="20"/>
              </w:rPr>
            </w:pPr>
          </w:p>
        </w:tc>
      </w:tr>
      <w:tr w:rsidR="004E7603" w:rsidRPr="004E7603" w14:paraId="0B5156D0" w14:textId="77777777" w:rsidTr="004E7603">
        <w:trPr>
          <w:tblCellSpacing w:w="15" w:type="dxa"/>
        </w:trPr>
        <w:tc>
          <w:tcPr>
            <w:tcW w:w="840" w:type="pct"/>
            <w:vAlign w:val="center"/>
            <w:hideMark/>
          </w:tcPr>
          <w:p w14:paraId="6006618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4114" w:type="pct"/>
            <w:gridSpan w:val="4"/>
            <w:vAlign w:val="center"/>
            <w:hideMark/>
          </w:tcPr>
          <w:p w14:paraId="6FD9A30F" w14:textId="58A8BF42"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i/>
                <w:iCs/>
                <w:kern w:val="0"/>
                <w:sz w:val="20"/>
                <w:szCs w:val="20"/>
              </w:rPr>
              <w:t xml:space="preserve">Dependent </w:t>
            </w:r>
            <w:r w:rsidR="00E952E0">
              <w:rPr>
                <w:rFonts w:ascii="Times New Roman" w:eastAsia="新細明體" w:hAnsi="Times New Roman" w:cs="Times New Roman"/>
                <w:i/>
                <w:iCs/>
                <w:kern w:val="0"/>
                <w:sz w:val="20"/>
                <w:szCs w:val="20"/>
              </w:rPr>
              <w:t>V</w:t>
            </w:r>
            <w:r w:rsidRPr="004E7603">
              <w:rPr>
                <w:rFonts w:ascii="Times New Roman" w:eastAsia="新細明體" w:hAnsi="Times New Roman" w:cs="Times New Roman"/>
                <w:i/>
                <w:iCs/>
                <w:kern w:val="0"/>
                <w:sz w:val="20"/>
                <w:szCs w:val="20"/>
              </w:rPr>
              <w:t>ariable</w:t>
            </w:r>
          </w:p>
        </w:tc>
      </w:tr>
      <w:tr w:rsidR="004E7603" w:rsidRPr="004E7603" w14:paraId="35F7B278" w14:textId="77777777" w:rsidTr="004E7603">
        <w:trPr>
          <w:tblCellSpacing w:w="15" w:type="dxa"/>
        </w:trPr>
        <w:tc>
          <w:tcPr>
            <w:tcW w:w="840" w:type="pct"/>
            <w:vAlign w:val="center"/>
            <w:hideMark/>
          </w:tcPr>
          <w:p w14:paraId="4A7C0D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4114" w:type="pct"/>
            <w:gridSpan w:val="4"/>
            <w:tcBorders>
              <w:bottom w:val="single" w:sz="6" w:space="0" w:color="000000"/>
            </w:tcBorders>
            <w:vAlign w:val="center"/>
            <w:hideMark/>
          </w:tcPr>
          <w:p w14:paraId="141CF53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4EAD1B7" w14:textId="77777777" w:rsidTr="004E7603">
        <w:trPr>
          <w:tblCellSpacing w:w="15" w:type="dxa"/>
        </w:trPr>
        <w:tc>
          <w:tcPr>
            <w:tcW w:w="840" w:type="pct"/>
            <w:vAlign w:val="center"/>
            <w:hideMark/>
          </w:tcPr>
          <w:p w14:paraId="7A86729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12E80D1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ABSDA</w:t>
            </w:r>
          </w:p>
        </w:tc>
        <w:tc>
          <w:tcPr>
            <w:tcW w:w="987" w:type="pct"/>
            <w:vAlign w:val="center"/>
            <w:hideMark/>
          </w:tcPr>
          <w:p w14:paraId="6B4BD2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987" w:type="pct"/>
            <w:vAlign w:val="center"/>
            <w:hideMark/>
          </w:tcPr>
          <w:p w14:paraId="56E2BDF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ABEXP</w:t>
            </w:r>
          </w:p>
        </w:tc>
        <w:tc>
          <w:tcPr>
            <w:tcW w:w="1167" w:type="pct"/>
            <w:vAlign w:val="center"/>
            <w:hideMark/>
          </w:tcPr>
          <w:p w14:paraId="539E8F4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ABPROD</w:t>
            </w:r>
          </w:p>
        </w:tc>
      </w:tr>
      <w:tr w:rsidR="004E7603" w:rsidRPr="004E7603" w14:paraId="4F986034" w14:textId="77777777" w:rsidTr="004E7603">
        <w:trPr>
          <w:tblCellSpacing w:w="15" w:type="dxa"/>
        </w:trPr>
        <w:tc>
          <w:tcPr>
            <w:tcW w:w="840" w:type="pct"/>
            <w:vAlign w:val="center"/>
            <w:hideMark/>
          </w:tcPr>
          <w:p w14:paraId="3F7BFAD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125243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w:t>
            </w:r>
          </w:p>
        </w:tc>
        <w:tc>
          <w:tcPr>
            <w:tcW w:w="987" w:type="pct"/>
            <w:vAlign w:val="center"/>
            <w:hideMark/>
          </w:tcPr>
          <w:p w14:paraId="790680B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w:t>
            </w:r>
          </w:p>
        </w:tc>
        <w:tc>
          <w:tcPr>
            <w:tcW w:w="987" w:type="pct"/>
            <w:vAlign w:val="center"/>
            <w:hideMark/>
          </w:tcPr>
          <w:p w14:paraId="0984135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w:t>
            </w:r>
          </w:p>
        </w:tc>
        <w:tc>
          <w:tcPr>
            <w:tcW w:w="1167" w:type="pct"/>
            <w:vAlign w:val="center"/>
            <w:hideMark/>
          </w:tcPr>
          <w:p w14:paraId="2AE5DE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w:t>
            </w:r>
          </w:p>
        </w:tc>
      </w:tr>
      <w:tr w:rsidR="004E7603" w:rsidRPr="004E7603" w14:paraId="20640185" w14:textId="77777777" w:rsidTr="004E7603">
        <w:trPr>
          <w:tblCellSpacing w:w="15" w:type="dxa"/>
        </w:trPr>
        <w:tc>
          <w:tcPr>
            <w:tcW w:w="4969" w:type="pct"/>
            <w:gridSpan w:val="5"/>
            <w:tcBorders>
              <w:bottom w:val="single" w:sz="6" w:space="0" w:color="000000"/>
            </w:tcBorders>
            <w:vAlign w:val="center"/>
            <w:hideMark/>
          </w:tcPr>
          <w:p w14:paraId="23AF8A93" w14:textId="77777777" w:rsidR="004E7603" w:rsidRPr="004E7603" w:rsidRDefault="004E7603" w:rsidP="004E7603">
            <w:pPr>
              <w:widowControl/>
              <w:jc w:val="center"/>
              <w:rPr>
                <w:rFonts w:ascii="Times New Roman" w:eastAsia="新細明體" w:hAnsi="Times New Roman" w:cs="Times New Roman"/>
                <w:kern w:val="0"/>
                <w:sz w:val="20"/>
                <w:szCs w:val="20"/>
              </w:rPr>
            </w:pPr>
          </w:p>
        </w:tc>
      </w:tr>
      <w:tr w:rsidR="004E7603" w:rsidRPr="004E7603" w14:paraId="209275C0" w14:textId="77777777" w:rsidTr="004E7603">
        <w:trPr>
          <w:tblCellSpacing w:w="15" w:type="dxa"/>
        </w:trPr>
        <w:tc>
          <w:tcPr>
            <w:tcW w:w="840" w:type="pct"/>
            <w:vAlign w:val="center"/>
            <w:hideMark/>
          </w:tcPr>
          <w:p w14:paraId="379B162C" w14:textId="79001ED9"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928" w:type="pct"/>
            <w:vAlign w:val="center"/>
            <w:hideMark/>
          </w:tcPr>
          <w:p w14:paraId="53AE5B1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-0.051</w:t>
            </w:r>
          </w:p>
        </w:tc>
        <w:tc>
          <w:tcPr>
            <w:tcW w:w="987" w:type="pct"/>
            <w:vAlign w:val="center"/>
            <w:hideMark/>
          </w:tcPr>
          <w:p w14:paraId="62E8872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87" w:type="pct"/>
            <w:vAlign w:val="center"/>
            <w:hideMark/>
          </w:tcPr>
          <w:p w14:paraId="0D958CD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3D487A8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30D22AE" w14:textId="77777777" w:rsidTr="004E7603">
        <w:trPr>
          <w:tblCellSpacing w:w="15" w:type="dxa"/>
        </w:trPr>
        <w:tc>
          <w:tcPr>
            <w:tcW w:w="840" w:type="pct"/>
            <w:vAlign w:val="center"/>
            <w:hideMark/>
          </w:tcPr>
          <w:p w14:paraId="2DBC0A4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21E2791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-1.553</w:t>
            </w:r>
          </w:p>
        </w:tc>
        <w:tc>
          <w:tcPr>
            <w:tcW w:w="987" w:type="pct"/>
            <w:vAlign w:val="center"/>
            <w:hideMark/>
          </w:tcPr>
          <w:p w14:paraId="084B5B0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87" w:type="pct"/>
            <w:vAlign w:val="center"/>
            <w:hideMark/>
          </w:tcPr>
          <w:p w14:paraId="4DEF7A20"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772CF703"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FB8C61D" w14:textId="77777777" w:rsidTr="004E7603">
        <w:trPr>
          <w:tblCellSpacing w:w="15" w:type="dxa"/>
        </w:trPr>
        <w:tc>
          <w:tcPr>
            <w:tcW w:w="840" w:type="pct"/>
            <w:vAlign w:val="center"/>
            <w:hideMark/>
          </w:tcPr>
          <w:p w14:paraId="79F838F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42AE27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2E362BC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6F3AA07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372B35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AE19458" w14:textId="77777777" w:rsidTr="004E7603">
        <w:trPr>
          <w:tblCellSpacing w:w="15" w:type="dxa"/>
        </w:trPr>
        <w:tc>
          <w:tcPr>
            <w:tcW w:w="840" w:type="pct"/>
            <w:vAlign w:val="center"/>
            <w:hideMark/>
          </w:tcPr>
          <w:p w14:paraId="3E94FA16" w14:textId="5D442B88"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w:t>
            </w:r>
            <w:r w:rsidR="00A34DE2">
              <w:rPr>
                <w:rFonts w:ascii="Times New Roman" w:eastAsia="新細明體" w:hAnsi="Times New Roman" w:cs="Times New Roman"/>
                <w:kern w:val="0"/>
                <w:sz w:val="20"/>
                <w:szCs w:val="20"/>
              </w:rPr>
              <w:t>BSDA</w:t>
            </w:r>
          </w:p>
        </w:tc>
        <w:tc>
          <w:tcPr>
            <w:tcW w:w="928" w:type="pct"/>
            <w:vAlign w:val="center"/>
            <w:hideMark/>
          </w:tcPr>
          <w:p w14:paraId="744AF6A1" w14:textId="77777777" w:rsidR="004E7603" w:rsidRPr="004E7603" w:rsidRDefault="004E7603" w:rsidP="004E7603">
            <w:pPr>
              <w:widowControl/>
              <w:rPr>
                <w:rFonts w:ascii="Times New Roman" w:eastAsia="新細明體" w:hAnsi="Times New Roman" w:cs="Times New Roman"/>
                <w:kern w:val="0"/>
                <w:sz w:val="20"/>
                <w:szCs w:val="20"/>
              </w:rPr>
            </w:pPr>
          </w:p>
        </w:tc>
        <w:tc>
          <w:tcPr>
            <w:tcW w:w="987" w:type="pct"/>
            <w:vAlign w:val="center"/>
            <w:hideMark/>
          </w:tcPr>
          <w:p w14:paraId="7AE47A1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-9.263</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2A2DC6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-5.444</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3912375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-3.908</w:t>
            </w:r>
            <w:r w:rsidRPr="004E7603">
              <w:rPr>
                <w:rFonts w:ascii="Times New Roman" w:eastAsia="新細明體" w:hAnsi="Times New Roman" w:cs="Times New Roman"/>
                <w:kern w:val="0"/>
                <w:sz w:val="20"/>
                <w:szCs w:val="20"/>
                <w:vertAlign w:val="superscript"/>
              </w:rPr>
              <w:t>**</w:t>
            </w:r>
          </w:p>
        </w:tc>
      </w:tr>
      <w:tr w:rsidR="004E7603" w:rsidRPr="004E7603" w14:paraId="2AB3C870" w14:textId="77777777" w:rsidTr="004E7603">
        <w:trPr>
          <w:tblCellSpacing w:w="15" w:type="dxa"/>
        </w:trPr>
        <w:tc>
          <w:tcPr>
            <w:tcW w:w="840" w:type="pct"/>
            <w:vAlign w:val="center"/>
            <w:hideMark/>
          </w:tcPr>
          <w:p w14:paraId="0B04ACF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4D6D4884"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483CB4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-3.523</w:t>
            </w:r>
          </w:p>
        </w:tc>
        <w:tc>
          <w:tcPr>
            <w:tcW w:w="987" w:type="pct"/>
            <w:vAlign w:val="center"/>
            <w:hideMark/>
          </w:tcPr>
          <w:p w14:paraId="7F1ABFD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-5.408</w:t>
            </w:r>
          </w:p>
        </w:tc>
        <w:tc>
          <w:tcPr>
            <w:tcW w:w="1167" w:type="pct"/>
            <w:vAlign w:val="center"/>
            <w:hideMark/>
          </w:tcPr>
          <w:p w14:paraId="403E223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-2.021</w:t>
            </w:r>
          </w:p>
        </w:tc>
      </w:tr>
      <w:tr w:rsidR="004E7603" w:rsidRPr="004E7603" w14:paraId="67A17874" w14:textId="77777777" w:rsidTr="004E7603">
        <w:trPr>
          <w:tblCellSpacing w:w="15" w:type="dxa"/>
        </w:trPr>
        <w:tc>
          <w:tcPr>
            <w:tcW w:w="840" w:type="pct"/>
            <w:vAlign w:val="center"/>
            <w:hideMark/>
          </w:tcPr>
          <w:p w14:paraId="4E1D41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3651E5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694AAF1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712C3F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4994AC4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EE3FEEE" w14:textId="77777777" w:rsidTr="004E7603">
        <w:trPr>
          <w:tblCellSpacing w:w="15" w:type="dxa"/>
        </w:trPr>
        <w:tc>
          <w:tcPr>
            <w:tcW w:w="840" w:type="pct"/>
            <w:vAlign w:val="center"/>
            <w:hideMark/>
          </w:tcPr>
          <w:p w14:paraId="3896EC7B" w14:textId="0DFD12F2"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POST</w:t>
            </w:r>
          </w:p>
        </w:tc>
        <w:tc>
          <w:tcPr>
            <w:tcW w:w="928" w:type="pct"/>
            <w:vAlign w:val="center"/>
            <w:hideMark/>
          </w:tcPr>
          <w:p w14:paraId="10FB0B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0.012</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09F78E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7916E9C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0.075</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7F14754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r>
      <w:tr w:rsidR="004E7603" w:rsidRPr="004E7603" w14:paraId="2427135A" w14:textId="77777777" w:rsidTr="004E7603">
        <w:trPr>
          <w:tblCellSpacing w:w="15" w:type="dxa"/>
        </w:trPr>
        <w:tc>
          <w:tcPr>
            <w:tcW w:w="840" w:type="pct"/>
            <w:vAlign w:val="center"/>
            <w:hideMark/>
          </w:tcPr>
          <w:p w14:paraId="1BB7DE1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7CF9B8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2.306</w:t>
            </w:r>
          </w:p>
        </w:tc>
        <w:tc>
          <w:tcPr>
            <w:tcW w:w="987" w:type="pct"/>
            <w:vAlign w:val="center"/>
            <w:hideMark/>
          </w:tcPr>
          <w:p w14:paraId="728D6F7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4.374</w:t>
            </w:r>
          </w:p>
        </w:tc>
        <w:tc>
          <w:tcPr>
            <w:tcW w:w="987" w:type="pct"/>
            <w:vAlign w:val="center"/>
            <w:hideMark/>
          </w:tcPr>
          <w:p w14:paraId="36FA0CB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6.001</w:t>
            </w:r>
          </w:p>
        </w:tc>
        <w:tc>
          <w:tcPr>
            <w:tcW w:w="1167" w:type="pct"/>
            <w:vAlign w:val="center"/>
            <w:hideMark/>
          </w:tcPr>
          <w:p w14:paraId="31C66B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2.856</w:t>
            </w:r>
          </w:p>
        </w:tc>
      </w:tr>
      <w:tr w:rsidR="004E7603" w:rsidRPr="004E7603" w14:paraId="27DE65F6" w14:textId="77777777" w:rsidTr="004E7603">
        <w:trPr>
          <w:tblCellSpacing w:w="15" w:type="dxa"/>
        </w:trPr>
        <w:tc>
          <w:tcPr>
            <w:tcW w:w="840" w:type="pct"/>
            <w:vAlign w:val="center"/>
            <w:hideMark/>
          </w:tcPr>
          <w:p w14:paraId="0A1E3CA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450903F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05EB0BC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252EB4D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0BDC921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5718358" w14:textId="77777777" w:rsidTr="004E7603">
        <w:trPr>
          <w:tblCellSpacing w:w="15" w:type="dxa"/>
        </w:trPr>
        <w:tc>
          <w:tcPr>
            <w:tcW w:w="840" w:type="pct"/>
            <w:vAlign w:val="center"/>
            <w:hideMark/>
          </w:tcPr>
          <w:p w14:paraId="19FA58C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LEV</w:t>
            </w:r>
          </w:p>
        </w:tc>
        <w:tc>
          <w:tcPr>
            <w:tcW w:w="928" w:type="pct"/>
            <w:vAlign w:val="center"/>
            <w:hideMark/>
          </w:tcPr>
          <w:p w14:paraId="342C659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-0.015</w:t>
            </w:r>
          </w:p>
        </w:tc>
        <w:tc>
          <w:tcPr>
            <w:tcW w:w="987" w:type="pct"/>
            <w:vAlign w:val="center"/>
            <w:hideMark/>
          </w:tcPr>
          <w:p w14:paraId="26414A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-0.210</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31C122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-0.106</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596366F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-0.108</w:t>
            </w:r>
            <w:r w:rsidRPr="004E7603">
              <w:rPr>
                <w:rFonts w:ascii="Times New Roman" w:eastAsia="新細明體" w:hAnsi="Times New Roman" w:cs="Times New Roman"/>
                <w:kern w:val="0"/>
                <w:sz w:val="20"/>
                <w:szCs w:val="20"/>
                <w:vertAlign w:val="superscript"/>
              </w:rPr>
              <w:t>*</w:t>
            </w:r>
          </w:p>
        </w:tc>
      </w:tr>
      <w:tr w:rsidR="004E7603" w:rsidRPr="004E7603" w14:paraId="7D529CF2" w14:textId="77777777" w:rsidTr="004E7603">
        <w:trPr>
          <w:tblCellSpacing w:w="15" w:type="dxa"/>
        </w:trPr>
        <w:tc>
          <w:tcPr>
            <w:tcW w:w="840" w:type="pct"/>
            <w:vAlign w:val="center"/>
            <w:hideMark/>
          </w:tcPr>
          <w:p w14:paraId="7EC8A59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285EE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-0.713</w:t>
            </w:r>
          </w:p>
        </w:tc>
        <w:tc>
          <w:tcPr>
            <w:tcW w:w="987" w:type="pct"/>
            <w:vAlign w:val="center"/>
            <w:hideMark/>
          </w:tcPr>
          <w:p w14:paraId="171F1B8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-2.195</w:t>
            </w:r>
          </w:p>
        </w:tc>
        <w:tc>
          <w:tcPr>
            <w:tcW w:w="987" w:type="pct"/>
            <w:vAlign w:val="center"/>
            <w:hideMark/>
          </w:tcPr>
          <w:p w14:paraId="1F70E4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-2.496</w:t>
            </w:r>
          </w:p>
        </w:tc>
        <w:tc>
          <w:tcPr>
            <w:tcW w:w="1167" w:type="pct"/>
            <w:vAlign w:val="center"/>
            <w:hideMark/>
          </w:tcPr>
          <w:p w14:paraId="48F86BF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-1.722</w:t>
            </w:r>
          </w:p>
        </w:tc>
      </w:tr>
      <w:tr w:rsidR="004E7603" w:rsidRPr="004E7603" w14:paraId="0DC35153" w14:textId="77777777" w:rsidTr="004E7603">
        <w:trPr>
          <w:tblCellSpacing w:w="15" w:type="dxa"/>
        </w:trPr>
        <w:tc>
          <w:tcPr>
            <w:tcW w:w="840" w:type="pct"/>
            <w:vAlign w:val="center"/>
            <w:hideMark/>
          </w:tcPr>
          <w:p w14:paraId="655BF54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13DDD7A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40A6C4E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58DBFA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0A1975A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A2BEC74" w14:textId="77777777" w:rsidTr="004E7603">
        <w:trPr>
          <w:tblCellSpacing w:w="15" w:type="dxa"/>
        </w:trPr>
        <w:tc>
          <w:tcPr>
            <w:tcW w:w="840" w:type="pct"/>
            <w:vAlign w:val="center"/>
            <w:hideMark/>
          </w:tcPr>
          <w:p w14:paraId="1913A5D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OCF</w:t>
            </w:r>
          </w:p>
        </w:tc>
        <w:tc>
          <w:tcPr>
            <w:tcW w:w="928" w:type="pct"/>
            <w:vAlign w:val="center"/>
            <w:hideMark/>
          </w:tcPr>
          <w:p w14:paraId="21CDBD9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-0.030</w:t>
            </w:r>
          </w:p>
        </w:tc>
        <w:tc>
          <w:tcPr>
            <w:tcW w:w="987" w:type="pct"/>
            <w:vAlign w:val="center"/>
            <w:hideMark/>
          </w:tcPr>
          <w:p w14:paraId="6CEE075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029C802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-0.150</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48EC3EA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-0.265</w:t>
            </w:r>
            <w:r w:rsidRPr="004E7603">
              <w:rPr>
                <w:rFonts w:ascii="Times New Roman" w:eastAsia="新細明體" w:hAnsi="Times New Roman" w:cs="Times New Roman"/>
                <w:kern w:val="0"/>
                <w:sz w:val="20"/>
                <w:szCs w:val="20"/>
                <w:vertAlign w:val="superscript"/>
              </w:rPr>
              <w:t>***</w:t>
            </w:r>
          </w:p>
        </w:tc>
      </w:tr>
      <w:tr w:rsidR="004E7603" w:rsidRPr="004E7603" w14:paraId="59E07BE2" w14:textId="77777777" w:rsidTr="004E7603">
        <w:trPr>
          <w:tblCellSpacing w:w="15" w:type="dxa"/>
        </w:trPr>
        <w:tc>
          <w:tcPr>
            <w:tcW w:w="840" w:type="pct"/>
            <w:vAlign w:val="center"/>
            <w:hideMark/>
          </w:tcPr>
          <w:p w14:paraId="721AE49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CBFAB5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-0.695</w:t>
            </w:r>
          </w:p>
        </w:tc>
        <w:tc>
          <w:tcPr>
            <w:tcW w:w="987" w:type="pct"/>
            <w:vAlign w:val="center"/>
            <w:hideMark/>
          </w:tcPr>
          <w:p w14:paraId="301D6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-4.649</w:t>
            </w:r>
          </w:p>
        </w:tc>
        <w:tc>
          <w:tcPr>
            <w:tcW w:w="987" w:type="pct"/>
            <w:vAlign w:val="center"/>
            <w:hideMark/>
          </w:tcPr>
          <w:p w14:paraId="741EE6D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-3.702</w:t>
            </w:r>
          </w:p>
        </w:tc>
        <w:tc>
          <w:tcPr>
            <w:tcW w:w="1167" w:type="pct"/>
            <w:vAlign w:val="center"/>
            <w:hideMark/>
          </w:tcPr>
          <w:p w14:paraId="608B44E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-3.998</w:t>
            </w:r>
          </w:p>
        </w:tc>
      </w:tr>
      <w:tr w:rsidR="004E7603" w:rsidRPr="004E7603" w14:paraId="4421F704" w14:textId="77777777" w:rsidTr="004E7603">
        <w:trPr>
          <w:tblCellSpacing w:w="15" w:type="dxa"/>
        </w:trPr>
        <w:tc>
          <w:tcPr>
            <w:tcW w:w="840" w:type="pct"/>
            <w:vAlign w:val="center"/>
            <w:hideMark/>
          </w:tcPr>
          <w:p w14:paraId="13FD7EF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EFDB3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65E413F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79E0178B"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24F41DA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9AE9CE" w14:textId="77777777" w:rsidTr="004E7603">
        <w:trPr>
          <w:tblCellSpacing w:w="15" w:type="dxa"/>
        </w:trPr>
        <w:tc>
          <w:tcPr>
            <w:tcW w:w="840" w:type="pct"/>
            <w:vAlign w:val="center"/>
            <w:hideMark/>
          </w:tcPr>
          <w:p w14:paraId="660E3782"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MTB</w:t>
            </w:r>
          </w:p>
        </w:tc>
        <w:tc>
          <w:tcPr>
            <w:tcW w:w="928" w:type="pct"/>
            <w:vAlign w:val="center"/>
            <w:hideMark/>
          </w:tcPr>
          <w:p w14:paraId="4A745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6BEE2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2A1A440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0.033</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4CAFC16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0.023</w:t>
            </w:r>
          </w:p>
        </w:tc>
      </w:tr>
      <w:tr w:rsidR="004E7603" w:rsidRPr="004E7603" w14:paraId="65C2A3E1" w14:textId="77777777" w:rsidTr="004E7603">
        <w:trPr>
          <w:tblCellSpacing w:w="15" w:type="dxa"/>
        </w:trPr>
        <w:tc>
          <w:tcPr>
            <w:tcW w:w="840" w:type="pct"/>
            <w:vAlign w:val="center"/>
            <w:hideMark/>
          </w:tcPr>
          <w:p w14:paraId="0B083A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5B7844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2.902</w:t>
            </w:r>
          </w:p>
        </w:tc>
        <w:tc>
          <w:tcPr>
            <w:tcW w:w="987" w:type="pct"/>
            <w:vAlign w:val="center"/>
            <w:hideMark/>
          </w:tcPr>
          <w:p w14:paraId="7C5B6A1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2.817</w:t>
            </w:r>
          </w:p>
        </w:tc>
        <w:tc>
          <w:tcPr>
            <w:tcW w:w="987" w:type="pct"/>
            <w:vAlign w:val="center"/>
            <w:hideMark/>
          </w:tcPr>
          <w:p w14:paraId="5A01F8A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4.190</w:t>
            </w:r>
          </w:p>
        </w:tc>
        <w:tc>
          <w:tcPr>
            <w:tcW w:w="1167" w:type="pct"/>
            <w:vAlign w:val="center"/>
            <w:hideMark/>
          </w:tcPr>
          <w:p w14:paraId="18ADFC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1.573</w:t>
            </w:r>
          </w:p>
        </w:tc>
      </w:tr>
      <w:tr w:rsidR="004E7603" w:rsidRPr="004E7603" w14:paraId="5869F315" w14:textId="77777777" w:rsidTr="004E7603">
        <w:trPr>
          <w:tblCellSpacing w:w="15" w:type="dxa"/>
        </w:trPr>
        <w:tc>
          <w:tcPr>
            <w:tcW w:w="840" w:type="pct"/>
            <w:vAlign w:val="center"/>
            <w:hideMark/>
          </w:tcPr>
          <w:p w14:paraId="7715C95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19D9662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44306FF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1144E88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B99053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22DA53" w14:textId="77777777" w:rsidTr="004E7603">
        <w:trPr>
          <w:tblCellSpacing w:w="15" w:type="dxa"/>
        </w:trPr>
        <w:tc>
          <w:tcPr>
            <w:tcW w:w="840" w:type="pct"/>
            <w:vAlign w:val="center"/>
            <w:hideMark/>
          </w:tcPr>
          <w:p w14:paraId="739F603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MS</w:t>
            </w:r>
          </w:p>
        </w:tc>
        <w:tc>
          <w:tcPr>
            <w:tcW w:w="928" w:type="pct"/>
            <w:vAlign w:val="center"/>
            <w:hideMark/>
          </w:tcPr>
          <w:p w14:paraId="443C0EC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0.00001</w:t>
            </w:r>
          </w:p>
        </w:tc>
        <w:tc>
          <w:tcPr>
            <w:tcW w:w="987" w:type="pct"/>
            <w:vAlign w:val="center"/>
            <w:hideMark/>
          </w:tcPr>
          <w:p w14:paraId="4F0FC3A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2AD0E1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2A65596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r>
      <w:tr w:rsidR="004E7603" w:rsidRPr="004E7603" w14:paraId="743648C8" w14:textId="77777777" w:rsidTr="004E7603">
        <w:trPr>
          <w:tblCellSpacing w:w="15" w:type="dxa"/>
        </w:trPr>
        <w:tc>
          <w:tcPr>
            <w:tcW w:w="840" w:type="pct"/>
            <w:vAlign w:val="center"/>
            <w:hideMark/>
          </w:tcPr>
          <w:p w14:paraId="0D1E4DD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E9CE09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0.055</w:t>
            </w:r>
          </w:p>
        </w:tc>
        <w:tc>
          <w:tcPr>
            <w:tcW w:w="987" w:type="pct"/>
            <w:vAlign w:val="center"/>
            <w:hideMark/>
          </w:tcPr>
          <w:p w14:paraId="4361A0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2.070</w:t>
            </w:r>
          </w:p>
        </w:tc>
        <w:tc>
          <w:tcPr>
            <w:tcW w:w="987" w:type="pct"/>
            <w:vAlign w:val="center"/>
            <w:hideMark/>
          </w:tcPr>
          <w:p w14:paraId="135D1A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2.461</w:t>
            </w:r>
          </w:p>
        </w:tc>
        <w:tc>
          <w:tcPr>
            <w:tcW w:w="1167" w:type="pct"/>
            <w:vAlign w:val="center"/>
            <w:hideMark/>
          </w:tcPr>
          <w:p w14:paraId="75D47FC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1.294</w:t>
            </w:r>
          </w:p>
        </w:tc>
      </w:tr>
      <w:tr w:rsidR="004E7603" w:rsidRPr="004E7603" w14:paraId="4D3A7645" w14:textId="77777777" w:rsidTr="004E7603">
        <w:trPr>
          <w:tblCellSpacing w:w="15" w:type="dxa"/>
        </w:trPr>
        <w:tc>
          <w:tcPr>
            <w:tcW w:w="840" w:type="pct"/>
            <w:vAlign w:val="center"/>
            <w:hideMark/>
          </w:tcPr>
          <w:p w14:paraId="6193250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501626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0129CF5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3C04B52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BA613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B2B218D" w14:textId="77777777" w:rsidTr="004E7603">
        <w:trPr>
          <w:tblCellSpacing w:w="15" w:type="dxa"/>
        </w:trPr>
        <w:tc>
          <w:tcPr>
            <w:tcW w:w="840" w:type="pct"/>
            <w:vAlign w:val="center"/>
            <w:hideMark/>
          </w:tcPr>
          <w:p w14:paraId="56D81580"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INST</w:t>
            </w:r>
          </w:p>
        </w:tc>
        <w:tc>
          <w:tcPr>
            <w:tcW w:w="928" w:type="pct"/>
            <w:vAlign w:val="center"/>
            <w:hideMark/>
          </w:tcPr>
          <w:p w14:paraId="3ABDA0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0.010</w:t>
            </w:r>
          </w:p>
        </w:tc>
        <w:tc>
          <w:tcPr>
            <w:tcW w:w="987" w:type="pct"/>
            <w:vAlign w:val="center"/>
            <w:hideMark/>
          </w:tcPr>
          <w:p w14:paraId="17C5EF6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1F7E57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4D01DA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0.034</w:t>
            </w:r>
          </w:p>
        </w:tc>
      </w:tr>
      <w:tr w:rsidR="004E7603" w:rsidRPr="004E7603" w14:paraId="4E61668B" w14:textId="77777777" w:rsidTr="004E7603">
        <w:trPr>
          <w:tblCellSpacing w:w="15" w:type="dxa"/>
        </w:trPr>
        <w:tc>
          <w:tcPr>
            <w:tcW w:w="840" w:type="pct"/>
            <w:vAlign w:val="center"/>
            <w:hideMark/>
          </w:tcPr>
          <w:p w14:paraId="20B30A7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FA66FA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0.826</w:t>
            </w:r>
          </w:p>
        </w:tc>
        <w:tc>
          <w:tcPr>
            <w:tcW w:w="987" w:type="pct"/>
            <w:vAlign w:val="center"/>
            <w:hideMark/>
          </w:tcPr>
          <w:p w14:paraId="7F16E2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2.206</w:t>
            </w:r>
          </w:p>
        </w:tc>
        <w:tc>
          <w:tcPr>
            <w:tcW w:w="987" w:type="pct"/>
            <w:vAlign w:val="center"/>
            <w:hideMark/>
          </w:tcPr>
          <w:p w14:paraId="2BFDA5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3.349</w:t>
            </w:r>
          </w:p>
        </w:tc>
        <w:tc>
          <w:tcPr>
            <w:tcW w:w="1167" w:type="pct"/>
            <w:vAlign w:val="center"/>
            <w:hideMark/>
          </w:tcPr>
          <w:p w14:paraId="3CCE38A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1.156</w:t>
            </w:r>
          </w:p>
        </w:tc>
      </w:tr>
      <w:tr w:rsidR="004E7603" w:rsidRPr="004E7603" w14:paraId="03DC53DC" w14:textId="77777777" w:rsidTr="004E7603">
        <w:trPr>
          <w:tblCellSpacing w:w="15" w:type="dxa"/>
        </w:trPr>
        <w:tc>
          <w:tcPr>
            <w:tcW w:w="840" w:type="pct"/>
            <w:vAlign w:val="center"/>
            <w:hideMark/>
          </w:tcPr>
          <w:p w14:paraId="09A7BB9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2D4423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23FCC7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337DF74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0283583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7B60D07" w14:textId="77777777" w:rsidTr="004E7603">
        <w:trPr>
          <w:tblCellSpacing w:w="15" w:type="dxa"/>
        </w:trPr>
        <w:tc>
          <w:tcPr>
            <w:tcW w:w="840" w:type="pct"/>
            <w:vAlign w:val="center"/>
            <w:hideMark/>
          </w:tcPr>
          <w:p w14:paraId="3689C78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CYCLE</w:t>
            </w:r>
          </w:p>
        </w:tc>
        <w:tc>
          <w:tcPr>
            <w:tcW w:w="928" w:type="pct"/>
            <w:vAlign w:val="center"/>
            <w:hideMark/>
          </w:tcPr>
          <w:p w14:paraId="5EB8AE7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-0.00002</w:t>
            </w:r>
          </w:p>
        </w:tc>
        <w:tc>
          <w:tcPr>
            <w:tcW w:w="987" w:type="pct"/>
            <w:vAlign w:val="center"/>
            <w:hideMark/>
          </w:tcPr>
          <w:p w14:paraId="6E0A2F1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17BDB57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-0.0001</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63E65E2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r>
      <w:tr w:rsidR="004E7603" w:rsidRPr="004E7603" w14:paraId="6AA45E04" w14:textId="77777777" w:rsidTr="004E7603">
        <w:trPr>
          <w:tblCellSpacing w:w="15" w:type="dxa"/>
        </w:trPr>
        <w:tc>
          <w:tcPr>
            <w:tcW w:w="840" w:type="pct"/>
            <w:vAlign w:val="center"/>
            <w:hideMark/>
          </w:tcPr>
          <w:p w14:paraId="3E1E94B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363D16A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-0.854</w:t>
            </w:r>
          </w:p>
        </w:tc>
        <w:tc>
          <w:tcPr>
            <w:tcW w:w="987" w:type="pct"/>
            <w:vAlign w:val="center"/>
            <w:hideMark/>
          </w:tcPr>
          <w:p w14:paraId="609A4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-5.064</w:t>
            </w:r>
          </w:p>
        </w:tc>
        <w:tc>
          <w:tcPr>
            <w:tcW w:w="987" w:type="pct"/>
            <w:vAlign w:val="center"/>
            <w:hideMark/>
          </w:tcPr>
          <w:p w14:paraId="1ABC6B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-3.592</w:t>
            </w:r>
          </w:p>
        </w:tc>
        <w:tc>
          <w:tcPr>
            <w:tcW w:w="1167" w:type="pct"/>
            <w:vAlign w:val="center"/>
            <w:hideMark/>
          </w:tcPr>
          <w:p w14:paraId="497D6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-4.977</w:t>
            </w:r>
          </w:p>
        </w:tc>
      </w:tr>
      <w:tr w:rsidR="004E7603" w:rsidRPr="004E7603" w14:paraId="31036777" w14:textId="77777777" w:rsidTr="004E7603">
        <w:trPr>
          <w:tblCellSpacing w:w="15" w:type="dxa"/>
        </w:trPr>
        <w:tc>
          <w:tcPr>
            <w:tcW w:w="840" w:type="pct"/>
            <w:vAlign w:val="center"/>
            <w:hideMark/>
          </w:tcPr>
          <w:p w14:paraId="3EB7A2E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5F0935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195239C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027EEC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5A31512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7060C113" w14:textId="77777777" w:rsidTr="004E7603">
        <w:trPr>
          <w:tblCellSpacing w:w="15" w:type="dxa"/>
        </w:trPr>
        <w:tc>
          <w:tcPr>
            <w:tcW w:w="840" w:type="pct"/>
            <w:vAlign w:val="center"/>
            <w:hideMark/>
          </w:tcPr>
          <w:p w14:paraId="6AA51B57"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NOA</w:t>
            </w:r>
          </w:p>
        </w:tc>
        <w:tc>
          <w:tcPr>
            <w:tcW w:w="928" w:type="pct"/>
            <w:vAlign w:val="center"/>
            <w:hideMark/>
          </w:tcPr>
          <w:p w14:paraId="5B16D4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0.017</w:t>
            </w:r>
          </w:p>
        </w:tc>
        <w:tc>
          <w:tcPr>
            <w:tcW w:w="987" w:type="pct"/>
            <w:vAlign w:val="center"/>
            <w:hideMark/>
          </w:tcPr>
          <w:p w14:paraId="15D057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0.227</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74AC21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0.091</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0A8A22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0.144</w:t>
            </w:r>
            <w:r w:rsidRPr="004E7603">
              <w:rPr>
                <w:rFonts w:ascii="Times New Roman" w:eastAsia="新細明體" w:hAnsi="Times New Roman" w:cs="Times New Roman"/>
                <w:kern w:val="0"/>
                <w:sz w:val="20"/>
                <w:szCs w:val="20"/>
                <w:vertAlign w:val="superscript"/>
              </w:rPr>
              <w:t>***</w:t>
            </w:r>
          </w:p>
        </w:tc>
      </w:tr>
      <w:tr w:rsidR="004E7603" w:rsidRPr="004E7603" w14:paraId="39AEF6DE" w14:textId="77777777" w:rsidTr="004E7603">
        <w:trPr>
          <w:tblCellSpacing w:w="15" w:type="dxa"/>
        </w:trPr>
        <w:tc>
          <w:tcPr>
            <w:tcW w:w="840" w:type="pct"/>
            <w:vAlign w:val="center"/>
            <w:hideMark/>
          </w:tcPr>
          <w:p w14:paraId="4ADBF6A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3915A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1.339</w:t>
            </w:r>
          </w:p>
        </w:tc>
        <w:tc>
          <w:tcPr>
            <w:tcW w:w="987" w:type="pct"/>
            <w:vAlign w:val="center"/>
            <w:hideMark/>
          </w:tcPr>
          <w:p w14:paraId="2A525C0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4.685</w:t>
            </w:r>
          </w:p>
        </w:tc>
        <w:tc>
          <w:tcPr>
            <w:tcW w:w="987" w:type="pct"/>
            <w:vAlign w:val="center"/>
            <w:hideMark/>
          </w:tcPr>
          <w:p w14:paraId="34A2277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4.414</w:t>
            </w:r>
          </w:p>
        </w:tc>
        <w:tc>
          <w:tcPr>
            <w:tcW w:w="1167" w:type="pct"/>
            <w:vAlign w:val="center"/>
            <w:hideMark/>
          </w:tcPr>
          <w:p w14:paraId="4BD15B7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4.041</w:t>
            </w:r>
          </w:p>
        </w:tc>
      </w:tr>
      <w:tr w:rsidR="004E7603" w:rsidRPr="004E7603" w14:paraId="4F1D2D15" w14:textId="77777777" w:rsidTr="004E7603">
        <w:trPr>
          <w:tblCellSpacing w:w="15" w:type="dxa"/>
        </w:trPr>
        <w:tc>
          <w:tcPr>
            <w:tcW w:w="840" w:type="pct"/>
            <w:vAlign w:val="center"/>
            <w:hideMark/>
          </w:tcPr>
          <w:p w14:paraId="08416830"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0469C2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3FE07BA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21F46B1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38BD3EC0"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3C481D4" w14:textId="77777777" w:rsidTr="004E7603">
        <w:trPr>
          <w:tblCellSpacing w:w="15" w:type="dxa"/>
        </w:trPr>
        <w:tc>
          <w:tcPr>
            <w:tcW w:w="840" w:type="pct"/>
            <w:vAlign w:val="center"/>
            <w:hideMark/>
          </w:tcPr>
          <w:p w14:paraId="2D57569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ZSCORE</w:t>
            </w:r>
          </w:p>
        </w:tc>
        <w:tc>
          <w:tcPr>
            <w:tcW w:w="928" w:type="pct"/>
            <w:vAlign w:val="center"/>
            <w:hideMark/>
          </w:tcPr>
          <w:p w14:paraId="0AA1E88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987" w:type="pct"/>
            <w:vAlign w:val="center"/>
            <w:hideMark/>
          </w:tcPr>
          <w:p w14:paraId="006143D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-0.008</w:t>
            </w:r>
          </w:p>
        </w:tc>
        <w:tc>
          <w:tcPr>
            <w:tcW w:w="987" w:type="pct"/>
            <w:vAlign w:val="center"/>
            <w:hideMark/>
          </w:tcPr>
          <w:p w14:paraId="2E73E0E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1167" w:type="pct"/>
            <w:vAlign w:val="center"/>
            <w:hideMark/>
          </w:tcPr>
          <w:p w14:paraId="2E86C87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p>
        </w:tc>
      </w:tr>
      <w:tr w:rsidR="004E7603" w:rsidRPr="004E7603" w14:paraId="2480F16C" w14:textId="77777777" w:rsidTr="004E7603">
        <w:trPr>
          <w:tblCellSpacing w:w="15" w:type="dxa"/>
        </w:trPr>
        <w:tc>
          <w:tcPr>
            <w:tcW w:w="840" w:type="pct"/>
            <w:vAlign w:val="center"/>
            <w:hideMark/>
          </w:tcPr>
          <w:p w14:paraId="24B54F4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AAEFF2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-1.270</w:t>
            </w:r>
          </w:p>
        </w:tc>
        <w:tc>
          <w:tcPr>
            <w:tcW w:w="987" w:type="pct"/>
            <w:vAlign w:val="center"/>
            <w:hideMark/>
          </w:tcPr>
          <w:p w14:paraId="06805D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-1.023</w:t>
            </w:r>
          </w:p>
        </w:tc>
        <w:tc>
          <w:tcPr>
            <w:tcW w:w="987" w:type="pct"/>
            <w:vAlign w:val="center"/>
            <w:hideMark/>
          </w:tcPr>
          <w:p w14:paraId="059E563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-0.788</w:t>
            </w:r>
          </w:p>
        </w:tc>
        <w:tc>
          <w:tcPr>
            <w:tcW w:w="1167" w:type="pct"/>
            <w:vAlign w:val="center"/>
            <w:hideMark/>
          </w:tcPr>
          <w:p w14:paraId="265EF8F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-0.957</w:t>
            </w:r>
          </w:p>
        </w:tc>
      </w:tr>
      <w:tr w:rsidR="004E7603" w:rsidRPr="004E7603" w14:paraId="35E787BD" w14:textId="77777777" w:rsidTr="004E7603">
        <w:trPr>
          <w:tblCellSpacing w:w="15" w:type="dxa"/>
        </w:trPr>
        <w:tc>
          <w:tcPr>
            <w:tcW w:w="840" w:type="pct"/>
            <w:vAlign w:val="center"/>
            <w:hideMark/>
          </w:tcPr>
          <w:p w14:paraId="01BA74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91D021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18E7577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7E12AEB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2DC6924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FC17701" w14:textId="77777777" w:rsidTr="004E7603">
        <w:trPr>
          <w:tblCellSpacing w:w="15" w:type="dxa"/>
        </w:trPr>
        <w:tc>
          <w:tcPr>
            <w:tcW w:w="840" w:type="pct"/>
            <w:vAlign w:val="center"/>
            <w:hideMark/>
          </w:tcPr>
          <w:p w14:paraId="0E4F297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CL</w:t>
            </w:r>
          </w:p>
        </w:tc>
        <w:tc>
          <w:tcPr>
            <w:tcW w:w="928" w:type="pct"/>
            <w:vAlign w:val="center"/>
            <w:hideMark/>
          </w:tcPr>
          <w:p w14:paraId="0DF7735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691146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0.561</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56D6BB2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0.257</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06D7CC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0.317</w:t>
            </w:r>
            <w:r w:rsidRPr="004E7603">
              <w:rPr>
                <w:rFonts w:ascii="Times New Roman" w:eastAsia="新細明體" w:hAnsi="Times New Roman" w:cs="Times New Roman"/>
                <w:kern w:val="0"/>
                <w:sz w:val="20"/>
                <w:szCs w:val="20"/>
                <w:vertAlign w:val="superscript"/>
              </w:rPr>
              <w:t>***</w:t>
            </w:r>
          </w:p>
        </w:tc>
      </w:tr>
      <w:tr w:rsidR="004E7603" w:rsidRPr="004E7603" w14:paraId="3FBB3286" w14:textId="77777777" w:rsidTr="004E7603">
        <w:trPr>
          <w:tblCellSpacing w:w="15" w:type="dxa"/>
        </w:trPr>
        <w:tc>
          <w:tcPr>
            <w:tcW w:w="840" w:type="pct"/>
            <w:vAlign w:val="center"/>
            <w:hideMark/>
          </w:tcPr>
          <w:p w14:paraId="5BFF16D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41CEA4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2.861</w:t>
            </w:r>
          </w:p>
        </w:tc>
        <w:tc>
          <w:tcPr>
            <w:tcW w:w="987" w:type="pct"/>
            <w:vAlign w:val="center"/>
            <w:hideMark/>
          </w:tcPr>
          <w:p w14:paraId="4454CFB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3.353</w:t>
            </w:r>
          </w:p>
        </w:tc>
        <w:tc>
          <w:tcPr>
            <w:tcW w:w="987" w:type="pct"/>
            <w:vAlign w:val="center"/>
            <w:hideMark/>
          </w:tcPr>
          <w:p w14:paraId="04B211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3.824</w:t>
            </w:r>
          </w:p>
        </w:tc>
        <w:tc>
          <w:tcPr>
            <w:tcW w:w="1167" w:type="pct"/>
            <w:vAlign w:val="center"/>
            <w:hideMark/>
          </w:tcPr>
          <w:p w14:paraId="3E4D8A3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2.663</w:t>
            </w:r>
          </w:p>
        </w:tc>
      </w:tr>
      <w:tr w:rsidR="004E7603" w:rsidRPr="004E7603" w14:paraId="3B73AEFE" w14:textId="77777777" w:rsidTr="004E7603">
        <w:trPr>
          <w:tblCellSpacing w:w="15" w:type="dxa"/>
        </w:trPr>
        <w:tc>
          <w:tcPr>
            <w:tcW w:w="840" w:type="pct"/>
            <w:vAlign w:val="center"/>
            <w:hideMark/>
          </w:tcPr>
          <w:p w14:paraId="0B8E056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27278F7"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5C97842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3BB6BA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6C1D4F2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5C0DA78" w14:textId="77777777" w:rsidTr="004E7603">
        <w:trPr>
          <w:tblCellSpacing w:w="15" w:type="dxa"/>
        </w:trPr>
        <w:tc>
          <w:tcPr>
            <w:tcW w:w="840" w:type="pct"/>
            <w:vAlign w:val="center"/>
            <w:hideMark/>
          </w:tcPr>
          <w:p w14:paraId="600D15E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ADJROA</w:t>
            </w:r>
          </w:p>
        </w:tc>
        <w:tc>
          <w:tcPr>
            <w:tcW w:w="928" w:type="pct"/>
            <w:vAlign w:val="center"/>
            <w:hideMark/>
          </w:tcPr>
          <w:p w14:paraId="710EDB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-0.011</w:t>
            </w:r>
          </w:p>
        </w:tc>
        <w:tc>
          <w:tcPr>
            <w:tcW w:w="987" w:type="pct"/>
            <w:vAlign w:val="center"/>
            <w:hideMark/>
          </w:tcPr>
          <w:p w14:paraId="6212EB8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-0.760</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0AE1E8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-0.189</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17A7A7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-0.578</w:t>
            </w:r>
            <w:r w:rsidRPr="004E7603">
              <w:rPr>
                <w:rFonts w:ascii="Times New Roman" w:eastAsia="新細明體" w:hAnsi="Times New Roman" w:cs="Times New Roman"/>
                <w:kern w:val="0"/>
                <w:sz w:val="20"/>
                <w:szCs w:val="20"/>
                <w:vertAlign w:val="superscript"/>
              </w:rPr>
              <w:t>***</w:t>
            </w:r>
          </w:p>
        </w:tc>
      </w:tr>
      <w:tr w:rsidR="004E7603" w:rsidRPr="004E7603" w14:paraId="2D956110" w14:textId="77777777" w:rsidTr="004E7603">
        <w:trPr>
          <w:tblCellSpacing w:w="15" w:type="dxa"/>
        </w:trPr>
        <w:tc>
          <w:tcPr>
            <w:tcW w:w="840" w:type="pct"/>
            <w:vAlign w:val="center"/>
            <w:hideMark/>
          </w:tcPr>
          <w:p w14:paraId="2289F64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1B9BC9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-0.166</w:t>
            </w:r>
          </w:p>
        </w:tc>
        <w:tc>
          <w:tcPr>
            <w:tcW w:w="987" w:type="pct"/>
            <w:vAlign w:val="center"/>
            <w:hideMark/>
          </w:tcPr>
          <w:p w14:paraId="6D859D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-6.353</w:t>
            </w:r>
          </w:p>
        </w:tc>
        <w:tc>
          <w:tcPr>
            <w:tcW w:w="987" w:type="pct"/>
            <w:vAlign w:val="center"/>
            <w:hideMark/>
          </w:tcPr>
          <w:p w14:paraId="39E75A5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-3.472</w:t>
            </w:r>
          </w:p>
        </w:tc>
        <w:tc>
          <w:tcPr>
            <w:tcW w:w="1167" w:type="pct"/>
            <w:vAlign w:val="center"/>
            <w:hideMark/>
          </w:tcPr>
          <w:p w14:paraId="7B8161E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-6.904</w:t>
            </w:r>
          </w:p>
        </w:tc>
      </w:tr>
      <w:tr w:rsidR="004E7603" w:rsidRPr="004E7603" w14:paraId="4A5B687A" w14:textId="77777777" w:rsidTr="004E7603">
        <w:trPr>
          <w:tblCellSpacing w:w="15" w:type="dxa"/>
        </w:trPr>
        <w:tc>
          <w:tcPr>
            <w:tcW w:w="840" w:type="pct"/>
            <w:vAlign w:val="center"/>
            <w:hideMark/>
          </w:tcPr>
          <w:p w14:paraId="56B978C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45A6B1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3BCA34A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5753D8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469E84D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DC47FE" w14:textId="77777777" w:rsidTr="004E7603">
        <w:trPr>
          <w:tblCellSpacing w:w="15" w:type="dxa"/>
        </w:trPr>
        <w:tc>
          <w:tcPr>
            <w:tcW w:w="840" w:type="pct"/>
            <w:vAlign w:val="center"/>
            <w:hideMark/>
          </w:tcPr>
          <w:p w14:paraId="2FC3DC86" w14:textId="77777777" w:rsidR="004E7603" w:rsidRPr="004E7603" w:rsidRDefault="004E7603" w:rsidP="004E7603">
            <w:pPr>
              <w:widowControl/>
              <w:rPr>
                <w:rFonts w:ascii="Times New Roman" w:eastAsia="新細明體" w:hAnsi="Times New Roman" w:cs="Times New Roman"/>
                <w:kern w:val="0"/>
                <w:sz w:val="20"/>
                <w:szCs w:val="20"/>
              </w:rPr>
            </w:pPr>
            <w:proofErr w:type="spellStart"/>
            <w:r w:rsidRPr="004E7603">
              <w:rPr>
                <w:rFonts w:ascii="Times New Roman" w:eastAsia="新細明體" w:hAnsi="Times New Roman" w:cs="Times New Roman"/>
                <w:kern w:val="0"/>
                <w:sz w:val="20"/>
                <w:szCs w:val="20"/>
              </w:rPr>
              <w:t>ADJROA_sq</w:t>
            </w:r>
            <w:proofErr w:type="spellEnd"/>
          </w:p>
        </w:tc>
        <w:tc>
          <w:tcPr>
            <w:tcW w:w="928" w:type="pct"/>
            <w:vAlign w:val="center"/>
            <w:hideMark/>
          </w:tcPr>
          <w:p w14:paraId="07EFD01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1.191</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160F63F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11.385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677AD17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6.753</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6DC3DC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4.978</w:t>
            </w:r>
            <w:r w:rsidRPr="004E7603">
              <w:rPr>
                <w:rFonts w:ascii="Times New Roman" w:eastAsia="新細明體" w:hAnsi="Times New Roman" w:cs="Times New Roman"/>
                <w:kern w:val="0"/>
                <w:sz w:val="20"/>
                <w:szCs w:val="20"/>
                <w:vertAlign w:val="superscript"/>
              </w:rPr>
              <w:t>**</w:t>
            </w:r>
          </w:p>
        </w:tc>
      </w:tr>
      <w:tr w:rsidR="004E7603" w:rsidRPr="004E7603" w14:paraId="56F94ED4" w14:textId="77777777" w:rsidTr="004E7603">
        <w:trPr>
          <w:tblCellSpacing w:w="15" w:type="dxa"/>
        </w:trPr>
        <w:tc>
          <w:tcPr>
            <w:tcW w:w="840" w:type="pct"/>
            <w:vAlign w:val="center"/>
            <w:hideMark/>
          </w:tcPr>
          <w:p w14:paraId="56C29A2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2A019C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3.603</w:t>
            </w:r>
          </w:p>
        </w:tc>
        <w:tc>
          <w:tcPr>
            <w:tcW w:w="987" w:type="pct"/>
            <w:vAlign w:val="center"/>
            <w:hideMark/>
          </w:tcPr>
          <w:p w14:paraId="5309410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3.586</w:t>
            </w:r>
          </w:p>
        </w:tc>
        <w:tc>
          <w:tcPr>
            <w:tcW w:w="987" w:type="pct"/>
            <w:vAlign w:val="center"/>
            <w:hideMark/>
          </w:tcPr>
          <w:p w14:paraId="250FA42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5.561</w:t>
            </w:r>
          </w:p>
        </w:tc>
        <w:tc>
          <w:tcPr>
            <w:tcW w:w="1167" w:type="pct"/>
            <w:vAlign w:val="center"/>
            <w:hideMark/>
          </w:tcPr>
          <w:p w14:paraId="641A10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2.133</w:t>
            </w:r>
          </w:p>
        </w:tc>
      </w:tr>
      <w:tr w:rsidR="004E7603" w:rsidRPr="004E7603" w14:paraId="3A233C97" w14:textId="77777777" w:rsidTr="004E7603">
        <w:trPr>
          <w:tblCellSpacing w:w="15" w:type="dxa"/>
        </w:trPr>
        <w:tc>
          <w:tcPr>
            <w:tcW w:w="840" w:type="pct"/>
            <w:vAlign w:val="center"/>
            <w:hideMark/>
          </w:tcPr>
          <w:p w14:paraId="35520CE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7C5FDB8"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1A342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1F43ACF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024F600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F894241" w14:textId="77777777" w:rsidTr="004E7603">
        <w:trPr>
          <w:tblCellSpacing w:w="15" w:type="dxa"/>
        </w:trPr>
        <w:tc>
          <w:tcPr>
            <w:tcW w:w="840" w:type="pct"/>
            <w:vAlign w:val="center"/>
            <w:hideMark/>
          </w:tcPr>
          <w:p w14:paraId="74D83D1A"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SIZE</w:t>
            </w:r>
          </w:p>
        </w:tc>
        <w:tc>
          <w:tcPr>
            <w:tcW w:w="928" w:type="pct"/>
            <w:vAlign w:val="center"/>
            <w:hideMark/>
          </w:tcPr>
          <w:p w14:paraId="26AD13E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58E0FE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4AA36F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-0.032</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7AF68C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-0.024</w:t>
            </w:r>
            <w:r w:rsidRPr="004E7603">
              <w:rPr>
                <w:rFonts w:ascii="Times New Roman" w:eastAsia="新細明體" w:hAnsi="Times New Roman" w:cs="Times New Roman"/>
                <w:kern w:val="0"/>
                <w:sz w:val="20"/>
                <w:szCs w:val="20"/>
                <w:vertAlign w:val="superscript"/>
              </w:rPr>
              <w:t>**</w:t>
            </w:r>
          </w:p>
        </w:tc>
      </w:tr>
      <w:tr w:rsidR="004E7603" w:rsidRPr="004E7603" w14:paraId="47C887B7" w14:textId="77777777" w:rsidTr="004E7603">
        <w:trPr>
          <w:tblCellSpacing w:w="15" w:type="dxa"/>
        </w:trPr>
        <w:tc>
          <w:tcPr>
            <w:tcW w:w="840" w:type="pct"/>
            <w:vAlign w:val="center"/>
            <w:hideMark/>
          </w:tcPr>
          <w:p w14:paraId="2FBF8FA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2F6E3E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-2.543</w:t>
            </w:r>
          </w:p>
        </w:tc>
        <w:tc>
          <w:tcPr>
            <w:tcW w:w="987" w:type="pct"/>
            <w:vAlign w:val="center"/>
            <w:hideMark/>
          </w:tcPr>
          <w:p w14:paraId="349277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-3.629</w:t>
            </w:r>
          </w:p>
        </w:tc>
        <w:tc>
          <w:tcPr>
            <w:tcW w:w="987" w:type="pct"/>
            <w:vAlign w:val="center"/>
            <w:hideMark/>
          </w:tcPr>
          <w:p w14:paraId="72022D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-5.297</w:t>
            </w:r>
          </w:p>
        </w:tc>
        <w:tc>
          <w:tcPr>
            <w:tcW w:w="1167" w:type="pct"/>
            <w:vAlign w:val="center"/>
            <w:hideMark/>
          </w:tcPr>
          <w:p w14:paraId="58AB898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-2.154</w:t>
            </w:r>
          </w:p>
        </w:tc>
      </w:tr>
      <w:tr w:rsidR="004E7603" w:rsidRPr="004E7603" w14:paraId="4922A5DC" w14:textId="77777777" w:rsidTr="004E7603">
        <w:trPr>
          <w:tblCellSpacing w:w="15" w:type="dxa"/>
        </w:trPr>
        <w:tc>
          <w:tcPr>
            <w:tcW w:w="840" w:type="pct"/>
            <w:vAlign w:val="center"/>
            <w:hideMark/>
          </w:tcPr>
          <w:p w14:paraId="730B58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15581BA9"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029E38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1209C6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C036411"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6A648E8" w14:textId="77777777" w:rsidTr="004E7603">
        <w:trPr>
          <w:tblCellSpacing w:w="15" w:type="dxa"/>
        </w:trPr>
        <w:tc>
          <w:tcPr>
            <w:tcW w:w="840" w:type="pct"/>
            <w:vAlign w:val="center"/>
            <w:hideMark/>
          </w:tcPr>
          <w:p w14:paraId="5141BFEA" w14:textId="1E0DAEF1"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BIG4</w:t>
            </w:r>
          </w:p>
        </w:tc>
        <w:tc>
          <w:tcPr>
            <w:tcW w:w="928" w:type="pct"/>
            <w:vAlign w:val="center"/>
            <w:hideMark/>
          </w:tcPr>
          <w:p w14:paraId="626C49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0.007</w:t>
            </w:r>
          </w:p>
        </w:tc>
        <w:tc>
          <w:tcPr>
            <w:tcW w:w="987" w:type="pct"/>
            <w:vAlign w:val="center"/>
            <w:hideMark/>
          </w:tcPr>
          <w:p w14:paraId="6F49B72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87" w:type="pct"/>
            <w:vAlign w:val="center"/>
            <w:hideMark/>
          </w:tcPr>
          <w:p w14:paraId="7A0379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7260CD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31910D63" w14:textId="77777777" w:rsidTr="004E7603">
        <w:trPr>
          <w:tblCellSpacing w:w="15" w:type="dxa"/>
        </w:trPr>
        <w:tc>
          <w:tcPr>
            <w:tcW w:w="840" w:type="pct"/>
            <w:vAlign w:val="center"/>
            <w:hideMark/>
          </w:tcPr>
          <w:p w14:paraId="3447AB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3C7D937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0.947</w:t>
            </w:r>
          </w:p>
        </w:tc>
        <w:tc>
          <w:tcPr>
            <w:tcW w:w="987" w:type="pct"/>
            <w:vAlign w:val="center"/>
            <w:hideMark/>
          </w:tcPr>
          <w:p w14:paraId="3890159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87" w:type="pct"/>
            <w:vAlign w:val="center"/>
            <w:hideMark/>
          </w:tcPr>
          <w:p w14:paraId="0A988937"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8D4AA2C"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26789D" w14:textId="77777777" w:rsidTr="004E7603">
        <w:trPr>
          <w:tblCellSpacing w:w="15" w:type="dxa"/>
        </w:trPr>
        <w:tc>
          <w:tcPr>
            <w:tcW w:w="840" w:type="pct"/>
            <w:vAlign w:val="center"/>
            <w:hideMark/>
          </w:tcPr>
          <w:p w14:paraId="24BB59A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426BD2A2"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3D7C5EB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6749EEA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A55D05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D32B90A" w14:textId="77777777" w:rsidTr="004E7603">
        <w:trPr>
          <w:tblCellSpacing w:w="15" w:type="dxa"/>
        </w:trPr>
        <w:tc>
          <w:tcPr>
            <w:tcW w:w="840" w:type="pct"/>
            <w:vAlign w:val="center"/>
            <w:hideMark/>
          </w:tcPr>
          <w:p w14:paraId="03EE052B"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ADV</w:t>
            </w:r>
          </w:p>
        </w:tc>
        <w:tc>
          <w:tcPr>
            <w:tcW w:w="928" w:type="pct"/>
            <w:vAlign w:val="center"/>
            <w:hideMark/>
          </w:tcPr>
          <w:p w14:paraId="5D48E5D6" w14:textId="77777777" w:rsidR="004E7603" w:rsidRPr="004E7603" w:rsidRDefault="004E7603" w:rsidP="004E7603">
            <w:pPr>
              <w:widowControl/>
              <w:rPr>
                <w:rFonts w:ascii="Times New Roman" w:eastAsia="新細明體" w:hAnsi="Times New Roman" w:cs="Times New Roman"/>
                <w:kern w:val="0"/>
                <w:sz w:val="20"/>
                <w:szCs w:val="20"/>
              </w:rPr>
            </w:pPr>
          </w:p>
        </w:tc>
        <w:tc>
          <w:tcPr>
            <w:tcW w:w="987" w:type="pct"/>
            <w:vAlign w:val="center"/>
            <w:hideMark/>
          </w:tcPr>
          <w:p w14:paraId="50A62A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-1.147</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11C5793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-0.638</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5FC896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-0.517</w:t>
            </w:r>
            <w:r w:rsidRPr="004E7603">
              <w:rPr>
                <w:rFonts w:ascii="Times New Roman" w:eastAsia="新細明體" w:hAnsi="Times New Roman" w:cs="Times New Roman"/>
                <w:kern w:val="0"/>
                <w:sz w:val="20"/>
                <w:szCs w:val="20"/>
                <w:vertAlign w:val="superscript"/>
              </w:rPr>
              <w:t>***</w:t>
            </w:r>
          </w:p>
        </w:tc>
      </w:tr>
      <w:tr w:rsidR="004E7603" w:rsidRPr="004E7603" w14:paraId="27F0DBED" w14:textId="77777777" w:rsidTr="004E7603">
        <w:trPr>
          <w:tblCellSpacing w:w="15" w:type="dxa"/>
        </w:trPr>
        <w:tc>
          <w:tcPr>
            <w:tcW w:w="840" w:type="pct"/>
            <w:vAlign w:val="center"/>
            <w:hideMark/>
          </w:tcPr>
          <w:p w14:paraId="0DF16F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24D7F2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21480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-10.032</w:t>
            </w:r>
          </w:p>
        </w:tc>
        <w:tc>
          <w:tcPr>
            <w:tcW w:w="987" w:type="pct"/>
            <w:vAlign w:val="center"/>
            <w:hideMark/>
          </w:tcPr>
          <w:p w14:paraId="1784D80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-10.878</w:t>
            </w:r>
          </w:p>
        </w:tc>
        <w:tc>
          <w:tcPr>
            <w:tcW w:w="1167" w:type="pct"/>
            <w:vAlign w:val="center"/>
            <w:hideMark/>
          </w:tcPr>
          <w:p w14:paraId="5E601A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-7.590</w:t>
            </w:r>
          </w:p>
        </w:tc>
      </w:tr>
      <w:tr w:rsidR="004E7603" w:rsidRPr="004E7603" w14:paraId="3EBCE0E2" w14:textId="77777777" w:rsidTr="004E7603">
        <w:trPr>
          <w:tblCellSpacing w:w="15" w:type="dxa"/>
        </w:trPr>
        <w:tc>
          <w:tcPr>
            <w:tcW w:w="840" w:type="pct"/>
            <w:vAlign w:val="center"/>
            <w:hideMark/>
          </w:tcPr>
          <w:p w14:paraId="5E31E87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3BAF0C9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4583F3D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722F901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25B8D47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BCBE35C" w14:textId="77777777" w:rsidTr="004E7603">
        <w:trPr>
          <w:tblCellSpacing w:w="15" w:type="dxa"/>
        </w:trPr>
        <w:tc>
          <w:tcPr>
            <w:tcW w:w="840" w:type="pct"/>
            <w:vAlign w:val="center"/>
            <w:hideMark/>
          </w:tcPr>
          <w:p w14:paraId="6F0C024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RD</w:t>
            </w:r>
          </w:p>
        </w:tc>
        <w:tc>
          <w:tcPr>
            <w:tcW w:w="928" w:type="pct"/>
            <w:vAlign w:val="center"/>
            <w:hideMark/>
          </w:tcPr>
          <w:p w14:paraId="3AC08F99" w14:textId="77777777" w:rsidR="004E7603" w:rsidRPr="004E7603" w:rsidRDefault="004E7603" w:rsidP="004E7603">
            <w:pPr>
              <w:widowControl/>
              <w:rPr>
                <w:rFonts w:ascii="Times New Roman" w:eastAsia="新細明體" w:hAnsi="Times New Roman" w:cs="Times New Roman"/>
                <w:kern w:val="0"/>
                <w:sz w:val="20"/>
                <w:szCs w:val="20"/>
              </w:rPr>
            </w:pPr>
          </w:p>
        </w:tc>
        <w:tc>
          <w:tcPr>
            <w:tcW w:w="987" w:type="pct"/>
            <w:vAlign w:val="center"/>
            <w:hideMark/>
          </w:tcPr>
          <w:p w14:paraId="0851BBC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p>
        </w:tc>
        <w:tc>
          <w:tcPr>
            <w:tcW w:w="987" w:type="pct"/>
            <w:vAlign w:val="center"/>
            <w:hideMark/>
          </w:tcPr>
          <w:p w14:paraId="429D50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p>
        </w:tc>
        <w:tc>
          <w:tcPr>
            <w:tcW w:w="1167" w:type="pct"/>
            <w:vAlign w:val="center"/>
            <w:hideMark/>
          </w:tcPr>
          <w:p w14:paraId="282919B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-0.081</w:t>
            </w:r>
          </w:p>
        </w:tc>
      </w:tr>
      <w:tr w:rsidR="004E7603" w:rsidRPr="004E7603" w14:paraId="29D49BB6" w14:textId="77777777" w:rsidTr="004E7603">
        <w:trPr>
          <w:tblCellSpacing w:w="15" w:type="dxa"/>
        </w:trPr>
        <w:tc>
          <w:tcPr>
            <w:tcW w:w="840" w:type="pct"/>
            <w:vAlign w:val="center"/>
            <w:hideMark/>
          </w:tcPr>
          <w:p w14:paraId="67DE198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4E858F4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4D77F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-1.512</w:t>
            </w:r>
          </w:p>
        </w:tc>
        <w:tc>
          <w:tcPr>
            <w:tcW w:w="987" w:type="pct"/>
            <w:vAlign w:val="center"/>
            <w:hideMark/>
          </w:tcPr>
          <w:p w14:paraId="0A45F4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-1.114</w:t>
            </w:r>
          </w:p>
        </w:tc>
        <w:tc>
          <w:tcPr>
            <w:tcW w:w="1167" w:type="pct"/>
            <w:vAlign w:val="center"/>
            <w:hideMark/>
          </w:tcPr>
          <w:p w14:paraId="38D04AD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-1.589</w:t>
            </w:r>
          </w:p>
        </w:tc>
      </w:tr>
      <w:tr w:rsidR="004E7603" w:rsidRPr="004E7603" w14:paraId="06F6D474" w14:textId="77777777" w:rsidTr="004E7603">
        <w:trPr>
          <w:tblCellSpacing w:w="15" w:type="dxa"/>
        </w:trPr>
        <w:tc>
          <w:tcPr>
            <w:tcW w:w="840" w:type="pct"/>
            <w:vAlign w:val="center"/>
            <w:hideMark/>
          </w:tcPr>
          <w:p w14:paraId="5C665B0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DBEE113"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ECD85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2D80787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3499AFB7"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DBD707" w14:textId="77777777" w:rsidTr="004E7603">
        <w:trPr>
          <w:tblCellSpacing w:w="15" w:type="dxa"/>
        </w:trPr>
        <w:tc>
          <w:tcPr>
            <w:tcW w:w="840" w:type="pct"/>
            <w:vAlign w:val="center"/>
            <w:hideMark/>
          </w:tcPr>
          <w:p w14:paraId="464118D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YEAR</w:t>
            </w:r>
          </w:p>
        </w:tc>
        <w:tc>
          <w:tcPr>
            <w:tcW w:w="928" w:type="pct"/>
            <w:vAlign w:val="center"/>
            <w:hideMark/>
          </w:tcPr>
          <w:p w14:paraId="4A63D55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c>
          <w:tcPr>
            <w:tcW w:w="987" w:type="pct"/>
            <w:vAlign w:val="center"/>
            <w:hideMark/>
          </w:tcPr>
          <w:p w14:paraId="72FD2D0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p>
        </w:tc>
        <w:tc>
          <w:tcPr>
            <w:tcW w:w="987" w:type="pct"/>
            <w:vAlign w:val="center"/>
            <w:hideMark/>
          </w:tcPr>
          <w:p w14:paraId="75B509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0.004</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3D4061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r>
      <w:tr w:rsidR="004E7603" w:rsidRPr="004E7603" w14:paraId="1E98CE04" w14:textId="77777777" w:rsidTr="004E7603">
        <w:trPr>
          <w:tblCellSpacing w:w="15" w:type="dxa"/>
        </w:trPr>
        <w:tc>
          <w:tcPr>
            <w:tcW w:w="840" w:type="pct"/>
            <w:vAlign w:val="center"/>
            <w:hideMark/>
          </w:tcPr>
          <w:p w14:paraId="31D51AC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771526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0.716</w:t>
            </w:r>
          </w:p>
        </w:tc>
        <w:tc>
          <w:tcPr>
            <w:tcW w:w="987" w:type="pct"/>
            <w:vAlign w:val="center"/>
            <w:hideMark/>
          </w:tcPr>
          <w:p w14:paraId="317435C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1.238</w:t>
            </w:r>
          </w:p>
        </w:tc>
        <w:tc>
          <w:tcPr>
            <w:tcW w:w="987" w:type="pct"/>
            <w:vAlign w:val="center"/>
            <w:hideMark/>
          </w:tcPr>
          <w:p w14:paraId="523F074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1.827</w:t>
            </w:r>
          </w:p>
        </w:tc>
        <w:tc>
          <w:tcPr>
            <w:tcW w:w="1167" w:type="pct"/>
            <w:vAlign w:val="center"/>
            <w:hideMark/>
          </w:tcPr>
          <w:p w14:paraId="57060F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0.578</w:t>
            </w:r>
          </w:p>
        </w:tc>
      </w:tr>
      <w:tr w:rsidR="004E7603" w:rsidRPr="004E7603" w14:paraId="0A606EDB" w14:textId="77777777" w:rsidTr="004E7603">
        <w:trPr>
          <w:tblCellSpacing w:w="15" w:type="dxa"/>
        </w:trPr>
        <w:tc>
          <w:tcPr>
            <w:tcW w:w="840" w:type="pct"/>
            <w:vAlign w:val="center"/>
            <w:hideMark/>
          </w:tcPr>
          <w:p w14:paraId="67243F2D"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4988560"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1A41A08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62B7F6D7"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46857EDB"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49D75F4" w14:textId="77777777" w:rsidTr="004E7603">
        <w:trPr>
          <w:tblCellSpacing w:w="15" w:type="dxa"/>
        </w:trPr>
        <w:tc>
          <w:tcPr>
            <w:tcW w:w="840" w:type="pct"/>
            <w:vAlign w:val="center"/>
            <w:hideMark/>
          </w:tcPr>
          <w:p w14:paraId="30896C20"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Constant</w:t>
            </w:r>
          </w:p>
        </w:tc>
        <w:tc>
          <w:tcPr>
            <w:tcW w:w="928" w:type="pct"/>
            <w:vAlign w:val="center"/>
            <w:hideMark/>
          </w:tcPr>
          <w:p w14:paraId="2305D3A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-2.160</w:t>
            </w:r>
          </w:p>
        </w:tc>
        <w:tc>
          <w:tcPr>
            <w:tcW w:w="987" w:type="pct"/>
            <w:vAlign w:val="center"/>
            <w:hideMark/>
          </w:tcPr>
          <w:p w14:paraId="31967BB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-11.552</w:t>
            </w:r>
          </w:p>
        </w:tc>
        <w:tc>
          <w:tcPr>
            <w:tcW w:w="987" w:type="pct"/>
            <w:vAlign w:val="center"/>
            <w:hideMark/>
          </w:tcPr>
          <w:p w14:paraId="7514526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-7.552</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27AAF59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-3.571</w:t>
            </w:r>
          </w:p>
        </w:tc>
      </w:tr>
      <w:tr w:rsidR="004E7603" w:rsidRPr="004E7603" w14:paraId="11D0C085" w14:textId="77777777" w:rsidTr="004E7603">
        <w:trPr>
          <w:tblCellSpacing w:w="15" w:type="dxa"/>
        </w:trPr>
        <w:tc>
          <w:tcPr>
            <w:tcW w:w="840" w:type="pct"/>
            <w:vAlign w:val="center"/>
            <w:hideMark/>
          </w:tcPr>
          <w:p w14:paraId="07C2FD6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E7FA07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-0.688</w:t>
            </w:r>
          </w:p>
        </w:tc>
        <w:tc>
          <w:tcPr>
            <w:tcW w:w="987" w:type="pct"/>
            <w:vAlign w:val="center"/>
            <w:hideMark/>
          </w:tcPr>
          <w:p w14:paraId="613B1B5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-1.156</w:t>
            </w:r>
          </w:p>
        </w:tc>
        <w:tc>
          <w:tcPr>
            <w:tcW w:w="987" w:type="pct"/>
            <w:vAlign w:val="center"/>
            <w:hideMark/>
          </w:tcPr>
          <w:p w14:paraId="3393CD7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-1.715</w:t>
            </w:r>
          </w:p>
        </w:tc>
        <w:tc>
          <w:tcPr>
            <w:tcW w:w="1167" w:type="pct"/>
            <w:vAlign w:val="center"/>
            <w:hideMark/>
          </w:tcPr>
          <w:p w14:paraId="483E1C4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-0.526</w:t>
            </w:r>
          </w:p>
        </w:tc>
      </w:tr>
      <w:tr w:rsidR="004E7603" w:rsidRPr="004E7603" w14:paraId="57C9F7F4" w14:textId="77777777" w:rsidTr="004E7603">
        <w:trPr>
          <w:tblCellSpacing w:w="15" w:type="dxa"/>
        </w:trPr>
        <w:tc>
          <w:tcPr>
            <w:tcW w:w="840" w:type="pct"/>
            <w:vAlign w:val="center"/>
            <w:hideMark/>
          </w:tcPr>
          <w:p w14:paraId="10765C2D"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7BAE41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47CE2E7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4BD93D5B"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6813B9C0"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6BC2ED4" w14:textId="77777777" w:rsidTr="004E7603">
        <w:trPr>
          <w:tblCellSpacing w:w="15" w:type="dxa"/>
        </w:trPr>
        <w:tc>
          <w:tcPr>
            <w:tcW w:w="4969" w:type="pct"/>
            <w:gridSpan w:val="5"/>
            <w:tcBorders>
              <w:bottom w:val="single" w:sz="6" w:space="0" w:color="000000"/>
            </w:tcBorders>
            <w:vAlign w:val="center"/>
            <w:hideMark/>
          </w:tcPr>
          <w:p w14:paraId="7A3A397B"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485D2F2" w14:textId="77777777" w:rsidTr="004E7603">
        <w:trPr>
          <w:tblCellSpacing w:w="15" w:type="dxa"/>
        </w:trPr>
        <w:tc>
          <w:tcPr>
            <w:tcW w:w="840" w:type="pct"/>
            <w:vAlign w:val="center"/>
            <w:hideMark/>
          </w:tcPr>
          <w:p w14:paraId="1C5D3A55"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Observations</w:t>
            </w:r>
          </w:p>
        </w:tc>
        <w:tc>
          <w:tcPr>
            <w:tcW w:w="928" w:type="pct"/>
            <w:vAlign w:val="center"/>
            <w:hideMark/>
          </w:tcPr>
          <w:p w14:paraId="3F939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87" w:type="pct"/>
            <w:vAlign w:val="center"/>
            <w:hideMark/>
          </w:tcPr>
          <w:p w14:paraId="1BC86E8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87" w:type="pct"/>
            <w:vAlign w:val="center"/>
            <w:hideMark/>
          </w:tcPr>
          <w:p w14:paraId="7345141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1167" w:type="pct"/>
            <w:vAlign w:val="center"/>
            <w:hideMark/>
          </w:tcPr>
          <w:p w14:paraId="3C20E1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r>
      <w:tr w:rsidR="004E7603" w:rsidRPr="004E7603" w14:paraId="03EE75D9" w14:textId="77777777" w:rsidTr="004E7603">
        <w:trPr>
          <w:tblCellSpacing w:w="15" w:type="dxa"/>
        </w:trPr>
        <w:tc>
          <w:tcPr>
            <w:tcW w:w="840" w:type="pct"/>
            <w:vAlign w:val="center"/>
            <w:hideMark/>
          </w:tcPr>
          <w:p w14:paraId="2CFA6AD4"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w:t>
            </w:r>
            <w:r w:rsidRPr="004E7603">
              <w:rPr>
                <w:rFonts w:ascii="Times New Roman" w:eastAsia="新細明體" w:hAnsi="Times New Roman" w:cs="Times New Roman"/>
                <w:kern w:val="0"/>
                <w:sz w:val="20"/>
                <w:szCs w:val="20"/>
                <w:vertAlign w:val="superscript"/>
              </w:rPr>
              <w:t>2</w:t>
            </w:r>
          </w:p>
        </w:tc>
        <w:tc>
          <w:tcPr>
            <w:tcW w:w="928" w:type="pct"/>
            <w:vAlign w:val="center"/>
            <w:hideMark/>
          </w:tcPr>
          <w:p w14:paraId="1DE1037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0.198</w:t>
            </w:r>
          </w:p>
        </w:tc>
        <w:tc>
          <w:tcPr>
            <w:tcW w:w="987" w:type="pct"/>
            <w:vAlign w:val="center"/>
            <w:hideMark/>
          </w:tcPr>
          <w:p w14:paraId="5C4F75E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0.455</w:t>
            </w:r>
          </w:p>
        </w:tc>
        <w:tc>
          <w:tcPr>
            <w:tcW w:w="987" w:type="pct"/>
            <w:vAlign w:val="center"/>
            <w:hideMark/>
          </w:tcPr>
          <w:p w14:paraId="6F6BE2A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0.460</w:t>
            </w:r>
          </w:p>
        </w:tc>
        <w:tc>
          <w:tcPr>
            <w:tcW w:w="1167" w:type="pct"/>
            <w:vAlign w:val="center"/>
            <w:hideMark/>
          </w:tcPr>
          <w:p w14:paraId="18E428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0.422</w:t>
            </w:r>
          </w:p>
        </w:tc>
      </w:tr>
      <w:tr w:rsidR="004E7603" w:rsidRPr="004E7603" w14:paraId="5BDDAB74" w14:textId="77777777" w:rsidTr="004E7603">
        <w:trPr>
          <w:tblCellSpacing w:w="15" w:type="dxa"/>
        </w:trPr>
        <w:tc>
          <w:tcPr>
            <w:tcW w:w="840" w:type="pct"/>
            <w:vAlign w:val="center"/>
            <w:hideMark/>
          </w:tcPr>
          <w:p w14:paraId="6E2BC06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Adjusted R</w:t>
            </w:r>
            <w:r w:rsidRPr="004E7603">
              <w:rPr>
                <w:rFonts w:ascii="Times New Roman" w:eastAsia="新細明體" w:hAnsi="Times New Roman" w:cs="Times New Roman"/>
                <w:kern w:val="0"/>
                <w:sz w:val="20"/>
                <w:szCs w:val="20"/>
                <w:vertAlign w:val="superscript"/>
              </w:rPr>
              <w:t>2</w:t>
            </w:r>
          </w:p>
        </w:tc>
        <w:tc>
          <w:tcPr>
            <w:tcW w:w="928" w:type="pct"/>
            <w:vAlign w:val="center"/>
            <w:hideMark/>
          </w:tcPr>
          <w:p w14:paraId="1F81F1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0.172</w:t>
            </w:r>
          </w:p>
        </w:tc>
        <w:tc>
          <w:tcPr>
            <w:tcW w:w="987" w:type="pct"/>
            <w:vAlign w:val="center"/>
            <w:hideMark/>
          </w:tcPr>
          <w:p w14:paraId="570AAA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0.437</w:t>
            </w:r>
          </w:p>
        </w:tc>
        <w:tc>
          <w:tcPr>
            <w:tcW w:w="987" w:type="pct"/>
            <w:vAlign w:val="center"/>
            <w:hideMark/>
          </w:tcPr>
          <w:p w14:paraId="4F3F35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0.441</w:t>
            </w:r>
          </w:p>
        </w:tc>
        <w:tc>
          <w:tcPr>
            <w:tcW w:w="1167" w:type="pct"/>
            <w:vAlign w:val="center"/>
            <w:hideMark/>
          </w:tcPr>
          <w:p w14:paraId="46EBB7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0.403</w:t>
            </w:r>
          </w:p>
        </w:tc>
      </w:tr>
      <w:tr w:rsidR="004E7603" w:rsidRPr="004E7603" w14:paraId="3446AF96" w14:textId="77777777" w:rsidTr="004E7603">
        <w:trPr>
          <w:tblCellSpacing w:w="15" w:type="dxa"/>
        </w:trPr>
        <w:tc>
          <w:tcPr>
            <w:tcW w:w="840" w:type="pct"/>
            <w:vAlign w:val="center"/>
            <w:hideMark/>
          </w:tcPr>
          <w:p w14:paraId="512E948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F Statistic</w:t>
            </w:r>
          </w:p>
        </w:tc>
        <w:tc>
          <w:tcPr>
            <w:tcW w:w="928" w:type="pct"/>
            <w:vAlign w:val="center"/>
            <w:hideMark/>
          </w:tcPr>
          <w:p w14:paraId="0304BA3E" w14:textId="240C0075"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7.692</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67697CAA" w14:textId="7B7A4F9C"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24.480</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987" w:type="pct"/>
            <w:vAlign w:val="center"/>
            <w:hideMark/>
          </w:tcPr>
          <w:p w14:paraId="54E0830A" w14:textId="1E4CFBF9"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24.926</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1167" w:type="pct"/>
            <w:vAlign w:val="center"/>
            <w:hideMark/>
          </w:tcPr>
          <w:p w14:paraId="440FFC16" w14:textId="0A6B534E"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21.430</w:t>
            </w:r>
            <w:r w:rsidRPr="004E7603">
              <w:rPr>
                <w:rFonts w:ascii="Times New Roman" w:eastAsia="新細明體" w:hAnsi="Times New Roman" w:cs="Times New Roman"/>
                <w:kern w:val="0"/>
                <w:sz w:val="20"/>
                <w:szCs w:val="20"/>
                <w:vertAlign w:val="superscript"/>
              </w:rPr>
              <w:t>***</w:t>
            </w:r>
          </w:p>
        </w:tc>
      </w:tr>
      <w:tr w:rsidR="004E7603" w:rsidRPr="004E7603" w14:paraId="7D4B0564" w14:textId="77777777" w:rsidTr="004E7603">
        <w:trPr>
          <w:tblCellSpacing w:w="15" w:type="dxa"/>
        </w:trPr>
        <w:tc>
          <w:tcPr>
            <w:tcW w:w="4969" w:type="pct"/>
            <w:gridSpan w:val="5"/>
            <w:tcBorders>
              <w:bottom w:val="single" w:sz="6" w:space="0" w:color="000000"/>
            </w:tcBorders>
            <w:vAlign w:val="center"/>
            <w:hideMark/>
          </w:tcPr>
          <w:p w14:paraId="16CACDEF" w14:textId="77777777" w:rsidR="004E7603" w:rsidRPr="004E7603" w:rsidRDefault="004E7603" w:rsidP="004E7603">
            <w:pPr>
              <w:widowControl/>
              <w:jc w:val="center"/>
              <w:rPr>
                <w:rFonts w:ascii="Times New Roman" w:eastAsia="新細明體" w:hAnsi="Times New Roman" w:cs="Times New Roman"/>
                <w:kern w:val="0"/>
                <w:sz w:val="20"/>
                <w:szCs w:val="20"/>
              </w:rPr>
            </w:pPr>
          </w:p>
        </w:tc>
      </w:tr>
    </w:tbl>
    <w:p w14:paraId="178F58B0" w14:textId="632D54BC"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8E4DBCB" w14:textId="77777777" w:rsidR="001F06D2" w:rsidRPr="00BA4329" w:rsidRDefault="001F06D2" w:rsidP="001F06D2">
      <w:pPr>
        <w:rPr>
          <w:rFonts w:ascii="Times New Roman" w:hAnsi="Times New Roman" w:cs="Times New Roman"/>
        </w:rPr>
      </w:pPr>
    </w:p>
    <w:p w14:paraId="7AC962E7" w14:textId="77777777" w:rsidR="00235DDE" w:rsidRPr="00BA4329" w:rsidRDefault="00235DDE">
      <w:pPr>
        <w:rPr>
          <w:rFonts w:ascii="Times New Roman" w:hAnsi="Times New Roman" w:cs="Times New Roman"/>
        </w:rPr>
      </w:pPr>
      <w:r w:rsidRPr="00BA4329">
        <w:rPr>
          <w:rFonts w:ascii="Times New Roman" w:hAnsi="Times New Roman" w:cs="Times New Roman"/>
        </w:rPr>
        <w:br w:type="page"/>
      </w:r>
    </w:p>
    <w:p w14:paraId="32FC1FD8" w14:textId="30204A35" w:rsidR="00235DDE" w:rsidRPr="00BA4329" w:rsidRDefault="00235DDE">
      <w:pPr>
        <w:pStyle w:val="1"/>
        <w:spacing w:line="480" w:lineRule="auto"/>
        <w:rPr>
          <w:rFonts w:ascii="Times New Roman" w:hAnsi="Times New Roman" w:cs="Times New Roman"/>
          <w:sz w:val="24"/>
          <w:szCs w:val="24"/>
        </w:rPr>
        <w:pPrChange w:id="742" w:author="Sheng-Feng Hsieh" w:date="2024-04-07T16:12:00Z">
          <w:pPr>
            <w:pStyle w:val="1"/>
          </w:pPr>
        </w:pPrChange>
      </w:pPr>
      <w:r w:rsidRPr="00BA4329">
        <w:rPr>
          <w:rFonts w:ascii="Times New Roman" w:hAnsi="Times New Roman" w:cs="Times New Roman"/>
          <w:sz w:val="24"/>
          <w:szCs w:val="24"/>
        </w:rPr>
        <w:lastRenderedPageBreak/>
        <w:t xml:space="preserve">Table </w:t>
      </w:r>
      <w:r w:rsidR="00D42FB7">
        <w:rPr>
          <w:rFonts w:ascii="Times New Roman" w:hAnsi="Times New Roman" w:cs="Times New Roman"/>
          <w:sz w:val="24"/>
          <w:szCs w:val="24"/>
        </w:rPr>
        <w:t>5</w:t>
      </w:r>
      <w:r w:rsidRPr="00BA4329">
        <w:rPr>
          <w:rFonts w:ascii="Times New Roman" w:hAnsi="Times New Roman" w:cs="Times New Roman"/>
          <w:sz w:val="24"/>
          <w:szCs w:val="24"/>
        </w:rPr>
        <w:t xml:space="preserve"> Second </w:t>
      </w:r>
      <w:r w:rsidR="005A5861">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sidR="005A5861">
        <w:rPr>
          <w:rFonts w:ascii="Times New Roman" w:hAnsi="Times New Roman" w:cs="Times New Roman" w:hint="eastAsia"/>
          <w:sz w:val="24"/>
          <w:szCs w:val="24"/>
        </w:rPr>
        <w:t>E</w:t>
      </w:r>
      <w:r w:rsidRPr="00BA4329">
        <w:rPr>
          <w:rFonts w:ascii="Times New Roman" w:hAnsi="Times New Roman" w:cs="Times New Roman"/>
          <w:sz w:val="24"/>
          <w:szCs w:val="24"/>
        </w:rPr>
        <w:t xml:space="preserve">quations: Pre- vs. Post-Implementation for </w:t>
      </w:r>
      <w:r w:rsidR="005A5861">
        <w:rPr>
          <w:rFonts w:ascii="Times New Roman" w:hAnsi="Times New Roman" w:cs="Times New Roman" w:hint="eastAsia"/>
          <w:sz w:val="24"/>
          <w:szCs w:val="24"/>
        </w:rPr>
        <w:t xml:space="preserve">RPA </w:t>
      </w:r>
      <w:r w:rsidRPr="00BA4329">
        <w:rPr>
          <w:rFonts w:ascii="Times New Roman" w:hAnsi="Times New Roman" w:cs="Times New Roman"/>
          <w:sz w:val="24"/>
          <w:szCs w:val="24"/>
        </w:rPr>
        <w:t>Adopters and Control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20"/>
        <w:gridCol w:w="1913"/>
        <w:gridCol w:w="1913"/>
        <w:gridCol w:w="1913"/>
        <w:gridCol w:w="2387"/>
      </w:tblGrid>
      <w:tr w:rsidR="001D15B6" w:rsidRPr="001D15B6" w14:paraId="3E93A43C" w14:textId="77777777" w:rsidTr="001D15B6">
        <w:trPr>
          <w:tblCellSpacing w:w="15" w:type="dxa"/>
        </w:trPr>
        <w:tc>
          <w:tcPr>
            <w:tcW w:w="4969" w:type="pct"/>
            <w:gridSpan w:val="5"/>
            <w:tcBorders>
              <w:top w:val="nil"/>
              <w:left w:val="nil"/>
              <w:bottom w:val="nil"/>
              <w:right w:val="nil"/>
            </w:tcBorders>
            <w:vAlign w:val="center"/>
            <w:hideMark/>
          </w:tcPr>
          <w:p w14:paraId="36B7A722" w14:textId="1951DA16" w:rsidR="001D15B6" w:rsidRPr="001D15B6" w:rsidRDefault="001D15B6" w:rsidP="001D15B6">
            <w:pPr>
              <w:widowControl/>
              <w:rPr>
                <w:rFonts w:ascii="Times New Roman" w:eastAsia="新細明體" w:hAnsi="Times New Roman" w:cs="Times New Roman"/>
                <w:kern w:val="0"/>
                <w:sz w:val="20"/>
                <w:szCs w:val="20"/>
              </w:rPr>
            </w:pPr>
          </w:p>
        </w:tc>
      </w:tr>
      <w:tr w:rsidR="001D15B6" w:rsidRPr="001D15B6" w14:paraId="2D320712" w14:textId="77777777" w:rsidTr="001D15B6">
        <w:trPr>
          <w:tblCellSpacing w:w="15" w:type="dxa"/>
        </w:trPr>
        <w:tc>
          <w:tcPr>
            <w:tcW w:w="4969" w:type="pct"/>
            <w:gridSpan w:val="5"/>
            <w:tcBorders>
              <w:bottom w:val="single" w:sz="6" w:space="0" w:color="000000"/>
            </w:tcBorders>
            <w:vAlign w:val="center"/>
            <w:hideMark/>
          </w:tcPr>
          <w:p w14:paraId="41106651"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114F08A7" w14:textId="77777777" w:rsidTr="001D15B6">
        <w:trPr>
          <w:tblCellSpacing w:w="15" w:type="dxa"/>
        </w:trPr>
        <w:tc>
          <w:tcPr>
            <w:tcW w:w="819" w:type="pct"/>
            <w:vAlign w:val="center"/>
            <w:hideMark/>
          </w:tcPr>
          <w:p w14:paraId="734608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4135" w:type="pct"/>
            <w:gridSpan w:val="4"/>
            <w:vAlign w:val="center"/>
            <w:hideMark/>
          </w:tcPr>
          <w:p w14:paraId="60C56F63" w14:textId="3FDB7B21"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i/>
                <w:iCs/>
                <w:kern w:val="0"/>
                <w:sz w:val="20"/>
                <w:szCs w:val="20"/>
              </w:rPr>
              <w:t xml:space="preserve">Dependent </w:t>
            </w:r>
            <w:r w:rsidR="00E952E0">
              <w:rPr>
                <w:rFonts w:ascii="Times New Roman" w:eastAsia="新細明體" w:hAnsi="Times New Roman" w:cs="Times New Roman"/>
                <w:i/>
                <w:iCs/>
                <w:kern w:val="0"/>
                <w:sz w:val="20"/>
                <w:szCs w:val="20"/>
              </w:rPr>
              <w:t>V</w:t>
            </w:r>
            <w:r w:rsidRPr="001D15B6">
              <w:rPr>
                <w:rFonts w:ascii="Times New Roman" w:eastAsia="新細明體" w:hAnsi="Times New Roman" w:cs="Times New Roman"/>
                <w:i/>
                <w:iCs/>
                <w:kern w:val="0"/>
                <w:sz w:val="20"/>
                <w:szCs w:val="20"/>
              </w:rPr>
              <w:t>ariable</w:t>
            </w:r>
          </w:p>
        </w:tc>
      </w:tr>
      <w:tr w:rsidR="001D15B6" w:rsidRPr="001D15B6" w14:paraId="5FF3A970" w14:textId="77777777" w:rsidTr="001D15B6">
        <w:trPr>
          <w:tblCellSpacing w:w="15" w:type="dxa"/>
        </w:trPr>
        <w:tc>
          <w:tcPr>
            <w:tcW w:w="819" w:type="pct"/>
            <w:vAlign w:val="center"/>
            <w:hideMark/>
          </w:tcPr>
          <w:p w14:paraId="200BA0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4135" w:type="pct"/>
            <w:gridSpan w:val="4"/>
            <w:tcBorders>
              <w:bottom w:val="single" w:sz="6" w:space="0" w:color="000000"/>
            </w:tcBorders>
            <w:vAlign w:val="center"/>
            <w:hideMark/>
          </w:tcPr>
          <w:p w14:paraId="79161A1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07BD63C" w14:textId="77777777" w:rsidTr="001D15B6">
        <w:trPr>
          <w:tblCellSpacing w:w="15" w:type="dxa"/>
        </w:trPr>
        <w:tc>
          <w:tcPr>
            <w:tcW w:w="819" w:type="pct"/>
            <w:vAlign w:val="center"/>
            <w:hideMark/>
          </w:tcPr>
          <w:p w14:paraId="21B819D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EC2F8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ABSDA</w:t>
            </w:r>
          </w:p>
        </w:tc>
        <w:tc>
          <w:tcPr>
            <w:tcW w:w="978" w:type="pct"/>
            <w:vAlign w:val="center"/>
            <w:hideMark/>
          </w:tcPr>
          <w:p w14:paraId="08B70E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78" w:type="pct"/>
            <w:vAlign w:val="center"/>
            <w:hideMark/>
          </w:tcPr>
          <w:p w14:paraId="71A84AB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ABEXP</w:t>
            </w:r>
          </w:p>
        </w:tc>
        <w:tc>
          <w:tcPr>
            <w:tcW w:w="1155" w:type="pct"/>
            <w:vAlign w:val="center"/>
            <w:hideMark/>
          </w:tcPr>
          <w:p w14:paraId="60470AF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ABPROD</w:t>
            </w:r>
          </w:p>
        </w:tc>
      </w:tr>
      <w:tr w:rsidR="001D15B6" w:rsidRPr="001D15B6" w14:paraId="0B4BC06F" w14:textId="77777777" w:rsidTr="001D15B6">
        <w:trPr>
          <w:tblCellSpacing w:w="15" w:type="dxa"/>
        </w:trPr>
        <w:tc>
          <w:tcPr>
            <w:tcW w:w="819" w:type="pct"/>
            <w:vAlign w:val="center"/>
            <w:hideMark/>
          </w:tcPr>
          <w:p w14:paraId="49D679FD"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412A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w:t>
            </w:r>
          </w:p>
        </w:tc>
        <w:tc>
          <w:tcPr>
            <w:tcW w:w="978" w:type="pct"/>
            <w:vAlign w:val="center"/>
            <w:hideMark/>
          </w:tcPr>
          <w:p w14:paraId="1BE7BF3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w:t>
            </w:r>
          </w:p>
        </w:tc>
        <w:tc>
          <w:tcPr>
            <w:tcW w:w="978" w:type="pct"/>
            <w:vAlign w:val="center"/>
            <w:hideMark/>
          </w:tcPr>
          <w:p w14:paraId="249EE4F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w:t>
            </w:r>
          </w:p>
        </w:tc>
        <w:tc>
          <w:tcPr>
            <w:tcW w:w="1155" w:type="pct"/>
            <w:vAlign w:val="center"/>
            <w:hideMark/>
          </w:tcPr>
          <w:p w14:paraId="7EC29E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w:t>
            </w:r>
          </w:p>
        </w:tc>
      </w:tr>
      <w:tr w:rsidR="001D15B6" w:rsidRPr="001D15B6" w14:paraId="5BA26005" w14:textId="77777777" w:rsidTr="001D15B6">
        <w:trPr>
          <w:tblCellSpacing w:w="15" w:type="dxa"/>
        </w:trPr>
        <w:tc>
          <w:tcPr>
            <w:tcW w:w="4969" w:type="pct"/>
            <w:gridSpan w:val="5"/>
            <w:tcBorders>
              <w:bottom w:val="single" w:sz="6" w:space="0" w:color="000000"/>
            </w:tcBorders>
            <w:vAlign w:val="center"/>
            <w:hideMark/>
          </w:tcPr>
          <w:p w14:paraId="74221C3E"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4D195BE8" w14:textId="77777777" w:rsidTr="001D15B6">
        <w:trPr>
          <w:tblCellSpacing w:w="15" w:type="dxa"/>
        </w:trPr>
        <w:tc>
          <w:tcPr>
            <w:tcW w:w="819" w:type="pct"/>
            <w:vAlign w:val="center"/>
            <w:hideMark/>
          </w:tcPr>
          <w:p w14:paraId="7F4A966D" w14:textId="5C7ED0FC"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78" w:type="pct"/>
            <w:vAlign w:val="center"/>
            <w:hideMark/>
          </w:tcPr>
          <w:p w14:paraId="6B79C20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3915EF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9A2E99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19E6FA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7E9D935" w14:textId="77777777" w:rsidTr="001D15B6">
        <w:trPr>
          <w:tblCellSpacing w:w="15" w:type="dxa"/>
        </w:trPr>
        <w:tc>
          <w:tcPr>
            <w:tcW w:w="819" w:type="pct"/>
            <w:vAlign w:val="center"/>
            <w:hideMark/>
          </w:tcPr>
          <w:p w14:paraId="60E7A3E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187BF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-1.790</w:t>
            </w:r>
          </w:p>
        </w:tc>
        <w:tc>
          <w:tcPr>
            <w:tcW w:w="978" w:type="pct"/>
            <w:vAlign w:val="center"/>
            <w:hideMark/>
          </w:tcPr>
          <w:p w14:paraId="3FD77CA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8D64C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6038A39E"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059128B" w14:textId="77777777" w:rsidTr="001D15B6">
        <w:trPr>
          <w:tblCellSpacing w:w="15" w:type="dxa"/>
        </w:trPr>
        <w:tc>
          <w:tcPr>
            <w:tcW w:w="819" w:type="pct"/>
            <w:vAlign w:val="center"/>
            <w:hideMark/>
          </w:tcPr>
          <w:p w14:paraId="613ECD4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4155DC8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15FB238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5E8EDA1E"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95296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6671B04" w14:textId="77777777" w:rsidTr="001D15B6">
        <w:trPr>
          <w:tblCellSpacing w:w="15" w:type="dxa"/>
        </w:trPr>
        <w:tc>
          <w:tcPr>
            <w:tcW w:w="819" w:type="pct"/>
            <w:vAlign w:val="center"/>
            <w:hideMark/>
          </w:tcPr>
          <w:p w14:paraId="54294D8A" w14:textId="237C7C8C"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w:t>
            </w:r>
            <w:r w:rsidR="00A34DE2">
              <w:rPr>
                <w:rFonts w:ascii="Times New Roman" w:eastAsia="新細明體" w:hAnsi="Times New Roman" w:cs="Times New Roman"/>
                <w:kern w:val="0"/>
                <w:sz w:val="20"/>
                <w:szCs w:val="20"/>
              </w:rPr>
              <w:t>BSDA</w:t>
            </w:r>
          </w:p>
        </w:tc>
        <w:tc>
          <w:tcPr>
            <w:tcW w:w="978" w:type="pct"/>
            <w:vAlign w:val="center"/>
            <w:hideMark/>
          </w:tcPr>
          <w:p w14:paraId="4F908850" w14:textId="77777777" w:rsidR="001D15B6" w:rsidRPr="001D15B6" w:rsidRDefault="001D15B6" w:rsidP="001D15B6">
            <w:pPr>
              <w:widowControl/>
              <w:rPr>
                <w:rFonts w:ascii="Times New Roman" w:eastAsia="新細明體" w:hAnsi="Times New Roman" w:cs="Times New Roman"/>
                <w:kern w:val="0"/>
                <w:sz w:val="20"/>
                <w:szCs w:val="20"/>
              </w:rPr>
            </w:pPr>
          </w:p>
        </w:tc>
        <w:tc>
          <w:tcPr>
            <w:tcW w:w="978" w:type="pct"/>
            <w:vAlign w:val="center"/>
            <w:hideMark/>
          </w:tcPr>
          <w:p w14:paraId="76CA55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-14.896</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4B3D2EA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-8.875</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0533FC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-6.525</w:t>
            </w:r>
          </w:p>
        </w:tc>
      </w:tr>
      <w:tr w:rsidR="001D15B6" w:rsidRPr="001D15B6" w14:paraId="08E44B92" w14:textId="77777777" w:rsidTr="001D15B6">
        <w:trPr>
          <w:tblCellSpacing w:w="15" w:type="dxa"/>
        </w:trPr>
        <w:tc>
          <w:tcPr>
            <w:tcW w:w="819" w:type="pct"/>
            <w:vAlign w:val="center"/>
            <w:hideMark/>
          </w:tcPr>
          <w:p w14:paraId="2C843E3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6854CFE6"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18B8A2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-2.327</w:t>
            </w:r>
          </w:p>
        </w:tc>
        <w:tc>
          <w:tcPr>
            <w:tcW w:w="978" w:type="pct"/>
            <w:vAlign w:val="center"/>
            <w:hideMark/>
          </w:tcPr>
          <w:p w14:paraId="7E453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-2.524</w:t>
            </w:r>
          </w:p>
        </w:tc>
        <w:tc>
          <w:tcPr>
            <w:tcW w:w="1155" w:type="pct"/>
            <w:vAlign w:val="center"/>
            <w:hideMark/>
          </w:tcPr>
          <w:p w14:paraId="3FED2D0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-1.555</w:t>
            </w:r>
          </w:p>
        </w:tc>
      </w:tr>
      <w:tr w:rsidR="001D15B6" w:rsidRPr="001D15B6" w14:paraId="59DD6236" w14:textId="77777777" w:rsidTr="001D15B6">
        <w:trPr>
          <w:tblCellSpacing w:w="15" w:type="dxa"/>
        </w:trPr>
        <w:tc>
          <w:tcPr>
            <w:tcW w:w="819" w:type="pct"/>
            <w:vAlign w:val="center"/>
            <w:hideMark/>
          </w:tcPr>
          <w:p w14:paraId="3933C91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2B6B29B"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05EE94B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CCBF0F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6E9292D"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CEFEA34" w14:textId="77777777" w:rsidTr="001D15B6">
        <w:trPr>
          <w:tblCellSpacing w:w="15" w:type="dxa"/>
        </w:trPr>
        <w:tc>
          <w:tcPr>
            <w:tcW w:w="819" w:type="pct"/>
            <w:vAlign w:val="center"/>
            <w:hideMark/>
          </w:tcPr>
          <w:p w14:paraId="1D0D9AAB" w14:textId="4DA3C01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
        </w:tc>
        <w:tc>
          <w:tcPr>
            <w:tcW w:w="978" w:type="pct"/>
            <w:vAlign w:val="center"/>
            <w:hideMark/>
          </w:tcPr>
          <w:p w14:paraId="2DF35E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-0.009</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C8D648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-0.113</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756F60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-0.065</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E2A043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p>
        </w:tc>
      </w:tr>
      <w:tr w:rsidR="001D15B6" w:rsidRPr="001D15B6" w14:paraId="5F2E4296" w14:textId="77777777" w:rsidTr="001D15B6">
        <w:trPr>
          <w:tblCellSpacing w:w="15" w:type="dxa"/>
        </w:trPr>
        <w:tc>
          <w:tcPr>
            <w:tcW w:w="819" w:type="pct"/>
            <w:vAlign w:val="center"/>
            <w:hideMark/>
          </w:tcPr>
          <w:p w14:paraId="3AF87FEB"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6A50289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-1.766</w:t>
            </w:r>
          </w:p>
        </w:tc>
        <w:tc>
          <w:tcPr>
            <w:tcW w:w="978" w:type="pct"/>
            <w:vAlign w:val="center"/>
            <w:hideMark/>
          </w:tcPr>
          <w:p w14:paraId="2032415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-1.927</w:t>
            </w:r>
          </w:p>
        </w:tc>
        <w:tc>
          <w:tcPr>
            <w:tcW w:w="978" w:type="pct"/>
            <w:vAlign w:val="center"/>
            <w:hideMark/>
          </w:tcPr>
          <w:p w14:paraId="43014C3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-2.004</w:t>
            </w:r>
          </w:p>
        </w:tc>
        <w:tc>
          <w:tcPr>
            <w:tcW w:w="1155" w:type="pct"/>
            <w:vAlign w:val="center"/>
            <w:hideMark/>
          </w:tcPr>
          <w:p w14:paraId="23D5E1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-1.298</w:t>
            </w:r>
          </w:p>
        </w:tc>
      </w:tr>
      <w:tr w:rsidR="001D15B6" w:rsidRPr="001D15B6" w14:paraId="77111308" w14:textId="77777777" w:rsidTr="001D15B6">
        <w:trPr>
          <w:tblCellSpacing w:w="15" w:type="dxa"/>
        </w:trPr>
        <w:tc>
          <w:tcPr>
            <w:tcW w:w="819" w:type="pct"/>
            <w:vAlign w:val="center"/>
            <w:hideMark/>
          </w:tcPr>
          <w:p w14:paraId="0CBD708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5A91A99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21236CC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671007B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6D05155A"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5F73A5C" w14:textId="77777777" w:rsidTr="001D15B6">
        <w:trPr>
          <w:tblCellSpacing w:w="15" w:type="dxa"/>
        </w:trPr>
        <w:tc>
          <w:tcPr>
            <w:tcW w:w="819" w:type="pct"/>
            <w:vAlign w:val="center"/>
            <w:hideMark/>
          </w:tcPr>
          <w:p w14:paraId="65140520" w14:textId="7AF96BA6"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RPA</w:t>
            </w:r>
          </w:p>
        </w:tc>
        <w:tc>
          <w:tcPr>
            <w:tcW w:w="978" w:type="pct"/>
            <w:vAlign w:val="center"/>
            <w:hideMark/>
          </w:tcPr>
          <w:p w14:paraId="4C159A2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-0.006</w:t>
            </w:r>
          </w:p>
        </w:tc>
        <w:tc>
          <w:tcPr>
            <w:tcW w:w="978" w:type="pct"/>
            <w:vAlign w:val="center"/>
            <w:hideMark/>
          </w:tcPr>
          <w:p w14:paraId="73C6C7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-0.093</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2BDA4F4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711FA48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-0.041</w:t>
            </w:r>
            <w:r w:rsidRPr="001D15B6">
              <w:rPr>
                <w:rFonts w:ascii="Times New Roman" w:eastAsia="新細明體" w:hAnsi="Times New Roman" w:cs="Times New Roman"/>
                <w:kern w:val="0"/>
                <w:sz w:val="20"/>
                <w:szCs w:val="20"/>
                <w:vertAlign w:val="superscript"/>
              </w:rPr>
              <w:t>*</w:t>
            </w:r>
          </w:p>
        </w:tc>
      </w:tr>
      <w:tr w:rsidR="001D15B6" w:rsidRPr="001D15B6" w14:paraId="0715027F" w14:textId="77777777" w:rsidTr="001D15B6">
        <w:trPr>
          <w:tblCellSpacing w:w="15" w:type="dxa"/>
        </w:trPr>
        <w:tc>
          <w:tcPr>
            <w:tcW w:w="819" w:type="pct"/>
            <w:vAlign w:val="center"/>
            <w:hideMark/>
          </w:tcPr>
          <w:p w14:paraId="5886D6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7E0E39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-1.503</w:t>
            </w:r>
          </w:p>
        </w:tc>
        <w:tc>
          <w:tcPr>
            <w:tcW w:w="978" w:type="pct"/>
            <w:vAlign w:val="center"/>
            <w:hideMark/>
          </w:tcPr>
          <w:p w14:paraId="1987FC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-2.615</w:t>
            </w:r>
          </w:p>
        </w:tc>
        <w:tc>
          <w:tcPr>
            <w:tcW w:w="978" w:type="pct"/>
            <w:vAlign w:val="center"/>
            <w:hideMark/>
          </w:tcPr>
          <w:p w14:paraId="10FF37F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155" w:type="pct"/>
            <w:vAlign w:val="center"/>
            <w:hideMark/>
          </w:tcPr>
          <w:p w14:paraId="2A11C73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-1.802</w:t>
            </w:r>
          </w:p>
        </w:tc>
      </w:tr>
      <w:tr w:rsidR="001D15B6" w:rsidRPr="001D15B6" w14:paraId="29F0D7E7" w14:textId="77777777" w:rsidTr="001D15B6">
        <w:trPr>
          <w:tblCellSpacing w:w="15" w:type="dxa"/>
        </w:trPr>
        <w:tc>
          <w:tcPr>
            <w:tcW w:w="819" w:type="pct"/>
            <w:vAlign w:val="center"/>
            <w:hideMark/>
          </w:tcPr>
          <w:p w14:paraId="4C0D705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3A9CA2C3"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261CD9C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BDC41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0BC89B0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661EDD6" w14:textId="77777777" w:rsidTr="001D15B6">
        <w:trPr>
          <w:tblCellSpacing w:w="15" w:type="dxa"/>
        </w:trPr>
        <w:tc>
          <w:tcPr>
            <w:tcW w:w="819" w:type="pct"/>
            <w:vAlign w:val="center"/>
            <w:hideMark/>
          </w:tcPr>
          <w:p w14:paraId="179789C5" w14:textId="2BB4C9CF"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roofErr w:type="gramStart"/>
            <w:r w:rsidR="00205814">
              <w:rPr>
                <w:rFonts w:ascii="新細明體" w:eastAsia="新細明體" w:hAnsi="新細明體" w:cs="Times New Roman" w:hint="eastAsia"/>
                <w:kern w:val="0"/>
                <w:sz w:val="20"/>
                <w:szCs w:val="20"/>
              </w:rPr>
              <w:t>＊</w:t>
            </w:r>
            <w:proofErr w:type="gramEnd"/>
            <w:r w:rsidRPr="001D15B6">
              <w:rPr>
                <w:rFonts w:ascii="Times New Roman" w:eastAsia="新細明體" w:hAnsi="Times New Roman" w:cs="Times New Roman"/>
                <w:kern w:val="0"/>
                <w:sz w:val="20"/>
                <w:szCs w:val="20"/>
              </w:rPr>
              <w:t>RPA</w:t>
            </w:r>
          </w:p>
        </w:tc>
        <w:tc>
          <w:tcPr>
            <w:tcW w:w="978" w:type="pct"/>
            <w:vAlign w:val="center"/>
            <w:hideMark/>
          </w:tcPr>
          <w:p w14:paraId="2B8CFD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5AEC5E5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38EB110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0.154</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CFA38C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0.120</w:t>
            </w:r>
          </w:p>
        </w:tc>
      </w:tr>
      <w:tr w:rsidR="001D15B6" w:rsidRPr="001D15B6" w14:paraId="7E233164" w14:textId="77777777" w:rsidTr="001D15B6">
        <w:trPr>
          <w:tblCellSpacing w:w="15" w:type="dxa"/>
        </w:trPr>
        <w:tc>
          <w:tcPr>
            <w:tcW w:w="819" w:type="pct"/>
            <w:vAlign w:val="center"/>
            <w:hideMark/>
          </w:tcPr>
          <w:p w14:paraId="45EDEAA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5350068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3.159</w:t>
            </w:r>
          </w:p>
        </w:tc>
        <w:tc>
          <w:tcPr>
            <w:tcW w:w="978" w:type="pct"/>
            <w:vAlign w:val="center"/>
            <w:hideMark/>
          </w:tcPr>
          <w:p w14:paraId="401808B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2.401</w:t>
            </w:r>
          </w:p>
        </w:tc>
        <w:tc>
          <w:tcPr>
            <w:tcW w:w="978" w:type="pct"/>
            <w:vAlign w:val="center"/>
            <w:hideMark/>
          </w:tcPr>
          <w:p w14:paraId="751254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2.529</w:t>
            </w:r>
          </w:p>
        </w:tc>
        <w:tc>
          <w:tcPr>
            <w:tcW w:w="1155" w:type="pct"/>
            <w:vAlign w:val="center"/>
            <w:hideMark/>
          </w:tcPr>
          <w:p w14:paraId="5B3AE9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1.635</w:t>
            </w:r>
          </w:p>
        </w:tc>
      </w:tr>
      <w:tr w:rsidR="001D15B6" w:rsidRPr="001D15B6" w14:paraId="6A2A7422" w14:textId="77777777" w:rsidTr="001D15B6">
        <w:trPr>
          <w:tblCellSpacing w:w="15" w:type="dxa"/>
        </w:trPr>
        <w:tc>
          <w:tcPr>
            <w:tcW w:w="819" w:type="pct"/>
            <w:vAlign w:val="center"/>
            <w:hideMark/>
          </w:tcPr>
          <w:p w14:paraId="272AB53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C773B2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7524184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04C4845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021491CF"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C47FA6F" w14:textId="77777777" w:rsidTr="001D15B6">
        <w:trPr>
          <w:tblCellSpacing w:w="15" w:type="dxa"/>
        </w:trPr>
        <w:tc>
          <w:tcPr>
            <w:tcW w:w="819" w:type="pct"/>
            <w:vAlign w:val="center"/>
            <w:hideMark/>
          </w:tcPr>
          <w:p w14:paraId="79B6368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LEV</w:t>
            </w:r>
          </w:p>
        </w:tc>
        <w:tc>
          <w:tcPr>
            <w:tcW w:w="978" w:type="pct"/>
            <w:vAlign w:val="center"/>
            <w:hideMark/>
          </w:tcPr>
          <w:p w14:paraId="5E58069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0.021</w:t>
            </w:r>
          </w:p>
        </w:tc>
        <w:tc>
          <w:tcPr>
            <w:tcW w:w="978" w:type="pct"/>
            <w:vAlign w:val="center"/>
            <w:hideMark/>
          </w:tcPr>
          <w:p w14:paraId="72024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0.187</w:t>
            </w:r>
          </w:p>
        </w:tc>
        <w:tc>
          <w:tcPr>
            <w:tcW w:w="978" w:type="pct"/>
            <w:vAlign w:val="center"/>
            <w:hideMark/>
          </w:tcPr>
          <w:p w14:paraId="5DB026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0.131</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49C02B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0.055</w:t>
            </w:r>
          </w:p>
        </w:tc>
      </w:tr>
      <w:tr w:rsidR="001D15B6" w:rsidRPr="001D15B6" w14:paraId="1016353A" w14:textId="77777777" w:rsidTr="001D15B6">
        <w:trPr>
          <w:tblCellSpacing w:w="15" w:type="dxa"/>
        </w:trPr>
        <w:tc>
          <w:tcPr>
            <w:tcW w:w="819" w:type="pct"/>
            <w:vAlign w:val="center"/>
            <w:hideMark/>
          </w:tcPr>
          <w:p w14:paraId="205F5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4F59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1.393</w:t>
            </w:r>
          </w:p>
        </w:tc>
        <w:tc>
          <w:tcPr>
            <w:tcW w:w="978" w:type="pct"/>
            <w:vAlign w:val="center"/>
            <w:hideMark/>
          </w:tcPr>
          <w:p w14:paraId="5DF8D95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1.628</w:t>
            </w:r>
          </w:p>
        </w:tc>
        <w:tc>
          <w:tcPr>
            <w:tcW w:w="978" w:type="pct"/>
            <w:vAlign w:val="center"/>
            <w:hideMark/>
          </w:tcPr>
          <w:p w14:paraId="2EB5FAB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2.107</w:t>
            </w:r>
          </w:p>
        </w:tc>
        <w:tc>
          <w:tcPr>
            <w:tcW w:w="1155" w:type="pct"/>
            <w:vAlign w:val="center"/>
            <w:hideMark/>
          </w:tcPr>
          <w:p w14:paraId="16608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0.718</w:t>
            </w:r>
          </w:p>
        </w:tc>
      </w:tr>
      <w:tr w:rsidR="001D15B6" w:rsidRPr="001D15B6" w14:paraId="71661C04" w14:textId="77777777" w:rsidTr="001D15B6">
        <w:trPr>
          <w:tblCellSpacing w:w="15" w:type="dxa"/>
        </w:trPr>
        <w:tc>
          <w:tcPr>
            <w:tcW w:w="819" w:type="pct"/>
            <w:vAlign w:val="center"/>
            <w:hideMark/>
          </w:tcPr>
          <w:p w14:paraId="3F04A4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30249F7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0806AF7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038524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5CE2B7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C01DFC5" w14:textId="77777777" w:rsidTr="001D15B6">
        <w:trPr>
          <w:tblCellSpacing w:w="15" w:type="dxa"/>
        </w:trPr>
        <w:tc>
          <w:tcPr>
            <w:tcW w:w="819" w:type="pct"/>
            <w:vAlign w:val="center"/>
            <w:hideMark/>
          </w:tcPr>
          <w:p w14:paraId="754DB099"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OCF</w:t>
            </w:r>
          </w:p>
        </w:tc>
        <w:tc>
          <w:tcPr>
            <w:tcW w:w="978" w:type="pct"/>
            <w:vAlign w:val="center"/>
            <w:hideMark/>
          </w:tcPr>
          <w:p w14:paraId="407CD4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-0.100</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FE54A5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-1.671</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A6102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-0.842</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6ABE8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-0.873</w:t>
            </w:r>
            <w:r w:rsidRPr="001D15B6">
              <w:rPr>
                <w:rFonts w:ascii="Times New Roman" w:eastAsia="新細明體" w:hAnsi="Times New Roman" w:cs="Times New Roman"/>
                <w:kern w:val="0"/>
                <w:sz w:val="20"/>
                <w:szCs w:val="20"/>
                <w:vertAlign w:val="superscript"/>
              </w:rPr>
              <w:t>**</w:t>
            </w:r>
          </w:p>
        </w:tc>
      </w:tr>
      <w:tr w:rsidR="001D15B6" w:rsidRPr="001D15B6" w14:paraId="3EE758F8" w14:textId="77777777" w:rsidTr="001D15B6">
        <w:trPr>
          <w:tblCellSpacing w:w="15" w:type="dxa"/>
        </w:trPr>
        <w:tc>
          <w:tcPr>
            <w:tcW w:w="819" w:type="pct"/>
            <w:vAlign w:val="center"/>
            <w:hideMark/>
          </w:tcPr>
          <w:p w14:paraId="5EF2476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FAB30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-3.051</w:t>
            </w:r>
          </w:p>
        </w:tc>
        <w:tc>
          <w:tcPr>
            <w:tcW w:w="978" w:type="pct"/>
            <w:vAlign w:val="center"/>
            <w:hideMark/>
          </w:tcPr>
          <w:p w14:paraId="355DAFE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-2.849</w:t>
            </w:r>
          </w:p>
        </w:tc>
        <w:tc>
          <w:tcPr>
            <w:tcW w:w="978" w:type="pct"/>
            <w:vAlign w:val="center"/>
            <w:hideMark/>
          </w:tcPr>
          <w:p w14:paraId="66319EA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155" w:type="pct"/>
            <w:vAlign w:val="center"/>
            <w:hideMark/>
          </w:tcPr>
          <w:p w14:paraId="189FA0C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-2.268</w:t>
            </w:r>
          </w:p>
        </w:tc>
      </w:tr>
      <w:tr w:rsidR="001D15B6" w:rsidRPr="001D15B6" w14:paraId="5465EA2A" w14:textId="77777777" w:rsidTr="001D15B6">
        <w:trPr>
          <w:tblCellSpacing w:w="15" w:type="dxa"/>
        </w:trPr>
        <w:tc>
          <w:tcPr>
            <w:tcW w:w="819" w:type="pct"/>
            <w:vAlign w:val="center"/>
            <w:hideMark/>
          </w:tcPr>
          <w:p w14:paraId="4C4CECC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3E252B9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330740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846964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0701354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CE85FCF" w14:textId="77777777" w:rsidTr="001D15B6">
        <w:trPr>
          <w:tblCellSpacing w:w="15" w:type="dxa"/>
        </w:trPr>
        <w:tc>
          <w:tcPr>
            <w:tcW w:w="819" w:type="pct"/>
            <w:vAlign w:val="center"/>
            <w:hideMark/>
          </w:tcPr>
          <w:p w14:paraId="64D53362"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MTB</w:t>
            </w:r>
          </w:p>
        </w:tc>
        <w:tc>
          <w:tcPr>
            <w:tcW w:w="978" w:type="pct"/>
            <w:vAlign w:val="center"/>
            <w:hideMark/>
          </w:tcPr>
          <w:p w14:paraId="62212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2CD08A9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5760E8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0.036</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3BBE41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35179CBD" w14:textId="77777777" w:rsidTr="001D15B6">
        <w:trPr>
          <w:tblCellSpacing w:w="15" w:type="dxa"/>
        </w:trPr>
        <w:tc>
          <w:tcPr>
            <w:tcW w:w="819" w:type="pct"/>
            <w:vAlign w:val="center"/>
            <w:hideMark/>
          </w:tcPr>
          <w:p w14:paraId="49B04305"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A07E0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2.125</w:t>
            </w:r>
          </w:p>
        </w:tc>
        <w:tc>
          <w:tcPr>
            <w:tcW w:w="978" w:type="pct"/>
            <w:vAlign w:val="center"/>
            <w:hideMark/>
          </w:tcPr>
          <w:p w14:paraId="6B49A9F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2.044</w:t>
            </w:r>
          </w:p>
        </w:tc>
        <w:tc>
          <w:tcPr>
            <w:tcW w:w="978" w:type="pct"/>
            <w:vAlign w:val="center"/>
            <w:hideMark/>
          </w:tcPr>
          <w:p w14:paraId="040B41D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2.174</w:t>
            </w:r>
          </w:p>
        </w:tc>
        <w:tc>
          <w:tcPr>
            <w:tcW w:w="1155" w:type="pct"/>
            <w:vAlign w:val="center"/>
            <w:hideMark/>
          </w:tcPr>
          <w:p w14:paraId="3EEA14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1.435</w:t>
            </w:r>
          </w:p>
        </w:tc>
      </w:tr>
      <w:tr w:rsidR="001D15B6" w:rsidRPr="001D15B6" w14:paraId="45E1755E" w14:textId="77777777" w:rsidTr="001D15B6">
        <w:trPr>
          <w:tblCellSpacing w:w="15" w:type="dxa"/>
        </w:trPr>
        <w:tc>
          <w:tcPr>
            <w:tcW w:w="819" w:type="pct"/>
            <w:vAlign w:val="center"/>
            <w:hideMark/>
          </w:tcPr>
          <w:p w14:paraId="65E4CF0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5E84878"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0B30EB2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6EB9FC8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701A8EB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F851AEF" w14:textId="77777777" w:rsidTr="001D15B6">
        <w:trPr>
          <w:tblCellSpacing w:w="15" w:type="dxa"/>
        </w:trPr>
        <w:tc>
          <w:tcPr>
            <w:tcW w:w="819" w:type="pct"/>
            <w:vAlign w:val="center"/>
            <w:hideMark/>
          </w:tcPr>
          <w:p w14:paraId="7560793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MS</w:t>
            </w:r>
          </w:p>
        </w:tc>
        <w:tc>
          <w:tcPr>
            <w:tcW w:w="978" w:type="pct"/>
            <w:vAlign w:val="center"/>
            <w:hideMark/>
          </w:tcPr>
          <w:p w14:paraId="11179D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978" w:type="pct"/>
            <w:vAlign w:val="center"/>
            <w:hideMark/>
          </w:tcPr>
          <w:p w14:paraId="51FC8C7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c>
          <w:tcPr>
            <w:tcW w:w="978" w:type="pct"/>
            <w:vAlign w:val="center"/>
            <w:hideMark/>
          </w:tcPr>
          <w:p w14:paraId="60A68E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1155" w:type="pct"/>
            <w:vAlign w:val="center"/>
            <w:hideMark/>
          </w:tcPr>
          <w:p w14:paraId="70C2E2D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r>
      <w:tr w:rsidR="001D15B6" w:rsidRPr="001D15B6" w14:paraId="66EFB17D" w14:textId="77777777" w:rsidTr="001D15B6">
        <w:trPr>
          <w:tblCellSpacing w:w="15" w:type="dxa"/>
        </w:trPr>
        <w:tc>
          <w:tcPr>
            <w:tcW w:w="819" w:type="pct"/>
            <w:vAlign w:val="center"/>
            <w:hideMark/>
          </w:tcPr>
          <w:p w14:paraId="306731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1F3D2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-0.446</w:t>
            </w:r>
          </w:p>
        </w:tc>
        <w:tc>
          <w:tcPr>
            <w:tcW w:w="978" w:type="pct"/>
            <w:vAlign w:val="center"/>
            <w:hideMark/>
          </w:tcPr>
          <w:p w14:paraId="01E9E9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-0.651</w:t>
            </w:r>
          </w:p>
        </w:tc>
        <w:tc>
          <w:tcPr>
            <w:tcW w:w="978" w:type="pct"/>
            <w:vAlign w:val="center"/>
            <w:hideMark/>
          </w:tcPr>
          <w:p w14:paraId="05A2FE6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0.268</w:t>
            </w:r>
          </w:p>
        </w:tc>
        <w:tc>
          <w:tcPr>
            <w:tcW w:w="1155" w:type="pct"/>
            <w:vAlign w:val="center"/>
            <w:hideMark/>
          </w:tcPr>
          <w:p w14:paraId="59066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-1.042</w:t>
            </w:r>
          </w:p>
        </w:tc>
      </w:tr>
      <w:tr w:rsidR="001D15B6" w:rsidRPr="001D15B6" w14:paraId="046EF46C" w14:textId="77777777" w:rsidTr="001D15B6">
        <w:trPr>
          <w:tblCellSpacing w:w="15" w:type="dxa"/>
        </w:trPr>
        <w:tc>
          <w:tcPr>
            <w:tcW w:w="819" w:type="pct"/>
            <w:vAlign w:val="center"/>
            <w:hideMark/>
          </w:tcPr>
          <w:p w14:paraId="1478F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004BAF7"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5085415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328758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6230C7D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5DEA46A" w14:textId="77777777" w:rsidTr="001D15B6">
        <w:trPr>
          <w:tblCellSpacing w:w="15" w:type="dxa"/>
        </w:trPr>
        <w:tc>
          <w:tcPr>
            <w:tcW w:w="819" w:type="pct"/>
            <w:vAlign w:val="center"/>
            <w:hideMark/>
          </w:tcPr>
          <w:p w14:paraId="2FA395F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INST</w:t>
            </w:r>
          </w:p>
        </w:tc>
        <w:tc>
          <w:tcPr>
            <w:tcW w:w="978" w:type="pct"/>
            <w:vAlign w:val="center"/>
            <w:hideMark/>
          </w:tcPr>
          <w:p w14:paraId="31BE2B6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0.0003</w:t>
            </w:r>
          </w:p>
        </w:tc>
        <w:tc>
          <w:tcPr>
            <w:tcW w:w="978" w:type="pct"/>
            <w:vAlign w:val="center"/>
            <w:hideMark/>
          </w:tcPr>
          <w:p w14:paraId="679411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c>
          <w:tcPr>
            <w:tcW w:w="978" w:type="pct"/>
            <w:vAlign w:val="center"/>
            <w:hideMark/>
          </w:tcPr>
          <w:p w14:paraId="366EF6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0.008</w:t>
            </w:r>
          </w:p>
        </w:tc>
        <w:tc>
          <w:tcPr>
            <w:tcW w:w="1155" w:type="pct"/>
            <w:vAlign w:val="center"/>
            <w:hideMark/>
          </w:tcPr>
          <w:p w14:paraId="59F422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r>
      <w:tr w:rsidR="001D15B6" w:rsidRPr="001D15B6" w14:paraId="7BCD3A73" w14:textId="77777777" w:rsidTr="001D15B6">
        <w:trPr>
          <w:tblCellSpacing w:w="15" w:type="dxa"/>
        </w:trPr>
        <w:tc>
          <w:tcPr>
            <w:tcW w:w="819" w:type="pct"/>
            <w:vAlign w:val="center"/>
            <w:hideMark/>
          </w:tcPr>
          <w:p w14:paraId="49562F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A6A30A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0.039</w:t>
            </w:r>
          </w:p>
        </w:tc>
        <w:tc>
          <w:tcPr>
            <w:tcW w:w="978" w:type="pct"/>
            <w:vAlign w:val="center"/>
            <w:hideMark/>
          </w:tcPr>
          <w:p w14:paraId="26D92B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0.208</w:t>
            </w:r>
          </w:p>
        </w:tc>
        <w:tc>
          <w:tcPr>
            <w:tcW w:w="978" w:type="pct"/>
            <w:vAlign w:val="center"/>
            <w:hideMark/>
          </w:tcPr>
          <w:p w14:paraId="746C1C8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0.696</w:t>
            </w:r>
          </w:p>
        </w:tc>
        <w:tc>
          <w:tcPr>
            <w:tcW w:w="1155" w:type="pct"/>
            <w:vAlign w:val="center"/>
            <w:hideMark/>
          </w:tcPr>
          <w:p w14:paraId="728F3AB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-0.336</w:t>
            </w:r>
          </w:p>
        </w:tc>
      </w:tr>
      <w:tr w:rsidR="001D15B6" w:rsidRPr="001D15B6" w14:paraId="56CCB4AE" w14:textId="77777777" w:rsidTr="001D15B6">
        <w:trPr>
          <w:tblCellSpacing w:w="15" w:type="dxa"/>
        </w:trPr>
        <w:tc>
          <w:tcPr>
            <w:tcW w:w="819" w:type="pct"/>
            <w:vAlign w:val="center"/>
            <w:hideMark/>
          </w:tcPr>
          <w:p w14:paraId="0B484D3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6FC7A93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59B3D2E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62AF215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739FDC20"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34FF85F" w14:textId="77777777" w:rsidTr="001D15B6">
        <w:trPr>
          <w:tblCellSpacing w:w="15" w:type="dxa"/>
        </w:trPr>
        <w:tc>
          <w:tcPr>
            <w:tcW w:w="819" w:type="pct"/>
            <w:vAlign w:val="center"/>
            <w:hideMark/>
          </w:tcPr>
          <w:p w14:paraId="063C5733"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CYCLE</w:t>
            </w:r>
          </w:p>
        </w:tc>
        <w:tc>
          <w:tcPr>
            <w:tcW w:w="978" w:type="pct"/>
            <w:vAlign w:val="center"/>
            <w:hideMark/>
          </w:tcPr>
          <w:p w14:paraId="53E9E6C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-0.00001</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4F47B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CD5A97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7BD3B19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r>
      <w:tr w:rsidR="001D15B6" w:rsidRPr="001D15B6" w14:paraId="57AC6B7E" w14:textId="77777777" w:rsidTr="001D15B6">
        <w:trPr>
          <w:tblCellSpacing w:w="15" w:type="dxa"/>
        </w:trPr>
        <w:tc>
          <w:tcPr>
            <w:tcW w:w="819" w:type="pct"/>
            <w:vAlign w:val="center"/>
            <w:hideMark/>
          </w:tcPr>
          <w:p w14:paraId="2DF80F2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06B3A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-2.041</w:t>
            </w:r>
          </w:p>
        </w:tc>
        <w:tc>
          <w:tcPr>
            <w:tcW w:w="978" w:type="pct"/>
            <w:vAlign w:val="center"/>
            <w:hideMark/>
          </w:tcPr>
          <w:p w14:paraId="4CA3680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-2.247</w:t>
            </w:r>
          </w:p>
        </w:tc>
        <w:tc>
          <w:tcPr>
            <w:tcW w:w="978" w:type="pct"/>
            <w:vAlign w:val="center"/>
            <w:hideMark/>
          </w:tcPr>
          <w:p w14:paraId="33DA974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-1.953</w:t>
            </w:r>
          </w:p>
        </w:tc>
        <w:tc>
          <w:tcPr>
            <w:tcW w:w="1155" w:type="pct"/>
            <w:vAlign w:val="center"/>
            <w:hideMark/>
          </w:tcPr>
          <w:p w14:paraId="63EB5F1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-1.819</w:t>
            </w:r>
          </w:p>
        </w:tc>
      </w:tr>
      <w:tr w:rsidR="001D15B6" w:rsidRPr="001D15B6" w14:paraId="3C02A654" w14:textId="77777777" w:rsidTr="001D15B6">
        <w:trPr>
          <w:tblCellSpacing w:w="15" w:type="dxa"/>
        </w:trPr>
        <w:tc>
          <w:tcPr>
            <w:tcW w:w="819" w:type="pct"/>
            <w:vAlign w:val="center"/>
            <w:hideMark/>
          </w:tcPr>
          <w:p w14:paraId="0CA4B51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5C2FD0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4472DE8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05D0803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AD4AD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DC46409" w14:textId="77777777" w:rsidTr="001D15B6">
        <w:trPr>
          <w:tblCellSpacing w:w="15" w:type="dxa"/>
        </w:trPr>
        <w:tc>
          <w:tcPr>
            <w:tcW w:w="819" w:type="pct"/>
            <w:vAlign w:val="center"/>
            <w:hideMark/>
          </w:tcPr>
          <w:p w14:paraId="4CB3A81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NOA</w:t>
            </w:r>
          </w:p>
        </w:tc>
        <w:tc>
          <w:tcPr>
            <w:tcW w:w="978" w:type="pct"/>
            <w:vAlign w:val="center"/>
            <w:hideMark/>
          </w:tcPr>
          <w:p w14:paraId="2344C12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0.017</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1FB257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0.266</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17DEFF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0.127</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60EF776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0.140</w:t>
            </w:r>
            <w:r w:rsidRPr="001D15B6">
              <w:rPr>
                <w:rFonts w:ascii="Times New Roman" w:eastAsia="新細明體" w:hAnsi="Times New Roman" w:cs="Times New Roman"/>
                <w:kern w:val="0"/>
                <w:sz w:val="20"/>
                <w:szCs w:val="20"/>
                <w:vertAlign w:val="superscript"/>
              </w:rPr>
              <w:t>**</w:t>
            </w:r>
          </w:p>
        </w:tc>
      </w:tr>
      <w:tr w:rsidR="001D15B6" w:rsidRPr="001D15B6" w14:paraId="10E8D047" w14:textId="77777777" w:rsidTr="001D15B6">
        <w:trPr>
          <w:tblCellSpacing w:w="15" w:type="dxa"/>
        </w:trPr>
        <w:tc>
          <w:tcPr>
            <w:tcW w:w="819" w:type="pct"/>
            <w:vAlign w:val="center"/>
            <w:hideMark/>
          </w:tcPr>
          <w:p w14:paraId="523EA14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7BD41B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1.877</w:t>
            </w:r>
          </w:p>
        </w:tc>
        <w:tc>
          <w:tcPr>
            <w:tcW w:w="978" w:type="pct"/>
            <w:vAlign w:val="center"/>
            <w:hideMark/>
          </w:tcPr>
          <w:p w14:paraId="428EA9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3.056</w:t>
            </w:r>
          </w:p>
        </w:tc>
        <w:tc>
          <w:tcPr>
            <w:tcW w:w="978" w:type="pct"/>
            <w:vAlign w:val="center"/>
            <w:hideMark/>
          </w:tcPr>
          <w:p w14:paraId="761115E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2.652</w:t>
            </w:r>
          </w:p>
        </w:tc>
        <w:tc>
          <w:tcPr>
            <w:tcW w:w="1155" w:type="pct"/>
            <w:vAlign w:val="center"/>
            <w:hideMark/>
          </w:tcPr>
          <w:p w14:paraId="08827C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2.448</w:t>
            </w:r>
          </w:p>
        </w:tc>
      </w:tr>
      <w:tr w:rsidR="001D15B6" w:rsidRPr="001D15B6" w14:paraId="51A3A9FF" w14:textId="77777777" w:rsidTr="001D15B6">
        <w:trPr>
          <w:tblCellSpacing w:w="15" w:type="dxa"/>
        </w:trPr>
        <w:tc>
          <w:tcPr>
            <w:tcW w:w="819" w:type="pct"/>
            <w:vAlign w:val="center"/>
            <w:hideMark/>
          </w:tcPr>
          <w:p w14:paraId="4E8AEFE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321A4D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7CBEA4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8B8AF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028A08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8D603BB" w14:textId="77777777" w:rsidTr="001D15B6">
        <w:trPr>
          <w:tblCellSpacing w:w="15" w:type="dxa"/>
        </w:trPr>
        <w:tc>
          <w:tcPr>
            <w:tcW w:w="819" w:type="pct"/>
            <w:vAlign w:val="center"/>
            <w:hideMark/>
          </w:tcPr>
          <w:p w14:paraId="0EBD69A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lastRenderedPageBreak/>
              <w:t>ZSCORE</w:t>
            </w:r>
          </w:p>
        </w:tc>
        <w:tc>
          <w:tcPr>
            <w:tcW w:w="978" w:type="pct"/>
            <w:vAlign w:val="center"/>
            <w:hideMark/>
          </w:tcPr>
          <w:p w14:paraId="138A6F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40E180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-0.027</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261C56F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-0.013</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84061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-0.015</w:t>
            </w:r>
            <w:r w:rsidRPr="001D15B6">
              <w:rPr>
                <w:rFonts w:ascii="Times New Roman" w:eastAsia="新細明體" w:hAnsi="Times New Roman" w:cs="Times New Roman"/>
                <w:kern w:val="0"/>
                <w:sz w:val="20"/>
                <w:szCs w:val="20"/>
                <w:vertAlign w:val="superscript"/>
              </w:rPr>
              <w:t>*</w:t>
            </w:r>
          </w:p>
        </w:tc>
      </w:tr>
      <w:tr w:rsidR="001D15B6" w:rsidRPr="001D15B6" w14:paraId="4197F5BF" w14:textId="77777777" w:rsidTr="001D15B6">
        <w:trPr>
          <w:tblCellSpacing w:w="15" w:type="dxa"/>
        </w:trPr>
        <w:tc>
          <w:tcPr>
            <w:tcW w:w="819" w:type="pct"/>
            <w:vAlign w:val="center"/>
            <w:hideMark/>
          </w:tcPr>
          <w:p w14:paraId="555A08C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A0EBC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-1.747</w:t>
            </w:r>
          </w:p>
        </w:tc>
        <w:tc>
          <w:tcPr>
            <w:tcW w:w="978" w:type="pct"/>
            <w:vAlign w:val="center"/>
            <w:hideMark/>
          </w:tcPr>
          <w:p w14:paraId="2264C21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-2.135</w:t>
            </w:r>
          </w:p>
        </w:tc>
        <w:tc>
          <w:tcPr>
            <w:tcW w:w="978" w:type="pct"/>
            <w:vAlign w:val="center"/>
            <w:hideMark/>
          </w:tcPr>
          <w:p w14:paraId="0E76EE3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-1.935</w:t>
            </w:r>
          </w:p>
        </w:tc>
        <w:tc>
          <w:tcPr>
            <w:tcW w:w="1155" w:type="pct"/>
            <w:vAlign w:val="center"/>
            <w:hideMark/>
          </w:tcPr>
          <w:p w14:paraId="039D38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-1.834</w:t>
            </w:r>
          </w:p>
        </w:tc>
      </w:tr>
      <w:tr w:rsidR="001D15B6" w:rsidRPr="001D15B6" w14:paraId="086D421E" w14:textId="77777777" w:rsidTr="001D15B6">
        <w:trPr>
          <w:tblCellSpacing w:w="15" w:type="dxa"/>
        </w:trPr>
        <w:tc>
          <w:tcPr>
            <w:tcW w:w="819" w:type="pct"/>
            <w:vAlign w:val="center"/>
            <w:hideMark/>
          </w:tcPr>
          <w:p w14:paraId="7DBB76D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BCB7A9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6829B96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3BAB57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4CD0FC5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AB1E53A" w14:textId="77777777" w:rsidTr="001D15B6">
        <w:trPr>
          <w:tblCellSpacing w:w="15" w:type="dxa"/>
        </w:trPr>
        <w:tc>
          <w:tcPr>
            <w:tcW w:w="819" w:type="pct"/>
            <w:vAlign w:val="center"/>
            <w:hideMark/>
          </w:tcPr>
          <w:p w14:paraId="628E285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CL</w:t>
            </w:r>
          </w:p>
        </w:tc>
        <w:tc>
          <w:tcPr>
            <w:tcW w:w="978" w:type="pct"/>
            <w:vAlign w:val="center"/>
            <w:hideMark/>
          </w:tcPr>
          <w:p w14:paraId="02ADF78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6FDEE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0.460</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36A62E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0.189</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053D2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0.281</w:t>
            </w:r>
            <w:r w:rsidRPr="001D15B6">
              <w:rPr>
                <w:rFonts w:ascii="Times New Roman" w:eastAsia="新細明體" w:hAnsi="Times New Roman" w:cs="Times New Roman"/>
                <w:kern w:val="0"/>
                <w:sz w:val="20"/>
                <w:szCs w:val="20"/>
                <w:vertAlign w:val="superscript"/>
              </w:rPr>
              <w:t>***</w:t>
            </w:r>
          </w:p>
        </w:tc>
      </w:tr>
      <w:tr w:rsidR="001D15B6" w:rsidRPr="001D15B6" w14:paraId="705C157C" w14:textId="77777777" w:rsidTr="001D15B6">
        <w:trPr>
          <w:tblCellSpacing w:w="15" w:type="dxa"/>
        </w:trPr>
        <w:tc>
          <w:tcPr>
            <w:tcW w:w="819" w:type="pct"/>
            <w:vAlign w:val="center"/>
            <w:hideMark/>
          </w:tcPr>
          <w:p w14:paraId="25B3D1B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E8125A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1.984</w:t>
            </w:r>
          </w:p>
        </w:tc>
        <w:tc>
          <w:tcPr>
            <w:tcW w:w="978" w:type="pct"/>
            <w:vAlign w:val="center"/>
            <w:hideMark/>
          </w:tcPr>
          <w:p w14:paraId="3B8F7A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2.894</w:t>
            </w:r>
          </w:p>
        </w:tc>
        <w:tc>
          <w:tcPr>
            <w:tcW w:w="978" w:type="pct"/>
            <w:vAlign w:val="center"/>
            <w:hideMark/>
          </w:tcPr>
          <w:p w14:paraId="0A481A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2.198</w:t>
            </w:r>
          </w:p>
        </w:tc>
        <w:tc>
          <w:tcPr>
            <w:tcW w:w="1155" w:type="pct"/>
            <w:vAlign w:val="center"/>
            <w:hideMark/>
          </w:tcPr>
          <w:p w14:paraId="0B20474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2.694</w:t>
            </w:r>
          </w:p>
        </w:tc>
      </w:tr>
      <w:tr w:rsidR="001D15B6" w:rsidRPr="001D15B6" w14:paraId="1D40228A" w14:textId="77777777" w:rsidTr="001D15B6">
        <w:trPr>
          <w:tblCellSpacing w:w="15" w:type="dxa"/>
        </w:trPr>
        <w:tc>
          <w:tcPr>
            <w:tcW w:w="819" w:type="pct"/>
            <w:vAlign w:val="center"/>
            <w:hideMark/>
          </w:tcPr>
          <w:p w14:paraId="17B11EF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0FD0F25"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073AC1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740FDBC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1F6FC0B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67F70B4" w14:textId="77777777" w:rsidTr="001D15B6">
        <w:trPr>
          <w:tblCellSpacing w:w="15" w:type="dxa"/>
        </w:trPr>
        <w:tc>
          <w:tcPr>
            <w:tcW w:w="819" w:type="pct"/>
            <w:vAlign w:val="center"/>
            <w:hideMark/>
          </w:tcPr>
          <w:p w14:paraId="4079D29D"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ADJROA</w:t>
            </w:r>
          </w:p>
        </w:tc>
        <w:tc>
          <w:tcPr>
            <w:tcW w:w="978" w:type="pct"/>
            <w:vAlign w:val="center"/>
            <w:hideMark/>
          </w:tcPr>
          <w:p w14:paraId="1C9199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18C002C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1.126</w:t>
            </w:r>
          </w:p>
        </w:tc>
        <w:tc>
          <w:tcPr>
            <w:tcW w:w="978" w:type="pct"/>
            <w:vAlign w:val="center"/>
            <w:hideMark/>
          </w:tcPr>
          <w:p w14:paraId="1937F3E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0.874</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129483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0.300</w:t>
            </w:r>
          </w:p>
        </w:tc>
      </w:tr>
      <w:tr w:rsidR="001D15B6" w:rsidRPr="001D15B6" w14:paraId="39E525A9" w14:textId="77777777" w:rsidTr="001D15B6">
        <w:trPr>
          <w:tblCellSpacing w:w="15" w:type="dxa"/>
        </w:trPr>
        <w:tc>
          <w:tcPr>
            <w:tcW w:w="819" w:type="pct"/>
            <w:vAlign w:val="center"/>
            <w:hideMark/>
          </w:tcPr>
          <w:p w14:paraId="421389E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29E149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2.546</w:t>
            </w:r>
          </w:p>
        </w:tc>
        <w:tc>
          <w:tcPr>
            <w:tcW w:w="978" w:type="pct"/>
            <w:vAlign w:val="center"/>
            <w:hideMark/>
          </w:tcPr>
          <w:p w14:paraId="0588F57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1.545</w:t>
            </w:r>
          </w:p>
        </w:tc>
        <w:tc>
          <w:tcPr>
            <w:tcW w:w="978" w:type="pct"/>
            <w:vAlign w:val="center"/>
            <w:hideMark/>
          </w:tcPr>
          <w:p w14:paraId="723DC5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2.223</w:t>
            </w:r>
          </w:p>
        </w:tc>
        <w:tc>
          <w:tcPr>
            <w:tcW w:w="1155" w:type="pct"/>
            <w:vAlign w:val="center"/>
            <w:hideMark/>
          </w:tcPr>
          <w:p w14:paraId="46DA25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0.624</w:t>
            </w:r>
          </w:p>
        </w:tc>
      </w:tr>
      <w:tr w:rsidR="001D15B6" w:rsidRPr="001D15B6" w14:paraId="683B62FD" w14:textId="77777777" w:rsidTr="001D15B6">
        <w:trPr>
          <w:tblCellSpacing w:w="15" w:type="dxa"/>
        </w:trPr>
        <w:tc>
          <w:tcPr>
            <w:tcW w:w="819" w:type="pct"/>
            <w:vAlign w:val="center"/>
            <w:hideMark/>
          </w:tcPr>
          <w:p w14:paraId="26E291D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5D02EAC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53F6D60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F7D815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4CD6D1C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8FFBCAC" w14:textId="77777777" w:rsidTr="001D15B6">
        <w:trPr>
          <w:tblCellSpacing w:w="15" w:type="dxa"/>
        </w:trPr>
        <w:tc>
          <w:tcPr>
            <w:tcW w:w="819" w:type="pct"/>
            <w:vAlign w:val="center"/>
            <w:hideMark/>
          </w:tcPr>
          <w:p w14:paraId="4951629F" w14:textId="77777777" w:rsidR="001D15B6" w:rsidRPr="001D15B6" w:rsidRDefault="001D15B6" w:rsidP="001D15B6">
            <w:pPr>
              <w:widowControl/>
              <w:rPr>
                <w:rFonts w:ascii="Times New Roman" w:eastAsia="新細明體" w:hAnsi="Times New Roman" w:cs="Times New Roman"/>
                <w:kern w:val="0"/>
                <w:sz w:val="20"/>
                <w:szCs w:val="20"/>
              </w:rPr>
            </w:pPr>
            <w:proofErr w:type="spellStart"/>
            <w:r w:rsidRPr="001D15B6">
              <w:rPr>
                <w:rFonts w:ascii="Times New Roman" w:eastAsia="新細明體" w:hAnsi="Times New Roman" w:cs="Times New Roman"/>
                <w:kern w:val="0"/>
                <w:sz w:val="20"/>
                <w:szCs w:val="20"/>
              </w:rPr>
              <w:t>ADJROA_sq</w:t>
            </w:r>
            <w:proofErr w:type="spellEnd"/>
          </w:p>
        </w:tc>
        <w:tc>
          <w:tcPr>
            <w:tcW w:w="978" w:type="pct"/>
            <w:vAlign w:val="center"/>
            <w:hideMark/>
          </w:tcPr>
          <w:p w14:paraId="524138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0.888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2B0ECB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13.468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71A26D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8.002</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7F50C7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6.065</w:t>
            </w:r>
          </w:p>
        </w:tc>
      </w:tr>
      <w:tr w:rsidR="001D15B6" w:rsidRPr="001D15B6" w14:paraId="187EC8B5" w14:textId="77777777" w:rsidTr="001D15B6">
        <w:trPr>
          <w:tblCellSpacing w:w="15" w:type="dxa"/>
        </w:trPr>
        <w:tc>
          <w:tcPr>
            <w:tcW w:w="819" w:type="pct"/>
            <w:vAlign w:val="center"/>
            <w:hideMark/>
          </w:tcPr>
          <w:p w14:paraId="65F5FA1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888E60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4.873</w:t>
            </w:r>
          </w:p>
        </w:tc>
        <w:tc>
          <w:tcPr>
            <w:tcW w:w="978" w:type="pct"/>
            <w:vAlign w:val="center"/>
            <w:hideMark/>
          </w:tcPr>
          <w:p w14:paraId="26ED7C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2.215</w:t>
            </w:r>
          </w:p>
        </w:tc>
        <w:tc>
          <w:tcPr>
            <w:tcW w:w="978" w:type="pct"/>
            <w:vAlign w:val="center"/>
            <w:hideMark/>
          </w:tcPr>
          <w:p w14:paraId="7FDE56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2.359</w:t>
            </w:r>
          </w:p>
        </w:tc>
        <w:tc>
          <w:tcPr>
            <w:tcW w:w="1155" w:type="pct"/>
            <w:vAlign w:val="center"/>
            <w:hideMark/>
          </w:tcPr>
          <w:p w14:paraId="0FAA6F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1.535</w:t>
            </w:r>
          </w:p>
        </w:tc>
      </w:tr>
      <w:tr w:rsidR="001D15B6" w:rsidRPr="001D15B6" w14:paraId="3BD626E1" w14:textId="77777777" w:rsidTr="001D15B6">
        <w:trPr>
          <w:tblCellSpacing w:w="15" w:type="dxa"/>
        </w:trPr>
        <w:tc>
          <w:tcPr>
            <w:tcW w:w="819" w:type="pct"/>
            <w:vAlign w:val="center"/>
            <w:hideMark/>
          </w:tcPr>
          <w:p w14:paraId="52E688A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114E0F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4906E7A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8F0D00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396A3DE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2EEFAB" w14:textId="77777777" w:rsidTr="001D15B6">
        <w:trPr>
          <w:tblCellSpacing w:w="15" w:type="dxa"/>
        </w:trPr>
        <w:tc>
          <w:tcPr>
            <w:tcW w:w="819" w:type="pct"/>
            <w:vAlign w:val="center"/>
            <w:hideMark/>
          </w:tcPr>
          <w:p w14:paraId="219E5CA8"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SIZE</w:t>
            </w:r>
          </w:p>
        </w:tc>
        <w:tc>
          <w:tcPr>
            <w:tcW w:w="978" w:type="pct"/>
            <w:vAlign w:val="center"/>
            <w:hideMark/>
          </w:tcPr>
          <w:p w14:paraId="535567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E6FBA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-0.064</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F4C819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-0.038</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6514132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00F08C93" w14:textId="77777777" w:rsidTr="001D15B6">
        <w:trPr>
          <w:tblCellSpacing w:w="15" w:type="dxa"/>
        </w:trPr>
        <w:tc>
          <w:tcPr>
            <w:tcW w:w="819" w:type="pct"/>
            <w:vAlign w:val="center"/>
            <w:hideMark/>
          </w:tcPr>
          <w:p w14:paraId="79AD57A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A09588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-2.817</w:t>
            </w:r>
          </w:p>
        </w:tc>
        <w:tc>
          <w:tcPr>
            <w:tcW w:w="978" w:type="pct"/>
            <w:vAlign w:val="center"/>
            <w:hideMark/>
          </w:tcPr>
          <w:p w14:paraId="2396BE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-2.241</w:t>
            </w:r>
          </w:p>
        </w:tc>
        <w:tc>
          <w:tcPr>
            <w:tcW w:w="978" w:type="pct"/>
            <w:vAlign w:val="center"/>
            <w:hideMark/>
          </w:tcPr>
          <w:p w14:paraId="6915994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-2.457</w:t>
            </w:r>
          </w:p>
        </w:tc>
        <w:tc>
          <w:tcPr>
            <w:tcW w:w="1155" w:type="pct"/>
            <w:vAlign w:val="center"/>
            <w:hideMark/>
          </w:tcPr>
          <w:p w14:paraId="7CA5D53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-1.474</w:t>
            </w:r>
          </w:p>
        </w:tc>
      </w:tr>
      <w:tr w:rsidR="001D15B6" w:rsidRPr="001D15B6" w14:paraId="2A4B9FA2" w14:textId="77777777" w:rsidTr="001D15B6">
        <w:trPr>
          <w:tblCellSpacing w:w="15" w:type="dxa"/>
        </w:trPr>
        <w:tc>
          <w:tcPr>
            <w:tcW w:w="819" w:type="pct"/>
            <w:vAlign w:val="center"/>
            <w:hideMark/>
          </w:tcPr>
          <w:p w14:paraId="274D99E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6715023C"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2C03B7A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5A9BA4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7B5C98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4CD0D41" w14:textId="77777777" w:rsidTr="001D15B6">
        <w:trPr>
          <w:tblCellSpacing w:w="15" w:type="dxa"/>
        </w:trPr>
        <w:tc>
          <w:tcPr>
            <w:tcW w:w="819" w:type="pct"/>
            <w:vAlign w:val="center"/>
            <w:hideMark/>
          </w:tcPr>
          <w:p w14:paraId="3237E5CA" w14:textId="339EB76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BIG4</w:t>
            </w:r>
          </w:p>
        </w:tc>
        <w:tc>
          <w:tcPr>
            <w:tcW w:w="978" w:type="pct"/>
            <w:vAlign w:val="center"/>
            <w:hideMark/>
          </w:tcPr>
          <w:p w14:paraId="25774B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p>
        </w:tc>
        <w:tc>
          <w:tcPr>
            <w:tcW w:w="978" w:type="pct"/>
            <w:vAlign w:val="center"/>
            <w:hideMark/>
          </w:tcPr>
          <w:p w14:paraId="6C9294C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E62BBB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3CC8F78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88D738E" w14:textId="77777777" w:rsidTr="001D15B6">
        <w:trPr>
          <w:tblCellSpacing w:w="15" w:type="dxa"/>
        </w:trPr>
        <w:tc>
          <w:tcPr>
            <w:tcW w:w="819" w:type="pct"/>
            <w:vAlign w:val="center"/>
            <w:hideMark/>
          </w:tcPr>
          <w:p w14:paraId="498218D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1F0063C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0.395</w:t>
            </w:r>
          </w:p>
        </w:tc>
        <w:tc>
          <w:tcPr>
            <w:tcW w:w="978" w:type="pct"/>
            <w:vAlign w:val="center"/>
            <w:hideMark/>
          </w:tcPr>
          <w:p w14:paraId="6D00711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4FEF76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04666DC3"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AD5F88D" w14:textId="77777777" w:rsidTr="001D15B6">
        <w:trPr>
          <w:tblCellSpacing w:w="15" w:type="dxa"/>
        </w:trPr>
        <w:tc>
          <w:tcPr>
            <w:tcW w:w="819" w:type="pct"/>
            <w:vAlign w:val="center"/>
            <w:hideMark/>
          </w:tcPr>
          <w:p w14:paraId="159704C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5D9DFE62"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1134DE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43A5A6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3DA9EC2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BF64409" w14:textId="77777777" w:rsidTr="001D15B6">
        <w:trPr>
          <w:tblCellSpacing w:w="15" w:type="dxa"/>
        </w:trPr>
        <w:tc>
          <w:tcPr>
            <w:tcW w:w="819" w:type="pct"/>
            <w:vAlign w:val="center"/>
            <w:hideMark/>
          </w:tcPr>
          <w:p w14:paraId="3DAD0546"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ADV</w:t>
            </w:r>
          </w:p>
        </w:tc>
        <w:tc>
          <w:tcPr>
            <w:tcW w:w="978" w:type="pct"/>
            <w:vAlign w:val="center"/>
            <w:hideMark/>
          </w:tcPr>
          <w:p w14:paraId="31B03648" w14:textId="77777777" w:rsidR="001D15B6" w:rsidRPr="001D15B6" w:rsidRDefault="001D15B6" w:rsidP="001D15B6">
            <w:pPr>
              <w:widowControl/>
              <w:rPr>
                <w:rFonts w:ascii="Times New Roman" w:eastAsia="新細明體" w:hAnsi="Times New Roman" w:cs="Times New Roman"/>
                <w:kern w:val="0"/>
                <w:sz w:val="20"/>
                <w:szCs w:val="20"/>
              </w:rPr>
            </w:pPr>
          </w:p>
        </w:tc>
        <w:tc>
          <w:tcPr>
            <w:tcW w:w="978" w:type="pct"/>
            <w:vAlign w:val="center"/>
            <w:hideMark/>
          </w:tcPr>
          <w:p w14:paraId="501F38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-0.967</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58C9759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-0.529</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43B182D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-0.467</w:t>
            </w:r>
            <w:r w:rsidRPr="001D15B6">
              <w:rPr>
                <w:rFonts w:ascii="Times New Roman" w:eastAsia="新細明體" w:hAnsi="Times New Roman" w:cs="Times New Roman"/>
                <w:kern w:val="0"/>
                <w:sz w:val="20"/>
                <w:szCs w:val="20"/>
                <w:vertAlign w:val="superscript"/>
              </w:rPr>
              <w:t>***</w:t>
            </w:r>
          </w:p>
        </w:tc>
      </w:tr>
      <w:tr w:rsidR="001D15B6" w:rsidRPr="001D15B6" w14:paraId="17396F57" w14:textId="77777777" w:rsidTr="001D15B6">
        <w:trPr>
          <w:tblCellSpacing w:w="15" w:type="dxa"/>
        </w:trPr>
        <w:tc>
          <w:tcPr>
            <w:tcW w:w="819" w:type="pct"/>
            <w:vAlign w:val="center"/>
            <w:hideMark/>
          </w:tcPr>
          <w:p w14:paraId="019CC86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6C063D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4DC416B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-12.583</w:t>
            </w:r>
          </w:p>
        </w:tc>
        <w:tc>
          <w:tcPr>
            <w:tcW w:w="978" w:type="pct"/>
            <w:vAlign w:val="center"/>
            <w:hideMark/>
          </w:tcPr>
          <w:p w14:paraId="76A737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-10.659</w:t>
            </w:r>
          </w:p>
        </w:tc>
        <w:tc>
          <w:tcPr>
            <w:tcW w:w="1155" w:type="pct"/>
            <w:vAlign w:val="center"/>
            <w:hideMark/>
          </w:tcPr>
          <w:p w14:paraId="080DDF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-10.910</w:t>
            </w:r>
          </w:p>
        </w:tc>
      </w:tr>
      <w:tr w:rsidR="001D15B6" w:rsidRPr="001D15B6" w14:paraId="70B9F4FA" w14:textId="77777777" w:rsidTr="001D15B6">
        <w:trPr>
          <w:tblCellSpacing w:w="15" w:type="dxa"/>
        </w:trPr>
        <w:tc>
          <w:tcPr>
            <w:tcW w:w="819" w:type="pct"/>
            <w:vAlign w:val="center"/>
            <w:hideMark/>
          </w:tcPr>
          <w:p w14:paraId="11712A1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3D683A6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6296366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7B2AA5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5C3ECFE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4F33E59" w14:textId="77777777" w:rsidTr="001D15B6">
        <w:trPr>
          <w:tblCellSpacing w:w="15" w:type="dxa"/>
        </w:trPr>
        <w:tc>
          <w:tcPr>
            <w:tcW w:w="819" w:type="pct"/>
            <w:vAlign w:val="center"/>
            <w:hideMark/>
          </w:tcPr>
          <w:p w14:paraId="28F81FE5"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RD</w:t>
            </w:r>
          </w:p>
        </w:tc>
        <w:tc>
          <w:tcPr>
            <w:tcW w:w="978" w:type="pct"/>
            <w:vAlign w:val="center"/>
            <w:hideMark/>
          </w:tcPr>
          <w:p w14:paraId="51EC5E72" w14:textId="77777777" w:rsidR="001D15B6" w:rsidRPr="001D15B6" w:rsidRDefault="001D15B6" w:rsidP="001D15B6">
            <w:pPr>
              <w:widowControl/>
              <w:rPr>
                <w:rFonts w:ascii="Times New Roman" w:eastAsia="新細明體" w:hAnsi="Times New Roman" w:cs="Times New Roman"/>
                <w:kern w:val="0"/>
                <w:sz w:val="20"/>
                <w:szCs w:val="20"/>
              </w:rPr>
            </w:pPr>
          </w:p>
        </w:tc>
        <w:tc>
          <w:tcPr>
            <w:tcW w:w="978" w:type="pct"/>
            <w:vAlign w:val="center"/>
            <w:hideMark/>
          </w:tcPr>
          <w:p w14:paraId="73F0157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-0.119</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5C74CFE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-0.068</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085877A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-0.045</w:t>
            </w:r>
          </w:p>
        </w:tc>
      </w:tr>
      <w:tr w:rsidR="001D15B6" w:rsidRPr="001D15B6" w14:paraId="61255FC3" w14:textId="77777777" w:rsidTr="001D15B6">
        <w:trPr>
          <w:tblCellSpacing w:w="15" w:type="dxa"/>
        </w:trPr>
        <w:tc>
          <w:tcPr>
            <w:tcW w:w="819" w:type="pct"/>
            <w:vAlign w:val="center"/>
            <w:hideMark/>
          </w:tcPr>
          <w:p w14:paraId="42ABBF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51E8771A"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5E2E036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-1.963</w:t>
            </w:r>
          </w:p>
        </w:tc>
        <w:tc>
          <w:tcPr>
            <w:tcW w:w="978" w:type="pct"/>
            <w:vAlign w:val="center"/>
            <w:hideMark/>
          </w:tcPr>
          <w:p w14:paraId="264644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-1.672</w:t>
            </w:r>
          </w:p>
        </w:tc>
        <w:tc>
          <w:tcPr>
            <w:tcW w:w="1155" w:type="pct"/>
            <w:vAlign w:val="center"/>
            <w:hideMark/>
          </w:tcPr>
          <w:p w14:paraId="70BB6B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-1.367</w:t>
            </w:r>
          </w:p>
        </w:tc>
      </w:tr>
      <w:tr w:rsidR="001D15B6" w:rsidRPr="001D15B6" w14:paraId="4C7DC44D" w14:textId="77777777" w:rsidTr="001D15B6">
        <w:trPr>
          <w:tblCellSpacing w:w="15" w:type="dxa"/>
        </w:trPr>
        <w:tc>
          <w:tcPr>
            <w:tcW w:w="819" w:type="pct"/>
            <w:vAlign w:val="center"/>
            <w:hideMark/>
          </w:tcPr>
          <w:p w14:paraId="71D7A67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919E8E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7209302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6589053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549AAA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63D250" w14:textId="77777777" w:rsidTr="001D15B6">
        <w:trPr>
          <w:tblCellSpacing w:w="15" w:type="dxa"/>
        </w:trPr>
        <w:tc>
          <w:tcPr>
            <w:tcW w:w="819" w:type="pct"/>
            <w:vAlign w:val="center"/>
            <w:hideMark/>
          </w:tcPr>
          <w:p w14:paraId="0FE091AC"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YEAR</w:t>
            </w:r>
          </w:p>
        </w:tc>
        <w:tc>
          <w:tcPr>
            <w:tcW w:w="978" w:type="pct"/>
            <w:vAlign w:val="center"/>
            <w:hideMark/>
          </w:tcPr>
          <w:p w14:paraId="354122D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1EE264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0.034</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E29020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0.019</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363FF34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0.016</w:t>
            </w:r>
          </w:p>
        </w:tc>
      </w:tr>
      <w:tr w:rsidR="001D15B6" w:rsidRPr="001D15B6" w14:paraId="1774688E" w14:textId="77777777" w:rsidTr="001D15B6">
        <w:trPr>
          <w:tblCellSpacing w:w="15" w:type="dxa"/>
        </w:trPr>
        <w:tc>
          <w:tcPr>
            <w:tcW w:w="819" w:type="pct"/>
            <w:vAlign w:val="center"/>
            <w:hideMark/>
          </w:tcPr>
          <w:p w14:paraId="66882E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176D7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2.144</w:t>
            </w:r>
          </w:p>
        </w:tc>
        <w:tc>
          <w:tcPr>
            <w:tcW w:w="978" w:type="pct"/>
            <w:vAlign w:val="center"/>
            <w:hideMark/>
          </w:tcPr>
          <w:p w14:paraId="173C730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2.136</w:t>
            </w:r>
          </w:p>
        </w:tc>
        <w:tc>
          <w:tcPr>
            <w:tcW w:w="978" w:type="pct"/>
            <w:vAlign w:val="center"/>
            <w:hideMark/>
          </w:tcPr>
          <w:p w14:paraId="05154DA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2.216</w:t>
            </w:r>
          </w:p>
        </w:tc>
        <w:tc>
          <w:tcPr>
            <w:tcW w:w="1155" w:type="pct"/>
            <w:vAlign w:val="center"/>
            <w:hideMark/>
          </w:tcPr>
          <w:p w14:paraId="1D4FBF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1.509</w:t>
            </w:r>
          </w:p>
        </w:tc>
      </w:tr>
      <w:tr w:rsidR="001D15B6" w:rsidRPr="001D15B6" w14:paraId="70464D6F" w14:textId="77777777" w:rsidTr="001D15B6">
        <w:trPr>
          <w:tblCellSpacing w:w="15" w:type="dxa"/>
        </w:trPr>
        <w:tc>
          <w:tcPr>
            <w:tcW w:w="819" w:type="pct"/>
            <w:vAlign w:val="center"/>
            <w:hideMark/>
          </w:tcPr>
          <w:p w14:paraId="67DBCB60"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616202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49DB6E4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0223516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1FF760B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3FC4A87" w14:textId="77777777" w:rsidTr="001D15B6">
        <w:trPr>
          <w:tblCellSpacing w:w="15" w:type="dxa"/>
        </w:trPr>
        <w:tc>
          <w:tcPr>
            <w:tcW w:w="819" w:type="pct"/>
            <w:vAlign w:val="center"/>
            <w:hideMark/>
          </w:tcPr>
          <w:p w14:paraId="54157CF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Constant</w:t>
            </w:r>
          </w:p>
        </w:tc>
        <w:tc>
          <w:tcPr>
            <w:tcW w:w="978" w:type="pct"/>
            <w:vAlign w:val="center"/>
            <w:hideMark/>
          </w:tcPr>
          <w:p w14:paraId="576790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-4.898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3B2171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-67.279</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D06546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-38.453</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46E0AA9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-31.005</w:t>
            </w:r>
          </w:p>
        </w:tc>
      </w:tr>
      <w:tr w:rsidR="001D15B6" w:rsidRPr="001D15B6" w14:paraId="7EAAF29F" w14:textId="77777777" w:rsidTr="001D15B6">
        <w:trPr>
          <w:tblCellSpacing w:w="15" w:type="dxa"/>
        </w:trPr>
        <w:tc>
          <w:tcPr>
            <w:tcW w:w="819" w:type="pct"/>
            <w:vAlign w:val="center"/>
            <w:hideMark/>
          </w:tcPr>
          <w:p w14:paraId="70C3EC50"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74DC00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-2.106</w:t>
            </w:r>
          </w:p>
        </w:tc>
        <w:tc>
          <w:tcPr>
            <w:tcW w:w="978" w:type="pct"/>
            <w:vAlign w:val="center"/>
            <w:hideMark/>
          </w:tcPr>
          <w:p w14:paraId="6CCBEBC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-2.130</w:t>
            </w:r>
          </w:p>
        </w:tc>
        <w:tc>
          <w:tcPr>
            <w:tcW w:w="978" w:type="pct"/>
            <w:vAlign w:val="center"/>
            <w:hideMark/>
          </w:tcPr>
          <w:p w14:paraId="6622514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-2.208</w:t>
            </w:r>
          </w:p>
        </w:tc>
        <w:tc>
          <w:tcPr>
            <w:tcW w:w="1155" w:type="pct"/>
            <w:vAlign w:val="center"/>
            <w:hideMark/>
          </w:tcPr>
          <w:p w14:paraId="4D95961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-1.507</w:t>
            </w:r>
          </w:p>
        </w:tc>
      </w:tr>
      <w:tr w:rsidR="001D15B6" w:rsidRPr="001D15B6" w14:paraId="54961253" w14:textId="77777777" w:rsidTr="001D15B6">
        <w:trPr>
          <w:tblCellSpacing w:w="15" w:type="dxa"/>
        </w:trPr>
        <w:tc>
          <w:tcPr>
            <w:tcW w:w="819" w:type="pct"/>
            <w:vAlign w:val="center"/>
            <w:hideMark/>
          </w:tcPr>
          <w:p w14:paraId="7F2AC5E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6F730C5"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7416C72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8E368AE"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3733AD8F"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B899893" w14:textId="77777777" w:rsidTr="001D15B6">
        <w:trPr>
          <w:tblCellSpacing w:w="15" w:type="dxa"/>
        </w:trPr>
        <w:tc>
          <w:tcPr>
            <w:tcW w:w="4969" w:type="pct"/>
            <w:gridSpan w:val="5"/>
            <w:tcBorders>
              <w:bottom w:val="single" w:sz="6" w:space="0" w:color="000000"/>
            </w:tcBorders>
            <w:vAlign w:val="center"/>
            <w:hideMark/>
          </w:tcPr>
          <w:p w14:paraId="1C49F00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A50947B" w14:textId="77777777" w:rsidTr="001D15B6">
        <w:trPr>
          <w:tblCellSpacing w:w="15" w:type="dxa"/>
        </w:trPr>
        <w:tc>
          <w:tcPr>
            <w:tcW w:w="819" w:type="pct"/>
            <w:vAlign w:val="center"/>
            <w:hideMark/>
          </w:tcPr>
          <w:p w14:paraId="48AF3869"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Observations</w:t>
            </w:r>
          </w:p>
        </w:tc>
        <w:tc>
          <w:tcPr>
            <w:tcW w:w="978" w:type="pct"/>
            <w:vAlign w:val="center"/>
            <w:hideMark/>
          </w:tcPr>
          <w:p w14:paraId="0513FB6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78" w:type="pct"/>
            <w:vAlign w:val="center"/>
            <w:hideMark/>
          </w:tcPr>
          <w:p w14:paraId="6AA0371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78" w:type="pct"/>
            <w:vAlign w:val="center"/>
            <w:hideMark/>
          </w:tcPr>
          <w:p w14:paraId="1F6D7E2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1155" w:type="pct"/>
            <w:vAlign w:val="center"/>
            <w:hideMark/>
          </w:tcPr>
          <w:p w14:paraId="468DD5D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r>
      <w:tr w:rsidR="001D15B6" w:rsidRPr="001D15B6" w14:paraId="373D574C" w14:textId="77777777" w:rsidTr="001D15B6">
        <w:trPr>
          <w:tblCellSpacing w:w="15" w:type="dxa"/>
        </w:trPr>
        <w:tc>
          <w:tcPr>
            <w:tcW w:w="819" w:type="pct"/>
            <w:vAlign w:val="center"/>
            <w:hideMark/>
          </w:tcPr>
          <w:p w14:paraId="105D1F8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w:t>
            </w:r>
            <w:r w:rsidRPr="001D15B6">
              <w:rPr>
                <w:rFonts w:ascii="Times New Roman" w:eastAsia="新細明體" w:hAnsi="Times New Roman" w:cs="Times New Roman"/>
                <w:kern w:val="0"/>
                <w:sz w:val="20"/>
                <w:szCs w:val="20"/>
                <w:vertAlign w:val="superscript"/>
              </w:rPr>
              <w:t>2</w:t>
            </w:r>
          </w:p>
        </w:tc>
        <w:tc>
          <w:tcPr>
            <w:tcW w:w="978" w:type="pct"/>
            <w:vAlign w:val="center"/>
            <w:hideMark/>
          </w:tcPr>
          <w:p w14:paraId="5F90618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0.161</w:t>
            </w:r>
          </w:p>
        </w:tc>
        <w:tc>
          <w:tcPr>
            <w:tcW w:w="978" w:type="pct"/>
            <w:vAlign w:val="center"/>
            <w:hideMark/>
          </w:tcPr>
          <w:p w14:paraId="40F9605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0.428</w:t>
            </w:r>
          </w:p>
        </w:tc>
        <w:tc>
          <w:tcPr>
            <w:tcW w:w="978" w:type="pct"/>
            <w:vAlign w:val="center"/>
            <w:hideMark/>
          </w:tcPr>
          <w:p w14:paraId="39F0BDB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0.360</w:t>
            </w:r>
          </w:p>
        </w:tc>
        <w:tc>
          <w:tcPr>
            <w:tcW w:w="1155" w:type="pct"/>
            <w:vAlign w:val="center"/>
            <w:hideMark/>
          </w:tcPr>
          <w:p w14:paraId="63AB21D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0.442</w:t>
            </w:r>
          </w:p>
        </w:tc>
      </w:tr>
      <w:tr w:rsidR="001D15B6" w:rsidRPr="001D15B6" w14:paraId="3115634E" w14:textId="77777777" w:rsidTr="001D15B6">
        <w:trPr>
          <w:tblCellSpacing w:w="15" w:type="dxa"/>
        </w:trPr>
        <w:tc>
          <w:tcPr>
            <w:tcW w:w="819" w:type="pct"/>
            <w:vAlign w:val="center"/>
            <w:hideMark/>
          </w:tcPr>
          <w:p w14:paraId="474AC890"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Adjusted R</w:t>
            </w:r>
            <w:r w:rsidRPr="001D15B6">
              <w:rPr>
                <w:rFonts w:ascii="Times New Roman" w:eastAsia="新細明體" w:hAnsi="Times New Roman" w:cs="Times New Roman"/>
                <w:kern w:val="0"/>
                <w:sz w:val="20"/>
                <w:szCs w:val="20"/>
                <w:vertAlign w:val="superscript"/>
              </w:rPr>
              <w:t>2</w:t>
            </w:r>
          </w:p>
        </w:tc>
        <w:tc>
          <w:tcPr>
            <w:tcW w:w="978" w:type="pct"/>
            <w:vAlign w:val="center"/>
            <w:hideMark/>
          </w:tcPr>
          <w:p w14:paraId="1AFD20D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0.146</w:t>
            </w:r>
          </w:p>
        </w:tc>
        <w:tc>
          <w:tcPr>
            <w:tcW w:w="978" w:type="pct"/>
            <w:vAlign w:val="center"/>
            <w:hideMark/>
          </w:tcPr>
          <w:p w14:paraId="7BE2B5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0.417</w:t>
            </w:r>
          </w:p>
        </w:tc>
        <w:tc>
          <w:tcPr>
            <w:tcW w:w="978" w:type="pct"/>
            <w:vAlign w:val="center"/>
            <w:hideMark/>
          </w:tcPr>
          <w:p w14:paraId="4353E2D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0.348</w:t>
            </w:r>
          </w:p>
        </w:tc>
        <w:tc>
          <w:tcPr>
            <w:tcW w:w="1155" w:type="pct"/>
            <w:vAlign w:val="center"/>
            <w:hideMark/>
          </w:tcPr>
          <w:p w14:paraId="0432EF5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0.431</w:t>
            </w:r>
          </w:p>
        </w:tc>
      </w:tr>
      <w:tr w:rsidR="001D15B6" w:rsidRPr="001D15B6" w14:paraId="6CCB4E91" w14:textId="77777777" w:rsidTr="001D15B6">
        <w:trPr>
          <w:tblCellSpacing w:w="15" w:type="dxa"/>
        </w:trPr>
        <w:tc>
          <w:tcPr>
            <w:tcW w:w="819" w:type="pct"/>
            <w:vAlign w:val="center"/>
            <w:hideMark/>
          </w:tcPr>
          <w:p w14:paraId="0AC35C03"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F Statistic</w:t>
            </w:r>
          </w:p>
        </w:tc>
        <w:tc>
          <w:tcPr>
            <w:tcW w:w="978" w:type="pct"/>
            <w:vAlign w:val="center"/>
            <w:hideMark/>
          </w:tcPr>
          <w:p w14:paraId="03AD9C03" w14:textId="64792BD8"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10.778</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78" w:type="pct"/>
            <w:vAlign w:val="center"/>
            <w:hideMark/>
          </w:tcPr>
          <w:p w14:paraId="3646C60E" w14:textId="1793DD61"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39.793</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78" w:type="pct"/>
            <w:vAlign w:val="center"/>
            <w:hideMark/>
          </w:tcPr>
          <w:p w14:paraId="5428CBF2" w14:textId="1EA098E6"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29.944</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3C24D9FB" w14:textId="6967FDBA" w:rsidR="008E4357" w:rsidRPr="001D15B6" w:rsidRDefault="001D15B6" w:rsidP="008E4357">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42.151</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r>
      <w:tr w:rsidR="008E4357" w:rsidRPr="001D15B6" w14:paraId="1E09BAA1" w14:textId="77777777" w:rsidTr="001D15B6">
        <w:trPr>
          <w:tblCellSpacing w:w="15" w:type="dxa"/>
        </w:trPr>
        <w:tc>
          <w:tcPr>
            <w:tcW w:w="819" w:type="pct"/>
            <w:vAlign w:val="center"/>
          </w:tcPr>
          <w:p w14:paraId="10941A36" w14:textId="15779280" w:rsidR="008E4357" w:rsidRPr="001D15B6" w:rsidRDefault="008E4357" w:rsidP="001D15B6">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w:p>
        </w:tc>
        <w:tc>
          <w:tcPr>
            <w:tcW w:w="978" w:type="pct"/>
            <w:vAlign w:val="center"/>
          </w:tcPr>
          <w:p w14:paraId="2BF306D0" w14:textId="77777777" w:rsidR="008E4357"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.155**</w:t>
            </w:r>
          </w:p>
          <w:p w14:paraId="1CBE38E6" w14:textId="3510D108" w:rsidR="008E4357" w:rsidRPr="001D15B6"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t>t = 2.499</w:t>
            </w:r>
          </w:p>
        </w:tc>
        <w:tc>
          <w:tcPr>
            <w:tcW w:w="978" w:type="pct"/>
            <w:vAlign w:val="center"/>
          </w:tcPr>
          <w:p w14:paraId="6783EAA7" w14:textId="77777777" w:rsidR="008E4357"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.009*</w:t>
            </w:r>
          </w:p>
          <w:p w14:paraId="48999AA2" w14:textId="49AABFAD" w:rsidR="008E4357" w:rsidRPr="001D15B6"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1.833</w:t>
            </w:r>
          </w:p>
        </w:tc>
        <w:tc>
          <w:tcPr>
            <w:tcW w:w="978" w:type="pct"/>
            <w:vAlign w:val="center"/>
          </w:tcPr>
          <w:p w14:paraId="15701748" w14:textId="77777777" w:rsidR="008E4357"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.089***</w:t>
            </w:r>
          </w:p>
          <w:p w14:paraId="47CE12D7" w14:textId="14651068" w:rsidR="008E4357" w:rsidRPr="001D15B6"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2.786</w:t>
            </w:r>
          </w:p>
        </w:tc>
        <w:tc>
          <w:tcPr>
            <w:tcW w:w="1155" w:type="pct"/>
            <w:vAlign w:val="center"/>
          </w:tcPr>
          <w:p w14:paraId="380C5C98" w14:textId="77777777" w:rsidR="008E4357" w:rsidRDefault="008E4357" w:rsidP="008E4357">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.070*</w:t>
            </w:r>
          </w:p>
          <w:p w14:paraId="47B5A1B7" w14:textId="2AD25D3A" w:rsidR="008E4357" w:rsidRPr="001D15B6" w:rsidRDefault="008E4357" w:rsidP="008E4357">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1.752</w:t>
            </w:r>
          </w:p>
        </w:tc>
      </w:tr>
      <w:tr w:rsidR="001D15B6" w:rsidRPr="001D15B6" w14:paraId="5467BBDE" w14:textId="77777777" w:rsidTr="001D15B6">
        <w:trPr>
          <w:tblCellSpacing w:w="15" w:type="dxa"/>
        </w:trPr>
        <w:tc>
          <w:tcPr>
            <w:tcW w:w="4969" w:type="pct"/>
            <w:gridSpan w:val="5"/>
            <w:tcBorders>
              <w:bottom w:val="single" w:sz="6" w:space="0" w:color="000000"/>
            </w:tcBorders>
            <w:vAlign w:val="center"/>
            <w:hideMark/>
          </w:tcPr>
          <w:p w14:paraId="4E920F74" w14:textId="77777777" w:rsidR="001D15B6" w:rsidRPr="001D15B6" w:rsidRDefault="001D15B6" w:rsidP="001D15B6">
            <w:pPr>
              <w:widowControl/>
              <w:jc w:val="center"/>
              <w:rPr>
                <w:rFonts w:ascii="Times New Roman" w:eastAsia="新細明體" w:hAnsi="Times New Roman" w:cs="Times New Roman"/>
                <w:kern w:val="0"/>
                <w:sz w:val="20"/>
                <w:szCs w:val="20"/>
              </w:rPr>
            </w:pPr>
          </w:p>
        </w:tc>
      </w:tr>
    </w:tbl>
    <w:p w14:paraId="486E6059" w14:textId="0D58BAE9" w:rsidR="001F06D2" w:rsidRPr="00267C4E"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302265D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06851B6D" w14:textId="77777777" w:rsidR="00235DDE" w:rsidRPr="00BA4329" w:rsidRDefault="00235DDE">
      <w:pPr>
        <w:widowControl/>
        <w:rPr>
          <w:rFonts w:ascii="Times New Roman" w:hAnsi="Times New Roman" w:cs="Times New Roman"/>
        </w:rPr>
      </w:pPr>
      <w:r w:rsidRPr="00BA4329">
        <w:rPr>
          <w:rFonts w:ascii="Times New Roman" w:hAnsi="Times New Roman" w:cs="Times New Roman"/>
        </w:rPr>
        <w:br w:type="page"/>
      </w:r>
    </w:p>
    <w:p w14:paraId="12ED8DD4" w14:textId="5A61E590" w:rsidR="001F06D2" w:rsidRPr="00BA4329" w:rsidRDefault="001F06D2" w:rsidP="00235DDE">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Appendix A EM proxies</w:t>
      </w:r>
      <w:del w:id="743" w:author="Sheng-Feng Hsieh" w:date="2024-04-07T15:48:00Z">
        <w:r w:rsidRPr="00BA4329" w:rsidDel="002710D6">
          <w:rPr>
            <w:rFonts w:ascii="Times New Roman" w:hAnsi="Times New Roman" w:cs="Times New Roman"/>
            <w:sz w:val="24"/>
            <w:szCs w:val="24"/>
          </w:rPr>
          <w:delText>’</w:delText>
        </w:r>
      </w:del>
      <w:ins w:id="744" w:author="Sheng-Feng Hsieh" w:date="2024-04-07T15:48:00Z">
        <w:r w:rsidR="002710D6">
          <w:rPr>
            <w:rFonts w:ascii="Times New Roman" w:hAnsi="Times New Roman" w:cs="Times New Roman"/>
            <w:sz w:val="24"/>
            <w:szCs w:val="24"/>
          </w:rPr>
          <w:t>’</w:t>
        </w:r>
      </w:ins>
      <w:r w:rsidRPr="00BA4329">
        <w:rPr>
          <w:rFonts w:ascii="Times New Roman" w:hAnsi="Times New Roman" w:cs="Times New Roman"/>
          <w:sz w:val="24"/>
          <w:szCs w:val="24"/>
        </w:rPr>
        <w:t xml:space="preserve"> calculations</w:t>
      </w:r>
    </w:p>
    <w:p w14:paraId="3E66A6ED" w14:textId="6FC26B4D" w:rsidR="001F06D2" w:rsidRPr="00BA4329" w:rsidRDefault="001F06D2" w:rsidP="001F06D2">
      <w:pPr>
        <w:spacing w:line="360" w:lineRule="auto"/>
        <w:rPr>
          <w:rFonts w:ascii="Times New Roman" w:hAnsi="Times New Roman" w:cs="Times New Roman"/>
        </w:rPr>
      </w:pPr>
      <w:r w:rsidRPr="00BA4329">
        <w:rPr>
          <w:rFonts w:ascii="Times New Roman" w:hAnsi="Times New Roman" w:cs="Times New Roman"/>
        </w:rPr>
        <w:t>Consistent with the prior literatures, we run the following prediction model for each year within each TSE industry code at minimum of 15 observations</w:t>
      </w:r>
      <w:r w:rsidR="00205814">
        <w:rPr>
          <w:rFonts w:ascii="Times New Roman" w:hAnsi="Times New Roman" w:cs="Times New Roman"/>
        </w:rPr>
        <w:t xml:space="preserve"> </w:t>
      </w:r>
      <w:r w:rsidR="00205814" w:rsidRPr="00BA4329">
        <w:rPr>
          <w:rFonts w:ascii="Times New Roman" w:hAnsi="Times New Roman" w:cs="Times New Roman"/>
        </w:rPr>
        <w:t>(</w:t>
      </w:r>
      <w:r w:rsidR="00205814" w:rsidRPr="00BA4329">
        <w:rPr>
          <w:rFonts w:ascii="Times New Roman" w:hAnsi="Times New Roman" w:cs="Times New Roman"/>
          <w:color w:val="0070C0"/>
        </w:rPr>
        <w:t>Zang 2011</w:t>
      </w:r>
      <w:r w:rsidR="00205814" w:rsidRPr="00BA4329">
        <w:rPr>
          <w:rFonts w:ascii="Times New Roman" w:hAnsi="Times New Roman" w:cs="Times New Roman"/>
        </w:rPr>
        <w:t xml:space="preserve">; </w:t>
      </w:r>
      <w:r w:rsidR="00205814" w:rsidRPr="00BA4329">
        <w:rPr>
          <w:rFonts w:ascii="Times New Roman" w:hAnsi="Times New Roman" w:cs="Times New Roman"/>
          <w:color w:val="0070C0"/>
        </w:rPr>
        <w:t>Brazel and Dang 2008</w:t>
      </w:r>
      <w:r w:rsidR="00205814" w:rsidRPr="00BA4329">
        <w:rPr>
          <w:rFonts w:ascii="Times New Roman" w:hAnsi="Times New Roman" w:cs="Times New Roman"/>
        </w:rPr>
        <w:t xml:space="preserve">; </w:t>
      </w:r>
      <w:r w:rsidR="00205814" w:rsidRPr="00BA4329">
        <w:rPr>
          <w:rFonts w:ascii="Times New Roman" w:hAnsi="Times New Roman" w:cs="Times New Roman"/>
          <w:color w:val="0070C0"/>
        </w:rPr>
        <w:t>Paredes and Wheatley 2017</w:t>
      </w:r>
      <w:r w:rsidR="00205814" w:rsidRPr="00BA4329">
        <w:rPr>
          <w:rFonts w:ascii="Times New Roman" w:hAnsi="Times New Roman" w:cs="Times New Roman"/>
        </w:rPr>
        <w:t>)</w:t>
      </w:r>
      <w:r w:rsidRPr="00BA4329">
        <w:rPr>
          <w:rFonts w:ascii="Times New Roman" w:hAnsi="Times New Roman" w:cs="Times New Roman"/>
        </w:rPr>
        <w:t xml:space="preserve">. </w:t>
      </w:r>
    </w:p>
    <w:p w14:paraId="031EB2AF" w14:textId="77777777" w:rsidR="001F06D2" w:rsidRPr="00BA4329" w:rsidRDefault="001F06D2" w:rsidP="001F06D2">
      <w:pPr>
        <w:pStyle w:val="a3"/>
        <w:numPr>
          <w:ilvl w:val="1"/>
          <w:numId w:val="2"/>
        </w:numPr>
        <w:spacing w:line="360" w:lineRule="auto"/>
        <w:ind w:leftChars="0"/>
        <w:rPr>
          <w:rFonts w:ascii="Times New Roman" w:hAnsi="Times New Roman" w:cs="Times New Roman"/>
        </w:rPr>
      </w:pPr>
      <w:r w:rsidRPr="00BA4329">
        <w:rPr>
          <w:rFonts w:ascii="Times New Roman" w:hAnsi="Times New Roman" w:cs="Times New Roman"/>
        </w:rPr>
        <w:t>Accrual-based earnings management proxy</w:t>
      </w:r>
      <w:r w:rsidRPr="00BA4329">
        <w:rPr>
          <w:rFonts w:ascii="Times New Roman" w:hAnsi="Times New Roman" w:cs="Times New Roman"/>
        </w:rPr>
        <w:br/>
        <w:t xml:space="preserve">We use the modified Jones model to calculate the accrual-based earnings management proxy. As modified Jones model, this model is a firm-specific measure based on cross-sectional estimation. According to this model, total accruals are affected by the change in sales, level of property, plant, and equipment: </w:t>
      </w:r>
      <w:r w:rsidRPr="00BA4329">
        <w:rPr>
          <w:rFonts w:ascii="Times New Roman" w:hAnsi="Times New Roman" w:cs="Times New Roman"/>
        </w:rPr>
        <w:br/>
      </w:r>
      <w:bookmarkStart w:id="745" w:name="_Hlk159335224"/>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TA</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PPE</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w:bookmarkEnd w:id="745"/>
          <m:r>
            <m:rPr>
              <m:sty m:val="p"/>
            </m:rPr>
            <w:rPr>
              <w:rFonts w:ascii="Cambria Math" w:hAnsi="Cambria Math" w:cs="Times New Roman"/>
            </w:rPr>
            <w:br/>
          </m:r>
        </m:oMath>
      </m:oMathPara>
      <w:r w:rsidRPr="00BA4329">
        <w:rPr>
          <w:rFonts w:ascii="Times New Roman" w:hAnsi="Times New Roman" w:cs="Times New Roman"/>
        </w:rPr>
        <w:t>where TA is net income from continuing operations minus operating cash flows; A is total assets; S is net sales; PPE is gross property, plant, and equipment.</w:t>
      </w:r>
    </w:p>
    <w:p w14:paraId="4BB99C38" w14:textId="77777777" w:rsidR="001F06D2" w:rsidRPr="00BA4329" w:rsidRDefault="001F06D2" w:rsidP="001F06D2">
      <w:pPr>
        <w:pStyle w:val="a3"/>
        <w:numPr>
          <w:ilvl w:val="1"/>
          <w:numId w:val="2"/>
        </w:numPr>
        <w:spacing w:line="360" w:lineRule="auto"/>
        <w:ind w:leftChars="0"/>
        <w:rPr>
          <w:rFonts w:ascii="Times New Roman" w:hAnsi="Times New Roman" w:cs="Times New Roman"/>
        </w:rPr>
      </w:pPr>
      <w:r w:rsidRPr="00BA4329">
        <w:rPr>
          <w:rFonts w:ascii="Times New Roman" w:hAnsi="Times New Roman" w:cs="Times New Roman"/>
        </w:rPr>
        <w:t>Real activities manipulation proxies</w:t>
      </w:r>
    </w:p>
    <w:p w14:paraId="2AAAF67A" w14:textId="77777777" w:rsidR="001F06D2" w:rsidRPr="00BA4329" w:rsidRDefault="001F06D2" w:rsidP="001F06D2">
      <w:pPr>
        <w:pStyle w:val="a3"/>
        <w:numPr>
          <w:ilvl w:val="2"/>
          <w:numId w:val="2"/>
        </w:numPr>
        <w:spacing w:line="360" w:lineRule="auto"/>
        <w:ind w:leftChars="0"/>
        <w:rPr>
          <w:rFonts w:ascii="Times New Roman" w:hAnsi="Times New Roman" w:cs="Times New Roman"/>
        </w:rPr>
      </w:pPr>
      <w:r w:rsidRPr="00BA4329">
        <w:rPr>
          <w:rFonts w:ascii="Times New Roman" w:hAnsi="Times New Roman" w:cs="Times New Roman"/>
        </w:rPr>
        <w:t>Abnormal Production Costs (ABPROD)</w:t>
      </w:r>
      <w:r w:rsidRPr="00BA4329">
        <w:rPr>
          <w:rFonts w:ascii="Times New Roman" w:hAnsi="Times New Roman" w:cs="Times New Roman"/>
        </w:rPr>
        <w:br/>
        <w:t xml:space="preserve">One of the measurements of real activities manipulation as mentioned from prior studies is abnormal production costs. </w:t>
      </w:r>
      <w:r w:rsidRPr="00BA4329">
        <w:rPr>
          <w:rFonts w:ascii="Times New Roman" w:hAnsi="Times New Roman" w:cs="Times New Roman"/>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PROD</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7BBE6089" w14:textId="230B77C2" w:rsidR="001F06D2" w:rsidRPr="00BA4329" w:rsidRDefault="001F06D2" w:rsidP="001F06D2">
      <w:pPr>
        <w:pStyle w:val="a3"/>
        <w:spacing w:line="360" w:lineRule="auto"/>
        <w:rPr>
          <w:rFonts w:ascii="Times New Roman" w:hAnsi="Times New Roman" w:cs="Times New Roman"/>
        </w:rPr>
      </w:pPr>
      <w:r w:rsidRPr="00BA4329">
        <w:rPr>
          <w:rFonts w:ascii="Times New Roman" w:hAnsi="Times New Roman" w:cs="Times New Roman"/>
        </w:rPr>
        <w:t xml:space="preserve">where production costs (PROD) are the sum of cost of goods sold and change in inventory; A is total assets; S is net sales. </w:t>
      </w:r>
    </w:p>
    <w:p w14:paraId="518A6D24" w14:textId="77777777" w:rsidR="001F06D2" w:rsidRPr="00BA4329" w:rsidRDefault="001F06D2" w:rsidP="001F06D2">
      <w:pPr>
        <w:pStyle w:val="a3"/>
        <w:numPr>
          <w:ilvl w:val="2"/>
          <w:numId w:val="2"/>
        </w:numPr>
        <w:spacing w:line="360" w:lineRule="auto"/>
        <w:ind w:leftChars="0"/>
        <w:rPr>
          <w:rFonts w:ascii="Times New Roman" w:hAnsi="Times New Roman" w:cs="Times New Roman"/>
        </w:rPr>
      </w:pPr>
      <w:r w:rsidRPr="00BA4329">
        <w:rPr>
          <w:rFonts w:ascii="Times New Roman" w:hAnsi="Times New Roman" w:cs="Times New Roman"/>
        </w:rPr>
        <w:t>Abnormal Discretionary Expenses (ABEXP)</w:t>
      </w:r>
      <w:r w:rsidRPr="00BA4329">
        <w:rPr>
          <w:rFonts w:ascii="Times New Roman" w:hAnsi="Times New Roman" w:cs="Times New Roman"/>
        </w:rPr>
        <w:br/>
        <w:t>The other measurement of real activities manipulation as mentioned from prior studies is abnormal discretionary expenses.</w:t>
      </w:r>
      <w:r w:rsidRPr="00BA4329">
        <w:rPr>
          <w:rFonts w:ascii="Times New Roman" w:hAnsi="Times New Roman" w:cs="Times New Roman"/>
        </w:rPr>
        <w:br/>
        <w:t xml:space="preserve"> </w:t>
      </w:r>
      <w:r w:rsidRPr="00BA4329">
        <w:rPr>
          <w:rFonts w:ascii="Times New Roman" w:hAnsi="Times New Roman" w:cs="Times New Roman"/>
          <w:i/>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4689E435" w14:textId="77777777" w:rsidR="001F06D2" w:rsidRPr="00BA4329" w:rsidRDefault="001F06D2" w:rsidP="001F06D2">
      <w:pPr>
        <w:pStyle w:val="a3"/>
        <w:spacing w:line="360" w:lineRule="auto"/>
        <w:rPr>
          <w:rFonts w:ascii="Times New Roman" w:hAnsi="Times New Roman" w:cs="Times New Roman"/>
        </w:rPr>
      </w:pPr>
      <w:r w:rsidRPr="00BA4329">
        <w:rPr>
          <w:rFonts w:ascii="Times New Roman" w:hAnsi="Times New Roman" w:cs="Times New Roman"/>
        </w:rPr>
        <w:lastRenderedPageBreak/>
        <w:t>where discretionary expenses (EXP) are the operating expenses; A is total assets; S is net sales. Operating expenses is defined as expenses incurred by a business from its operating activities in TEJ database, which is the sum of selling expenses, administrative expenses, R&amp;D expenses, other expenses, and expected credit losses (loss) benefit- operating expenses.</w:t>
      </w:r>
    </w:p>
    <w:p w14:paraId="7E362ED7"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07684D87"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4F6EF722" w14:textId="77777777" w:rsidR="00235DDE" w:rsidRPr="00BA4329" w:rsidRDefault="00235DDE">
      <w:pPr>
        <w:widowControl/>
        <w:rPr>
          <w:rFonts w:ascii="Times New Roman" w:hAnsi="Times New Roman" w:cs="Times New Roman"/>
        </w:rPr>
      </w:pPr>
      <w:r w:rsidRPr="00BA4329">
        <w:rPr>
          <w:rFonts w:ascii="Times New Roman" w:hAnsi="Times New Roman" w:cs="Times New Roman"/>
        </w:rPr>
        <w:br w:type="page"/>
      </w:r>
    </w:p>
    <w:p w14:paraId="08A70519" w14:textId="4DB902DC" w:rsidR="001F06D2" w:rsidRPr="00BA4329" w:rsidRDefault="001F06D2" w:rsidP="00235DDE">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Appendix B Variables Definition</w:t>
      </w:r>
    </w:p>
    <w:tbl>
      <w:tblPr>
        <w:tblStyle w:val="ab"/>
        <w:tblpPr w:leftFromText="180" w:rightFromText="180" w:vertAnchor="text" w:tblpXSpec="center" w:tblpY="1"/>
        <w:tblOverlap w:val="never"/>
        <w:tblW w:w="0" w:type="auto"/>
        <w:tblLook w:val="04A0" w:firstRow="1" w:lastRow="0" w:firstColumn="1" w:lastColumn="0" w:noHBand="0" w:noVBand="1"/>
      </w:tblPr>
      <w:tblGrid>
        <w:gridCol w:w="1697"/>
        <w:gridCol w:w="7614"/>
      </w:tblGrid>
      <w:tr w:rsidR="001F06D2" w:rsidRPr="00BA4329" w14:paraId="1ED41ADF" w14:textId="77777777" w:rsidTr="000176F7">
        <w:tc>
          <w:tcPr>
            <w:tcW w:w="1697" w:type="dxa"/>
          </w:tcPr>
          <w:p w14:paraId="0A7B4104" w14:textId="77777777" w:rsidR="001F06D2" w:rsidRPr="00BA4329" w:rsidRDefault="001F06D2" w:rsidP="001F06D2">
            <w:pPr>
              <w:spacing w:line="360" w:lineRule="auto"/>
              <w:ind w:firstLineChars="100" w:firstLine="200"/>
              <w:rPr>
                <w:rFonts w:ascii="Times New Roman" w:hAnsi="Times New Roman" w:cs="Times New Roman"/>
                <w:sz w:val="20"/>
                <w:szCs w:val="20"/>
                <w:u w:val="single"/>
              </w:rPr>
            </w:pPr>
            <w:r w:rsidRPr="00BA4329">
              <w:rPr>
                <w:rFonts w:ascii="Times New Roman" w:hAnsi="Times New Roman" w:cs="Times New Roman"/>
                <w:sz w:val="20"/>
                <w:szCs w:val="20"/>
                <w:u w:val="single"/>
              </w:rPr>
              <w:t>Variables</w:t>
            </w:r>
          </w:p>
        </w:tc>
        <w:tc>
          <w:tcPr>
            <w:tcW w:w="7614" w:type="dxa"/>
          </w:tcPr>
          <w:p w14:paraId="3579DB05" w14:textId="77777777" w:rsidR="001F06D2" w:rsidRPr="00BA4329" w:rsidRDefault="001F06D2" w:rsidP="001F06D2">
            <w:pPr>
              <w:pStyle w:val="a3"/>
              <w:spacing w:line="360" w:lineRule="auto"/>
              <w:rPr>
                <w:rFonts w:ascii="Times New Roman" w:hAnsi="Times New Roman" w:cs="Times New Roman"/>
                <w:sz w:val="20"/>
                <w:szCs w:val="20"/>
                <w:u w:val="single"/>
              </w:rPr>
            </w:pPr>
            <w:r w:rsidRPr="00BA4329">
              <w:rPr>
                <w:rFonts w:ascii="Times New Roman" w:hAnsi="Times New Roman" w:cs="Times New Roman"/>
                <w:sz w:val="20"/>
                <w:szCs w:val="20"/>
                <w:u w:val="single"/>
              </w:rPr>
              <w:t>Definition</w:t>
            </w:r>
          </w:p>
        </w:tc>
      </w:tr>
      <w:tr w:rsidR="001F06D2" w:rsidRPr="00BA4329" w14:paraId="33B3A193" w14:textId="77777777" w:rsidTr="000176F7">
        <w:trPr>
          <w:trHeight w:val="310"/>
        </w:trPr>
        <w:tc>
          <w:tcPr>
            <w:tcW w:w="1697" w:type="dxa"/>
            <w:noWrap/>
            <w:hideMark/>
          </w:tcPr>
          <w:p w14:paraId="4A179E80"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ABSDA</w:t>
            </w:r>
          </w:p>
        </w:tc>
        <w:tc>
          <w:tcPr>
            <w:tcW w:w="7614" w:type="dxa"/>
            <w:noWrap/>
            <w:hideMark/>
          </w:tcPr>
          <w:p w14:paraId="072864E7" w14:textId="13840F1E"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discretionary accruals calculated from modified Jones model</w:t>
            </w:r>
            <w:r w:rsidR="00FE7FB8">
              <w:rPr>
                <w:rFonts w:ascii="Times New Roman" w:eastAsia="微軟正黑體" w:hAnsi="Times New Roman" w:cs="Times New Roman"/>
                <w:color w:val="000000"/>
                <w:kern w:val="0"/>
                <w:sz w:val="20"/>
                <w:szCs w:val="20"/>
              </w:rPr>
              <w:t xml:space="preserve"> </w:t>
            </w:r>
          </w:p>
        </w:tc>
      </w:tr>
      <w:tr w:rsidR="001F06D2" w:rsidRPr="00BA4329" w14:paraId="17F1643C" w14:textId="77777777" w:rsidTr="000176F7">
        <w:trPr>
          <w:trHeight w:val="310"/>
        </w:trPr>
        <w:tc>
          <w:tcPr>
            <w:tcW w:w="1697" w:type="dxa"/>
            <w:noWrap/>
            <w:hideMark/>
          </w:tcPr>
          <w:p w14:paraId="0D4A4BF6"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ABPROD</w:t>
            </w:r>
          </w:p>
        </w:tc>
        <w:tc>
          <w:tcPr>
            <w:tcW w:w="7614" w:type="dxa"/>
            <w:noWrap/>
            <w:hideMark/>
          </w:tcPr>
          <w:p w14:paraId="7650E1BF" w14:textId="159FCE08"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Absolute value of the difference between </w:t>
            </w:r>
            <w:r w:rsidR="00942763" w:rsidRPr="00BA4329">
              <w:rPr>
                <w:rFonts w:ascii="Times New Roman" w:eastAsia="微軟正黑體" w:hAnsi="Times New Roman" w:cs="Times New Roman"/>
                <w:color w:val="000000"/>
                <w:kern w:val="0"/>
                <w:sz w:val="20"/>
                <w:szCs w:val="20"/>
              </w:rPr>
              <w:t xml:space="preserve">actual </w:t>
            </w:r>
            <w:r w:rsidRPr="00BA4329">
              <w:rPr>
                <w:rFonts w:ascii="Times New Roman" w:eastAsia="微軟正黑體" w:hAnsi="Times New Roman" w:cs="Times New Roman"/>
                <w:color w:val="000000"/>
                <w:kern w:val="0"/>
                <w:sz w:val="20"/>
                <w:szCs w:val="20"/>
              </w:rPr>
              <w:t>production costs and estimated normal production costs level, where production costs is defined as sum of cost of goods sold and change in inventory</w:t>
            </w:r>
          </w:p>
        </w:tc>
      </w:tr>
      <w:tr w:rsidR="001F06D2" w:rsidRPr="00BA4329" w14:paraId="015D6120" w14:textId="77777777" w:rsidTr="000176F7">
        <w:trPr>
          <w:trHeight w:val="620"/>
        </w:trPr>
        <w:tc>
          <w:tcPr>
            <w:tcW w:w="1697" w:type="dxa"/>
            <w:noWrap/>
            <w:hideMark/>
          </w:tcPr>
          <w:p w14:paraId="229F116A"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ABEXP</w:t>
            </w:r>
          </w:p>
        </w:tc>
        <w:tc>
          <w:tcPr>
            <w:tcW w:w="7614" w:type="dxa"/>
            <w:hideMark/>
          </w:tcPr>
          <w:p w14:paraId="4B6BCB26"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the difference between actual discretionary expenses and estimated normal discretionary expenses level multiplied by minus one so that interpretation direction of the coefficient is consistent with ABSDA</w:t>
            </w:r>
          </w:p>
        </w:tc>
      </w:tr>
      <w:tr w:rsidR="001F06D2" w:rsidRPr="00BA4329" w14:paraId="5EBDA144" w14:textId="77777777" w:rsidTr="000176F7">
        <w:trPr>
          <w:trHeight w:val="310"/>
        </w:trPr>
        <w:tc>
          <w:tcPr>
            <w:tcW w:w="1697" w:type="dxa"/>
            <w:noWrap/>
            <w:hideMark/>
          </w:tcPr>
          <w:p w14:paraId="7663C6D0"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RM</w:t>
            </w:r>
          </w:p>
        </w:tc>
        <w:tc>
          <w:tcPr>
            <w:tcW w:w="7614" w:type="dxa"/>
            <w:noWrap/>
            <w:hideMark/>
          </w:tcPr>
          <w:p w14:paraId="6CCF109F"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Aggregation of ABPROD and ABEXP</w:t>
            </w:r>
          </w:p>
        </w:tc>
      </w:tr>
      <w:tr w:rsidR="000176F7" w:rsidRPr="00BA4329" w14:paraId="081A8A05" w14:textId="77777777" w:rsidTr="000176F7">
        <w:trPr>
          <w:trHeight w:val="310"/>
        </w:trPr>
        <w:tc>
          <w:tcPr>
            <w:tcW w:w="1697" w:type="dxa"/>
            <w:noWrap/>
            <w:hideMark/>
          </w:tcPr>
          <w:p w14:paraId="2BE09122" w14:textId="19A9EE3A"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POST</w:t>
            </w:r>
          </w:p>
        </w:tc>
        <w:tc>
          <w:tcPr>
            <w:tcW w:w="7614" w:type="dxa"/>
            <w:noWrap/>
            <w:hideMark/>
          </w:tcPr>
          <w:p w14:paraId="612CA09D" w14:textId="4D67ECF1"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observation is during or post RPA-implementation period, 0 otherwise.</w:t>
            </w:r>
          </w:p>
        </w:tc>
      </w:tr>
      <w:tr w:rsidR="000176F7" w:rsidRPr="00BA4329" w14:paraId="7E5EF8C9" w14:textId="77777777" w:rsidTr="000176F7">
        <w:trPr>
          <w:trHeight w:val="310"/>
        </w:trPr>
        <w:tc>
          <w:tcPr>
            <w:tcW w:w="1697" w:type="dxa"/>
            <w:noWrap/>
            <w:hideMark/>
          </w:tcPr>
          <w:p w14:paraId="7D2D9344" w14:textId="56917BE9"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RPA</w:t>
            </w:r>
          </w:p>
        </w:tc>
        <w:tc>
          <w:tcPr>
            <w:tcW w:w="7614" w:type="dxa"/>
            <w:noWrap/>
            <w:hideMark/>
          </w:tcPr>
          <w:p w14:paraId="58779369" w14:textId="3874A3E4"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RPA adopted firms, 0 for the control firms</w:t>
            </w:r>
          </w:p>
        </w:tc>
      </w:tr>
      <w:tr w:rsidR="000176F7" w:rsidRPr="00BA4329" w14:paraId="1EB540E9" w14:textId="77777777" w:rsidTr="000176F7">
        <w:trPr>
          <w:trHeight w:val="310"/>
        </w:trPr>
        <w:tc>
          <w:tcPr>
            <w:tcW w:w="1697" w:type="dxa"/>
            <w:noWrap/>
          </w:tcPr>
          <w:p w14:paraId="1C7B2877" w14:textId="0769BB02"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POST</w:t>
            </w:r>
            <w:proofErr w:type="gramStart"/>
            <w:r w:rsidR="00A34DE2">
              <w:rPr>
                <w:rFonts w:ascii="微軟正黑體" w:eastAsia="微軟正黑體" w:hAnsi="微軟正黑體" w:cs="Times New Roman" w:hint="eastAsia"/>
                <w:color w:val="000000"/>
                <w:kern w:val="0"/>
                <w:sz w:val="20"/>
                <w:szCs w:val="20"/>
              </w:rPr>
              <w:t>＊</w:t>
            </w:r>
            <w:proofErr w:type="gramEnd"/>
            <w:r w:rsidRPr="00BA4329">
              <w:rPr>
                <w:rFonts w:ascii="Times New Roman" w:eastAsia="微軟正黑體" w:hAnsi="Times New Roman" w:cs="Times New Roman"/>
                <w:color w:val="000000"/>
                <w:kern w:val="0"/>
                <w:sz w:val="20"/>
                <w:szCs w:val="20"/>
              </w:rPr>
              <w:t>RPA</w:t>
            </w:r>
          </w:p>
        </w:tc>
        <w:tc>
          <w:tcPr>
            <w:tcW w:w="7614" w:type="dxa"/>
            <w:noWrap/>
          </w:tcPr>
          <w:p w14:paraId="3BCC1102" w14:textId="32A8CBB2"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Interaction term of RPA and POST</w:t>
            </w:r>
          </w:p>
        </w:tc>
      </w:tr>
      <w:tr w:rsidR="000176F7" w:rsidRPr="00BA4329" w14:paraId="104A22F2" w14:textId="77777777" w:rsidTr="000176F7">
        <w:trPr>
          <w:trHeight w:val="310"/>
        </w:trPr>
        <w:tc>
          <w:tcPr>
            <w:tcW w:w="1697" w:type="dxa"/>
            <w:noWrap/>
          </w:tcPr>
          <w:p w14:paraId="2A87F38D" w14:textId="2CDD5D0F"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LEV</w:t>
            </w:r>
          </w:p>
        </w:tc>
        <w:tc>
          <w:tcPr>
            <w:tcW w:w="7614" w:type="dxa"/>
            <w:noWrap/>
          </w:tcPr>
          <w:p w14:paraId="3C9737F2" w14:textId="310D7894"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Total liabilities divided by total assets</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3E941AF2" w14:textId="77777777" w:rsidTr="000176F7">
        <w:trPr>
          <w:trHeight w:val="310"/>
        </w:trPr>
        <w:tc>
          <w:tcPr>
            <w:tcW w:w="1697" w:type="dxa"/>
            <w:noWrap/>
            <w:hideMark/>
          </w:tcPr>
          <w:p w14:paraId="072B6433" w14:textId="3B243B49"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OCF</w:t>
            </w:r>
          </w:p>
        </w:tc>
        <w:tc>
          <w:tcPr>
            <w:tcW w:w="7614" w:type="dxa"/>
            <w:noWrap/>
            <w:hideMark/>
          </w:tcPr>
          <w:p w14:paraId="26AFBA8B" w14:textId="47FD00E5"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Operating cash flows</w:t>
            </w:r>
            <w:r>
              <w:rPr>
                <w:rFonts w:ascii="Times New Roman" w:eastAsia="微軟正黑體" w:hAnsi="Times New Roman" w:cs="Times New Roman" w:hint="eastAsia"/>
                <w:color w:val="000000"/>
                <w:kern w:val="0"/>
                <w:sz w:val="20"/>
                <w:szCs w:val="20"/>
              </w:rPr>
              <w:t xml:space="preserve"> </w:t>
            </w:r>
            <w:r w:rsidR="00A86FBB">
              <w:rPr>
                <w:rFonts w:ascii="Times New Roman" w:eastAsia="微軟正黑體" w:hAnsi="Times New Roman" w:cs="Times New Roman"/>
                <w:color w:val="000000"/>
                <w:kern w:val="0"/>
                <w:sz w:val="20"/>
                <w:szCs w:val="20"/>
              </w:rPr>
              <w:t>at the end of the year</w:t>
            </w:r>
            <w:r w:rsidR="00A86FBB" w:rsidRPr="00BA4329">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scaled by lagged total assets</w:t>
            </w:r>
          </w:p>
        </w:tc>
      </w:tr>
      <w:tr w:rsidR="000176F7" w:rsidRPr="00BA4329" w14:paraId="0277581A" w14:textId="77777777" w:rsidTr="000176F7">
        <w:trPr>
          <w:trHeight w:val="310"/>
        </w:trPr>
        <w:tc>
          <w:tcPr>
            <w:tcW w:w="1697" w:type="dxa"/>
            <w:noWrap/>
            <w:hideMark/>
          </w:tcPr>
          <w:p w14:paraId="52DA9572" w14:textId="17C84F73"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MTB</w:t>
            </w:r>
          </w:p>
        </w:tc>
        <w:tc>
          <w:tcPr>
            <w:tcW w:w="7614" w:type="dxa"/>
            <w:noWrap/>
            <w:hideMark/>
          </w:tcPr>
          <w:p w14:paraId="26A426F5" w14:textId="6E1F54FB"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Market-to-book value ratio</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47CEBA93" w14:textId="77777777" w:rsidTr="000176F7">
        <w:trPr>
          <w:trHeight w:val="310"/>
        </w:trPr>
        <w:tc>
          <w:tcPr>
            <w:tcW w:w="1697" w:type="dxa"/>
            <w:noWrap/>
            <w:hideMark/>
          </w:tcPr>
          <w:p w14:paraId="377BA1C8" w14:textId="4598CC1B"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MS</w:t>
            </w:r>
          </w:p>
        </w:tc>
        <w:tc>
          <w:tcPr>
            <w:tcW w:w="7614" w:type="dxa"/>
            <w:noWrap/>
            <w:hideMark/>
          </w:tcPr>
          <w:p w14:paraId="1CFA4250" w14:textId="64E17896"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market share based on net sales of the firm among industry-year observations</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7BFB6BAF" w14:textId="77777777" w:rsidTr="000176F7">
        <w:trPr>
          <w:trHeight w:val="310"/>
        </w:trPr>
        <w:tc>
          <w:tcPr>
            <w:tcW w:w="1697" w:type="dxa"/>
            <w:noWrap/>
            <w:hideMark/>
          </w:tcPr>
          <w:p w14:paraId="60D86621" w14:textId="54D98A84"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INST</w:t>
            </w:r>
          </w:p>
        </w:tc>
        <w:tc>
          <w:tcPr>
            <w:tcW w:w="7614" w:type="dxa"/>
            <w:noWrap/>
            <w:hideMark/>
          </w:tcPr>
          <w:p w14:paraId="68D2D9D3" w14:textId="26778E36"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percentage of institutional investors</w:t>
            </w:r>
            <w:r>
              <w:rPr>
                <w:rFonts w:ascii="Times New Roman" w:eastAsia="微軟正黑體" w:hAnsi="Times New Roman" w:cs="Times New Roman" w:hint="eastAsia"/>
                <w:color w:val="000000"/>
                <w:kern w:val="0"/>
                <w:sz w:val="20"/>
                <w:szCs w:val="20"/>
              </w:rPr>
              <w:t xml:space="preserve"> at the beginning of the </w:t>
            </w:r>
            <w:r w:rsidR="001A2F54">
              <w:rPr>
                <w:rFonts w:ascii="Times New Roman" w:eastAsia="微軟正黑體" w:hAnsi="Times New Roman" w:cs="Times New Roman"/>
                <w:color w:val="000000"/>
                <w:kern w:val="0"/>
                <w:sz w:val="20"/>
                <w:szCs w:val="20"/>
              </w:rPr>
              <w:t>year</w:t>
            </w:r>
          </w:p>
        </w:tc>
      </w:tr>
      <w:tr w:rsidR="000176F7" w:rsidRPr="00BA4329" w14:paraId="0E9F50BA" w14:textId="77777777" w:rsidTr="000176F7">
        <w:trPr>
          <w:trHeight w:val="310"/>
        </w:trPr>
        <w:tc>
          <w:tcPr>
            <w:tcW w:w="1697" w:type="dxa"/>
            <w:noWrap/>
            <w:hideMark/>
          </w:tcPr>
          <w:p w14:paraId="775F1853" w14:textId="529877A2"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CYCLE</w:t>
            </w:r>
          </w:p>
        </w:tc>
        <w:tc>
          <w:tcPr>
            <w:tcW w:w="7614" w:type="dxa"/>
            <w:noWrap/>
            <w:hideMark/>
          </w:tcPr>
          <w:p w14:paraId="16351CD2" w14:textId="2308F290"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Net operating cycle</w:t>
            </w:r>
            <w:r>
              <w:rPr>
                <w:rFonts w:ascii="Times New Roman" w:eastAsia="微軟正黑體" w:hAnsi="Times New Roman" w:cs="Times New Roman" w:hint="eastAsia"/>
                <w:color w:val="000000"/>
                <w:kern w:val="0"/>
                <w:sz w:val="20"/>
                <w:szCs w:val="20"/>
              </w:rPr>
              <w:t xml:space="preserve"> at the beginning of the </w:t>
            </w:r>
            <w:r w:rsidR="001A2F54">
              <w:rPr>
                <w:rFonts w:ascii="Times New Roman" w:eastAsia="微軟正黑體" w:hAnsi="Times New Roman" w:cs="Times New Roman"/>
                <w:color w:val="000000"/>
                <w:kern w:val="0"/>
                <w:sz w:val="20"/>
                <w:szCs w:val="20"/>
              </w:rPr>
              <w:t>year</w:t>
            </w:r>
            <w:r w:rsidRPr="00BA4329">
              <w:rPr>
                <w:rFonts w:ascii="Times New Roman" w:eastAsia="微軟正黑體" w:hAnsi="Times New Roman" w:cs="Times New Roman"/>
                <w:color w:val="000000"/>
                <w:kern w:val="0"/>
                <w:sz w:val="20"/>
                <w:szCs w:val="20"/>
              </w:rPr>
              <w:t>. Calculated as the sum of inventory period and accounts receivable period deducted by accounts payable period</w:t>
            </w:r>
          </w:p>
        </w:tc>
      </w:tr>
      <w:tr w:rsidR="000176F7" w:rsidRPr="00BA4329" w14:paraId="6C619F5E" w14:textId="77777777" w:rsidTr="000176F7">
        <w:trPr>
          <w:trHeight w:val="310"/>
        </w:trPr>
        <w:tc>
          <w:tcPr>
            <w:tcW w:w="1697" w:type="dxa"/>
            <w:noWrap/>
            <w:hideMark/>
          </w:tcPr>
          <w:p w14:paraId="10E89809" w14:textId="4563BD1E"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NOA</w:t>
            </w:r>
          </w:p>
        </w:tc>
        <w:tc>
          <w:tcPr>
            <w:tcW w:w="7614" w:type="dxa"/>
            <w:noWrap/>
            <w:hideMark/>
          </w:tcPr>
          <w:p w14:paraId="461D480B" w14:textId="589E9629"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Net operating asset </w:t>
            </w:r>
            <w:r w:rsidR="003019C8">
              <w:rPr>
                <w:rFonts w:ascii="Times New Roman" w:eastAsia="微軟正黑體" w:hAnsi="Times New Roman" w:cs="Times New Roman"/>
                <w:color w:val="000000"/>
                <w:kern w:val="0"/>
                <w:sz w:val="20"/>
                <w:szCs w:val="20"/>
              </w:rPr>
              <w:t>at the end of the year</w:t>
            </w:r>
            <w:r w:rsidR="003019C8" w:rsidRPr="00BA4329">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divided by lagged total assets; net operating asset is calculated as (TA-C)-</w:t>
            </w:r>
            <w:r>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(TL-STD-LTD) where TA is total assets, C is cash and cash equivalents, TL is total liabilities, STD and LTD are short-term and long-term debts respectively</w:t>
            </w:r>
            <w:r>
              <w:rPr>
                <w:rFonts w:ascii="Times New Roman" w:eastAsia="微軟正黑體" w:hAnsi="Times New Roman" w:cs="Times New Roman" w:hint="eastAsia"/>
                <w:color w:val="000000"/>
                <w:kern w:val="0"/>
                <w:sz w:val="20"/>
                <w:szCs w:val="20"/>
              </w:rPr>
              <w:t xml:space="preserve"> </w:t>
            </w:r>
            <w:r w:rsidRPr="00BA4329">
              <w:rPr>
                <w:rFonts w:ascii="Times New Roman" w:eastAsia="微軟正黑體" w:hAnsi="Times New Roman" w:cs="Times New Roman"/>
                <w:color w:val="000000"/>
                <w:kern w:val="0"/>
                <w:sz w:val="20"/>
                <w:szCs w:val="20"/>
              </w:rPr>
              <w:t>(</w:t>
            </w:r>
            <w:proofErr w:type="spellStart"/>
            <w:r w:rsidRPr="00BA4329">
              <w:rPr>
                <w:rFonts w:ascii="Times New Roman" w:eastAsia="微軟正黑體" w:hAnsi="Times New Roman" w:cs="Times New Roman"/>
                <w:color w:val="0070C0"/>
                <w:kern w:val="0"/>
                <w:sz w:val="20"/>
                <w:szCs w:val="20"/>
              </w:rPr>
              <w:t>Papanastasopoulos</w:t>
            </w:r>
            <w:proofErr w:type="spellEnd"/>
            <w:r w:rsidRPr="00BA4329">
              <w:rPr>
                <w:rFonts w:ascii="Times New Roman" w:eastAsia="微軟正黑體" w:hAnsi="Times New Roman" w:cs="Times New Roman"/>
                <w:color w:val="0070C0"/>
                <w:kern w:val="0"/>
                <w:sz w:val="20"/>
                <w:szCs w:val="20"/>
              </w:rPr>
              <w:t xml:space="preserve"> et al. 2011</w:t>
            </w:r>
            <w:r w:rsidRPr="00BA4329">
              <w:rPr>
                <w:rFonts w:ascii="Times New Roman" w:eastAsia="微軟正黑體" w:hAnsi="Times New Roman" w:cs="Times New Roman"/>
                <w:color w:val="000000"/>
                <w:kern w:val="0"/>
                <w:sz w:val="20"/>
                <w:szCs w:val="20"/>
              </w:rPr>
              <w:t xml:space="preserve">). </w:t>
            </w:r>
          </w:p>
        </w:tc>
      </w:tr>
      <w:tr w:rsidR="000176F7" w:rsidRPr="00BA4329" w14:paraId="27EA2BD1" w14:textId="77777777" w:rsidTr="000176F7">
        <w:trPr>
          <w:trHeight w:val="310"/>
        </w:trPr>
        <w:tc>
          <w:tcPr>
            <w:tcW w:w="1697" w:type="dxa"/>
            <w:noWrap/>
            <w:hideMark/>
          </w:tcPr>
          <w:p w14:paraId="782BBD06" w14:textId="5FE86502"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ZSCORE</w:t>
            </w:r>
          </w:p>
        </w:tc>
        <w:tc>
          <w:tcPr>
            <w:tcW w:w="7614" w:type="dxa"/>
            <w:noWrap/>
            <w:hideMark/>
          </w:tcPr>
          <w:p w14:paraId="40FF9454" w14:textId="76114604"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Altman</w:t>
            </w:r>
            <w:r w:rsidR="00D8168D">
              <w:rPr>
                <w:rFonts w:ascii="Times New Roman" w:eastAsia="微軟正黑體" w:hAnsi="Times New Roman" w:cs="Times New Roman"/>
                <w:color w:val="000000"/>
                <w:kern w:val="0"/>
                <w:sz w:val="20"/>
                <w:szCs w:val="20"/>
              </w:rPr>
              <w:t>’</w:t>
            </w:r>
            <w:bookmarkStart w:id="746" w:name="_GoBack"/>
            <w:bookmarkEnd w:id="746"/>
            <w:r w:rsidRPr="00BA4329">
              <w:rPr>
                <w:rFonts w:ascii="Times New Roman" w:eastAsia="微軟正黑體" w:hAnsi="Times New Roman" w:cs="Times New Roman"/>
                <w:color w:val="000000"/>
                <w:kern w:val="0"/>
                <w:sz w:val="20"/>
                <w:szCs w:val="20"/>
              </w:rPr>
              <w:t>s z-score</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1.2*A1+1.4*A2+3.3*A3+0.6*A4+A5 where A1 equals to working capital divided by total assets,</w:t>
            </w:r>
            <w:r>
              <w:rPr>
                <w:rFonts w:ascii="Times New Roman" w:eastAsia="微軟正黑體" w:hAnsi="Times New Roman" w:cs="Times New Roman"/>
                <w:color w:val="000000"/>
                <w:kern w:val="0"/>
                <w:sz w:val="20"/>
                <w:szCs w:val="20"/>
              </w:rPr>
              <w:t xml:space="preserve"> A2</w:t>
            </w:r>
            <w:r w:rsidRPr="00BA4329">
              <w:rPr>
                <w:rFonts w:ascii="Times New Roman" w:eastAsia="微軟正黑體" w:hAnsi="Times New Roman" w:cs="Times New Roman"/>
                <w:color w:val="000000"/>
                <w:kern w:val="0"/>
                <w:sz w:val="20"/>
                <w:szCs w:val="20"/>
              </w:rPr>
              <w:t xml:space="preserve"> equals to retained earnings divided by total assets, A3 equals to earnings before interests and taxes divided by total assets, A4 equals to market value divided by total liabilities, and A5 equals to net sales divided by total assets</w:t>
            </w:r>
          </w:p>
        </w:tc>
      </w:tr>
      <w:tr w:rsidR="000176F7" w:rsidRPr="00BA4329" w14:paraId="09ACA244" w14:textId="77777777" w:rsidTr="000176F7">
        <w:trPr>
          <w:trHeight w:val="310"/>
        </w:trPr>
        <w:tc>
          <w:tcPr>
            <w:tcW w:w="1697" w:type="dxa"/>
            <w:noWrap/>
            <w:hideMark/>
          </w:tcPr>
          <w:p w14:paraId="5D9FA779" w14:textId="2C15907A"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CL</w:t>
            </w:r>
          </w:p>
        </w:tc>
        <w:tc>
          <w:tcPr>
            <w:tcW w:w="7614" w:type="dxa"/>
            <w:noWrap/>
            <w:hideMark/>
          </w:tcPr>
          <w:p w14:paraId="50E8AFC9" w14:textId="4CEB7226"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Current liabilities</w:t>
            </w:r>
            <w:r>
              <w:rPr>
                <w:rFonts w:ascii="Times New Roman" w:eastAsia="微軟正黑體" w:hAnsi="Times New Roman" w:cs="Times New Roman" w:hint="eastAsia"/>
                <w:color w:val="000000"/>
                <w:kern w:val="0"/>
                <w:sz w:val="20"/>
                <w:szCs w:val="20"/>
              </w:rPr>
              <w:t xml:space="preserve"> excluding short-term debts</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xml:space="preserve"> divided by</w:t>
            </w:r>
            <w:r>
              <w:rPr>
                <w:rFonts w:ascii="Times New Roman" w:eastAsia="微軟正黑體" w:hAnsi="Times New Roman" w:cs="Times New Roman" w:hint="eastAsia"/>
                <w:color w:val="000000"/>
                <w:kern w:val="0"/>
                <w:sz w:val="20"/>
                <w:szCs w:val="20"/>
              </w:rPr>
              <w:t xml:space="preserve"> l</w:t>
            </w:r>
            <w:r>
              <w:rPr>
                <w:rFonts w:ascii="Times New Roman" w:eastAsia="微軟正黑體" w:hAnsi="Times New Roman" w:cs="Times New Roman"/>
                <w:color w:val="000000"/>
                <w:kern w:val="0"/>
                <w:sz w:val="20"/>
                <w:szCs w:val="20"/>
              </w:rPr>
              <w:t>agged</w:t>
            </w:r>
            <w:r w:rsidRPr="00BA4329">
              <w:rPr>
                <w:rFonts w:ascii="Times New Roman" w:eastAsia="微軟正黑體" w:hAnsi="Times New Roman" w:cs="Times New Roman"/>
                <w:color w:val="000000"/>
                <w:kern w:val="0"/>
                <w:sz w:val="20"/>
                <w:szCs w:val="20"/>
              </w:rPr>
              <w:t xml:space="preserve"> total assets</w:t>
            </w:r>
          </w:p>
        </w:tc>
      </w:tr>
      <w:tr w:rsidR="000176F7" w:rsidRPr="00BA4329" w14:paraId="44458386" w14:textId="77777777" w:rsidTr="000176F7">
        <w:trPr>
          <w:trHeight w:val="620"/>
        </w:trPr>
        <w:tc>
          <w:tcPr>
            <w:tcW w:w="1697" w:type="dxa"/>
            <w:noWrap/>
            <w:hideMark/>
          </w:tcPr>
          <w:p w14:paraId="3ED9C1ED" w14:textId="58AEF637"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ADJROA</w:t>
            </w:r>
          </w:p>
        </w:tc>
        <w:tc>
          <w:tcPr>
            <w:tcW w:w="7614" w:type="dxa"/>
            <w:hideMark/>
          </w:tcPr>
          <w:p w14:paraId="42F175EB" w14:textId="67A8E73B"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Industry median-adjusted ROA, which is calculated as ROA minus industry-year median</w:t>
            </w:r>
            <w:r>
              <w:rPr>
                <w:rFonts w:ascii="Times New Roman" w:eastAsia="微軟正黑體" w:hAnsi="Times New Roman" w:cs="Times New Roman" w:hint="eastAsia"/>
                <w:color w:val="000000"/>
                <w:kern w:val="0"/>
                <w:sz w:val="20"/>
                <w:szCs w:val="20"/>
              </w:rPr>
              <w:t>, and ROA is calculated as income from continuing operation</w:t>
            </w:r>
            <w:r w:rsidR="003019C8">
              <w:rPr>
                <w:rFonts w:ascii="Times New Roman" w:eastAsia="微軟正黑體" w:hAnsi="Times New Roman" w:cs="Times New Roman"/>
                <w:color w:val="000000"/>
                <w:kern w:val="0"/>
                <w:sz w:val="20"/>
                <w:szCs w:val="20"/>
              </w:rPr>
              <w:t xml:space="preserve"> at the end of the year</w:t>
            </w:r>
            <w:r>
              <w:rPr>
                <w:rFonts w:ascii="Times New Roman" w:eastAsia="微軟正黑體" w:hAnsi="Times New Roman" w:cs="Times New Roman" w:hint="eastAsia"/>
                <w:color w:val="000000"/>
                <w:kern w:val="0"/>
                <w:sz w:val="20"/>
                <w:szCs w:val="20"/>
              </w:rPr>
              <w:t xml:space="preserve"> divided by lagged total assets </w:t>
            </w:r>
          </w:p>
        </w:tc>
      </w:tr>
      <w:tr w:rsidR="000176F7" w:rsidRPr="00BA4329" w14:paraId="09D7DEEB" w14:textId="77777777" w:rsidTr="003019C8">
        <w:trPr>
          <w:trHeight w:val="416"/>
        </w:trPr>
        <w:tc>
          <w:tcPr>
            <w:tcW w:w="1697" w:type="dxa"/>
            <w:noWrap/>
            <w:hideMark/>
          </w:tcPr>
          <w:p w14:paraId="39D38CA3" w14:textId="6DCBB937" w:rsidR="000176F7" w:rsidRPr="00BA4329" w:rsidRDefault="000176F7" w:rsidP="001F06D2">
            <w:pPr>
              <w:widowControl/>
              <w:rPr>
                <w:rFonts w:ascii="Times New Roman" w:eastAsia="微軟正黑體" w:hAnsi="Times New Roman" w:cs="Times New Roman"/>
                <w:color w:val="000000"/>
                <w:kern w:val="0"/>
                <w:sz w:val="20"/>
                <w:szCs w:val="20"/>
              </w:rPr>
            </w:pPr>
            <w:proofErr w:type="spellStart"/>
            <w:r w:rsidRPr="00BA4329">
              <w:rPr>
                <w:rFonts w:ascii="Times New Roman" w:eastAsia="微軟正黑體" w:hAnsi="Times New Roman" w:cs="Times New Roman"/>
                <w:color w:val="000000"/>
                <w:kern w:val="0"/>
                <w:sz w:val="20"/>
                <w:szCs w:val="20"/>
              </w:rPr>
              <w:lastRenderedPageBreak/>
              <w:t>ADJROA_sq</w:t>
            </w:r>
            <w:proofErr w:type="spellEnd"/>
          </w:p>
        </w:tc>
        <w:tc>
          <w:tcPr>
            <w:tcW w:w="7614" w:type="dxa"/>
            <w:hideMark/>
          </w:tcPr>
          <w:p w14:paraId="03C724B5" w14:textId="3D437B57"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Square of ADJROA</w:t>
            </w:r>
          </w:p>
        </w:tc>
      </w:tr>
      <w:tr w:rsidR="000176F7" w:rsidRPr="00BA4329" w14:paraId="1F95113F" w14:textId="77777777" w:rsidTr="000176F7">
        <w:trPr>
          <w:trHeight w:val="310"/>
        </w:trPr>
        <w:tc>
          <w:tcPr>
            <w:tcW w:w="1697" w:type="dxa"/>
            <w:noWrap/>
            <w:hideMark/>
          </w:tcPr>
          <w:p w14:paraId="398F8276" w14:textId="7C0A90B2"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SIZE</w:t>
            </w:r>
          </w:p>
        </w:tc>
        <w:tc>
          <w:tcPr>
            <w:tcW w:w="7614" w:type="dxa"/>
            <w:noWrap/>
            <w:hideMark/>
          </w:tcPr>
          <w:p w14:paraId="518CBF55" w14:textId="7ACF186F"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Natural logarithm of market value</w:t>
            </w:r>
            <w:r>
              <w:rPr>
                <w:rFonts w:ascii="Times New Roman" w:eastAsia="微軟正黑體" w:hAnsi="Times New Roman" w:cs="Times New Roman" w:hint="eastAsia"/>
                <w:color w:val="000000"/>
                <w:kern w:val="0"/>
                <w:sz w:val="20"/>
                <w:szCs w:val="20"/>
              </w:rPr>
              <w:t xml:space="preserve"> of equity</w:t>
            </w:r>
          </w:p>
        </w:tc>
      </w:tr>
      <w:tr w:rsidR="000176F7" w:rsidRPr="00BA4329" w14:paraId="55703BDD" w14:textId="77777777" w:rsidTr="000176F7">
        <w:trPr>
          <w:trHeight w:val="310"/>
        </w:trPr>
        <w:tc>
          <w:tcPr>
            <w:tcW w:w="1697" w:type="dxa"/>
            <w:noWrap/>
            <w:hideMark/>
          </w:tcPr>
          <w:p w14:paraId="34C370E9" w14:textId="1091096B"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BIG4</w:t>
            </w:r>
          </w:p>
        </w:tc>
        <w:tc>
          <w:tcPr>
            <w:tcW w:w="7614" w:type="dxa"/>
            <w:noWrap/>
            <w:hideMark/>
          </w:tcPr>
          <w:p w14:paraId="48CF5803" w14:textId="0337192F"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with a value equal to 1 if the firm is audited by a big four accounting firm (Deloitte, KPMG, PwC, or EY) in Taiwan, and 0 otherwise.</w:t>
            </w:r>
          </w:p>
        </w:tc>
      </w:tr>
      <w:tr w:rsidR="000176F7" w:rsidRPr="00BA4329" w14:paraId="20509BB7" w14:textId="77777777" w:rsidTr="000176F7">
        <w:trPr>
          <w:trHeight w:val="310"/>
        </w:trPr>
        <w:tc>
          <w:tcPr>
            <w:tcW w:w="1697" w:type="dxa"/>
            <w:noWrap/>
            <w:hideMark/>
          </w:tcPr>
          <w:p w14:paraId="4DB55FC8" w14:textId="38C3EAB6"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RD</w:t>
            </w:r>
          </w:p>
        </w:tc>
        <w:tc>
          <w:tcPr>
            <w:tcW w:w="7614" w:type="dxa"/>
            <w:noWrap/>
            <w:hideMark/>
          </w:tcPr>
          <w:p w14:paraId="422854F9" w14:textId="33BD26A5"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R&amp;D intensity</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R&amp;D expenses divided by net sales</w:t>
            </w:r>
          </w:p>
        </w:tc>
      </w:tr>
      <w:tr w:rsidR="000176F7" w:rsidRPr="00BA4329" w14:paraId="06A250CD" w14:textId="77777777" w:rsidTr="000176F7">
        <w:trPr>
          <w:trHeight w:val="312"/>
        </w:trPr>
        <w:tc>
          <w:tcPr>
            <w:tcW w:w="1697" w:type="dxa"/>
            <w:noWrap/>
            <w:hideMark/>
          </w:tcPr>
          <w:p w14:paraId="4F728B5A" w14:textId="04FCDF29"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w:t>
            </w:r>
          </w:p>
        </w:tc>
        <w:tc>
          <w:tcPr>
            <w:tcW w:w="7614" w:type="dxa"/>
            <w:noWrap/>
            <w:hideMark/>
          </w:tcPr>
          <w:p w14:paraId="7858EDA8" w14:textId="264034DA"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Advertising intensity</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advertising expenses divided by net sales</w:t>
            </w:r>
          </w:p>
        </w:tc>
      </w:tr>
      <w:tr w:rsidR="000176F7" w:rsidRPr="00BA4329" w14:paraId="42B3A75D" w14:textId="77777777" w:rsidTr="000176F7">
        <w:trPr>
          <w:trHeight w:val="331"/>
        </w:trPr>
        <w:tc>
          <w:tcPr>
            <w:tcW w:w="1697" w:type="dxa"/>
            <w:noWrap/>
          </w:tcPr>
          <w:p w14:paraId="1C028B3C" w14:textId="2E4D4EC7"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YEAR</w:t>
            </w:r>
          </w:p>
        </w:tc>
        <w:tc>
          <w:tcPr>
            <w:tcW w:w="7614" w:type="dxa"/>
          </w:tcPr>
          <w:p w14:paraId="28A45092" w14:textId="6E45E550"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Trend variable</w:t>
            </w:r>
          </w:p>
        </w:tc>
      </w:tr>
    </w:tbl>
    <w:p w14:paraId="1CE6B97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403DD1AB"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2F489070"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sectPr w:rsidR="001F06D2" w:rsidRPr="00BA4329" w:rsidSect="00C51E96">
      <w:pgSz w:w="11906" w:h="16838"/>
      <w:pgMar w:top="1440" w:right="1080" w:bottom="1440" w:left="108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Sheng-Feng Hsieh" w:date="2024-03-21T14:47:00Z" w:initials="SH">
    <w:p w14:paraId="11638800" w14:textId="77777777" w:rsidR="002A37F7" w:rsidRDefault="002A37F7" w:rsidP="000501D6">
      <w:r>
        <w:rPr>
          <w:rStyle w:val="a6"/>
        </w:rPr>
        <w:annotationRef/>
      </w:r>
      <w:r>
        <w:rPr>
          <w:rFonts w:hint="eastAsia"/>
        </w:rPr>
        <w:t>前面沒提及</w:t>
      </w:r>
      <w:r>
        <w:rPr>
          <w:rFonts w:hint="eastAsia"/>
        </w:rPr>
        <w:t>ERP</w:t>
      </w:r>
      <w:r>
        <w:rPr>
          <w:rFonts w:hint="eastAsia"/>
        </w:rPr>
        <w:t>，但現在以</w:t>
      </w:r>
      <w:r>
        <w:rPr>
          <w:rFonts w:hint="eastAsia"/>
        </w:rPr>
        <w:t>ERP</w:t>
      </w:r>
      <w:r>
        <w:rPr>
          <w:rFonts w:hint="eastAsia"/>
        </w:rPr>
        <w:t>作為例子？</w:t>
      </w:r>
    </w:p>
  </w:comment>
  <w:comment w:id="4" w:author="Sheng-Feng Hsieh" w:date="2024-03-21T14:50:00Z" w:initials="SH">
    <w:p w14:paraId="4578EF17" w14:textId="77777777" w:rsidR="002A37F7" w:rsidRDefault="002A37F7" w:rsidP="000501D6">
      <w:r>
        <w:rPr>
          <w:rStyle w:val="a6"/>
        </w:rPr>
        <w:annotationRef/>
      </w:r>
      <w:r>
        <w:t>ERP</w:t>
      </w:r>
      <w:r>
        <w:rPr>
          <w:rFonts w:hint="eastAsia"/>
        </w:rPr>
        <w:t>導入應該擴及全公司，但後面的例子都只看會計面。</w:t>
      </w:r>
    </w:p>
  </w:comment>
  <w:comment w:id="5" w:author="Sheng-Feng Hsieh" w:date="2024-03-21T14:52:00Z" w:initials="SH">
    <w:p w14:paraId="51D2ECA2" w14:textId="77777777" w:rsidR="002A37F7" w:rsidRDefault="002A37F7" w:rsidP="00ED4C81">
      <w:r>
        <w:rPr>
          <w:rStyle w:val="a6"/>
        </w:rPr>
        <w:annotationRef/>
      </w:r>
      <w:r>
        <w:t>Grammar?</w:t>
      </w:r>
    </w:p>
  </w:comment>
  <w:comment w:id="6" w:author="Sheng-Feng Hsieh" w:date="2024-03-21T14:52:00Z" w:initials="SH">
    <w:p w14:paraId="601D26BE" w14:textId="77777777" w:rsidR="002A37F7" w:rsidRDefault="002A37F7" w:rsidP="00ED4C81">
      <w:r>
        <w:rPr>
          <w:rStyle w:val="a6"/>
        </w:rPr>
        <w:annotationRef/>
      </w:r>
      <w:r>
        <w:t>Direction?</w:t>
      </w:r>
    </w:p>
  </w:comment>
  <w:comment w:id="7" w:author="Sheng-Feng Hsieh" w:date="2024-03-21T14:56:00Z" w:initials="SH">
    <w:p w14:paraId="470BC0F6" w14:textId="77777777" w:rsidR="002A37F7" w:rsidRDefault="002A37F7" w:rsidP="00ED4C81">
      <w:r>
        <w:rPr>
          <w:rStyle w:val="a6"/>
        </w:rPr>
        <w:annotationRef/>
      </w:r>
      <w:r>
        <w:t>How about those case study papers?</w:t>
      </w:r>
    </w:p>
  </w:comment>
  <w:comment w:id="8" w:author="Sheng-Feng Hsieh" w:date="2024-03-21T14:56:00Z" w:initials="SH">
    <w:p w14:paraId="59F09FBD" w14:textId="44D866FB" w:rsidR="002A37F7" w:rsidRDefault="002A37F7" w:rsidP="00ED4C81">
      <w:r>
        <w:rPr>
          <w:rStyle w:val="a6"/>
        </w:rPr>
        <w:annotationRef/>
      </w:r>
      <w:r>
        <w:t>?</w:t>
      </w:r>
    </w:p>
  </w:comment>
  <w:comment w:id="9" w:author="賴星光星光" w:date="2024-03-24T15:20:00Z" w:initials="賴星光星光">
    <w:p w14:paraId="05EADC86" w14:textId="05CAF938" w:rsidR="002A37F7" w:rsidRDefault="002A37F7">
      <w:pPr>
        <w:pStyle w:val="a7"/>
      </w:pPr>
      <w:r>
        <w:rPr>
          <w:rStyle w:val="a6"/>
        </w:rPr>
        <w:annotationRef/>
      </w:r>
      <w:r w:rsidRPr="00BA4329">
        <w:rPr>
          <w:rFonts w:ascii="Times New Roman" w:hAnsi="Times New Roman" w:cs="Times New Roman"/>
          <w:color w:val="0070C0"/>
        </w:rPr>
        <w:t>Tiron-Tudor et al. 2024</w:t>
      </w:r>
      <w:r>
        <w:t xml:space="preserve"> </w:t>
      </w:r>
      <w:r>
        <w:rPr>
          <w:rFonts w:hint="eastAsia"/>
        </w:rPr>
        <w:t>原文</w:t>
      </w:r>
    </w:p>
  </w:comment>
  <w:comment w:id="10" w:author="賴星光星光" w:date="2024-03-24T15:20:00Z" w:initials="賴星光星光">
    <w:p w14:paraId="4719F077" w14:textId="492AEA15" w:rsidR="002A37F7" w:rsidRDefault="002A37F7">
      <w:pPr>
        <w:pStyle w:val="a7"/>
      </w:pPr>
      <w:r>
        <w:rPr>
          <w:rStyle w:val="a6"/>
        </w:rPr>
        <w:annotationRef/>
      </w:r>
    </w:p>
  </w:comment>
  <w:comment w:id="11" w:author="Sheng-Feng Hsieh" w:date="2024-03-21T14:58:00Z" w:initials="SH">
    <w:p w14:paraId="0CB93BD3" w14:textId="77777777" w:rsidR="002A37F7" w:rsidRDefault="002A37F7" w:rsidP="00ED4C81">
      <w:r>
        <w:rPr>
          <w:rStyle w:val="a6"/>
        </w:rPr>
        <w:annotationRef/>
      </w:r>
      <w:r>
        <w:rPr>
          <w:rFonts w:hint="eastAsia"/>
        </w:rPr>
        <w:t>可能可以換成實證研究十分稀少</w:t>
      </w:r>
    </w:p>
  </w:comment>
  <w:comment w:id="12" w:author="賴星光星光" w:date="2024-03-26T11:30:00Z" w:initials="賴星光星光">
    <w:p w14:paraId="014AD1D6" w14:textId="7CF22F9E" w:rsidR="002A37F7" w:rsidRDefault="002A37F7">
      <w:pPr>
        <w:pStyle w:val="a7"/>
      </w:pPr>
      <w:r>
        <w:rPr>
          <w:rStyle w:val="a6"/>
        </w:rPr>
        <w:annotationRef/>
      </w:r>
      <w:r>
        <w:rPr>
          <w:rFonts w:hint="eastAsia"/>
        </w:rPr>
        <w:t>e</w:t>
      </w:r>
      <w:r>
        <w:t>mpirical</w:t>
      </w:r>
    </w:p>
  </w:comment>
  <w:comment w:id="13" w:author="賴星光星光" w:date="2024-03-26T11:30:00Z" w:initials="賴星光星光">
    <w:p w14:paraId="7219CC70" w14:textId="62C4D142" w:rsidR="002A37F7" w:rsidRDefault="002A37F7">
      <w:pPr>
        <w:pStyle w:val="a7"/>
      </w:pPr>
      <w:r>
        <w:rPr>
          <w:rStyle w:val="a6"/>
        </w:rPr>
        <w:annotationRef/>
      </w:r>
    </w:p>
  </w:comment>
  <w:comment w:id="14" w:author="賴星光星光" w:date="2024-03-26T11:29:00Z" w:initials="賴星光星光">
    <w:p w14:paraId="47D8B9E9" w14:textId="6381A847" w:rsidR="002A37F7" w:rsidRDefault="002A37F7">
      <w:pPr>
        <w:pStyle w:val="a7"/>
      </w:pPr>
      <w:r>
        <w:rPr>
          <w:rStyle w:val="a6"/>
        </w:rPr>
        <w:annotationRef/>
      </w:r>
      <w:r>
        <w:rPr>
          <w:rFonts w:hint="eastAsia"/>
        </w:rPr>
        <w:t>結果，</w:t>
      </w:r>
      <w:r>
        <w:t>M</w:t>
      </w:r>
      <w:r>
        <w:rPr>
          <w:rFonts w:hint="eastAsia"/>
        </w:rPr>
        <w:t>o</w:t>
      </w:r>
      <w:r>
        <w:t>del</w:t>
      </w:r>
      <w:r>
        <w:rPr>
          <w:rFonts w:hint="eastAsia"/>
        </w:rPr>
        <w:t>方法</w:t>
      </w:r>
    </w:p>
  </w:comment>
  <w:comment w:id="15" w:author="賴星光星光" w:date="2024-03-26T11:29:00Z" w:initials="賴星光星光">
    <w:p w14:paraId="00219C6A" w14:textId="247A4236" w:rsidR="002A37F7" w:rsidRDefault="002A37F7">
      <w:pPr>
        <w:pStyle w:val="a7"/>
      </w:pPr>
      <w:r>
        <w:rPr>
          <w:rStyle w:val="a6"/>
        </w:rPr>
        <w:annotationRef/>
      </w:r>
    </w:p>
  </w:comment>
  <w:comment w:id="16" w:author="Sheng-Feng Hsieh" w:date="2024-03-21T15:03:00Z" w:initials="SH">
    <w:p w14:paraId="762E402F" w14:textId="77777777" w:rsidR="002A37F7" w:rsidRDefault="002A37F7" w:rsidP="00D86746">
      <w:r>
        <w:rPr>
          <w:rStyle w:val="a6"/>
        </w:rPr>
        <w:annotationRef/>
      </w:r>
      <w:r>
        <w:rPr>
          <w:rFonts w:hint="eastAsia"/>
        </w:rPr>
        <w:t>例如</w:t>
      </w:r>
      <w:proofErr w:type="gramStart"/>
      <w:r>
        <w:rPr>
          <w:rFonts w:hint="eastAsia"/>
        </w:rPr>
        <w:t>ＣＯＳＯ</w:t>
      </w:r>
      <w:proofErr w:type="gramEnd"/>
      <w:r>
        <w:rPr>
          <w:rFonts w:hint="eastAsia"/>
        </w:rPr>
        <w:t>？</w:t>
      </w:r>
    </w:p>
    <w:p w14:paraId="36B93E73" w14:textId="77777777" w:rsidR="002A37F7" w:rsidRDefault="002A37F7" w:rsidP="00D86746">
      <w:r>
        <w:rPr>
          <w:rFonts w:hint="eastAsia"/>
        </w:rPr>
        <w:t>下面加註說明</w:t>
      </w:r>
    </w:p>
  </w:comment>
  <w:comment w:id="17" w:author="賴星光星光" w:date="2024-03-24T15:39:00Z" w:initials="賴星光星光">
    <w:p w14:paraId="40645CA1" w14:textId="34A99626" w:rsidR="002A37F7" w:rsidRDefault="002A37F7">
      <w:pPr>
        <w:pStyle w:val="a7"/>
      </w:pPr>
      <w:r>
        <w:rPr>
          <w:rStyle w:val="a6"/>
        </w:rPr>
        <w:annotationRef/>
      </w:r>
      <w:r>
        <w:t>Hong et al. 2023 COSO or COBIT</w:t>
      </w:r>
    </w:p>
  </w:comment>
  <w:comment w:id="18" w:author="賴星光星光" w:date="2024-03-24T15:40:00Z" w:initials="賴星光星光">
    <w:p w14:paraId="68F1F663" w14:textId="258611DA" w:rsidR="002A37F7" w:rsidRDefault="002A37F7">
      <w:pPr>
        <w:pStyle w:val="a7"/>
      </w:pPr>
      <w:r>
        <w:rPr>
          <w:rStyle w:val="a6"/>
        </w:rPr>
        <w:annotationRef/>
      </w:r>
    </w:p>
  </w:comment>
  <w:comment w:id="23" w:author="Sheng-Feng Hsieh" w:date="2024-04-07T15:26:00Z" w:initials="SH">
    <w:p w14:paraId="45EEAE2A" w14:textId="77777777" w:rsidR="002A37F7" w:rsidRDefault="002A37F7" w:rsidP="00FA61DA">
      <w:pPr>
        <w:pStyle w:val="a7"/>
      </w:pPr>
      <w:r>
        <w:rPr>
          <w:rStyle w:val="a6"/>
        </w:rPr>
        <w:annotationRef/>
      </w:r>
      <w:r>
        <w:t>Add citation?</w:t>
      </w:r>
    </w:p>
  </w:comment>
  <w:comment w:id="28" w:author="賴星光星光" w:date="2024-03-27T16:06:00Z" w:initials="賴星光星光">
    <w:p w14:paraId="03F33D53" w14:textId="7CDB2003" w:rsidR="002A37F7" w:rsidRDefault="002A37F7">
      <w:pPr>
        <w:pStyle w:val="a7"/>
      </w:pPr>
      <w:r>
        <w:rPr>
          <w:rStyle w:val="a6"/>
        </w:rPr>
        <w:annotationRef/>
      </w:r>
      <w:r>
        <w:rPr>
          <w:rFonts w:hint="eastAsia"/>
        </w:rPr>
        <w:t>L</w:t>
      </w:r>
      <w:r>
        <w:t xml:space="preserve">argely from </w:t>
      </w:r>
      <w:proofErr w:type="spellStart"/>
      <w:r w:rsidRPr="003321C0">
        <w:rPr>
          <w:rFonts w:ascii="Times New Roman" w:hAnsi="Times New Roman" w:cs="Times New Roman"/>
        </w:rPr>
        <w:t>Jędrzejka</w:t>
      </w:r>
      <w:proofErr w:type="spellEnd"/>
      <w:r>
        <w:t xml:space="preserve"> 2019</w:t>
      </w:r>
    </w:p>
  </w:comment>
  <w:comment w:id="29" w:author="賴星光星光" w:date="2024-03-27T16:07:00Z" w:initials="賴星光星光">
    <w:p w14:paraId="67E26CB2" w14:textId="7470CCEA" w:rsidR="002A37F7" w:rsidRDefault="002A37F7">
      <w:pPr>
        <w:pStyle w:val="a7"/>
      </w:pPr>
      <w:r>
        <w:rPr>
          <w:rStyle w:val="a6"/>
        </w:rPr>
        <w:annotationRef/>
      </w:r>
    </w:p>
  </w:comment>
  <w:comment w:id="30" w:author="Sheng-Feng Hsieh" w:date="2024-04-07T15:29:00Z" w:initials="SH">
    <w:p w14:paraId="357DA2B2" w14:textId="77777777" w:rsidR="002A37F7" w:rsidRDefault="002A37F7" w:rsidP="00FA61DA">
      <w:pPr>
        <w:pStyle w:val="a7"/>
      </w:pPr>
      <w:r>
        <w:rPr>
          <w:rStyle w:val="a6"/>
        </w:rPr>
        <w:annotationRef/>
      </w:r>
      <w:r>
        <w:t>??? You did not cite Jędrzejka 2019</w:t>
      </w:r>
    </w:p>
  </w:comment>
  <w:comment w:id="45" w:author="賴星光星光" w:date="2024-04-09T20:55:00Z" w:initials="賴星光星光">
    <w:p w14:paraId="3473AC2C" w14:textId="2592012E" w:rsidR="002A37F7" w:rsidRDefault="002A37F7">
      <w:pPr>
        <w:pStyle w:val="a7"/>
      </w:pPr>
      <w:r>
        <w:rPr>
          <w:rStyle w:val="a6"/>
        </w:rPr>
        <w:annotationRef/>
      </w:r>
      <w:r>
        <w:rPr>
          <w:rFonts w:hint="eastAsia"/>
        </w:rPr>
        <w:t>改掉了</w:t>
      </w:r>
    </w:p>
  </w:comment>
  <w:comment w:id="46" w:author="賴星光星光" w:date="2024-04-09T20:55:00Z" w:initials="賴星光星光">
    <w:p w14:paraId="6D43F9E8" w14:textId="63D71BF6" w:rsidR="002A37F7" w:rsidRDefault="002A37F7">
      <w:pPr>
        <w:pStyle w:val="a7"/>
      </w:pPr>
      <w:r>
        <w:rPr>
          <w:rStyle w:val="a6"/>
        </w:rPr>
        <w:annotationRef/>
      </w:r>
    </w:p>
  </w:comment>
  <w:comment w:id="86" w:author="賴星光星光" w:date="2024-03-22T16:34:00Z" w:initials="賴星光星光">
    <w:p w14:paraId="0CDD0044" w14:textId="73CAE16C" w:rsidR="002A37F7" w:rsidRDefault="002A37F7">
      <w:pPr>
        <w:pStyle w:val="a7"/>
      </w:pPr>
      <w:r>
        <w:rPr>
          <w:rStyle w:val="a6"/>
        </w:rPr>
        <w:annotationRef/>
      </w:r>
      <w:r>
        <w:rPr>
          <w:rFonts w:hint="eastAsia"/>
        </w:rPr>
        <w:t>F</w:t>
      </w:r>
      <w:r>
        <w:t xml:space="preserve">ootnote? The relevant content discloses </w:t>
      </w:r>
    </w:p>
  </w:comment>
  <w:comment w:id="87" w:author="賴星光星光" w:date="2024-03-22T16:43:00Z" w:initials="賴星光星光">
    <w:p w14:paraId="1360216F" w14:textId="23AD16E5" w:rsidR="002A37F7" w:rsidRDefault="002A37F7">
      <w:pPr>
        <w:pStyle w:val="a7"/>
      </w:pPr>
      <w:r>
        <w:rPr>
          <w:rStyle w:val="a6"/>
        </w:rPr>
        <w:annotationRef/>
      </w:r>
      <w:r w:rsidRPr="002C5686">
        <w:t xml:space="preserve">The content related to the adoption of </w:t>
      </w:r>
      <w:r>
        <w:t>RPA</w:t>
      </w:r>
      <w:r w:rsidRPr="002C5686">
        <w:t xml:space="preserve"> in the document includes RPA implementation, RPA education and training, RPA management </w:t>
      </w:r>
      <w:r>
        <w:t>measures</w:t>
      </w:r>
      <w:r w:rsidRPr="002C5686">
        <w:t xml:space="preserve">, and the </w:t>
      </w:r>
      <w:r>
        <w:t>application</w:t>
      </w:r>
      <w:r w:rsidRPr="002C5686">
        <w:t>s of RPA within the company.</w:t>
      </w:r>
    </w:p>
  </w:comment>
  <w:comment w:id="88" w:author="賴星光星光" w:date="2024-03-22T16:44:00Z" w:initials="賴星光星光">
    <w:p w14:paraId="425407FD" w14:textId="2CC3429D" w:rsidR="002A37F7" w:rsidRDefault="002A37F7">
      <w:pPr>
        <w:pStyle w:val="a7"/>
      </w:pPr>
      <w:r>
        <w:rPr>
          <w:rStyle w:val="a6"/>
        </w:rPr>
        <w:annotationRef/>
      </w:r>
    </w:p>
  </w:comment>
  <w:comment w:id="97" w:author="Sheng-Feng Hsieh" w:date="2024-03-21T16:30:00Z" w:initials="SH">
    <w:p w14:paraId="5DC8007A" w14:textId="77777777" w:rsidR="002A37F7" w:rsidRDefault="002A37F7" w:rsidP="00A97EED">
      <w:r>
        <w:rPr>
          <w:rStyle w:val="a6"/>
        </w:rPr>
        <w:annotationRef/>
      </w:r>
      <w:r>
        <w:t>Add a citation here</w:t>
      </w:r>
    </w:p>
  </w:comment>
  <w:comment w:id="98" w:author="Sheng-Feng Hsieh" w:date="2024-03-21T16:33:00Z" w:initials="SH">
    <w:p w14:paraId="4E8EDAA4" w14:textId="77777777" w:rsidR="002A37F7" w:rsidRDefault="002A37F7" w:rsidP="000B705B">
      <w:r>
        <w:rPr>
          <w:rStyle w:val="a6"/>
        </w:rPr>
        <w:annotationRef/>
      </w:r>
      <w:r>
        <w:t>Perhaps we can add some anecdotal evidences (in English) indicating that the financial industry is the leading industry implementing RPA in Taiwan and other countries.</w:t>
      </w:r>
    </w:p>
  </w:comment>
  <w:comment w:id="101" w:author="Sheng-Feng Hsieh" w:date="2024-03-21T16:35:00Z" w:initials="SH">
    <w:p w14:paraId="1B4068B8" w14:textId="5F6989A8" w:rsidR="002A37F7" w:rsidRDefault="002A37F7" w:rsidP="006B160F">
      <w:r>
        <w:rPr>
          <w:rStyle w:val="a6"/>
        </w:rPr>
        <w:annotationRef/>
      </w:r>
      <w:r>
        <w:t>Just check, the matching is based on these two factors?</w:t>
      </w:r>
    </w:p>
  </w:comment>
  <w:comment w:id="102" w:author="賴星光星光" w:date="2024-03-22T17:12:00Z" w:initials="賴星光星光">
    <w:p w14:paraId="4A758DD7" w14:textId="6077375E" w:rsidR="002A37F7" w:rsidRDefault="002A37F7">
      <w:pPr>
        <w:pStyle w:val="a7"/>
      </w:pPr>
      <w:r>
        <w:rPr>
          <w:rStyle w:val="a6"/>
        </w:rPr>
        <w:annotationRef/>
      </w:r>
      <w:r>
        <w:rPr>
          <w:rFonts w:hint="eastAsia"/>
        </w:rPr>
        <w:t>S</w:t>
      </w:r>
      <w:r>
        <w:t>imilar?</w:t>
      </w:r>
      <w:r>
        <w:br/>
        <w:t>Implementation year is quite weird since the POST is determined after the match.</w:t>
      </w:r>
    </w:p>
  </w:comment>
  <w:comment w:id="103" w:author="賴星光星光" w:date="2024-03-22T17:13:00Z" w:initials="賴星光星光">
    <w:p w14:paraId="732ABED1" w14:textId="6025EC0C" w:rsidR="002A37F7" w:rsidRDefault="002A37F7">
      <w:pPr>
        <w:pStyle w:val="a7"/>
      </w:pPr>
      <w:r>
        <w:rPr>
          <w:rStyle w:val="a6"/>
        </w:rPr>
        <w:annotationRef/>
      </w:r>
      <w:r>
        <w:rPr>
          <w:rFonts w:hint="eastAsia"/>
        </w:rPr>
        <w:t>如果是</w:t>
      </w:r>
      <w:r>
        <w:rPr>
          <w:rFonts w:hint="eastAsia"/>
        </w:rPr>
        <w:t>m</w:t>
      </w:r>
      <w:r>
        <w:t xml:space="preserve">atch </w:t>
      </w:r>
      <w:r>
        <w:rPr>
          <w:rFonts w:hint="eastAsia"/>
        </w:rPr>
        <w:t>b</w:t>
      </w:r>
      <w:r>
        <w:t xml:space="preserve">y </w:t>
      </w:r>
      <w:r>
        <w:rPr>
          <w:rFonts w:hint="eastAsia"/>
        </w:rPr>
        <w:t>i</w:t>
      </w:r>
      <w:r>
        <w:t>mplement year</w:t>
      </w:r>
      <w:r>
        <w:rPr>
          <w:rFonts w:hint="eastAsia"/>
        </w:rPr>
        <w:t>，可能會有</w:t>
      </w:r>
      <w:r>
        <w:rPr>
          <w:rFonts w:hint="eastAsia"/>
        </w:rPr>
        <w:t>T</w:t>
      </w:r>
      <w:r>
        <w:t>reatment A at year t match Control B at year t</w:t>
      </w:r>
      <w:r>
        <w:br/>
      </w:r>
      <w:r>
        <w:rPr>
          <w:rFonts w:hint="eastAsia"/>
        </w:rPr>
        <w:t>b</w:t>
      </w:r>
      <w:r>
        <w:t>ut Treatment C at year t+k match control B at year t+k</w:t>
      </w:r>
      <w:r>
        <w:rPr>
          <w:rFonts w:hint="eastAsia"/>
        </w:rPr>
        <w:t>的情形發生。如果用</w:t>
      </w:r>
      <w:r>
        <w:rPr>
          <w:rFonts w:hint="eastAsia"/>
        </w:rPr>
        <w:t>M</w:t>
      </w:r>
      <w:r>
        <w:t>atchit</w:t>
      </w:r>
      <w:r>
        <w:rPr>
          <w:rFonts w:hint="eastAsia"/>
        </w:rPr>
        <w:t>套件的話。變成這兩種情況</w:t>
      </w:r>
      <w:r>
        <w:rPr>
          <w:rFonts w:hint="eastAsia"/>
        </w:rPr>
        <w:t>C</w:t>
      </w:r>
      <w:r>
        <w:t>ontrol B</w:t>
      </w:r>
      <w:r>
        <w:rPr>
          <w:rFonts w:hint="eastAsia"/>
        </w:rPr>
        <w:t>只能跟其中一個</w:t>
      </w:r>
      <w:r>
        <w:rPr>
          <w:rFonts w:hint="eastAsia"/>
        </w:rPr>
        <w:t>T</w:t>
      </w:r>
      <w:r>
        <w:t>reatment</w:t>
      </w:r>
      <w:r>
        <w:rPr>
          <w:rFonts w:hint="eastAsia"/>
        </w:rPr>
        <w:t>。</w:t>
      </w:r>
    </w:p>
    <w:p w14:paraId="5893FF84" w14:textId="1F16AA90" w:rsidR="002A37F7" w:rsidRDefault="002A37F7">
      <w:pPr>
        <w:pStyle w:val="a7"/>
      </w:pPr>
    </w:p>
  </w:comment>
  <w:comment w:id="104" w:author="賴星光星光" w:date="2024-03-23T15:20:00Z" w:initials="賴星光星光">
    <w:p w14:paraId="2D8B8A83" w14:textId="5D4D811B" w:rsidR="002A37F7" w:rsidRDefault="002A37F7">
      <w:pPr>
        <w:pStyle w:val="a7"/>
      </w:pPr>
      <w:r>
        <w:rPr>
          <w:rStyle w:val="a6"/>
        </w:rPr>
        <w:annotationRef/>
      </w:r>
    </w:p>
  </w:comment>
  <w:comment w:id="105" w:author="Sheng-Feng Hsieh" w:date="2024-04-07T16:36:00Z" w:initials="SH">
    <w:p w14:paraId="49977404" w14:textId="77777777" w:rsidR="002A37F7" w:rsidRDefault="002A37F7" w:rsidP="00037C27">
      <w:pPr>
        <w:pStyle w:val="a7"/>
      </w:pPr>
      <w:r>
        <w:rPr>
          <w:rStyle w:val="a6"/>
        </w:rPr>
        <w:annotationRef/>
      </w:r>
      <w:r>
        <w:t>OK</w:t>
      </w:r>
    </w:p>
  </w:comment>
  <w:comment w:id="110" w:author="Sheng-Feng Hsieh" w:date="2024-03-21T16:47:00Z" w:initials="SH">
    <w:p w14:paraId="71376471" w14:textId="5335467D" w:rsidR="002A37F7" w:rsidRDefault="002A37F7" w:rsidP="00535663">
      <w:r>
        <w:rPr>
          <w:rStyle w:val="a6"/>
        </w:rPr>
        <w:annotationRef/>
      </w:r>
      <w:r>
        <w:t>Rewrite the sentence.</w:t>
      </w:r>
    </w:p>
  </w:comment>
  <w:comment w:id="139" w:author="Sheng-Feng Hsieh" w:date="2024-04-07T16:55:00Z" w:initials="SH">
    <w:p w14:paraId="71384317" w14:textId="77777777" w:rsidR="002A37F7" w:rsidRDefault="002A37F7" w:rsidP="00200835">
      <w:pPr>
        <w:pStyle w:val="a7"/>
      </w:pPr>
      <w:r>
        <w:rPr>
          <w:rStyle w:val="a6"/>
        </w:rPr>
        <w:annotationRef/>
      </w:r>
      <w:r>
        <w:rPr>
          <w:rFonts w:hint="eastAsia"/>
        </w:rPr>
        <w:t>請把</w:t>
      </w:r>
      <w:r>
        <w:rPr>
          <w:rFonts w:hint="eastAsia"/>
        </w:rPr>
        <w:t>R</w:t>
      </w:r>
      <w:r>
        <w:t>esults</w:t>
      </w:r>
      <w:r>
        <w:rPr>
          <w:rFonts w:hint="eastAsia"/>
        </w:rPr>
        <w:t>中，所有變數名稱都調整成斜體</w:t>
      </w:r>
      <w:r>
        <w:rPr>
          <w:rFonts w:hint="eastAsia"/>
        </w:rPr>
        <w:t>(</w:t>
      </w:r>
      <w:r>
        <w:t>Italic)</w:t>
      </w:r>
    </w:p>
  </w:comment>
  <w:comment w:id="146" w:author="Sheng-Feng Hsieh" w:date="2024-04-07T17:02:00Z" w:initials="SH">
    <w:p w14:paraId="234A1208" w14:textId="77777777" w:rsidR="002A37F7" w:rsidRDefault="002A37F7" w:rsidP="00AA53C7">
      <w:pPr>
        <w:pStyle w:val="a7"/>
      </w:pPr>
      <w:r>
        <w:rPr>
          <w:rStyle w:val="a6"/>
        </w:rPr>
        <w:annotationRef/>
      </w:r>
      <w:r>
        <w:rPr>
          <w:rFonts w:hint="eastAsia"/>
        </w:rPr>
        <w:t>“</w:t>
      </w:r>
      <w:r>
        <w:rPr>
          <w:rFonts w:hint="eastAsia"/>
        </w:rPr>
        <w:t>Untabulated</w:t>
      </w:r>
      <w:r>
        <w:rPr>
          <w:rFonts w:hint="eastAsia"/>
        </w:rPr>
        <w:t>”</w:t>
      </w:r>
      <w:r>
        <w:rPr>
          <w:rFonts w:hint="eastAsia"/>
        </w:rPr>
        <w:t xml:space="preserve"> results </w:t>
      </w:r>
      <w:r>
        <w:rPr>
          <w:rFonts w:hint="eastAsia"/>
        </w:rPr>
        <w:t>就不會提及並討論「各式數字</w:t>
      </w:r>
      <w:proofErr w:type="gramStart"/>
      <w:r>
        <w:rPr>
          <w:rFonts w:hint="eastAsia"/>
        </w:rPr>
        <w:t>（</w:t>
      </w:r>
      <w:proofErr w:type="gramEnd"/>
      <w:r>
        <w:rPr>
          <w:rFonts w:hint="eastAsia"/>
        </w:rPr>
        <w:t>p values, coefficients, t-statstics, etc.</w:t>
      </w:r>
      <w:r>
        <w:rPr>
          <w:rFonts w:hint="eastAsia"/>
        </w:rPr>
        <w:t>）。」</w:t>
      </w:r>
    </w:p>
    <w:p w14:paraId="6BA270FB" w14:textId="77777777" w:rsidR="002A37F7" w:rsidRDefault="002A37F7" w:rsidP="00AA53C7">
      <w:pPr>
        <w:pStyle w:val="a7"/>
      </w:pPr>
    </w:p>
    <w:p w14:paraId="4154A81F" w14:textId="77777777" w:rsidR="002A37F7" w:rsidRDefault="002A37F7" w:rsidP="00AA53C7">
      <w:pPr>
        <w:pStyle w:val="a7"/>
      </w:pPr>
      <w:r>
        <w:rPr>
          <w:rFonts w:hint="eastAsia"/>
        </w:rPr>
        <w:t>須改寫。</w:t>
      </w:r>
    </w:p>
  </w:comment>
  <w:comment w:id="150" w:author="Sheng-Feng Hsieh" w:date="2024-04-07T17:07:00Z" w:initials="SH">
    <w:p w14:paraId="123C3488" w14:textId="77777777" w:rsidR="002A37F7" w:rsidRDefault="002A37F7" w:rsidP="00DE26E5">
      <w:pPr>
        <w:pStyle w:val="a7"/>
      </w:pPr>
      <w:r>
        <w:rPr>
          <w:rStyle w:val="a6"/>
        </w:rPr>
        <w:annotationRef/>
      </w:r>
      <w:r>
        <w:rPr>
          <w:rFonts w:hint="eastAsia"/>
        </w:rPr>
        <w:t>因為表格中呈現的迴歸結果沒有</w:t>
      </w:r>
      <w:r>
        <w:t>p value</w:t>
      </w:r>
      <w:r>
        <w:rPr>
          <w:rFonts w:hint="eastAsia"/>
        </w:rPr>
        <w:t>，因此換成</w:t>
      </w:r>
      <w:r>
        <w:t xml:space="preserve">t-statistics </w:t>
      </w:r>
      <w:r>
        <w:rPr>
          <w:rFonts w:hint="eastAsia"/>
        </w:rPr>
        <w:t>較好。</w:t>
      </w:r>
    </w:p>
  </w:comment>
  <w:comment w:id="151" w:author="Sheng-Feng Hsieh" w:date="2024-04-07T17:07:00Z" w:initials="SH">
    <w:p w14:paraId="08554E5B" w14:textId="77777777" w:rsidR="002A37F7" w:rsidRDefault="002A37F7" w:rsidP="007E07C2">
      <w:pPr>
        <w:pStyle w:val="a7"/>
      </w:pPr>
      <w:r>
        <w:rPr>
          <w:rStyle w:val="a6"/>
        </w:rPr>
        <w:annotationRef/>
      </w:r>
      <w:r>
        <w:rPr>
          <w:rFonts w:hint="eastAsia"/>
        </w:rPr>
        <w:t>因為表格中呈現的迴歸結果沒有</w:t>
      </w:r>
      <w:r>
        <w:rPr>
          <w:rFonts w:hint="eastAsia"/>
        </w:rPr>
        <w:t>p value</w:t>
      </w:r>
      <w:r>
        <w:rPr>
          <w:rFonts w:hint="eastAsia"/>
        </w:rPr>
        <w:t>，因此換成</w:t>
      </w:r>
      <w:r>
        <w:rPr>
          <w:rFonts w:hint="eastAsia"/>
        </w:rPr>
        <w:t xml:space="preserve">t-statistics </w:t>
      </w:r>
      <w:r>
        <w:rPr>
          <w:rFonts w:hint="eastAsia"/>
        </w:rPr>
        <w:t>較好。</w:t>
      </w:r>
      <w:r>
        <w:br/>
      </w:r>
      <w:r>
        <w:br/>
      </w:r>
      <w:r>
        <w:rPr>
          <w:rFonts w:hint="eastAsia"/>
        </w:rPr>
        <w:t>以下就不再贅述，請依此修改。</w:t>
      </w:r>
    </w:p>
  </w:comment>
  <w:comment w:id="152" w:author="Sheng-Feng Hsieh" w:date="2024-04-07T17:05:00Z" w:initials="SH">
    <w:p w14:paraId="68D63590" w14:textId="77777777" w:rsidR="002A37F7" w:rsidRDefault="002A37F7" w:rsidP="007E07C2">
      <w:pPr>
        <w:pStyle w:val="a7"/>
      </w:pPr>
      <w:r>
        <w:rPr>
          <w:rStyle w:val="a6"/>
        </w:rPr>
        <w:annotationRef/>
      </w:r>
      <w:r>
        <w:rPr>
          <w:rFonts w:hint="eastAsia"/>
        </w:rPr>
        <w:t xml:space="preserve">Reject? </w:t>
      </w:r>
      <w:r>
        <w:rPr>
          <w:rFonts w:hint="eastAsia"/>
        </w:rPr>
        <w:t>現在的假說已不是</w:t>
      </w:r>
      <w:r>
        <w:rPr>
          <w:rFonts w:hint="eastAsia"/>
        </w:rPr>
        <w:t>null form</w:t>
      </w:r>
      <w:r>
        <w:rPr>
          <w:rFonts w:hint="eastAsia"/>
        </w:rPr>
        <w:t>，請再次檢查關於假說「支持或拒絕」的語句。</w:t>
      </w:r>
    </w:p>
  </w:comment>
  <w:comment w:id="153" w:author="Sheng-Feng Hsieh" w:date="2024-04-07T17:09:00Z" w:initials="SH">
    <w:p w14:paraId="3C9762C3" w14:textId="18546DA2" w:rsidR="002A37F7" w:rsidRDefault="002A37F7" w:rsidP="007E07C2">
      <w:pPr>
        <w:pStyle w:val="a7"/>
      </w:pPr>
      <w:r>
        <w:rPr>
          <w:rStyle w:val="a6"/>
        </w:rPr>
        <w:annotationRef/>
      </w:r>
      <w:r>
        <w:rPr>
          <w:rFonts w:hint="eastAsia"/>
        </w:rPr>
        <w:t xml:space="preserve">Reject? </w:t>
      </w:r>
      <w:r>
        <w:rPr>
          <w:rFonts w:hint="eastAsia"/>
        </w:rPr>
        <w:t>現在的假說已不是</w:t>
      </w:r>
      <w:r>
        <w:rPr>
          <w:rFonts w:hint="eastAsia"/>
        </w:rPr>
        <w:t>null form</w:t>
      </w:r>
    </w:p>
  </w:comment>
  <w:comment w:id="161" w:author="Sheng-Feng Hsieh" w:date="2024-03-18T14:35:00Z" w:initials="SH">
    <w:p w14:paraId="33BF7E5D" w14:textId="28F5D9FE" w:rsidR="002A37F7" w:rsidRDefault="002A37F7" w:rsidP="00880226">
      <w:pPr>
        <w:pStyle w:val="a7"/>
      </w:pPr>
      <w:r>
        <w:rPr>
          <w:rStyle w:val="a6"/>
        </w:rPr>
        <w:annotationRef/>
      </w:r>
      <w:r>
        <w:rPr>
          <w:rFonts w:hint="eastAsia"/>
        </w:rPr>
        <w:t>如果按照</w:t>
      </w:r>
      <w:r>
        <w:rPr>
          <w:rFonts w:hint="eastAsia"/>
        </w:rPr>
        <w:t>JIS (</w:t>
      </w:r>
      <w:r>
        <w:rPr>
          <w:rFonts w:hint="eastAsia"/>
        </w:rPr>
        <w:t>所有</w:t>
      </w:r>
      <w:r>
        <w:rPr>
          <w:rFonts w:hint="eastAsia"/>
        </w:rPr>
        <w:t>AAA</w:t>
      </w:r>
      <w:r>
        <w:rPr>
          <w:rFonts w:hint="eastAsia"/>
        </w:rPr>
        <w:t>期刊</w:t>
      </w:r>
      <w:r>
        <w:rPr>
          <w:rFonts w:hint="eastAsia"/>
        </w:rPr>
        <w:t xml:space="preserve">) </w:t>
      </w:r>
      <w:r>
        <w:rPr>
          <w:rFonts w:hint="eastAsia"/>
        </w:rPr>
        <w:t>的格式：</w:t>
      </w:r>
      <w:r>
        <w:br/>
      </w:r>
      <w:r>
        <w:rPr>
          <w:rFonts w:hint="eastAsia"/>
        </w:rPr>
        <w:t xml:space="preserve">1. </w:t>
      </w:r>
      <w:r>
        <w:rPr>
          <w:rFonts w:hint="eastAsia"/>
        </w:rPr>
        <w:t>文章題目前後的引號都要刪除、</w:t>
      </w:r>
      <w:r>
        <w:br/>
      </w:r>
      <w:r>
        <w:rPr>
          <w:rFonts w:hint="eastAsia"/>
        </w:rPr>
        <w:t xml:space="preserve">2. </w:t>
      </w:r>
      <w:r>
        <w:rPr>
          <w:rFonts w:hint="eastAsia"/>
        </w:rPr>
        <w:t>期刊文章要斜體、</w:t>
      </w:r>
      <w:r>
        <w:br/>
      </w:r>
      <w:r>
        <w:rPr>
          <w:rFonts w:hint="eastAsia"/>
        </w:rPr>
        <w:t xml:space="preserve">3. </w:t>
      </w:r>
      <w:r>
        <w:rPr>
          <w:rFonts w:hint="eastAsia"/>
        </w:rPr>
        <w:t>所有作者的姓</w:t>
      </w:r>
      <w:r>
        <w:rPr>
          <w:rFonts w:hint="eastAsia"/>
        </w:rPr>
        <w:t xml:space="preserve"> (last name) </w:t>
      </w:r>
      <w:r>
        <w:rPr>
          <w:rFonts w:hint="eastAsia"/>
        </w:rPr>
        <w:t>以及</w:t>
      </w:r>
      <w:r>
        <w:rPr>
          <w:rFonts w:hint="eastAsia"/>
        </w:rPr>
        <w:t xml:space="preserve"> </w:t>
      </w:r>
      <w:r>
        <w:rPr>
          <w:rFonts w:hint="eastAsia"/>
        </w:rPr>
        <w:t>名的縮寫</w:t>
      </w:r>
      <w:r>
        <w:rPr>
          <w:rFonts w:hint="eastAsia"/>
        </w:rPr>
        <w:t xml:space="preserve"> (initials of first and middle names) </w:t>
      </w:r>
      <w:r>
        <w:rPr>
          <w:rFonts w:hint="eastAsia"/>
        </w:rPr>
        <w:t>都要出現，不可以使用</w:t>
      </w:r>
      <w:r>
        <w:rPr>
          <w:rFonts w:hint="eastAsia"/>
        </w:rPr>
        <w:t xml:space="preserve"> et al. </w:t>
      </w:r>
      <w:r>
        <w:rPr>
          <w:rFonts w:hint="eastAsia"/>
        </w:rPr>
        <w:t>帶過（只有本文中間可以壓縮）、</w:t>
      </w:r>
      <w:r>
        <w:br/>
      </w:r>
      <w:r>
        <w:rPr>
          <w:rFonts w:hint="eastAsia"/>
        </w:rPr>
        <w:t xml:space="preserve">4. </w:t>
      </w:r>
      <w:r>
        <w:rPr>
          <w:rFonts w:hint="eastAsia"/>
        </w:rPr>
        <w:t>只有第一作者會將</w:t>
      </w:r>
      <w:r>
        <w:rPr>
          <w:rFonts w:hint="eastAsia"/>
        </w:rPr>
        <w:t>last name</w:t>
      </w:r>
      <w:r>
        <w:rPr>
          <w:rFonts w:hint="eastAsia"/>
        </w:rPr>
        <w:t>置前並加註逗號，第二或更後面之作者就都是</w:t>
      </w:r>
      <w:r>
        <w:rPr>
          <w:rFonts w:hint="eastAsia"/>
        </w:rPr>
        <w:t xml:space="preserve"> initial of first (and middle) names + full last name</w:t>
      </w:r>
      <w:r>
        <w:rPr>
          <w:rFonts w:hint="eastAsia"/>
        </w:rPr>
        <w:t>、</w:t>
      </w:r>
      <w:r>
        <w:br/>
      </w:r>
      <w:r>
        <w:rPr>
          <w:rFonts w:hint="eastAsia"/>
        </w:rPr>
        <w:t xml:space="preserve">5. </w:t>
      </w:r>
      <w:r>
        <w:rPr>
          <w:rFonts w:hint="eastAsia"/>
        </w:rPr>
        <w:t>年份的括號要刪除。</w:t>
      </w:r>
      <w:r>
        <w:br/>
      </w:r>
      <w:r>
        <w:br/>
      </w:r>
      <w:r>
        <w:rPr>
          <w:rFonts w:hint="eastAsia"/>
        </w:rPr>
        <w:t>我修改第一個，再請你比照修改。</w:t>
      </w:r>
    </w:p>
  </w:comment>
  <w:comment w:id="162" w:author="賴星光星光" w:date="2024-03-24T16:34:00Z" w:initials="賴星光星光">
    <w:p w14:paraId="0FFDD67D" w14:textId="70842DC0" w:rsidR="002A37F7" w:rsidRDefault="002A37F7">
      <w:pPr>
        <w:pStyle w:val="a7"/>
      </w:pPr>
      <w:r>
        <w:rPr>
          <w:rStyle w:val="a6"/>
        </w:rPr>
        <w:annotationRef/>
      </w:r>
      <w:r>
        <w:rPr>
          <w:rFonts w:hint="eastAsia"/>
        </w:rPr>
        <w:t>在</w:t>
      </w:r>
      <w:r>
        <w:rPr>
          <w:rFonts w:hint="eastAsia"/>
        </w:rPr>
        <w:t>E</w:t>
      </w:r>
      <w:r>
        <w:t>ndnote</w:t>
      </w:r>
      <w:r>
        <w:rPr>
          <w:rFonts w:hint="eastAsia"/>
        </w:rPr>
        <w:t>上調整了</w:t>
      </w:r>
    </w:p>
  </w:comment>
  <w:comment w:id="163" w:author="賴星光星光" w:date="2024-03-24T16:34:00Z" w:initials="賴星光星光">
    <w:p w14:paraId="19DC14C4" w14:textId="2B1559FA" w:rsidR="002A37F7" w:rsidRDefault="002A37F7">
      <w:pPr>
        <w:pStyle w:val="a7"/>
      </w:pPr>
      <w:r>
        <w:rPr>
          <w:rStyle w:val="a6"/>
        </w:rPr>
        <w:annotationRef/>
      </w:r>
    </w:p>
  </w:comment>
  <w:comment w:id="164" w:author="賴星光星光" w:date="2024-04-10T16:28:00Z" w:initials="賴星光星光">
    <w:p w14:paraId="44EA85FF" w14:textId="3E623AFB" w:rsidR="002A37F7" w:rsidRDefault="002A37F7">
      <w:pPr>
        <w:pStyle w:val="a7"/>
      </w:pPr>
      <w:r>
        <w:rPr>
          <w:rStyle w:val="a6"/>
        </w:rPr>
        <w:annotationRef/>
      </w:r>
      <w:r>
        <w:rPr>
          <w:rFonts w:hint="eastAsia"/>
        </w:rPr>
        <w:t>J</w:t>
      </w:r>
      <w:r>
        <w:t>ournal paper?</w:t>
      </w:r>
    </w:p>
  </w:comment>
  <w:comment w:id="165" w:author="賴星光星光" w:date="2024-04-10T16:40:00Z" w:initials="賴星光星光">
    <w:p w14:paraId="11E3D5FC" w14:textId="17E9FF3D" w:rsidR="00356D6E" w:rsidRDefault="00356D6E">
      <w:pPr>
        <w:pStyle w:val="a7"/>
      </w:pPr>
      <w:r>
        <w:rPr>
          <w:rStyle w:val="a6"/>
        </w:rPr>
        <w:annotationRef/>
      </w:r>
      <w:r>
        <w:t xml:space="preserve">The reference from </w:t>
      </w:r>
      <w:proofErr w:type="spellStart"/>
      <w:r>
        <w:t>Brazel</w:t>
      </w:r>
      <w:proofErr w:type="spellEnd"/>
      <w:r>
        <w:t xml:space="preserve"> and </w:t>
      </w:r>
      <w:proofErr w:type="spellStart"/>
      <w:r>
        <w:t>Dang’s</w:t>
      </w:r>
      <w:proofErr w:type="spellEnd"/>
    </w:p>
  </w:comment>
  <w:comment w:id="166" w:author="賴星光星光" w:date="2024-04-10T16:41:00Z" w:initials="賴星光星光">
    <w:p w14:paraId="06F176E5" w14:textId="786AD75A" w:rsidR="00356D6E" w:rsidRDefault="00356D6E">
      <w:pPr>
        <w:pStyle w:val="a7"/>
      </w:pPr>
      <w:r>
        <w:rPr>
          <w:rStyle w:val="a6"/>
        </w:rPr>
        <w:annotationRef/>
      </w:r>
    </w:p>
  </w:comment>
  <w:comment w:id="169" w:author="Sheng-Feng Hsieh" w:date="2024-03-21T16:26:00Z" w:initials="SH">
    <w:p w14:paraId="2DB00953" w14:textId="569FA781" w:rsidR="002A37F7" w:rsidRDefault="002A37F7" w:rsidP="00EC6172">
      <w:r>
        <w:rPr>
          <w:rStyle w:val="a6"/>
        </w:rPr>
        <w:annotationRef/>
      </w:r>
      <w:r>
        <w:t>The first line item should be the number of ALL UNIQUE companies within the sample period.</w:t>
      </w:r>
    </w:p>
  </w:comment>
  <w:comment w:id="170" w:author="賴星光星光" w:date="2024-03-22T17:24:00Z" w:initials="賴星光星光">
    <w:p w14:paraId="460A4CF9" w14:textId="35876BD8" w:rsidR="002A37F7" w:rsidRDefault="002A37F7">
      <w:pPr>
        <w:pStyle w:val="a7"/>
      </w:pPr>
      <w:r>
        <w:rPr>
          <w:rStyle w:val="a6"/>
        </w:rPr>
        <w:annotationRef/>
      </w:r>
      <w:r>
        <w:rPr>
          <w:rFonts w:hint="eastAsia"/>
        </w:rPr>
        <w:t>M</w:t>
      </w:r>
      <w:r>
        <w:t>orris 2010 P and W 2018</w:t>
      </w:r>
    </w:p>
  </w:comment>
  <w:comment w:id="171" w:author="賴星光星光" w:date="2024-03-22T17:26:00Z" w:initials="賴星光星光">
    <w:p w14:paraId="2606E75C" w14:textId="71E67C5A" w:rsidR="002A37F7" w:rsidRDefault="002A37F7">
      <w:pPr>
        <w:pStyle w:val="a7"/>
      </w:pPr>
      <w:r>
        <w:rPr>
          <w:rStyle w:val="a6"/>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638800" w15:done="0"/>
  <w15:commentEx w15:paraId="4578EF17" w15:done="0"/>
  <w15:commentEx w15:paraId="51D2ECA2" w15:done="0"/>
  <w15:commentEx w15:paraId="601D26BE" w15:done="0"/>
  <w15:commentEx w15:paraId="470BC0F6" w15:done="0"/>
  <w15:commentEx w15:paraId="59F09FBD" w15:done="0"/>
  <w15:commentEx w15:paraId="05EADC86" w15:paraIdParent="59F09FBD" w15:done="0"/>
  <w15:commentEx w15:paraId="4719F077" w15:paraIdParent="59F09FBD" w15:done="0"/>
  <w15:commentEx w15:paraId="0CB93BD3" w15:done="0"/>
  <w15:commentEx w15:paraId="014AD1D6" w15:paraIdParent="0CB93BD3" w15:done="0"/>
  <w15:commentEx w15:paraId="7219CC70" w15:paraIdParent="0CB93BD3" w15:done="0"/>
  <w15:commentEx w15:paraId="47D8B9E9" w15:done="0"/>
  <w15:commentEx w15:paraId="00219C6A" w15:paraIdParent="47D8B9E9" w15:done="0"/>
  <w15:commentEx w15:paraId="36B93E73" w15:done="0"/>
  <w15:commentEx w15:paraId="40645CA1" w15:paraIdParent="36B93E73" w15:done="0"/>
  <w15:commentEx w15:paraId="68F1F663" w15:paraIdParent="36B93E73" w15:done="0"/>
  <w15:commentEx w15:paraId="45EEAE2A" w15:done="1"/>
  <w15:commentEx w15:paraId="03F33D53" w15:done="0"/>
  <w15:commentEx w15:paraId="67E26CB2" w15:paraIdParent="03F33D53" w15:done="0"/>
  <w15:commentEx w15:paraId="357DA2B2" w15:paraIdParent="03F33D53" w15:done="0"/>
  <w15:commentEx w15:paraId="3473AC2C" w15:done="0"/>
  <w15:commentEx w15:paraId="6D43F9E8" w15:paraIdParent="3473AC2C" w15:done="0"/>
  <w15:commentEx w15:paraId="0CDD0044" w15:done="0"/>
  <w15:commentEx w15:paraId="1360216F" w15:paraIdParent="0CDD0044" w15:done="0"/>
  <w15:commentEx w15:paraId="425407FD" w15:paraIdParent="0CDD0044" w15:done="0"/>
  <w15:commentEx w15:paraId="5DC8007A" w15:done="0"/>
  <w15:commentEx w15:paraId="4E8EDAA4" w15:done="0"/>
  <w15:commentEx w15:paraId="1B4068B8" w15:done="0"/>
  <w15:commentEx w15:paraId="4A758DD7" w15:paraIdParent="1B4068B8" w15:done="0"/>
  <w15:commentEx w15:paraId="5893FF84" w15:paraIdParent="1B4068B8" w15:done="0"/>
  <w15:commentEx w15:paraId="2D8B8A83" w15:paraIdParent="1B4068B8" w15:done="0"/>
  <w15:commentEx w15:paraId="49977404" w15:paraIdParent="1B4068B8" w15:done="0"/>
  <w15:commentEx w15:paraId="71376471" w15:done="1"/>
  <w15:commentEx w15:paraId="71384317" w15:done="0"/>
  <w15:commentEx w15:paraId="4154A81F" w15:done="0"/>
  <w15:commentEx w15:paraId="123C3488" w15:done="0"/>
  <w15:commentEx w15:paraId="08554E5B" w15:done="0"/>
  <w15:commentEx w15:paraId="68D63590" w15:done="0"/>
  <w15:commentEx w15:paraId="3C9762C3" w15:done="0"/>
  <w15:commentEx w15:paraId="33BF7E5D" w15:done="0"/>
  <w15:commentEx w15:paraId="0FFDD67D" w15:paraIdParent="33BF7E5D" w15:done="0"/>
  <w15:commentEx w15:paraId="19DC14C4" w15:paraIdParent="33BF7E5D" w15:done="0"/>
  <w15:commentEx w15:paraId="44EA85FF" w15:done="0"/>
  <w15:commentEx w15:paraId="11E3D5FC" w15:paraIdParent="44EA85FF" w15:done="0"/>
  <w15:commentEx w15:paraId="06F176E5" w15:paraIdParent="44EA85FF" w15:done="0"/>
  <w15:commentEx w15:paraId="2DB00953" w15:done="0"/>
  <w15:commentEx w15:paraId="460A4CF9" w15:paraIdParent="2DB00953" w15:done="0"/>
  <w15:commentEx w15:paraId="2606E75C" w15:paraIdParent="2DB009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9B072C1" w16cex:dateUtc="2024-03-21T06:47:00Z"/>
  <w16cex:commentExtensible w16cex:durableId="57D6142B" w16cex:dateUtc="2024-03-21T06:50:00Z"/>
  <w16cex:commentExtensible w16cex:durableId="75735B32" w16cex:dateUtc="2024-03-21T06:52:00Z"/>
  <w16cex:commentExtensible w16cex:durableId="65DCCEF7" w16cex:dateUtc="2024-03-21T06:52:00Z"/>
  <w16cex:commentExtensible w16cex:durableId="45A08C78" w16cex:dateUtc="2024-03-21T06:56:00Z"/>
  <w16cex:commentExtensible w16cex:durableId="0233F3AB" w16cex:dateUtc="2024-03-21T06:56:00Z"/>
  <w16cex:commentExtensible w16cex:durableId="28292739" w16cex:dateUtc="2024-03-21T06:58:00Z"/>
  <w16cex:commentExtensible w16cex:durableId="6A878CFB" w16cex:dateUtc="2024-03-21T07:02:00Z"/>
  <w16cex:commentExtensible w16cex:durableId="209E0F71" w16cex:dateUtc="2024-03-21T07:03:00Z"/>
  <w16cex:commentExtensible w16cex:durableId="09DF8B4F" w16cex:dateUtc="2024-04-07T07:26:00Z"/>
  <w16cex:commentExtensible w16cex:durableId="6FAB6BD7" w16cex:dateUtc="2024-04-07T07:29:00Z"/>
  <w16cex:commentExtensible w16cex:durableId="0FB167DA" w16cex:dateUtc="2024-04-07T07:42:00Z"/>
  <w16cex:commentExtensible w16cex:durableId="382666AC" w16cex:dateUtc="2024-04-07T07:59:00Z"/>
  <w16cex:commentExtensible w16cex:durableId="0FD5694E" w16cex:dateUtc="2024-03-21T08:30:00Z"/>
  <w16cex:commentExtensible w16cex:durableId="4F336EF9" w16cex:dateUtc="2024-03-21T08:33:00Z"/>
  <w16cex:commentExtensible w16cex:durableId="3B863E7B" w16cex:dateUtc="2024-04-07T08:35:00Z"/>
  <w16cex:commentExtensible w16cex:durableId="124DBF4F" w16cex:dateUtc="2024-03-21T08:35:00Z"/>
  <w16cex:commentExtensible w16cex:durableId="296F0902" w16cex:dateUtc="2024-04-07T08:36:00Z"/>
  <w16cex:commentExtensible w16cex:durableId="0C84E12D" w16cex:dateUtc="2024-03-21T12:08:00Z"/>
  <w16cex:commentExtensible w16cex:durableId="40289244" w16cex:dateUtc="2024-03-21T08:47:00Z"/>
  <w16cex:commentExtensible w16cex:durableId="03FDB361" w16cex:dateUtc="2024-04-07T08:55:00Z"/>
  <w16cex:commentExtensible w16cex:durableId="0C670DD6" w16cex:dateUtc="2024-04-07T08:45:00Z"/>
  <w16cex:commentExtensible w16cex:durableId="77BBF893" w16cex:dateUtc="2024-04-07T09:02:00Z"/>
  <w16cex:commentExtensible w16cex:durableId="083C677E" w16cex:dateUtc="2024-04-07T09:07:00Z"/>
  <w16cex:commentExtensible w16cex:durableId="33F80FB6" w16cex:dateUtc="2024-04-07T09:07:00Z"/>
  <w16cex:commentExtensible w16cex:durableId="5931D1AD" w16cex:dateUtc="2024-04-07T09:05:00Z"/>
  <w16cex:commentExtensible w16cex:durableId="3ABCCFDF" w16cex:dateUtc="2024-04-07T09:09:00Z"/>
  <w16cex:commentExtensible w16cex:durableId="0AF9901E" w16cex:dateUtc="2024-03-18T06:35:00Z"/>
  <w16cex:commentExtensible w16cex:durableId="27AEA965" w16cex:dateUtc="2024-04-07T08:24:00Z"/>
  <w16cex:commentExtensible w16cex:durableId="04DAE558" w16cex:dateUtc="2024-04-07T08:17:00Z"/>
  <w16cex:commentExtensible w16cex:durableId="203EAC66" w16cex:dateUtc="2024-04-07T08:17:00Z"/>
  <w16cex:commentExtensible w16cex:durableId="1EBB332F" w16cex:dateUtc="2024-03-21T08: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638800" w16cid:durableId="19B072C1"/>
  <w16cid:commentId w16cid:paraId="4578EF17" w16cid:durableId="57D6142B"/>
  <w16cid:commentId w16cid:paraId="51D2ECA2" w16cid:durableId="75735B32"/>
  <w16cid:commentId w16cid:paraId="601D26BE" w16cid:durableId="65DCCEF7"/>
  <w16cid:commentId w16cid:paraId="470BC0F6" w16cid:durableId="45A08C78"/>
  <w16cid:commentId w16cid:paraId="59F09FBD" w16cid:durableId="0233F3AB"/>
  <w16cid:commentId w16cid:paraId="05EADC86" w16cid:durableId="29AAC338"/>
  <w16cid:commentId w16cid:paraId="4719F077" w16cid:durableId="29AAC343"/>
  <w16cid:commentId w16cid:paraId="0CB93BD3" w16cid:durableId="28292739"/>
  <w16cid:commentId w16cid:paraId="014AD1D6" w16cid:durableId="29AD305B"/>
  <w16cid:commentId w16cid:paraId="7219CC70" w16cid:durableId="29AD3061"/>
  <w16cid:commentId w16cid:paraId="47D8B9E9" w16cid:durableId="29AD3018"/>
  <w16cid:commentId w16cid:paraId="00219C6A" w16cid:durableId="29AD3030"/>
  <w16cid:commentId w16cid:paraId="36B93E73" w16cid:durableId="209E0F71"/>
  <w16cid:commentId w16cid:paraId="40645CA1" w16cid:durableId="29AAC7CF"/>
  <w16cid:commentId w16cid:paraId="68F1F663" w16cid:durableId="29AAC806"/>
  <w16cid:commentId w16cid:paraId="45EEAE2A" w16cid:durableId="09DF8B4F"/>
  <w16cid:commentId w16cid:paraId="03F33D53" w16cid:durableId="29AEC299"/>
  <w16cid:commentId w16cid:paraId="67E26CB2" w16cid:durableId="29AEC2A8"/>
  <w16cid:commentId w16cid:paraId="357DA2B2" w16cid:durableId="6FAB6BD7"/>
  <w16cid:commentId w16cid:paraId="3473AC2C" w16cid:durableId="29C029CA"/>
  <w16cid:commentId w16cid:paraId="6D43F9E8" w16cid:durableId="29C029D1"/>
  <w16cid:commentId w16cid:paraId="0CDD0044" w16cid:durableId="29A831A1"/>
  <w16cid:commentId w16cid:paraId="1360216F" w16cid:durableId="29A833BC"/>
  <w16cid:commentId w16cid:paraId="425407FD" w16cid:durableId="29A833E2"/>
  <w16cid:commentId w16cid:paraId="5DC8007A" w16cid:durableId="0FD5694E"/>
  <w16cid:commentId w16cid:paraId="4E8EDAA4" w16cid:durableId="4F336EF9"/>
  <w16cid:commentId w16cid:paraId="1B4068B8" w16cid:durableId="124DBF4F"/>
  <w16cid:commentId w16cid:paraId="4A758DD7" w16cid:durableId="29A83A93"/>
  <w16cid:commentId w16cid:paraId="5893FF84" w16cid:durableId="29A83ACC"/>
  <w16cid:commentId w16cid:paraId="2D8B8A83" w16cid:durableId="29A971B6"/>
  <w16cid:commentId w16cid:paraId="49977404" w16cid:durableId="296F0902"/>
  <w16cid:commentId w16cid:paraId="71376471" w16cid:durableId="40289244"/>
  <w16cid:commentId w16cid:paraId="71384317" w16cid:durableId="03FDB361"/>
  <w16cid:commentId w16cid:paraId="4154A81F" w16cid:durableId="77BBF893"/>
  <w16cid:commentId w16cid:paraId="123C3488" w16cid:durableId="083C677E"/>
  <w16cid:commentId w16cid:paraId="08554E5B" w16cid:durableId="33F80FB6"/>
  <w16cid:commentId w16cid:paraId="68D63590" w16cid:durableId="5931D1AD"/>
  <w16cid:commentId w16cid:paraId="3C9762C3" w16cid:durableId="3ABCCFDF"/>
  <w16cid:commentId w16cid:paraId="33BF7E5D" w16cid:durableId="0AF9901E"/>
  <w16cid:commentId w16cid:paraId="0FFDD67D" w16cid:durableId="29AAD4A1"/>
  <w16cid:commentId w16cid:paraId="19DC14C4" w16cid:durableId="29AAD4B2"/>
  <w16cid:commentId w16cid:paraId="44EA85FF" w16cid:durableId="29C13CAF"/>
  <w16cid:commentId w16cid:paraId="11E3D5FC" w16cid:durableId="29C13F8E"/>
  <w16cid:commentId w16cid:paraId="06F176E5" w16cid:durableId="29C13FA0"/>
  <w16cid:commentId w16cid:paraId="2DB00953" w16cid:durableId="1EBB332F"/>
  <w16cid:commentId w16cid:paraId="460A4CF9" w16cid:durableId="29A83D58"/>
  <w16cid:commentId w16cid:paraId="2606E75C" w16cid:durableId="29A83D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8E651" w14:textId="77777777" w:rsidR="007B4F5D" w:rsidRDefault="007B4F5D" w:rsidP="00FD3CBB">
      <w:r>
        <w:separator/>
      </w:r>
    </w:p>
  </w:endnote>
  <w:endnote w:type="continuationSeparator" w:id="0">
    <w:p w14:paraId="48797D2E" w14:textId="77777777" w:rsidR="007B4F5D" w:rsidRDefault="007B4F5D" w:rsidP="00FD3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altName w:val="微軟正黑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B4D17B" w14:textId="77777777" w:rsidR="007B4F5D" w:rsidRDefault="007B4F5D" w:rsidP="00FD3CBB">
      <w:r>
        <w:separator/>
      </w:r>
    </w:p>
  </w:footnote>
  <w:footnote w:type="continuationSeparator" w:id="0">
    <w:p w14:paraId="1BB74AB3" w14:textId="77777777" w:rsidR="007B4F5D" w:rsidRDefault="007B4F5D" w:rsidP="00FD3CBB">
      <w:r>
        <w:continuationSeparator/>
      </w:r>
    </w:p>
  </w:footnote>
  <w:footnote w:id="1">
    <w:p w14:paraId="01ACE0DE" w14:textId="68610883" w:rsidR="002A37F7" w:rsidRPr="00E04988" w:rsidRDefault="002A37F7">
      <w:pPr>
        <w:pStyle w:val="aff"/>
        <w:rPr>
          <w:rFonts w:ascii="Times New Roman" w:hAnsi="Times New Roman" w:cs="Times New Roman"/>
        </w:rPr>
      </w:pPr>
      <w:r w:rsidRPr="00E04988">
        <w:rPr>
          <w:rStyle w:val="aff1"/>
          <w:rFonts w:ascii="Times New Roman" w:hAnsi="Times New Roman" w:cs="Times New Roman"/>
        </w:rPr>
        <w:footnoteRef/>
      </w:r>
      <w:r w:rsidRPr="00E04988">
        <w:rPr>
          <w:rFonts w:ascii="Times New Roman" w:hAnsi="Times New Roman" w:cs="Times New Roman"/>
        </w:rPr>
        <w:t xml:space="preserve"> For instance, Committee of Sponsoring Organizations of the Treadway Commission (COSO), Control Objectives for Information and Related Technologies (COBIT), International Organization for Standardization (ISO),</w:t>
      </w:r>
    </w:p>
  </w:footnote>
  <w:footnote w:id="2">
    <w:p w14:paraId="7A537569" w14:textId="45EB67E8" w:rsidR="002A37F7" w:rsidRPr="00A77241" w:rsidRDefault="002A37F7">
      <w:pPr>
        <w:pStyle w:val="aff"/>
      </w:pPr>
      <w:r w:rsidRPr="00417E4C">
        <w:rPr>
          <w:rStyle w:val="aff1"/>
          <w:rFonts w:ascii="Times New Roman" w:hAnsi="Times New Roman" w:cs="Times New Roman"/>
        </w:rPr>
        <w:footnoteRef/>
      </w:r>
      <w:r w:rsidRPr="00417E4C">
        <w:rPr>
          <w:rFonts w:ascii="Times New Roman" w:hAnsi="Times New Roman" w:cs="Times New Roman"/>
        </w:rPr>
        <w:t xml:space="preserve"> Article 23 of the Regulations Governing Information to be Published in Annual Reports of Public Companies mandates that public companies must upload an electronic file containing their annual report to the information disclosure website designated by the Financial Supervisory Commission</w:t>
      </w:r>
      <w:r>
        <w:rPr>
          <w:rFonts w:ascii="Times New Roman" w:hAnsi="Times New Roman" w:cs="Times New Roman"/>
        </w:rPr>
        <w:t xml:space="preserve"> (</w:t>
      </w:r>
      <w:r w:rsidRPr="00417E4C">
        <w:rPr>
          <w:rFonts w:ascii="Times New Roman" w:hAnsi="Times New Roman" w:cs="Times New Roman"/>
        </w:rPr>
        <w:t>FSC</w:t>
      </w:r>
      <w:r>
        <w:rPr>
          <w:rFonts w:ascii="Times New Roman" w:hAnsi="Times New Roman" w:cs="Times New Roman"/>
        </w:rPr>
        <w:t>)</w:t>
      </w:r>
      <w:r w:rsidRPr="00417E4C">
        <w:rPr>
          <w:rFonts w:ascii="Times New Roman" w:hAnsi="Times New Roman" w:cs="Times New Roman"/>
        </w:rPr>
        <w:t>.</w:t>
      </w:r>
    </w:p>
  </w:footnote>
  <w:footnote w:id="3">
    <w:p w14:paraId="59DF4DB6" w14:textId="0F4D4A4E" w:rsidR="002A37F7" w:rsidRPr="000339FC" w:rsidRDefault="002A37F7">
      <w:pPr>
        <w:pStyle w:val="aff"/>
      </w:pPr>
      <w:r w:rsidRPr="00607BA3">
        <w:rPr>
          <w:rFonts w:ascii="Times New Roman" w:hAnsi="Times New Roman" w:cs="Times New Roman"/>
        </w:rPr>
        <w:footnoteRef/>
      </w:r>
      <w:r w:rsidRPr="00607BA3">
        <w:rPr>
          <w:rFonts w:ascii="Times New Roman" w:hAnsi="Times New Roman" w:cs="Times New Roman"/>
        </w:rPr>
        <w:t xml:space="preserve"> The content related to the adoption of RPA in the document via analyzing reports individually includes RPA implementation, RPA education and training, RPA management measures, and the applications of RPA within the company</w:t>
      </w:r>
      <w:r w:rsidRPr="00607BA3">
        <w:rPr>
          <w:rFonts w:ascii="Times New Roman" w:hAnsi="Times New Roman" w:cs="Times New Roman" w:hint="eastAsia"/>
        </w:rPr>
        <w:t>,</w:t>
      </w:r>
      <w:r w:rsidRPr="00607BA3">
        <w:rPr>
          <w:rFonts w:ascii="Times New Roman" w:hAnsi="Times New Roman" w:cs="Times New Roman"/>
        </w:rPr>
        <w:t xml:space="preserve"> ensuring that the firm had implemented RPA. </w:t>
      </w:r>
    </w:p>
  </w:footnote>
  <w:footnote w:id="4">
    <w:p w14:paraId="22A35BFC" w14:textId="708A9E72" w:rsidR="002A37F7" w:rsidRPr="00A97EED" w:rsidRDefault="002A37F7">
      <w:pPr>
        <w:pStyle w:val="aff"/>
        <w:rPr>
          <w:rFonts w:ascii="Times New Roman" w:hAnsi="Times New Roman" w:cs="Times New Roman"/>
          <w:rPrChange w:id="92" w:author="Sheng-Feng Hsieh" w:date="2024-03-21T16:30:00Z">
            <w:rPr/>
          </w:rPrChange>
        </w:rPr>
      </w:pPr>
      <w:ins w:id="93" w:author="Sheng-Feng Hsieh" w:date="2024-03-21T16:28:00Z">
        <w:r w:rsidRPr="00A97EED">
          <w:rPr>
            <w:rStyle w:val="aff1"/>
            <w:rFonts w:ascii="Times New Roman" w:hAnsi="Times New Roman" w:cs="Times New Roman"/>
            <w:rPrChange w:id="94" w:author="Sheng-Feng Hsieh" w:date="2024-03-21T16:30:00Z">
              <w:rPr>
                <w:rStyle w:val="aff1"/>
              </w:rPr>
            </w:rPrChange>
          </w:rPr>
          <w:footnoteRef/>
        </w:r>
        <w:r w:rsidRPr="00A97EED">
          <w:rPr>
            <w:rFonts w:ascii="Times New Roman" w:hAnsi="Times New Roman" w:cs="Times New Roman"/>
            <w:rPrChange w:id="95" w:author="Sheng-Feng Hsieh" w:date="2024-03-21T16:30:00Z">
              <w:rPr/>
            </w:rPrChange>
          </w:rPr>
          <w:t xml:space="preserve"> </w:t>
        </w:r>
      </w:ins>
      <w:r w:rsidRPr="00A23484">
        <w:rPr>
          <w:rFonts w:ascii="Times New Roman" w:hAnsi="Times New Roman" w:cs="Times New Roman"/>
        </w:rPr>
        <w:t>The anecdotal evidence (news articles in Taiwanese Mandarin) also indicated that Taiwanese companies implemented RPA starting from 2017.</w:t>
      </w:r>
    </w:p>
  </w:footnote>
  <w:footnote w:id="5">
    <w:p w14:paraId="11F092B0" w14:textId="1A4AC143" w:rsidR="002A37F7" w:rsidRPr="002B5370" w:rsidRDefault="002A37F7">
      <w:pPr>
        <w:pStyle w:val="aff"/>
        <w:rPr>
          <w:rFonts w:ascii="Times New Roman" w:hAnsi="Times New Roman" w:cs="Times New Roman"/>
        </w:rPr>
      </w:pPr>
      <w:r>
        <w:rPr>
          <w:rStyle w:val="aff1"/>
        </w:rPr>
        <w:footnoteRef/>
      </w:r>
      <w:r>
        <w:t xml:space="preserve"> </w:t>
      </w:r>
      <w:r w:rsidRPr="002B5370">
        <w:rPr>
          <w:rFonts w:ascii="Times New Roman" w:hAnsi="Times New Roman" w:cs="Times New Roman"/>
        </w:rPr>
        <w:t>We encounter duplicate matching while the beginning implementation year of RPA adopters. In contrast to the high standard deviation of assets observed in the USA-based sample studied by Paredes and Wheatley, Taiwanese firms exhibit different asset characteristics. To address the challenge of duplicate matching stemming from these disparities, we adjust our matching approach. Instead of relying on total assets at the beginning of the implementation year, we calculate the average logarithm total assets of each firm over the sample period. This modification ensures that each treatment firm is matched with a control firm to avoid the situation that different treatment firms with different beginning implementation year to match same control firm.</w:t>
      </w:r>
    </w:p>
  </w:footnote>
  <w:footnote w:id="6">
    <w:p w14:paraId="368256E2" w14:textId="1582EE4F" w:rsidR="002A37F7" w:rsidRDefault="002A37F7">
      <w:pPr>
        <w:pStyle w:val="aff"/>
      </w:pPr>
      <w:r>
        <w:rPr>
          <w:rStyle w:val="aff1"/>
        </w:rPr>
        <w:footnoteRef/>
      </w:r>
      <w:r>
        <w:t xml:space="preserve"> </w:t>
      </w:r>
      <w:r w:rsidRPr="00BA4329">
        <w:rPr>
          <w:rFonts w:ascii="Times New Roman" w:hAnsi="Times New Roman" w:cs="Times New Roman"/>
        </w:rPr>
        <w:t xml:space="preserve">As the concerns </w:t>
      </w:r>
      <w:r w:rsidRPr="00BA4329">
        <w:rPr>
          <w:rFonts w:ascii="Times New Roman" w:hAnsi="Times New Roman" w:cs="Times New Roman"/>
          <w:color w:val="0070C0"/>
        </w:rPr>
        <w:t>Zang (2011)</w:t>
      </w:r>
      <w:r w:rsidRPr="00BA4329">
        <w:rPr>
          <w:rFonts w:ascii="Times New Roman" w:hAnsi="Times New Roman" w:cs="Times New Roman"/>
        </w:rPr>
        <w:t xml:space="preserve"> mentioned, another proxy abnormal cash flow delineated by </w:t>
      </w:r>
      <w:r w:rsidRPr="00BA4329">
        <w:rPr>
          <w:rFonts w:ascii="Times New Roman" w:hAnsi="Times New Roman" w:cs="Times New Roman"/>
          <w:color w:val="0070C0"/>
        </w:rPr>
        <w:t>Roychowdhury (2006)</w:t>
      </w:r>
      <w:r w:rsidRPr="00BA4329">
        <w:rPr>
          <w:rFonts w:ascii="Times New Roman" w:hAnsi="Times New Roman" w:cs="Times New Roman"/>
        </w:rPr>
        <w:t xml:space="preserve"> is </w:t>
      </w:r>
      <w:r w:rsidRPr="00952C34">
        <w:rPr>
          <w:rFonts w:ascii="Times New Roman" w:hAnsi="Times New Roman" w:cs="Times New Roman"/>
        </w:rPr>
        <w:t>about</w:t>
      </w:r>
      <w:r w:rsidRPr="00BA4329">
        <w:rPr>
          <w:rFonts w:ascii="Times New Roman" w:hAnsi="Times New Roman" w:cs="Times New Roman"/>
        </w:rPr>
        <w:t xml:space="preserve"> its ambiguous net effect and manipulation directions. As a result, we also exclude this proxy as a RM measurement in our research.</w:t>
      </w:r>
      <w:r>
        <w:rPr>
          <w:rStyle w:val="a6"/>
        </w:rPr>
        <w:annotationRef/>
      </w:r>
    </w:p>
  </w:footnote>
  <w:footnote w:id="7">
    <w:p w14:paraId="6E2CC35B" w14:textId="521842BA" w:rsidR="002A37F7" w:rsidRPr="00BD1B1C" w:rsidRDefault="002A37F7">
      <w:pPr>
        <w:pStyle w:val="aff"/>
      </w:pPr>
      <w:r>
        <w:rPr>
          <w:rStyle w:val="aff1"/>
        </w:rPr>
        <w:footnoteRef/>
      </w:r>
      <w:r>
        <w:t xml:space="preserve"> </w:t>
      </w:r>
      <w:r w:rsidRPr="00BD1B1C">
        <w:rPr>
          <w:rFonts w:ascii="Times New Roman" w:hAnsi="Times New Roman" w:cs="Times New Roman"/>
        </w:rPr>
        <w:t xml:space="preserve">As Paredes and Wheatley </w:t>
      </w:r>
      <w:r>
        <w:rPr>
          <w:rFonts w:ascii="Times New Roman" w:hAnsi="Times New Roman" w:cs="Times New Roman" w:hint="eastAsia"/>
        </w:rPr>
        <w:t xml:space="preserve">(2017) </w:t>
      </w:r>
      <w:r w:rsidRPr="00BD1B1C">
        <w:rPr>
          <w:rFonts w:ascii="Times New Roman" w:hAnsi="Times New Roman" w:cs="Times New Roman"/>
        </w:rPr>
        <w:t>have indicated, one limitation of this approach is the potential for self-selection bias. This bias arises because the decision to disclose ERP adoption in a firm's annual report may not be deemed materially significant enough for inclusion. This same limitation applies when discussing the adoption of RPA, suggesting that not all relevant adoptions are reported, thereby skewing the data towards those firms that do choose to disclose this information.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996575C"/>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22519E1"/>
    <w:multiLevelType w:val="hybridMultilevel"/>
    <w:tmpl w:val="BEE84AE6"/>
    <w:lvl w:ilvl="0" w:tplc="37C053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B2156AC"/>
    <w:multiLevelType w:val="hybridMultilevel"/>
    <w:tmpl w:val="8DA0CB7E"/>
    <w:lvl w:ilvl="0" w:tplc="38428392">
      <w:start w:val="1"/>
      <w:numFmt w:val="decimal"/>
      <w:lvlText w:val="%1."/>
      <w:lvlJc w:val="left"/>
      <w:pPr>
        <w:ind w:left="1020" w:hanging="360"/>
      </w:pPr>
    </w:lvl>
    <w:lvl w:ilvl="1" w:tplc="09426D3C">
      <w:start w:val="1"/>
      <w:numFmt w:val="decimal"/>
      <w:lvlText w:val="%2."/>
      <w:lvlJc w:val="left"/>
      <w:pPr>
        <w:ind w:left="1020" w:hanging="360"/>
      </w:pPr>
    </w:lvl>
    <w:lvl w:ilvl="2" w:tplc="2DA213F4">
      <w:start w:val="1"/>
      <w:numFmt w:val="decimal"/>
      <w:lvlText w:val="%3."/>
      <w:lvlJc w:val="left"/>
      <w:pPr>
        <w:ind w:left="1020" w:hanging="360"/>
      </w:pPr>
    </w:lvl>
    <w:lvl w:ilvl="3" w:tplc="F62A3480">
      <w:start w:val="1"/>
      <w:numFmt w:val="decimal"/>
      <w:lvlText w:val="%4."/>
      <w:lvlJc w:val="left"/>
      <w:pPr>
        <w:ind w:left="1020" w:hanging="360"/>
      </w:pPr>
    </w:lvl>
    <w:lvl w:ilvl="4" w:tplc="6CBAB3BA">
      <w:start w:val="1"/>
      <w:numFmt w:val="decimal"/>
      <w:lvlText w:val="%5."/>
      <w:lvlJc w:val="left"/>
      <w:pPr>
        <w:ind w:left="1020" w:hanging="360"/>
      </w:pPr>
    </w:lvl>
    <w:lvl w:ilvl="5" w:tplc="6212DF6A">
      <w:start w:val="1"/>
      <w:numFmt w:val="decimal"/>
      <w:lvlText w:val="%6."/>
      <w:lvlJc w:val="left"/>
      <w:pPr>
        <w:ind w:left="1020" w:hanging="360"/>
      </w:pPr>
    </w:lvl>
    <w:lvl w:ilvl="6" w:tplc="A2949E50">
      <w:start w:val="1"/>
      <w:numFmt w:val="decimal"/>
      <w:lvlText w:val="%7."/>
      <w:lvlJc w:val="left"/>
      <w:pPr>
        <w:ind w:left="1020" w:hanging="360"/>
      </w:pPr>
    </w:lvl>
    <w:lvl w:ilvl="7" w:tplc="F1422AF2">
      <w:start w:val="1"/>
      <w:numFmt w:val="decimal"/>
      <w:lvlText w:val="%8."/>
      <w:lvlJc w:val="left"/>
      <w:pPr>
        <w:ind w:left="1020" w:hanging="360"/>
      </w:pPr>
    </w:lvl>
    <w:lvl w:ilvl="8" w:tplc="DE667300">
      <w:start w:val="1"/>
      <w:numFmt w:val="decimal"/>
      <w:lvlText w:val="%9."/>
      <w:lvlJc w:val="left"/>
      <w:pPr>
        <w:ind w:left="1020" w:hanging="360"/>
      </w:pPr>
    </w:lvl>
  </w:abstractNum>
  <w:abstractNum w:abstractNumId="4" w15:restartNumberingAfterBreak="0">
    <w:nsid w:val="5E5124E6"/>
    <w:multiLevelType w:val="hybridMultilevel"/>
    <w:tmpl w:val="65A2638C"/>
    <w:lvl w:ilvl="0" w:tplc="8D48ACC4">
      <w:start w:val="1"/>
      <w:numFmt w:val="decimal"/>
      <w:lvlText w:val="%1."/>
      <w:lvlJc w:val="left"/>
      <w:pPr>
        <w:ind w:left="1020" w:hanging="360"/>
      </w:pPr>
    </w:lvl>
    <w:lvl w:ilvl="1" w:tplc="477A870E">
      <w:start w:val="1"/>
      <w:numFmt w:val="decimal"/>
      <w:lvlText w:val="%2."/>
      <w:lvlJc w:val="left"/>
      <w:pPr>
        <w:ind w:left="1020" w:hanging="360"/>
      </w:pPr>
    </w:lvl>
    <w:lvl w:ilvl="2" w:tplc="AAB8F832">
      <w:start w:val="1"/>
      <w:numFmt w:val="decimal"/>
      <w:lvlText w:val="%3."/>
      <w:lvlJc w:val="left"/>
      <w:pPr>
        <w:ind w:left="1020" w:hanging="360"/>
      </w:pPr>
    </w:lvl>
    <w:lvl w:ilvl="3" w:tplc="29E48DE6">
      <w:start w:val="1"/>
      <w:numFmt w:val="decimal"/>
      <w:lvlText w:val="%4."/>
      <w:lvlJc w:val="left"/>
      <w:pPr>
        <w:ind w:left="1020" w:hanging="360"/>
      </w:pPr>
    </w:lvl>
    <w:lvl w:ilvl="4" w:tplc="3684BE62">
      <w:start w:val="1"/>
      <w:numFmt w:val="decimal"/>
      <w:lvlText w:val="%5."/>
      <w:lvlJc w:val="left"/>
      <w:pPr>
        <w:ind w:left="1020" w:hanging="360"/>
      </w:pPr>
    </w:lvl>
    <w:lvl w:ilvl="5" w:tplc="2C4233C8">
      <w:start w:val="1"/>
      <w:numFmt w:val="decimal"/>
      <w:lvlText w:val="%6."/>
      <w:lvlJc w:val="left"/>
      <w:pPr>
        <w:ind w:left="1020" w:hanging="360"/>
      </w:pPr>
    </w:lvl>
    <w:lvl w:ilvl="6" w:tplc="FC5AC828">
      <w:start w:val="1"/>
      <w:numFmt w:val="decimal"/>
      <w:lvlText w:val="%7."/>
      <w:lvlJc w:val="left"/>
      <w:pPr>
        <w:ind w:left="1020" w:hanging="360"/>
      </w:pPr>
    </w:lvl>
    <w:lvl w:ilvl="7" w:tplc="2D80118E">
      <w:start w:val="1"/>
      <w:numFmt w:val="decimal"/>
      <w:lvlText w:val="%8."/>
      <w:lvlJc w:val="left"/>
      <w:pPr>
        <w:ind w:left="1020" w:hanging="360"/>
      </w:pPr>
    </w:lvl>
    <w:lvl w:ilvl="8" w:tplc="B9C691FC">
      <w:start w:val="1"/>
      <w:numFmt w:val="decimal"/>
      <w:lvlText w:val="%9."/>
      <w:lvlJc w:val="left"/>
      <w:pPr>
        <w:ind w:left="1020" w:hanging="360"/>
      </w:pPr>
    </w:lvl>
  </w:abstractNum>
  <w:abstractNum w:abstractNumId="5" w15:restartNumberingAfterBreak="0">
    <w:nsid w:val="71714B4A"/>
    <w:multiLevelType w:val="multilevel"/>
    <w:tmpl w:val="2C726E80"/>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7AD9260D"/>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7C442160"/>
    <w:multiLevelType w:val="hybridMultilevel"/>
    <w:tmpl w:val="144C0B52"/>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5"/>
  </w:num>
  <w:num w:numId="3">
    <w:abstractNumId w:val="4"/>
  </w:num>
  <w:num w:numId="4">
    <w:abstractNumId w:val="3"/>
  </w:num>
  <w:num w:numId="5">
    <w:abstractNumId w:val="7"/>
  </w:num>
  <w:num w:numId="6">
    <w:abstractNumId w:val="6"/>
  </w:num>
  <w:num w:numId="7">
    <w:abstractNumId w:val="1"/>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eng-Feng Hsieh">
    <w15:presenceInfo w15:providerId="Windows Live" w15:userId="e70fb1e5a994441e"/>
  </w15:person>
  <w15:person w15:author="賴星光星光">
    <w15:presenceInfo w15:providerId="Windows Live" w15:userId="2649ab4bd8fb7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0114D"/>
    <w:rsid w:val="00002AC8"/>
    <w:rsid w:val="00003CD5"/>
    <w:rsid w:val="00006526"/>
    <w:rsid w:val="00011154"/>
    <w:rsid w:val="000122B0"/>
    <w:rsid w:val="000176F7"/>
    <w:rsid w:val="000255CE"/>
    <w:rsid w:val="00025DDA"/>
    <w:rsid w:val="000339FC"/>
    <w:rsid w:val="000365EA"/>
    <w:rsid w:val="000373EA"/>
    <w:rsid w:val="00037C27"/>
    <w:rsid w:val="00040857"/>
    <w:rsid w:val="000426B3"/>
    <w:rsid w:val="00043578"/>
    <w:rsid w:val="000455A4"/>
    <w:rsid w:val="00047083"/>
    <w:rsid w:val="000501D6"/>
    <w:rsid w:val="0005030B"/>
    <w:rsid w:val="000534C9"/>
    <w:rsid w:val="00055925"/>
    <w:rsid w:val="0005686D"/>
    <w:rsid w:val="000629B1"/>
    <w:rsid w:val="00063735"/>
    <w:rsid w:val="00064429"/>
    <w:rsid w:val="00071DE2"/>
    <w:rsid w:val="000727A7"/>
    <w:rsid w:val="00072C55"/>
    <w:rsid w:val="00075C53"/>
    <w:rsid w:val="000803A6"/>
    <w:rsid w:val="000809E6"/>
    <w:rsid w:val="00084F8E"/>
    <w:rsid w:val="00086010"/>
    <w:rsid w:val="00090C6F"/>
    <w:rsid w:val="000919BC"/>
    <w:rsid w:val="00093301"/>
    <w:rsid w:val="00094EA1"/>
    <w:rsid w:val="000964FE"/>
    <w:rsid w:val="000978B6"/>
    <w:rsid w:val="000A6D29"/>
    <w:rsid w:val="000B0ACE"/>
    <w:rsid w:val="000B1131"/>
    <w:rsid w:val="000B162C"/>
    <w:rsid w:val="000B3D4A"/>
    <w:rsid w:val="000B56D9"/>
    <w:rsid w:val="000B705B"/>
    <w:rsid w:val="000B7419"/>
    <w:rsid w:val="000C10E9"/>
    <w:rsid w:val="000C1D7E"/>
    <w:rsid w:val="000C5F69"/>
    <w:rsid w:val="000C67B8"/>
    <w:rsid w:val="000C6A11"/>
    <w:rsid w:val="000D077B"/>
    <w:rsid w:val="000D3D62"/>
    <w:rsid w:val="000D6168"/>
    <w:rsid w:val="000D64B0"/>
    <w:rsid w:val="000D7CE8"/>
    <w:rsid w:val="000E1922"/>
    <w:rsid w:val="000E21C5"/>
    <w:rsid w:val="000E4448"/>
    <w:rsid w:val="000E6681"/>
    <w:rsid w:val="000E6CC3"/>
    <w:rsid w:val="000E6E29"/>
    <w:rsid w:val="000F0FB7"/>
    <w:rsid w:val="000F4B44"/>
    <w:rsid w:val="00107035"/>
    <w:rsid w:val="00107B51"/>
    <w:rsid w:val="0011193D"/>
    <w:rsid w:val="00114EBE"/>
    <w:rsid w:val="001223ED"/>
    <w:rsid w:val="00125F72"/>
    <w:rsid w:val="00126C67"/>
    <w:rsid w:val="0012740D"/>
    <w:rsid w:val="00127E7E"/>
    <w:rsid w:val="0013082B"/>
    <w:rsid w:val="0013170B"/>
    <w:rsid w:val="0014301C"/>
    <w:rsid w:val="001465E5"/>
    <w:rsid w:val="001505FB"/>
    <w:rsid w:val="0015128C"/>
    <w:rsid w:val="0015241B"/>
    <w:rsid w:val="00152F69"/>
    <w:rsid w:val="0015433E"/>
    <w:rsid w:val="001554B3"/>
    <w:rsid w:val="00160330"/>
    <w:rsid w:val="00161959"/>
    <w:rsid w:val="0016282D"/>
    <w:rsid w:val="001710BE"/>
    <w:rsid w:val="001730F6"/>
    <w:rsid w:val="001765A8"/>
    <w:rsid w:val="00176DC9"/>
    <w:rsid w:val="001816D2"/>
    <w:rsid w:val="0019116F"/>
    <w:rsid w:val="00193138"/>
    <w:rsid w:val="001954FF"/>
    <w:rsid w:val="00196505"/>
    <w:rsid w:val="001A0814"/>
    <w:rsid w:val="001A137A"/>
    <w:rsid w:val="001A1DAD"/>
    <w:rsid w:val="001A21AD"/>
    <w:rsid w:val="001A2F54"/>
    <w:rsid w:val="001A546D"/>
    <w:rsid w:val="001A6177"/>
    <w:rsid w:val="001B49F4"/>
    <w:rsid w:val="001B5518"/>
    <w:rsid w:val="001C2D2D"/>
    <w:rsid w:val="001C6FCF"/>
    <w:rsid w:val="001D0DB1"/>
    <w:rsid w:val="001D15B6"/>
    <w:rsid w:val="001D338A"/>
    <w:rsid w:val="001D3FCA"/>
    <w:rsid w:val="001D6BAF"/>
    <w:rsid w:val="001E4727"/>
    <w:rsid w:val="001E5731"/>
    <w:rsid w:val="001E6C07"/>
    <w:rsid w:val="001F06D2"/>
    <w:rsid w:val="001F2099"/>
    <w:rsid w:val="001F2D92"/>
    <w:rsid w:val="001F4FCE"/>
    <w:rsid w:val="001F500D"/>
    <w:rsid w:val="001F6EB7"/>
    <w:rsid w:val="00200835"/>
    <w:rsid w:val="00202CB5"/>
    <w:rsid w:val="00205814"/>
    <w:rsid w:val="0021158C"/>
    <w:rsid w:val="00211694"/>
    <w:rsid w:val="00212054"/>
    <w:rsid w:val="00224D66"/>
    <w:rsid w:val="002271A6"/>
    <w:rsid w:val="00233A1E"/>
    <w:rsid w:val="0023589E"/>
    <w:rsid w:val="00235DDE"/>
    <w:rsid w:val="00236957"/>
    <w:rsid w:val="00242D71"/>
    <w:rsid w:val="00245A8C"/>
    <w:rsid w:val="002564C8"/>
    <w:rsid w:val="0026093E"/>
    <w:rsid w:val="0026530B"/>
    <w:rsid w:val="00266C87"/>
    <w:rsid w:val="00267C4E"/>
    <w:rsid w:val="00270595"/>
    <w:rsid w:val="002710D6"/>
    <w:rsid w:val="00271BE8"/>
    <w:rsid w:val="00272326"/>
    <w:rsid w:val="00280E1A"/>
    <w:rsid w:val="00281C1A"/>
    <w:rsid w:val="002879EE"/>
    <w:rsid w:val="002910F2"/>
    <w:rsid w:val="00291421"/>
    <w:rsid w:val="002922AE"/>
    <w:rsid w:val="00292318"/>
    <w:rsid w:val="002A0C6A"/>
    <w:rsid w:val="002A37F7"/>
    <w:rsid w:val="002A5003"/>
    <w:rsid w:val="002A5535"/>
    <w:rsid w:val="002B2449"/>
    <w:rsid w:val="002B31BB"/>
    <w:rsid w:val="002B5370"/>
    <w:rsid w:val="002C16E2"/>
    <w:rsid w:val="002C1A35"/>
    <w:rsid w:val="002C5686"/>
    <w:rsid w:val="002D3802"/>
    <w:rsid w:val="002D4505"/>
    <w:rsid w:val="002F5090"/>
    <w:rsid w:val="002F60CD"/>
    <w:rsid w:val="003019C8"/>
    <w:rsid w:val="003025E8"/>
    <w:rsid w:val="00305198"/>
    <w:rsid w:val="00306687"/>
    <w:rsid w:val="0030714D"/>
    <w:rsid w:val="00307E41"/>
    <w:rsid w:val="00313590"/>
    <w:rsid w:val="0031705B"/>
    <w:rsid w:val="00317C4F"/>
    <w:rsid w:val="00323772"/>
    <w:rsid w:val="00323CD8"/>
    <w:rsid w:val="00326DB2"/>
    <w:rsid w:val="003274A3"/>
    <w:rsid w:val="003321C0"/>
    <w:rsid w:val="00333F9D"/>
    <w:rsid w:val="00334D57"/>
    <w:rsid w:val="00335392"/>
    <w:rsid w:val="0033584C"/>
    <w:rsid w:val="00337C6F"/>
    <w:rsid w:val="00340230"/>
    <w:rsid w:val="003405F2"/>
    <w:rsid w:val="00346716"/>
    <w:rsid w:val="00347D2E"/>
    <w:rsid w:val="003508A3"/>
    <w:rsid w:val="0035092C"/>
    <w:rsid w:val="003557B2"/>
    <w:rsid w:val="003564A5"/>
    <w:rsid w:val="00356D6E"/>
    <w:rsid w:val="00362596"/>
    <w:rsid w:val="00366ED2"/>
    <w:rsid w:val="00372179"/>
    <w:rsid w:val="0037252C"/>
    <w:rsid w:val="00373629"/>
    <w:rsid w:val="0037740C"/>
    <w:rsid w:val="00381DD6"/>
    <w:rsid w:val="00381F66"/>
    <w:rsid w:val="00382ECD"/>
    <w:rsid w:val="00384B8C"/>
    <w:rsid w:val="003871F4"/>
    <w:rsid w:val="003878AC"/>
    <w:rsid w:val="00387B07"/>
    <w:rsid w:val="00390AF4"/>
    <w:rsid w:val="00395183"/>
    <w:rsid w:val="003A0734"/>
    <w:rsid w:val="003A1435"/>
    <w:rsid w:val="003A5788"/>
    <w:rsid w:val="003B02B1"/>
    <w:rsid w:val="003B2ADC"/>
    <w:rsid w:val="003B42F7"/>
    <w:rsid w:val="003B4B47"/>
    <w:rsid w:val="003C296C"/>
    <w:rsid w:val="003C3CD3"/>
    <w:rsid w:val="003C52CE"/>
    <w:rsid w:val="003D0AFA"/>
    <w:rsid w:val="003D2D76"/>
    <w:rsid w:val="003D4581"/>
    <w:rsid w:val="003D4DFE"/>
    <w:rsid w:val="003D7003"/>
    <w:rsid w:val="003E02C5"/>
    <w:rsid w:val="003E0AB7"/>
    <w:rsid w:val="003E149A"/>
    <w:rsid w:val="003E3139"/>
    <w:rsid w:val="003E64F3"/>
    <w:rsid w:val="003F3B92"/>
    <w:rsid w:val="0040065A"/>
    <w:rsid w:val="00402248"/>
    <w:rsid w:val="0040247E"/>
    <w:rsid w:val="00402588"/>
    <w:rsid w:val="00402CD1"/>
    <w:rsid w:val="0040421F"/>
    <w:rsid w:val="00407E7B"/>
    <w:rsid w:val="0041390B"/>
    <w:rsid w:val="00415B8B"/>
    <w:rsid w:val="00417E4C"/>
    <w:rsid w:val="00417FE3"/>
    <w:rsid w:val="004222CE"/>
    <w:rsid w:val="00422D9A"/>
    <w:rsid w:val="004252AF"/>
    <w:rsid w:val="004255E6"/>
    <w:rsid w:val="00430F05"/>
    <w:rsid w:val="00432EF9"/>
    <w:rsid w:val="00433727"/>
    <w:rsid w:val="00434B50"/>
    <w:rsid w:val="00436E69"/>
    <w:rsid w:val="00441177"/>
    <w:rsid w:val="00442072"/>
    <w:rsid w:val="00444655"/>
    <w:rsid w:val="004452B8"/>
    <w:rsid w:val="004460EE"/>
    <w:rsid w:val="0044705D"/>
    <w:rsid w:val="004505B4"/>
    <w:rsid w:val="00450BC9"/>
    <w:rsid w:val="00453C9D"/>
    <w:rsid w:val="00456DB1"/>
    <w:rsid w:val="004619BC"/>
    <w:rsid w:val="00464A5A"/>
    <w:rsid w:val="00465538"/>
    <w:rsid w:val="00465824"/>
    <w:rsid w:val="004659F7"/>
    <w:rsid w:val="0046611E"/>
    <w:rsid w:val="0046630C"/>
    <w:rsid w:val="004713A0"/>
    <w:rsid w:val="00472141"/>
    <w:rsid w:val="00473D79"/>
    <w:rsid w:val="00477BF2"/>
    <w:rsid w:val="00480612"/>
    <w:rsid w:val="0048129C"/>
    <w:rsid w:val="00482738"/>
    <w:rsid w:val="00482B86"/>
    <w:rsid w:val="00486509"/>
    <w:rsid w:val="00491F4D"/>
    <w:rsid w:val="0049423E"/>
    <w:rsid w:val="00494445"/>
    <w:rsid w:val="00494739"/>
    <w:rsid w:val="00496DAD"/>
    <w:rsid w:val="004A34F7"/>
    <w:rsid w:val="004A3A46"/>
    <w:rsid w:val="004A489A"/>
    <w:rsid w:val="004A5372"/>
    <w:rsid w:val="004A6180"/>
    <w:rsid w:val="004A7874"/>
    <w:rsid w:val="004B5BEA"/>
    <w:rsid w:val="004C0924"/>
    <w:rsid w:val="004C1548"/>
    <w:rsid w:val="004C5DCE"/>
    <w:rsid w:val="004C6B4B"/>
    <w:rsid w:val="004C73E5"/>
    <w:rsid w:val="004D0488"/>
    <w:rsid w:val="004E1976"/>
    <w:rsid w:val="004E3D8C"/>
    <w:rsid w:val="004E51A8"/>
    <w:rsid w:val="004E7603"/>
    <w:rsid w:val="004F6970"/>
    <w:rsid w:val="00500830"/>
    <w:rsid w:val="00502E7B"/>
    <w:rsid w:val="00510285"/>
    <w:rsid w:val="00511EA3"/>
    <w:rsid w:val="00513F7E"/>
    <w:rsid w:val="005154ED"/>
    <w:rsid w:val="00516E8B"/>
    <w:rsid w:val="00517CE0"/>
    <w:rsid w:val="00520959"/>
    <w:rsid w:val="005228F7"/>
    <w:rsid w:val="00525150"/>
    <w:rsid w:val="005257E1"/>
    <w:rsid w:val="00535663"/>
    <w:rsid w:val="00540006"/>
    <w:rsid w:val="005400F7"/>
    <w:rsid w:val="00542A49"/>
    <w:rsid w:val="00546E2D"/>
    <w:rsid w:val="005527CE"/>
    <w:rsid w:val="00557CC3"/>
    <w:rsid w:val="00560CC3"/>
    <w:rsid w:val="00562EB6"/>
    <w:rsid w:val="0056588B"/>
    <w:rsid w:val="00566436"/>
    <w:rsid w:val="0057183C"/>
    <w:rsid w:val="00572055"/>
    <w:rsid w:val="00573425"/>
    <w:rsid w:val="00574430"/>
    <w:rsid w:val="00574600"/>
    <w:rsid w:val="00574F03"/>
    <w:rsid w:val="005750CF"/>
    <w:rsid w:val="00581686"/>
    <w:rsid w:val="00585F51"/>
    <w:rsid w:val="005955D2"/>
    <w:rsid w:val="005964EF"/>
    <w:rsid w:val="005A17E7"/>
    <w:rsid w:val="005A2BB6"/>
    <w:rsid w:val="005A33F2"/>
    <w:rsid w:val="005A369E"/>
    <w:rsid w:val="005A4CC8"/>
    <w:rsid w:val="005A54F2"/>
    <w:rsid w:val="005A5861"/>
    <w:rsid w:val="005B1DA2"/>
    <w:rsid w:val="005B27A1"/>
    <w:rsid w:val="005B40E9"/>
    <w:rsid w:val="005B4436"/>
    <w:rsid w:val="005B6C42"/>
    <w:rsid w:val="005B73E7"/>
    <w:rsid w:val="005C172B"/>
    <w:rsid w:val="005C641E"/>
    <w:rsid w:val="005D24DC"/>
    <w:rsid w:val="005D4BBD"/>
    <w:rsid w:val="005D6CC9"/>
    <w:rsid w:val="005D6F05"/>
    <w:rsid w:val="005D79A8"/>
    <w:rsid w:val="005E0CC9"/>
    <w:rsid w:val="005E5476"/>
    <w:rsid w:val="005E5EE2"/>
    <w:rsid w:val="005E7809"/>
    <w:rsid w:val="005E7A1B"/>
    <w:rsid w:val="005F7BC5"/>
    <w:rsid w:val="006056BB"/>
    <w:rsid w:val="00607BA3"/>
    <w:rsid w:val="00612B45"/>
    <w:rsid w:val="00613107"/>
    <w:rsid w:val="00613302"/>
    <w:rsid w:val="0061392C"/>
    <w:rsid w:val="00623939"/>
    <w:rsid w:val="00625FF3"/>
    <w:rsid w:val="00627074"/>
    <w:rsid w:val="006327B7"/>
    <w:rsid w:val="00637EB2"/>
    <w:rsid w:val="00637F53"/>
    <w:rsid w:val="00641311"/>
    <w:rsid w:val="0064173F"/>
    <w:rsid w:val="006427D4"/>
    <w:rsid w:val="006438F5"/>
    <w:rsid w:val="00645E1C"/>
    <w:rsid w:val="006460EE"/>
    <w:rsid w:val="006510FF"/>
    <w:rsid w:val="0065129B"/>
    <w:rsid w:val="00653E64"/>
    <w:rsid w:val="00654E80"/>
    <w:rsid w:val="006579A3"/>
    <w:rsid w:val="0066380C"/>
    <w:rsid w:val="00666016"/>
    <w:rsid w:val="006675FB"/>
    <w:rsid w:val="00673A82"/>
    <w:rsid w:val="00676D3B"/>
    <w:rsid w:val="0068537C"/>
    <w:rsid w:val="00685B8C"/>
    <w:rsid w:val="006941B5"/>
    <w:rsid w:val="0069469E"/>
    <w:rsid w:val="00694D51"/>
    <w:rsid w:val="00696699"/>
    <w:rsid w:val="006B160F"/>
    <w:rsid w:val="006B403D"/>
    <w:rsid w:val="006B5C43"/>
    <w:rsid w:val="006C0B32"/>
    <w:rsid w:val="006C1F32"/>
    <w:rsid w:val="006C36ED"/>
    <w:rsid w:val="006C5C86"/>
    <w:rsid w:val="006D0036"/>
    <w:rsid w:val="006D0F0C"/>
    <w:rsid w:val="006D1265"/>
    <w:rsid w:val="006D135F"/>
    <w:rsid w:val="006D376D"/>
    <w:rsid w:val="006D776D"/>
    <w:rsid w:val="006E4A08"/>
    <w:rsid w:val="006E5DBE"/>
    <w:rsid w:val="006E611A"/>
    <w:rsid w:val="006E65F9"/>
    <w:rsid w:val="006F2AA8"/>
    <w:rsid w:val="006F622B"/>
    <w:rsid w:val="006F66F1"/>
    <w:rsid w:val="006F7B94"/>
    <w:rsid w:val="00701971"/>
    <w:rsid w:val="00705AE7"/>
    <w:rsid w:val="00706F89"/>
    <w:rsid w:val="007119A0"/>
    <w:rsid w:val="007132F4"/>
    <w:rsid w:val="00714348"/>
    <w:rsid w:val="00716C62"/>
    <w:rsid w:val="007171C9"/>
    <w:rsid w:val="0071782E"/>
    <w:rsid w:val="007208E3"/>
    <w:rsid w:val="007209C2"/>
    <w:rsid w:val="007243AA"/>
    <w:rsid w:val="0072496A"/>
    <w:rsid w:val="007276A6"/>
    <w:rsid w:val="007328C8"/>
    <w:rsid w:val="007343E3"/>
    <w:rsid w:val="00735676"/>
    <w:rsid w:val="00735884"/>
    <w:rsid w:val="00736AA0"/>
    <w:rsid w:val="00742E81"/>
    <w:rsid w:val="00746386"/>
    <w:rsid w:val="00753102"/>
    <w:rsid w:val="0075338A"/>
    <w:rsid w:val="007540FC"/>
    <w:rsid w:val="007544B6"/>
    <w:rsid w:val="00756CAA"/>
    <w:rsid w:val="00756DAF"/>
    <w:rsid w:val="00765862"/>
    <w:rsid w:val="007904B7"/>
    <w:rsid w:val="007927F8"/>
    <w:rsid w:val="00793549"/>
    <w:rsid w:val="007935E9"/>
    <w:rsid w:val="00794306"/>
    <w:rsid w:val="007951EE"/>
    <w:rsid w:val="0079543E"/>
    <w:rsid w:val="00795A0E"/>
    <w:rsid w:val="007A0967"/>
    <w:rsid w:val="007A67FC"/>
    <w:rsid w:val="007A7271"/>
    <w:rsid w:val="007A78AD"/>
    <w:rsid w:val="007B07A7"/>
    <w:rsid w:val="007B0AC2"/>
    <w:rsid w:val="007B12E0"/>
    <w:rsid w:val="007B3EC4"/>
    <w:rsid w:val="007B4F5D"/>
    <w:rsid w:val="007B641D"/>
    <w:rsid w:val="007B7468"/>
    <w:rsid w:val="007C1085"/>
    <w:rsid w:val="007C2712"/>
    <w:rsid w:val="007C2F98"/>
    <w:rsid w:val="007C4F89"/>
    <w:rsid w:val="007C6B02"/>
    <w:rsid w:val="007C7AED"/>
    <w:rsid w:val="007D03CA"/>
    <w:rsid w:val="007D3A5F"/>
    <w:rsid w:val="007E07C2"/>
    <w:rsid w:val="007E0814"/>
    <w:rsid w:val="007E0E32"/>
    <w:rsid w:val="007E3D92"/>
    <w:rsid w:val="007E4401"/>
    <w:rsid w:val="007E5591"/>
    <w:rsid w:val="007F1583"/>
    <w:rsid w:val="007F42B2"/>
    <w:rsid w:val="007F787D"/>
    <w:rsid w:val="00812C65"/>
    <w:rsid w:val="00815074"/>
    <w:rsid w:val="008152CD"/>
    <w:rsid w:val="008218AD"/>
    <w:rsid w:val="00824263"/>
    <w:rsid w:val="00833F74"/>
    <w:rsid w:val="00847120"/>
    <w:rsid w:val="0085226C"/>
    <w:rsid w:val="00857AD7"/>
    <w:rsid w:val="00857DF8"/>
    <w:rsid w:val="00864C97"/>
    <w:rsid w:val="0086723C"/>
    <w:rsid w:val="00870B72"/>
    <w:rsid w:val="0087319F"/>
    <w:rsid w:val="00875107"/>
    <w:rsid w:val="00880226"/>
    <w:rsid w:val="00882811"/>
    <w:rsid w:val="008828DE"/>
    <w:rsid w:val="008838C8"/>
    <w:rsid w:val="008865EF"/>
    <w:rsid w:val="00887004"/>
    <w:rsid w:val="0088722F"/>
    <w:rsid w:val="008904C3"/>
    <w:rsid w:val="00890975"/>
    <w:rsid w:val="00891899"/>
    <w:rsid w:val="008941FD"/>
    <w:rsid w:val="00895B3C"/>
    <w:rsid w:val="008A3031"/>
    <w:rsid w:val="008A52AD"/>
    <w:rsid w:val="008A5FB6"/>
    <w:rsid w:val="008B0095"/>
    <w:rsid w:val="008B220A"/>
    <w:rsid w:val="008B3A38"/>
    <w:rsid w:val="008B78C5"/>
    <w:rsid w:val="008C0896"/>
    <w:rsid w:val="008C14EF"/>
    <w:rsid w:val="008C24E3"/>
    <w:rsid w:val="008C4A44"/>
    <w:rsid w:val="008C612C"/>
    <w:rsid w:val="008C71FD"/>
    <w:rsid w:val="008D6528"/>
    <w:rsid w:val="008E1AE7"/>
    <w:rsid w:val="008E4357"/>
    <w:rsid w:val="008E43F5"/>
    <w:rsid w:val="008F247E"/>
    <w:rsid w:val="008F317B"/>
    <w:rsid w:val="008F38E9"/>
    <w:rsid w:val="008F403D"/>
    <w:rsid w:val="008F70F8"/>
    <w:rsid w:val="008F79DA"/>
    <w:rsid w:val="00900B28"/>
    <w:rsid w:val="00902228"/>
    <w:rsid w:val="00902D91"/>
    <w:rsid w:val="00903ECE"/>
    <w:rsid w:val="0091078A"/>
    <w:rsid w:val="00917690"/>
    <w:rsid w:val="009178F7"/>
    <w:rsid w:val="00921FA5"/>
    <w:rsid w:val="009253C2"/>
    <w:rsid w:val="00926F30"/>
    <w:rsid w:val="009314F8"/>
    <w:rsid w:val="009333AE"/>
    <w:rsid w:val="00936C59"/>
    <w:rsid w:val="00940286"/>
    <w:rsid w:val="009409B9"/>
    <w:rsid w:val="00941D9A"/>
    <w:rsid w:val="00942763"/>
    <w:rsid w:val="0094390F"/>
    <w:rsid w:val="00943C25"/>
    <w:rsid w:val="0094400A"/>
    <w:rsid w:val="009462D0"/>
    <w:rsid w:val="00947C09"/>
    <w:rsid w:val="00952BF7"/>
    <w:rsid w:val="00952C34"/>
    <w:rsid w:val="009552D2"/>
    <w:rsid w:val="00956DC1"/>
    <w:rsid w:val="00960602"/>
    <w:rsid w:val="009632CB"/>
    <w:rsid w:val="00966B3B"/>
    <w:rsid w:val="00966FB0"/>
    <w:rsid w:val="009741CC"/>
    <w:rsid w:val="0097495A"/>
    <w:rsid w:val="00975294"/>
    <w:rsid w:val="009776B6"/>
    <w:rsid w:val="0098105E"/>
    <w:rsid w:val="00994D5C"/>
    <w:rsid w:val="00995E02"/>
    <w:rsid w:val="009A04A5"/>
    <w:rsid w:val="009A240B"/>
    <w:rsid w:val="009A2810"/>
    <w:rsid w:val="009B09BF"/>
    <w:rsid w:val="009B6373"/>
    <w:rsid w:val="009B6AB0"/>
    <w:rsid w:val="009C1B10"/>
    <w:rsid w:val="009C3FA8"/>
    <w:rsid w:val="009C62F5"/>
    <w:rsid w:val="009D38FC"/>
    <w:rsid w:val="009D4230"/>
    <w:rsid w:val="009D729F"/>
    <w:rsid w:val="009D744F"/>
    <w:rsid w:val="009D7653"/>
    <w:rsid w:val="009D7789"/>
    <w:rsid w:val="009E0F5A"/>
    <w:rsid w:val="009E1ACC"/>
    <w:rsid w:val="009E712B"/>
    <w:rsid w:val="009E723D"/>
    <w:rsid w:val="009F108E"/>
    <w:rsid w:val="009F13DF"/>
    <w:rsid w:val="009F381F"/>
    <w:rsid w:val="009F7133"/>
    <w:rsid w:val="00A014C0"/>
    <w:rsid w:val="00A01EED"/>
    <w:rsid w:val="00A034E0"/>
    <w:rsid w:val="00A04BD4"/>
    <w:rsid w:val="00A152CD"/>
    <w:rsid w:val="00A155D5"/>
    <w:rsid w:val="00A156B8"/>
    <w:rsid w:val="00A16C76"/>
    <w:rsid w:val="00A2059A"/>
    <w:rsid w:val="00A23484"/>
    <w:rsid w:val="00A23DFF"/>
    <w:rsid w:val="00A26232"/>
    <w:rsid w:val="00A33854"/>
    <w:rsid w:val="00A343DD"/>
    <w:rsid w:val="00A34DE2"/>
    <w:rsid w:val="00A36630"/>
    <w:rsid w:val="00A4091E"/>
    <w:rsid w:val="00A428BC"/>
    <w:rsid w:val="00A4757E"/>
    <w:rsid w:val="00A5696E"/>
    <w:rsid w:val="00A571DF"/>
    <w:rsid w:val="00A57A8A"/>
    <w:rsid w:val="00A60A09"/>
    <w:rsid w:val="00A62205"/>
    <w:rsid w:val="00A67789"/>
    <w:rsid w:val="00A70E09"/>
    <w:rsid w:val="00A7253E"/>
    <w:rsid w:val="00A75FA7"/>
    <w:rsid w:val="00A77241"/>
    <w:rsid w:val="00A828AE"/>
    <w:rsid w:val="00A8540A"/>
    <w:rsid w:val="00A86FBB"/>
    <w:rsid w:val="00A90CBC"/>
    <w:rsid w:val="00A91355"/>
    <w:rsid w:val="00A95263"/>
    <w:rsid w:val="00A97EED"/>
    <w:rsid w:val="00AA25D0"/>
    <w:rsid w:val="00AA38AD"/>
    <w:rsid w:val="00AA53C7"/>
    <w:rsid w:val="00AA6C43"/>
    <w:rsid w:val="00AA7828"/>
    <w:rsid w:val="00AB6C0E"/>
    <w:rsid w:val="00AB7A88"/>
    <w:rsid w:val="00AC2657"/>
    <w:rsid w:val="00AC643E"/>
    <w:rsid w:val="00AC6947"/>
    <w:rsid w:val="00AC7897"/>
    <w:rsid w:val="00AD4461"/>
    <w:rsid w:val="00AD4E9D"/>
    <w:rsid w:val="00AD56F8"/>
    <w:rsid w:val="00AD5B7A"/>
    <w:rsid w:val="00AE5556"/>
    <w:rsid w:val="00AF0B0B"/>
    <w:rsid w:val="00AF17DC"/>
    <w:rsid w:val="00AF3B6A"/>
    <w:rsid w:val="00AF4F56"/>
    <w:rsid w:val="00B006AF"/>
    <w:rsid w:val="00B03069"/>
    <w:rsid w:val="00B0371D"/>
    <w:rsid w:val="00B04A87"/>
    <w:rsid w:val="00B12225"/>
    <w:rsid w:val="00B127AE"/>
    <w:rsid w:val="00B14ECC"/>
    <w:rsid w:val="00B15758"/>
    <w:rsid w:val="00B16CE1"/>
    <w:rsid w:val="00B20ACF"/>
    <w:rsid w:val="00B24228"/>
    <w:rsid w:val="00B24880"/>
    <w:rsid w:val="00B25054"/>
    <w:rsid w:val="00B27792"/>
    <w:rsid w:val="00B30759"/>
    <w:rsid w:val="00B308A6"/>
    <w:rsid w:val="00B32F8E"/>
    <w:rsid w:val="00B35D71"/>
    <w:rsid w:val="00B373E2"/>
    <w:rsid w:val="00B407CF"/>
    <w:rsid w:val="00B46CF8"/>
    <w:rsid w:val="00B4773F"/>
    <w:rsid w:val="00B51776"/>
    <w:rsid w:val="00B51F39"/>
    <w:rsid w:val="00B55F09"/>
    <w:rsid w:val="00B57137"/>
    <w:rsid w:val="00B60FC9"/>
    <w:rsid w:val="00B61446"/>
    <w:rsid w:val="00B622A6"/>
    <w:rsid w:val="00B634B4"/>
    <w:rsid w:val="00B66303"/>
    <w:rsid w:val="00B673CE"/>
    <w:rsid w:val="00B71997"/>
    <w:rsid w:val="00B747E6"/>
    <w:rsid w:val="00B76E73"/>
    <w:rsid w:val="00B77954"/>
    <w:rsid w:val="00B80CAE"/>
    <w:rsid w:val="00B8194C"/>
    <w:rsid w:val="00B8439D"/>
    <w:rsid w:val="00B85057"/>
    <w:rsid w:val="00B91790"/>
    <w:rsid w:val="00B957D4"/>
    <w:rsid w:val="00B9736A"/>
    <w:rsid w:val="00BA4329"/>
    <w:rsid w:val="00BA5678"/>
    <w:rsid w:val="00BA5757"/>
    <w:rsid w:val="00BA5BBF"/>
    <w:rsid w:val="00BA705C"/>
    <w:rsid w:val="00BB2091"/>
    <w:rsid w:val="00BB35A1"/>
    <w:rsid w:val="00BC2BEF"/>
    <w:rsid w:val="00BC34F8"/>
    <w:rsid w:val="00BC43AF"/>
    <w:rsid w:val="00BC6D67"/>
    <w:rsid w:val="00BC79E2"/>
    <w:rsid w:val="00BD1B1C"/>
    <w:rsid w:val="00BE02EF"/>
    <w:rsid w:val="00BE277F"/>
    <w:rsid w:val="00BE4571"/>
    <w:rsid w:val="00BE77DC"/>
    <w:rsid w:val="00BE7D2D"/>
    <w:rsid w:val="00BF331D"/>
    <w:rsid w:val="00BF3680"/>
    <w:rsid w:val="00BF70E0"/>
    <w:rsid w:val="00C006DC"/>
    <w:rsid w:val="00C01E9E"/>
    <w:rsid w:val="00C027BF"/>
    <w:rsid w:val="00C05DA1"/>
    <w:rsid w:val="00C0729B"/>
    <w:rsid w:val="00C156B5"/>
    <w:rsid w:val="00C160F6"/>
    <w:rsid w:val="00C161D2"/>
    <w:rsid w:val="00C16866"/>
    <w:rsid w:val="00C20CA1"/>
    <w:rsid w:val="00C21CED"/>
    <w:rsid w:val="00C21E4A"/>
    <w:rsid w:val="00C26FA8"/>
    <w:rsid w:val="00C27962"/>
    <w:rsid w:val="00C31E3F"/>
    <w:rsid w:val="00C35B30"/>
    <w:rsid w:val="00C45F48"/>
    <w:rsid w:val="00C47168"/>
    <w:rsid w:val="00C4755C"/>
    <w:rsid w:val="00C512DE"/>
    <w:rsid w:val="00C51E96"/>
    <w:rsid w:val="00C52DF1"/>
    <w:rsid w:val="00C56601"/>
    <w:rsid w:val="00C56C98"/>
    <w:rsid w:val="00C575B7"/>
    <w:rsid w:val="00C632E3"/>
    <w:rsid w:val="00C636CB"/>
    <w:rsid w:val="00C638A4"/>
    <w:rsid w:val="00C70D33"/>
    <w:rsid w:val="00C712EA"/>
    <w:rsid w:val="00C72BD0"/>
    <w:rsid w:val="00C73B4C"/>
    <w:rsid w:val="00C76B88"/>
    <w:rsid w:val="00C773DE"/>
    <w:rsid w:val="00C813BF"/>
    <w:rsid w:val="00C8416C"/>
    <w:rsid w:val="00C84ED1"/>
    <w:rsid w:val="00C8529A"/>
    <w:rsid w:val="00C8716F"/>
    <w:rsid w:val="00C876E3"/>
    <w:rsid w:val="00C8771D"/>
    <w:rsid w:val="00C878AF"/>
    <w:rsid w:val="00C87C5B"/>
    <w:rsid w:val="00C9187A"/>
    <w:rsid w:val="00C92B6E"/>
    <w:rsid w:val="00C93610"/>
    <w:rsid w:val="00C9675B"/>
    <w:rsid w:val="00C96BAC"/>
    <w:rsid w:val="00CA4E25"/>
    <w:rsid w:val="00CA72E2"/>
    <w:rsid w:val="00CB0423"/>
    <w:rsid w:val="00CB16CC"/>
    <w:rsid w:val="00CB1C85"/>
    <w:rsid w:val="00CB2B62"/>
    <w:rsid w:val="00CC1D7A"/>
    <w:rsid w:val="00CC27F9"/>
    <w:rsid w:val="00CC3C93"/>
    <w:rsid w:val="00CC6CE3"/>
    <w:rsid w:val="00CD1409"/>
    <w:rsid w:val="00CD3955"/>
    <w:rsid w:val="00CD4C14"/>
    <w:rsid w:val="00CD4C7D"/>
    <w:rsid w:val="00CE0748"/>
    <w:rsid w:val="00CE1409"/>
    <w:rsid w:val="00CE2343"/>
    <w:rsid w:val="00CE2502"/>
    <w:rsid w:val="00CE2C19"/>
    <w:rsid w:val="00CE73DC"/>
    <w:rsid w:val="00CE7C07"/>
    <w:rsid w:val="00CF0EA4"/>
    <w:rsid w:val="00CF2A89"/>
    <w:rsid w:val="00CF3AE0"/>
    <w:rsid w:val="00CF6713"/>
    <w:rsid w:val="00D0005A"/>
    <w:rsid w:val="00D023FE"/>
    <w:rsid w:val="00D046F0"/>
    <w:rsid w:val="00D13DEB"/>
    <w:rsid w:val="00D1717C"/>
    <w:rsid w:val="00D20E61"/>
    <w:rsid w:val="00D21088"/>
    <w:rsid w:val="00D227D2"/>
    <w:rsid w:val="00D22CB7"/>
    <w:rsid w:val="00D24CE3"/>
    <w:rsid w:val="00D30091"/>
    <w:rsid w:val="00D311F8"/>
    <w:rsid w:val="00D31E45"/>
    <w:rsid w:val="00D35385"/>
    <w:rsid w:val="00D37B81"/>
    <w:rsid w:val="00D40020"/>
    <w:rsid w:val="00D42FB7"/>
    <w:rsid w:val="00D44683"/>
    <w:rsid w:val="00D47920"/>
    <w:rsid w:val="00D521F8"/>
    <w:rsid w:val="00D56057"/>
    <w:rsid w:val="00D62BA4"/>
    <w:rsid w:val="00D643D0"/>
    <w:rsid w:val="00D71CA7"/>
    <w:rsid w:val="00D74948"/>
    <w:rsid w:val="00D749C0"/>
    <w:rsid w:val="00D8168D"/>
    <w:rsid w:val="00D85F90"/>
    <w:rsid w:val="00D86746"/>
    <w:rsid w:val="00D9127C"/>
    <w:rsid w:val="00D9525A"/>
    <w:rsid w:val="00DA427F"/>
    <w:rsid w:val="00DA64A2"/>
    <w:rsid w:val="00DA6EE2"/>
    <w:rsid w:val="00DA7D5E"/>
    <w:rsid w:val="00DB1004"/>
    <w:rsid w:val="00DB313F"/>
    <w:rsid w:val="00DC0D32"/>
    <w:rsid w:val="00DC2454"/>
    <w:rsid w:val="00DD0178"/>
    <w:rsid w:val="00DD755B"/>
    <w:rsid w:val="00DE2455"/>
    <w:rsid w:val="00DE26E5"/>
    <w:rsid w:val="00DE55D2"/>
    <w:rsid w:val="00DF04A6"/>
    <w:rsid w:val="00DF1558"/>
    <w:rsid w:val="00DF2378"/>
    <w:rsid w:val="00DF3E82"/>
    <w:rsid w:val="00DF54F1"/>
    <w:rsid w:val="00E033B8"/>
    <w:rsid w:val="00E04988"/>
    <w:rsid w:val="00E05379"/>
    <w:rsid w:val="00E14629"/>
    <w:rsid w:val="00E1720D"/>
    <w:rsid w:val="00E20467"/>
    <w:rsid w:val="00E25637"/>
    <w:rsid w:val="00E26A97"/>
    <w:rsid w:val="00E273D2"/>
    <w:rsid w:val="00E27C43"/>
    <w:rsid w:val="00E3139F"/>
    <w:rsid w:val="00E34243"/>
    <w:rsid w:val="00E3596B"/>
    <w:rsid w:val="00E35E8A"/>
    <w:rsid w:val="00E402F1"/>
    <w:rsid w:val="00E4125D"/>
    <w:rsid w:val="00E454FC"/>
    <w:rsid w:val="00E458C0"/>
    <w:rsid w:val="00E6285A"/>
    <w:rsid w:val="00E64889"/>
    <w:rsid w:val="00E648AA"/>
    <w:rsid w:val="00E67C62"/>
    <w:rsid w:val="00E71341"/>
    <w:rsid w:val="00E7271B"/>
    <w:rsid w:val="00E756BD"/>
    <w:rsid w:val="00E76230"/>
    <w:rsid w:val="00E7659A"/>
    <w:rsid w:val="00E76BB2"/>
    <w:rsid w:val="00E80D9E"/>
    <w:rsid w:val="00E82EA9"/>
    <w:rsid w:val="00E834C9"/>
    <w:rsid w:val="00E86905"/>
    <w:rsid w:val="00E91B51"/>
    <w:rsid w:val="00E93CFD"/>
    <w:rsid w:val="00E94D4F"/>
    <w:rsid w:val="00E952E0"/>
    <w:rsid w:val="00E97519"/>
    <w:rsid w:val="00EA1324"/>
    <w:rsid w:val="00EA3E1C"/>
    <w:rsid w:val="00EA4D16"/>
    <w:rsid w:val="00EA72FF"/>
    <w:rsid w:val="00EB1CD3"/>
    <w:rsid w:val="00EB32B7"/>
    <w:rsid w:val="00EB72E4"/>
    <w:rsid w:val="00EC0618"/>
    <w:rsid w:val="00EC1515"/>
    <w:rsid w:val="00EC21BA"/>
    <w:rsid w:val="00EC6172"/>
    <w:rsid w:val="00EC6782"/>
    <w:rsid w:val="00ED070A"/>
    <w:rsid w:val="00ED0C7C"/>
    <w:rsid w:val="00ED1E41"/>
    <w:rsid w:val="00ED4C81"/>
    <w:rsid w:val="00ED502A"/>
    <w:rsid w:val="00ED74E4"/>
    <w:rsid w:val="00ED7962"/>
    <w:rsid w:val="00EE0C1A"/>
    <w:rsid w:val="00EE1517"/>
    <w:rsid w:val="00EE2FB0"/>
    <w:rsid w:val="00EE3F91"/>
    <w:rsid w:val="00EE510D"/>
    <w:rsid w:val="00EE620E"/>
    <w:rsid w:val="00EE6C6D"/>
    <w:rsid w:val="00EE7731"/>
    <w:rsid w:val="00EF2F5C"/>
    <w:rsid w:val="00EF3AAF"/>
    <w:rsid w:val="00EF5A87"/>
    <w:rsid w:val="00EF7D0E"/>
    <w:rsid w:val="00F05229"/>
    <w:rsid w:val="00F0547E"/>
    <w:rsid w:val="00F07C4C"/>
    <w:rsid w:val="00F11C2C"/>
    <w:rsid w:val="00F135AD"/>
    <w:rsid w:val="00F1563F"/>
    <w:rsid w:val="00F20C8D"/>
    <w:rsid w:val="00F24841"/>
    <w:rsid w:val="00F24FAF"/>
    <w:rsid w:val="00F26C83"/>
    <w:rsid w:val="00F275D1"/>
    <w:rsid w:val="00F33B9B"/>
    <w:rsid w:val="00F3614A"/>
    <w:rsid w:val="00F41A1D"/>
    <w:rsid w:val="00F45E39"/>
    <w:rsid w:val="00F463A4"/>
    <w:rsid w:val="00F53537"/>
    <w:rsid w:val="00F55669"/>
    <w:rsid w:val="00F62396"/>
    <w:rsid w:val="00F65A87"/>
    <w:rsid w:val="00F73C56"/>
    <w:rsid w:val="00F8074F"/>
    <w:rsid w:val="00F84604"/>
    <w:rsid w:val="00F84FE7"/>
    <w:rsid w:val="00F85971"/>
    <w:rsid w:val="00F860E0"/>
    <w:rsid w:val="00F90EFF"/>
    <w:rsid w:val="00F91965"/>
    <w:rsid w:val="00F942B7"/>
    <w:rsid w:val="00F95FAA"/>
    <w:rsid w:val="00FA1ED7"/>
    <w:rsid w:val="00FA3FF0"/>
    <w:rsid w:val="00FA61DA"/>
    <w:rsid w:val="00FA6EED"/>
    <w:rsid w:val="00FA785E"/>
    <w:rsid w:val="00FB035C"/>
    <w:rsid w:val="00FB3EEC"/>
    <w:rsid w:val="00FB6277"/>
    <w:rsid w:val="00FB6D5C"/>
    <w:rsid w:val="00FB7BDE"/>
    <w:rsid w:val="00FC16F1"/>
    <w:rsid w:val="00FC3FAB"/>
    <w:rsid w:val="00FC4666"/>
    <w:rsid w:val="00FC6BFD"/>
    <w:rsid w:val="00FD07B2"/>
    <w:rsid w:val="00FD0A9C"/>
    <w:rsid w:val="00FD34F4"/>
    <w:rsid w:val="00FD3BFA"/>
    <w:rsid w:val="00FD3CBB"/>
    <w:rsid w:val="00FD6834"/>
    <w:rsid w:val="00FD73C6"/>
    <w:rsid w:val="00FD75E4"/>
    <w:rsid w:val="00FE0A4F"/>
    <w:rsid w:val="00FE1A8E"/>
    <w:rsid w:val="00FE2288"/>
    <w:rsid w:val="00FE2490"/>
    <w:rsid w:val="00FE31CE"/>
    <w:rsid w:val="00FE5C18"/>
    <w:rsid w:val="00FE7FB8"/>
    <w:rsid w:val="00FF02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09BF"/>
    <w:pPr>
      <w:widowControl w:val="0"/>
    </w:pPr>
  </w:style>
  <w:style w:type="paragraph" w:styleId="1">
    <w:name w:val="heading 1"/>
    <w:basedOn w:val="a"/>
    <w:next w:val="a"/>
    <w:link w:val="10"/>
    <w:uiPriority w:val="9"/>
    <w:qFormat/>
    <w:rsid w:val="00CC1D7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F2AA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F2AA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1F06D2"/>
    <w:pPr>
      <w:keepNext/>
      <w:keepLines/>
      <w:spacing w:before="160" w:after="40"/>
      <w:outlineLvl w:val="3"/>
    </w:pPr>
    <w:rPr>
      <w:rFonts w:eastAsiaTheme="majorEastAsia" w:cstheme="majorBidi"/>
      <w:color w:val="2F5496" w:themeColor="accent1" w:themeShade="BF"/>
      <w:sz w:val="28"/>
      <w:szCs w:val="28"/>
      <w14:ligatures w14:val="standardContextual"/>
    </w:rPr>
  </w:style>
  <w:style w:type="paragraph" w:styleId="5">
    <w:name w:val="heading 5"/>
    <w:basedOn w:val="a"/>
    <w:next w:val="a"/>
    <w:link w:val="50"/>
    <w:uiPriority w:val="9"/>
    <w:semiHidden/>
    <w:unhideWhenUsed/>
    <w:qFormat/>
    <w:rsid w:val="001F06D2"/>
    <w:pPr>
      <w:keepNext/>
      <w:keepLines/>
      <w:spacing w:before="80" w:after="40"/>
      <w:outlineLvl w:val="4"/>
    </w:pPr>
    <w:rPr>
      <w:rFonts w:eastAsiaTheme="majorEastAsia" w:cstheme="majorBidi"/>
      <w:color w:val="2F5496" w:themeColor="accent1" w:themeShade="BF"/>
      <w14:ligatures w14:val="standardContextual"/>
    </w:rPr>
  </w:style>
  <w:style w:type="paragraph" w:styleId="6">
    <w:name w:val="heading 6"/>
    <w:basedOn w:val="a"/>
    <w:next w:val="a"/>
    <w:link w:val="60"/>
    <w:uiPriority w:val="9"/>
    <w:semiHidden/>
    <w:unhideWhenUsed/>
    <w:qFormat/>
    <w:rsid w:val="001F06D2"/>
    <w:pPr>
      <w:keepNext/>
      <w:keepLines/>
      <w:spacing w:before="40"/>
      <w:outlineLvl w:val="5"/>
    </w:pPr>
    <w:rPr>
      <w:rFonts w:eastAsiaTheme="majorEastAsia" w:cstheme="majorBidi"/>
      <w:color w:val="595959" w:themeColor="text1" w:themeTint="A6"/>
      <w14:ligatures w14:val="standardContextual"/>
    </w:rPr>
  </w:style>
  <w:style w:type="paragraph" w:styleId="7">
    <w:name w:val="heading 7"/>
    <w:basedOn w:val="a"/>
    <w:next w:val="a"/>
    <w:link w:val="70"/>
    <w:uiPriority w:val="9"/>
    <w:semiHidden/>
    <w:unhideWhenUsed/>
    <w:qFormat/>
    <w:rsid w:val="001F06D2"/>
    <w:pPr>
      <w:keepNext/>
      <w:keepLines/>
      <w:spacing w:before="40"/>
      <w:ind w:leftChars="100" w:left="100"/>
      <w:outlineLvl w:val="6"/>
    </w:pPr>
    <w:rPr>
      <w:rFonts w:eastAsiaTheme="majorEastAsia" w:cstheme="majorBidi"/>
      <w:color w:val="595959" w:themeColor="text1" w:themeTint="A6"/>
      <w14:ligatures w14:val="standardContextual"/>
    </w:rPr>
  </w:style>
  <w:style w:type="paragraph" w:styleId="8">
    <w:name w:val="heading 8"/>
    <w:basedOn w:val="a"/>
    <w:next w:val="a"/>
    <w:link w:val="80"/>
    <w:uiPriority w:val="9"/>
    <w:semiHidden/>
    <w:unhideWhenUsed/>
    <w:qFormat/>
    <w:rsid w:val="001F06D2"/>
    <w:pPr>
      <w:keepNext/>
      <w:keepLines/>
      <w:spacing w:before="40"/>
      <w:ind w:leftChars="200" w:left="200"/>
      <w:outlineLvl w:val="7"/>
    </w:pPr>
    <w:rPr>
      <w:rFonts w:eastAsiaTheme="majorEastAsia" w:cstheme="majorBidi"/>
      <w:color w:val="272727" w:themeColor="text1" w:themeTint="D8"/>
      <w14:ligatures w14:val="standardContextual"/>
    </w:rPr>
  </w:style>
  <w:style w:type="paragraph" w:styleId="9">
    <w:name w:val="heading 9"/>
    <w:basedOn w:val="a"/>
    <w:next w:val="a"/>
    <w:link w:val="90"/>
    <w:uiPriority w:val="9"/>
    <w:semiHidden/>
    <w:unhideWhenUsed/>
    <w:qFormat/>
    <w:rsid w:val="001F06D2"/>
    <w:pPr>
      <w:keepNext/>
      <w:keepLines/>
      <w:spacing w:before="40"/>
      <w:ind w:leftChars="300" w:left="300"/>
      <w:outlineLvl w:val="8"/>
    </w:pPr>
    <w:rPr>
      <w:rFonts w:eastAsiaTheme="majorEastAsia" w:cstheme="majorBidi"/>
      <w:color w:val="272727" w:themeColor="text1" w:themeTint="D8"/>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 w:type="table" w:styleId="ab">
    <w:name w:val="Table Grid"/>
    <w:basedOn w:val="a1"/>
    <w:uiPriority w:val="39"/>
    <w:rsid w:val="00B35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B35D71"/>
    <w:rPr>
      <w:kern w:val="0"/>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c">
    <w:name w:val="header"/>
    <w:basedOn w:val="a"/>
    <w:link w:val="ad"/>
    <w:uiPriority w:val="99"/>
    <w:unhideWhenUsed/>
    <w:rsid w:val="00FD3CBB"/>
    <w:pPr>
      <w:tabs>
        <w:tab w:val="center" w:pos="4153"/>
        <w:tab w:val="right" w:pos="8306"/>
      </w:tabs>
      <w:snapToGrid w:val="0"/>
    </w:pPr>
    <w:rPr>
      <w:sz w:val="20"/>
      <w:szCs w:val="20"/>
    </w:rPr>
  </w:style>
  <w:style w:type="character" w:customStyle="1" w:styleId="ad">
    <w:name w:val="頁首 字元"/>
    <w:basedOn w:val="a0"/>
    <w:link w:val="ac"/>
    <w:uiPriority w:val="99"/>
    <w:rsid w:val="00FD3CBB"/>
    <w:rPr>
      <w:sz w:val="20"/>
      <w:szCs w:val="20"/>
    </w:rPr>
  </w:style>
  <w:style w:type="paragraph" w:styleId="ae">
    <w:name w:val="footer"/>
    <w:basedOn w:val="a"/>
    <w:link w:val="af"/>
    <w:uiPriority w:val="99"/>
    <w:unhideWhenUsed/>
    <w:rsid w:val="00FD3CBB"/>
    <w:pPr>
      <w:tabs>
        <w:tab w:val="center" w:pos="4153"/>
        <w:tab w:val="right" w:pos="8306"/>
      </w:tabs>
      <w:snapToGrid w:val="0"/>
    </w:pPr>
    <w:rPr>
      <w:sz w:val="20"/>
      <w:szCs w:val="20"/>
    </w:rPr>
  </w:style>
  <w:style w:type="character" w:customStyle="1" w:styleId="af">
    <w:name w:val="頁尾 字元"/>
    <w:basedOn w:val="a0"/>
    <w:link w:val="ae"/>
    <w:uiPriority w:val="99"/>
    <w:rsid w:val="00FD3CBB"/>
    <w:rPr>
      <w:sz w:val="20"/>
      <w:szCs w:val="20"/>
    </w:rPr>
  </w:style>
  <w:style w:type="character" w:customStyle="1" w:styleId="10">
    <w:name w:val="標題 1 字元"/>
    <w:basedOn w:val="a0"/>
    <w:link w:val="1"/>
    <w:uiPriority w:val="9"/>
    <w:rsid w:val="00CC1D7A"/>
    <w:rPr>
      <w:rFonts w:asciiTheme="majorHAnsi" w:eastAsiaTheme="majorEastAsia" w:hAnsiTheme="majorHAnsi" w:cstheme="majorBidi"/>
      <w:b/>
      <w:bCs/>
      <w:kern w:val="52"/>
      <w:sz w:val="52"/>
      <w:szCs w:val="52"/>
    </w:rPr>
  </w:style>
  <w:style w:type="paragraph" w:styleId="Web">
    <w:name w:val="Normal (Web)"/>
    <w:basedOn w:val="a"/>
    <w:uiPriority w:val="99"/>
    <w:rsid w:val="00F3614A"/>
    <w:pPr>
      <w:widowControl/>
      <w:spacing w:before="100" w:beforeAutospacing="1" w:after="100" w:afterAutospacing="1"/>
    </w:pPr>
    <w:rPr>
      <w:rFonts w:ascii="新細明體" w:eastAsia="新細明體" w:hAnsi="新細明體" w:cs="Times New Roman"/>
      <w:color w:val="000000"/>
      <w:kern w:val="0"/>
    </w:rPr>
  </w:style>
  <w:style w:type="character" w:styleId="af0">
    <w:name w:val="Hyperlink"/>
    <w:uiPriority w:val="99"/>
    <w:rsid w:val="00F3614A"/>
    <w:rPr>
      <w:color w:val="0000FF"/>
      <w:u w:val="single"/>
    </w:rPr>
  </w:style>
  <w:style w:type="paragraph" w:customStyle="1" w:styleId="11">
    <w:name w:val="樣式1"/>
    <w:basedOn w:val="a"/>
    <w:link w:val="12"/>
    <w:qFormat/>
    <w:rsid w:val="00F3614A"/>
    <w:pPr>
      <w:spacing w:line="480" w:lineRule="auto"/>
      <w:jc w:val="both"/>
    </w:pPr>
    <w:rPr>
      <w:rFonts w:ascii="Times New Roman" w:eastAsia="新細明體" w:hAnsi="Times New Roman" w:cs="Times New Roman"/>
      <w:szCs w:val="22"/>
    </w:rPr>
  </w:style>
  <w:style w:type="character" w:customStyle="1" w:styleId="12">
    <w:name w:val="樣式1 字元"/>
    <w:link w:val="11"/>
    <w:rsid w:val="00F3614A"/>
    <w:rPr>
      <w:rFonts w:ascii="Times New Roman" w:eastAsia="新細明體" w:hAnsi="Times New Roman" w:cs="Times New Roman"/>
      <w:szCs w:val="22"/>
    </w:rPr>
  </w:style>
  <w:style w:type="paragraph" w:styleId="af1">
    <w:name w:val="Title"/>
    <w:basedOn w:val="a"/>
    <w:next w:val="a"/>
    <w:link w:val="af2"/>
    <w:uiPriority w:val="10"/>
    <w:qFormat/>
    <w:rsid w:val="00F3614A"/>
    <w:pPr>
      <w:spacing w:before="240" w:after="60"/>
      <w:jc w:val="center"/>
      <w:outlineLvl w:val="0"/>
    </w:pPr>
    <w:rPr>
      <w:rFonts w:ascii="Calibri Light" w:eastAsia="Times New Roman" w:hAnsi="Calibri Light" w:cs="Times New Roman"/>
      <w:b/>
      <w:bCs/>
      <w:szCs w:val="32"/>
    </w:rPr>
  </w:style>
  <w:style w:type="character" w:customStyle="1" w:styleId="af2">
    <w:name w:val="標題 字元"/>
    <w:basedOn w:val="a0"/>
    <w:link w:val="af1"/>
    <w:uiPriority w:val="10"/>
    <w:rsid w:val="00F3614A"/>
    <w:rPr>
      <w:rFonts w:ascii="Calibri Light" w:eastAsia="Times New Roman" w:hAnsi="Calibri Light" w:cs="Times New Roman"/>
      <w:b/>
      <w:bCs/>
      <w:szCs w:val="32"/>
    </w:rPr>
  </w:style>
  <w:style w:type="paragraph" w:customStyle="1" w:styleId="21">
    <w:name w:val="樣式2"/>
    <w:basedOn w:val="a"/>
    <w:link w:val="22"/>
    <w:qFormat/>
    <w:rsid w:val="00F3614A"/>
    <w:pPr>
      <w:spacing w:line="360" w:lineRule="auto"/>
      <w:ind w:firstLine="480"/>
      <w:jc w:val="both"/>
    </w:pPr>
    <w:rPr>
      <w:rFonts w:ascii="Times New Roman" w:eastAsia="新細明體" w:hAnsi="Times New Roman" w:cs="Times New Roman"/>
      <w:szCs w:val="22"/>
    </w:rPr>
  </w:style>
  <w:style w:type="character" w:customStyle="1" w:styleId="22">
    <w:name w:val="樣式2 字元"/>
    <w:link w:val="21"/>
    <w:rsid w:val="00F3614A"/>
    <w:rPr>
      <w:rFonts w:ascii="Times New Roman" w:eastAsia="新細明體" w:hAnsi="Times New Roman" w:cs="Times New Roman"/>
      <w:szCs w:val="22"/>
    </w:rPr>
  </w:style>
  <w:style w:type="character" w:styleId="af3">
    <w:name w:val="Unresolved Mention"/>
    <w:basedOn w:val="a0"/>
    <w:uiPriority w:val="99"/>
    <w:semiHidden/>
    <w:unhideWhenUsed/>
    <w:rsid w:val="00F3614A"/>
    <w:rPr>
      <w:color w:val="605E5C"/>
      <w:shd w:val="clear" w:color="auto" w:fill="E1DFDD"/>
    </w:rPr>
  </w:style>
  <w:style w:type="paragraph" w:customStyle="1" w:styleId="31">
    <w:name w:val="樣式3"/>
    <w:basedOn w:val="a3"/>
    <w:link w:val="32"/>
    <w:qFormat/>
    <w:rsid w:val="006F2AA8"/>
    <w:pPr>
      <w:spacing w:line="360" w:lineRule="auto"/>
      <w:ind w:leftChars="0" w:left="425"/>
      <w:jc w:val="both"/>
    </w:pPr>
    <w:rPr>
      <w:rFonts w:eastAsia="Times New Roman"/>
    </w:rPr>
  </w:style>
  <w:style w:type="character" w:customStyle="1" w:styleId="32">
    <w:name w:val="樣式3 字元"/>
    <w:basedOn w:val="a4"/>
    <w:link w:val="31"/>
    <w:rsid w:val="006F2AA8"/>
    <w:rPr>
      <w:rFonts w:eastAsia="Times New Roman"/>
    </w:rPr>
  </w:style>
  <w:style w:type="character" w:customStyle="1" w:styleId="20">
    <w:name w:val="標題 2 字元"/>
    <w:basedOn w:val="a0"/>
    <w:link w:val="2"/>
    <w:uiPriority w:val="9"/>
    <w:rsid w:val="006F2AA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6F2AA8"/>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1F06D2"/>
    <w:rPr>
      <w:rFonts w:eastAsiaTheme="majorEastAsia" w:cstheme="majorBidi"/>
      <w:color w:val="2F5496" w:themeColor="accent1" w:themeShade="BF"/>
      <w:sz w:val="28"/>
      <w:szCs w:val="28"/>
      <w14:ligatures w14:val="standardContextual"/>
    </w:rPr>
  </w:style>
  <w:style w:type="character" w:customStyle="1" w:styleId="50">
    <w:name w:val="標題 5 字元"/>
    <w:basedOn w:val="a0"/>
    <w:link w:val="5"/>
    <w:uiPriority w:val="9"/>
    <w:semiHidden/>
    <w:rsid w:val="001F06D2"/>
    <w:rPr>
      <w:rFonts w:eastAsiaTheme="majorEastAsia" w:cstheme="majorBidi"/>
      <w:color w:val="2F5496" w:themeColor="accent1" w:themeShade="BF"/>
      <w14:ligatures w14:val="standardContextual"/>
    </w:rPr>
  </w:style>
  <w:style w:type="character" w:customStyle="1" w:styleId="60">
    <w:name w:val="標題 6 字元"/>
    <w:basedOn w:val="a0"/>
    <w:link w:val="6"/>
    <w:uiPriority w:val="9"/>
    <w:semiHidden/>
    <w:rsid w:val="001F06D2"/>
    <w:rPr>
      <w:rFonts w:eastAsiaTheme="majorEastAsia" w:cstheme="majorBidi"/>
      <w:color w:val="595959" w:themeColor="text1" w:themeTint="A6"/>
      <w14:ligatures w14:val="standardContextual"/>
    </w:rPr>
  </w:style>
  <w:style w:type="character" w:customStyle="1" w:styleId="70">
    <w:name w:val="標題 7 字元"/>
    <w:basedOn w:val="a0"/>
    <w:link w:val="7"/>
    <w:uiPriority w:val="9"/>
    <w:semiHidden/>
    <w:rsid w:val="001F06D2"/>
    <w:rPr>
      <w:rFonts w:eastAsiaTheme="majorEastAsia" w:cstheme="majorBidi"/>
      <w:color w:val="595959" w:themeColor="text1" w:themeTint="A6"/>
      <w14:ligatures w14:val="standardContextual"/>
    </w:rPr>
  </w:style>
  <w:style w:type="character" w:customStyle="1" w:styleId="80">
    <w:name w:val="標題 8 字元"/>
    <w:basedOn w:val="a0"/>
    <w:link w:val="8"/>
    <w:uiPriority w:val="9"/>
    <w:semiHidden/>
    <w:rsid w:val="001F06D2"/>
    <w:rPr>
      <w:rFonts w:eastAsiaTheme="majorEastAsia" w:cstheme="majorBidi"/>
      <w:color w:val="272727" w:themeColor="text1" w:themeTint="D8"/>
      <w14:ligatures w14:val="standardContextual"/>
    </w:rPr>
  </w:style>
  <w:style w:type="character" w:customStyle="1" w:styleId="90">
    <w:name w:val="標題 9 字元"/>
    <w:basedOn w:val="a0"/>
    <w:link w:val="9"/>
    <w:uiPriority w:val="9"/>
    <w:semiHidden/>
    <w:rsid w:val="001F06D2"/>
    <w:rPr>
      <w:rFonts w:eastAsiaTheme="majorEastAsia" w:cstheme="majorBidi"/>
      <w:color w:val="272727" w:themeColor="text1" w:themeTint="D8"/>
      <w14:ligatures w14:val="standardContextual"/>
    </w:rPr>
  </w:style>
  <w:style w:type="paragraph" w:styleId="af4">
    <w:name w:val="Subtitle"/>
    <w:basedOn w:val="a"/>
    <w:next w:val="a"/>
    <w:link w:val="af5"/>
    <w:uiPriority w:val="11"/>
    <w:qFormat/>
    <w:rsid w:val="001F06D2"/>
    <w:pPr>
      <w:numPr>
        <w:ilvl w:val="1"/>
      </w:numPr>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f5">
    <w:name w:val="副標題 字元"/>
    <w:basedOn w:val="a0"/>
    <w:link w:val="af4"/>
    <w:uiPriority w:val="11"/>
    <w:rsid w:val="001F06D2"/>
    <w:rPr>
      <w:rFonts w:asciiTheme="majorHAnsi" w:eastAsiaTheme="majorEastAsia" w:hAnsiTheme="majorHAnsi" w:cstheme="majorBidi"/>
      <w:color w:val="595959" w:themeColor="text1" w:themeTint="A6"/>
      <w:spacing w:val="15"/>
      <w:sz w:val="28"/>
      <w:szCs w:val="28"/>
      <w14:ligatures w14:val="standardContextual"/>
    </w:rPr>
  </w:style>
  <w:style w:type="paragraph" w:styleId="af6">
    <w:name w:val="Quote"/>
    <w:basedOn w:val="a"/>
    <w:next w:val="a"/>
    <w:link w:val="af7"/>
    <w:uiPriority w:val="29"/>
    <w:qFormat/>
    <w:rsid w:val="001F06D2"/>
    <w:pPr>
      <w:spacing w:before="160"/>
      <w:jc w:val="center"/>
    </w:pPr>
    <w:rPr>
      <w:i/>
      <w:iCs/>
      <w:color w:val="404040" w:themeColor="text1" w:themeTint="BF"/>
      <w14:ligatures w14:val="standardContextual"/>
    </w:rPr>
  </w:style>
  <w:style w:type="character" w:customStyle="1" w:styleId="af7">
    <w:name w:val="引文 字元"/>
    <w:basedOn w:val="a0"/>
    <w:link w:val="af6"/>
    <w:uiPriority w:val="29"/>
    <w:rsid w:val="001F06D2"/>
    <w:rPr>
      <w:i/>
      <w:iCs/>
      <w:color w:val="404040" w:themeColor="text1" w:themeTint="BF"/>
      <w14:ligatures w14:val="standardContextual"/>
    </w:rPr>
  </w:style>
  <w:style w:type="character" w:styleId="af8">
    <w:name w:val="Intense Emphasis"/>
    <w:basedOn w:val="a0"/>
    <w:uiPriority w:val="21"/>
    <w:qFormat/>
    <w:rsid w:val="001F06D2"/>
    <w:rPr>
      <w:i/>
      <w:iCs/>
      <w:color w:val="2F5496" w:themeColor="accent1" w:themeShade="BF"/>
    </w:rPr>
  </w:style>
  <w:style w:type="paragraph" w:styleId="af9">
    <w:name w:val="Intense Quote"/>
    <w:basedOn w:val="a"/>
    <w:next w:val="a"/>
    <w:link w:val="afa"/>
    <w:uiPriority w:val="30"/>
    <w:qFormat/>
    <w:rsid w:val="001F06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14:ligatures w14:val="standardContextual"/>
    </w:rPr>
  </w:style>
  <w:style w:type="character" w:customStyle="1" w:styleId="afa">
    <w:name w:val="鮮明引文 字元"/>
    <w:basedOn w:val="a0"/>
    <w:link w:val="af9"/>
    <w:uiPriority w:val="30"/>
    <w:rsid w:val="001F06D2"/>
    <w:rPr>
      <w:i/>
      <w:iCs/>
      <w:color w:val="2F5496" w:themeColor="accent1" w:themeShade="BF"/>
      <w14:ligatures w14:val="standardContextual"/>
    </w:rPr>
  </w:style>
  <w:style w:type="character" w:styleId="afb">
    <w:name w:val="Intense Reference"/>
    <w:basedOn w:val="a0"/>
    <w:uiPriority w:val="32"/>
    <w:qFormat/>
    <w:rsid w:val="001F06D2"/>
    <w:rPr>
      <w:b/>
      <w:bCs/>
      <w:smallCaps/>
      <w:color w:val="2F5496" w:themeColor="accent1" w:themeShade="BF"/>
      <w:spacing w:val="5"/>
    </w:rPr>
  </w:style>
  <w:style w:type="character" w:styleId="afc">
    <w:name w:val="Strong"/>
    <w:basedOn w:val="a0"/>
    <w:uiPriority w:val="22"/>
    <w:qFormat/>
    <w:rsid w:val="001F06D2"/>
    <w:rPr>
      <w:b/>
      <w:bCs/>
    </w:rPr>
  </w:style>
  <w:style w:type="character" w:styleId="afd">
    <w:name w:val="Emphasis"/>
    <w:basedOn w:val="a0"/>
    <w:uiPriority w:val="20"/>
    <w:qFormat/>
    <w:rsid w:val="001F06D2"/>
    <w:rPr>
      <w:i/>
      <w:iCs/>
    </w:rPr>
  </w:style>
  <w:style w:type="paragraph" w:styleId="afe">
    <w:name w:val="Revision"/>
    <w:hidden/>
    <w:uiPriority w:val="99"/>
    <w:semiHidden/>
    <w:rsid w:val="00ED4C81"/>
  </w:style>
  <w:style w:type="paragraph" w:styleId="aff">
    <w:name w:val="footnote text"/>
    <w:basedOn w:val="a"/>
    <w:link w:val="aff0"/>
    <w:uiPriority w:val="99"/>
    <w:semiHidden/>
    <w:unhideWhenUsed/>
    <w:rsid w:val="00A97EED"/>
    <w:pPr>
      <w:snapToGrid w:val="0"/>
    </w:pPr>
    <w:rPr>
      <w:sz w:val="20"/>
      <w:szCs w:val="20"/>
    </w:rPr>
  </w:style>
  <w:style w:type="character" w:customStyle="1" w:styleId="aff0">
    <w:name w:val="註腳文字 字元"/>
    <w:basedOn w:val="a0"/>
    <w:link w:val="aff"/>
    <w:uiPriority w:val="99"/>
    <w:semiHidden/>
    <w:rsid w:val="00A97EED"/>
    <w:rPr>
      <w:sz w:val="20"/>
      <w:szCs w:val="20"/>
    </w:rPr>
  </w:style>
  <w:style w:type="character" w:styleId="aff1">
    <w:name w:val="footnote reference"/>
    <w:basedOn w:val="a0"/>
    <w:uiPriority w:val="99"/>
    <w:semiHidden/>
    <w:unhideWhenUsed/>
    <w:rsid w:val="00A97EED"/>
    <w:rPr>
      <w:vertAlign w:val="superscript"/>
    </w:rPr>
  </w:style>
  <w:style w:type="paragraph" w:styleId="aff2">
    <w:name w:val="Balloon Text"/>
    <w:basedOn w:val="a"/>
    <w:link w:val="aff3"/>
    <w:uiPriority w:val="99"/>
    <w:semiHidden/>
    <w:unhideWhenUsed/>
    <w:rsid w:val="00A70E09"/>
    <w:rPr>
      <w:rFonts w:asciiTheme="majorHAnsi" w:eastAsiaTheme="majorEastAsia" w:hAnsiTheme="majorHAnsi" w:cstheme="majorBidi"/>
      <w:sz w:val="18"/>
      <w:szCs w:val="18"/>
    </w:rPr>
  </w:style>
  <w:style w:type="character" w:customStyle="1" w:styleId="aff3">
    <w:name w:val="註解方塊文字 字元"/>
    <w:basedOn w:val="a0"/>
    <w:link w:val="aff2"/>
    <w:uiPriority w:val="99"/>
    <w:semiHidden/>
    <w:rsid w:val="00A70E0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3871">
      <w:bodyDiv w:val="1"/>
      <w:marLeft w:val="0"/>
      <w:marRight w:val="0"/>
      <w:marTop w:val="0"/>
      <w:marBottom w:val="0"/>
      <w:divBdr>
        <w:top w:val="none" w:sz="0" w:space="0" w:color="auto"/>
        <w:left w:val="none" w:sz="0" w:space="0" w:color="auto"/>
        <w:bottom w:val="none" w:sz="0" w:space="0" w:color="auto"/>
        <w:right w:val="none" w:sz="0" w:space="0" w:color="auto"/>
      </w:divBdr>
    </w:div>
    <w:div w:id="161941096">
      <w:bodyDiv w:val="1"/>
      <w:marLeft w:val="0"/>
      <w:marRight w:val="0"/>
      <w:marTop w:val="0"/>
      <w:marBottom w:val="0"/>
      <w:divBdr>
        <w:top w:val="none" w:sz="0" w:space="0" w:color="auto"/>
        <w:left w:val="none" w:sz="0" w:space="0" w:color="auto"/>
        <w:bottom w:val="none" w:sz="0" w:space="0" w:color="auto"/>
        <w:right w:val="none" w:sz="0" w:space="0" w:color="auto"/>
      </w:divBdr>
      <w:divsChild>
        <w:div w:id="1715697168">
          <w:marLeft w:val="0"/>
          <w:marRight w:val="0"/>
          <w:marTop w:val="0"/>
          <w:marBottom w:val="0"/>
          <w:divBdr>
            <w:top w:val="single" w:sz="2" w:space="0" w:color="E3E3E3"/>
            <w:left w:val="single" w:sz="2" w:space="0" w:color="E3E3E3"/>
            <w:bottom w:val="single" w:sz="2" w:space="0" w:color="E3E3E3"/>
            <w:right w:val="single" w:sz="2" w:space="0" w:color="E3E3E3"/>
          </w:divBdr>
          <w:divsChild>
            <w:div w:id="1230111874">
              <w:marLeft w:val="0"/>
              <w:marRight w:val="0"/>
              <w:marTop w:val="100"/>
              <w:marBottom w:val="100"/>
              <w:divBdr>
                <w:top w:val="single" w:sz="2" w:space="0" w:color="E3E3E3"/>
                <w:left w:val="single" w:sz="2" w:space="0" w:color="E3E3E3"/>
                <w:bottom w:val="single" w:sz="2" w:space="0" w:color="E3E3E3"/>
                <w:right w:val="single" w:sz="2" w:space="0" w:color="E3E3E3"/>
              </w:divBdr>
              <w:divsChild>
                <w:div w:id="644504047">
                  <w:marLeft w:val="0"/>
                  <w:marRight w:val="0"/>
                  <w:marTop w:val="0"/>
                  <w:marBottom w:val="0"/>
                  <w:divBdr>
                    <w:top w:val="single" w:sz="2" w:space="0" w:color="E3E3E3"/>
                    <w:left w:val="single" w:sz="2" w:space="0" w:color="E3E3E3"/>
                    <w:bottom w:val="single" w:sz="2" w:space="0" w:color="E3E3E3"/>
                    <w:right w:val="single" w:sz="2" w:space="0" w:color="E3E3E3"/>
                  </w:divBdr>
                  <w:divsChild>
                    <w:div w:id="835345829">
                      <w:marLeft w:val="0"/>
                      <w:marRight w:val="0"/>
                      <w:marTop w:val="0"/>
                      <w:marBottom w:val="0"/>
                      <w:divBdr>
                        <w:top w:val="single" w:sz="2" w:space="0" w:color="E3E3E3"/>
                        <w:left w:val="single" w:sz="2" w:space="0" w:color="E3E3E3"/>
                        <w:bottom w:val="single" w:sz="2" w:space="0" w:color="E3E3E3"/>
                        <w:right w:val="single" w:sz="2" w:space="0" w:color="E3E3E3"/>
                      </w:divBdr>
                      <w:divsChild>
                        <w:div w:id="436676929">
                          <w:marLeft w:val="0"/>
                          <w:marRight w:val="0"/>
                          <w:marTop w:val="0"/>
                          <w:marBottom w:val="0"/>
                          <w:divBdr>
                            <w:top w:val="single" w:sz="2" w:space="0" w:color="E3E3E3"/>
                            <w:left w:val="single" w:sz="2" w:space="0" w:color="E3E3E3"/>
                            <w:bottom w:val="single" w:sz="2" w:space="0" w:color="E3E3E3"/>
                            <w:right w:val="single" w:sz="2" w:space="0" w:color="E3E3E3"/>
                          </w:divBdr>
                          <w:divsChild>
                            <w:div w:id="1968121182">
                              <w:marLeft w:val="0"/>
                              <w:marRight w:val="0"/>
                              <w:marTop w:val="0"/>
                              <w:marBottom w:val="0"/>
                              <w:divBdr>
                                <w:top w:val="single" w:sz="2" w:space="0" w:color="E3E3E3"/>
                                <w:left w:val="single" w:sz="2" w:space="0" w:color="E3E3E3"/>
                                <w:bottom w:val="single" w:sz="2" w:space="0" w:color="E3E3E3"/>
                                <w:right w:val="single" w:sz="2" w:space="0" w:color="E3E3E3"/>
                              </w:divBdr>
                              <w:divsChild>
                                <w:div w:id="174149824">
                                  <w:marLeft w:val="0"/>
                                  <w:marRight w:val="0"/>
                                  <w:marTop w:val="0"/>
                                  <w:marBottom w:val="0"/>
                                  <w:divBdr>
                                    <w:top w:val="single" w:sz="2" w:space="0" w:color="E3E3E3"/>
                                    <w:left w:val="single" w:sz="2" w:space="0" w:color="E3E3E3"/>
                                    <w:bottom w:val="single" w:sz="2" w:space="0" w:color="E3E3E3"/>
                                    <w:right w:val="single" w:sz="2" w:space="0" w:color="E3E3E3"/>
                                  </w:divBdr>
                                  <w:divsChild>
                                    <w:div w:id="50752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751089">
      <w:bodyDiv w:val="1"/>
      <w:marLeft w:val="0"/>
      <w:marRight w:val="0"/>
      <w:marTop w:val="0"/>
      <w:marBottom w:val="0"/>
      <w:divBdr>
        <w:top w:val="none" w:sz="0" w:space="0" w:color="auto"/>
        <w:left w:val="none" w:sz="0" w:space="0" w:color="auto"/>
        <w:bottom w:val="none" w:sz="0" w:space="0" w:color="auto"/>
        <w:right w:val="none" w:sz="0" w:space="0" w:color="auto"/>
      </w:divBdr>
    </w:div>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281154636">
      <w:bodyDiv w:val="1"/>
      <w:marLeft w:val="0"/>
      <w:marRight w:val="0"/>
      <w:marTop w:val="0"/>
      <w:marBottom w:val="0"/>
      <w:divBdr>
        <w:top w:val="none" w:sz="0" w:space="0" w:color="auto"/>
        <w:left w:val="none" w:sz="0" w:space="0" w:color="auto"/>
        <w:bottom w:val="none" w:sz="0" w:space="0" w:color="auto"/>
        <w:right w:val="none" w:sz="0" w:space="0" w:color="auto"/>
      </w:divBdr>
    </w:div>
    <w:div w:id="447089076">
      <w:bodyDiv w:val="1"/>
      <w:marLeft w:val="0"/>
      <w:marRight w:val="0"/>
      <w:marTop w:val="0"/>
      <w:marBottom w:val="0"/>
      <w:divBdr>
        <w:top w:val="none" w:sz="0" w:space="0" w:color="auto"/>
        <w:left w:val="none" w:sz="0" w:space="0" w:color="auto"/>
        <w:bottom w:val="none" w:sz="0" w:space="0" w:color="auto"/>
        <w:right w:val="none" w:sz="0" w:space="0" w:color="auto"/>
      </w:divBdr>
    </w:div>
    <w:div w:id="471875085">
      <w:bodyDiv w:val="1"/>
      <w:marLeft w:val="0"/>
      <w:marRight w:val="0"/>
      <w:marTop w:val="0"/>
      <w:marBottom w:val="0"/>
      <w:divBdr>
        <w:top w:val="none" w:sz="0" w:space="0" w:color="auto"/>
        <w:left w:val="none" w:sz="0" w:space="0" w:color="auto"/>
        <w:bottom w:val="none" w:sz="0" w:space="0" w:color="auto"/>
        <w:right w:val="none" w:sz="0" w:space="0" w:color="auto"/>
      </w:divBdr>
    </w:div>
    <w:div w:id="542907906">
      <w:bodyDiv w:val="1"/>
      <w:marLeft w:val="0"/>
      <w:marRight w:val="0"/>
      <w:marTop w:val="0"/>
      <w:marBottom w:val="0"/>
      <w:divBdr>
        <w:top w:val="none" w:sz="0" w:space="0" w:color="auto"/>
        <w:left w:val="none" w:sz="0" w:space="0" w:color="auto"/>
        <w:bottom w:val="none" w:sz="0" w:space="0" w:color="auto"/>
        <w:right w:val="none" w:sz="0" w:space="0" w:color="auto"/>
      </w:divBdr>
    </w:div>
    <w:div w:id="688793616">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173566172">
      <w:bodyDiv w:val="1"/>
      <w:marLeft w:val="0"/>
      <w:marRight w:val="0"/>
      <w:marTop w:val="0"/>
      <w:marBottom w:val="0"/>
      <w:divBdr>
        <w:top w:val="none" w:sz="0" w:space="0" w:color="auto"/>
        <w:left w:val="none" w:sz="0" w:space="0" w:color="auto"/>
        <w:bottom w:val="none" w:sz="0" w:space="0" w:color="auto"/>
        <w:right w:val="none" w:sz="0" w:space="0" w:color="auto"/>
      </w:divBdr>
    </w:div>
    <w:div w:id="1259414100">
      <w:bodyDiv w:val="1"/>
      <w:marLeft w:val="0"/>
      <w:marRight w:val="0"/>
      <w:marTop w:val="0"/>
      <w:marBottom w:val="0"/>
      <w:divBdr>
        <w:top w:val="none" w:sz="0" w:space="0" w:color="auto"/>
        <w:left w:val="none" w:sz="0" w:space="0" w:color="auto"/>
        <w:bottom w:val="none" w:sz="0" w:space="0" w:color="auto"/>
        <w:right w:val="none" w:sz="0" w:space="0" w:color="auto"/>
      </w:divBdr>
    </w:div>
    <w:div w:id="1636135568">
      <w:bodyDiv w:val="1"/>
      <w:marLeft w:val="0"/>
      <w:marRight w:val="0"/>
      <w:marTop w:val="0"/>
      <w:marBottom w:val="0"/>
      <w:divBdr>
        <w:top w:val="none" w:sz="0" w:space="0" w:color="auto"/>
        <w:left w:val="none" w:sz="0" w:space="0" w:color="auto"/>
        <w:bottom w:val="none" w:sz="0" w:space="0" w:color="auto"/>
        <w:right w:val="none" w:sz="0" w:space="0" w:color="auto"/>
      </w:divBdr>
    </w:div>
    <w:div w:id="1679698972">
      <w:bodyDiv w:val="1"/>
      <w:marLeft w:val="0"/>
      <w:marRight w:val="0"/>
      <w:marTop w:val="0"/>
      <w:marBottom w:val="0"/>
      <w:divBdr>
        <w:top w:val="none" w:sz="0" w:space="0" w:color="auto"/>
        <w:left w:val="none" w:sz="0" w:space="0" w:color="auto"/>
        <w:bottom w:val="none" w:sz="0" w:space="0" w:color="auto"/>
        <w:right w:val="none" w:sz="0" w:space="0" w:color="auto"/>
      </w:divBdr>
    </w:div>
    <w:div w:id="1713722484">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 w:id="2052456967">
      <w:bodyDiv w:val="1"/>
      <w:marLeft w:val="0"/>
      <w:marRight w:val="0"/>
      <w:marTop w:val="0"/>
      <w:marBottom w:val="0"/>
      <w:divBdr>
        <w:top w:val="none" w:sz="0" w:space="0" w:color="auto"/>
        <w:left w:val="none" w:sz="0" w:space="0" w:color="auto"/>
        <w:bottom w:val="none" w:sz="0" w:space="0" w:color="auto"/>
        <w:right w:val="none" w:sz="0" w:space="0" w:color="auto"/>
      </w:divBdr>
    </w:div>
    <w:div w:id="209389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11722016@ntu.edu.tw" TargetMode="Externa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mailto:sfhsieh@ntu.edu.tw"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964C0-7EB4-4203-A536-322CB184F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50</Pages>
  <Words>12227</Words>
  <Characters>69700</Characters>
  <Application>Microsoft Office Word</Application>
  <DocSecurity>0</DocSecurity>
  <Lines>580</Lines>
  <Paragraphs>163</Paragraphs>
  <ScaleCrop>false</ScaleCrop>
  <Company/>
  <LinksUpToDate>false</LinksUpToDate>
  <CharactersWithSpaces>81764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賴星光星光</cp:lastModifiedBy>
  <cp:revision>61</cp:revision>
  <dcterms:created xsi:type="dcterms:W3CDTF">2024-04-07T05:48:00Z</dcterms:created>
  <dcterms:modified xsi:type="dcterms:W3CDTF">2024-04-11T05:42:00Z</dcterms:modified>
</cp:coreProperties>
</file>