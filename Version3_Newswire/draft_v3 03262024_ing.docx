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26901FDC"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 xml:space="preserve">Evaluating the Impact of Robotic Process Automation on </w:t>
      </w:r>
      <w:r w:rsidRPr="00BA4329">
        <w:rPr>
          <w:rFonts w:ascii="Times New Roman" w:eastAsia="標楷體" w:hAnsi="Times New Roman"/>
        </w:rPr>
        <w:br/>
        <w:t>Earnings and Real Activities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proofErr w:type="spellStart"/>
      <w:r w:rsidRPr="00BA4329">
        <w:rPr>
          <w:rFonts w:ascii="Times New Roman" w:hAnsi="Times New Roman" w:cs="Times New Roman"/>
        </w:rPr>
        <w:t>Hsing-Kuang</w:t>
      </w:r>
      <w:proofErr w:type="spellEnd"/>
      <w:r w:rsidRPr="00BA4329">
        <w:rPr>
          <w:rFonts w:ascii="Times New Roman" w:hAnsi="Times New Roman" w:cs="Times New Roman"/>
        </w:rPr>
        <w:t xml:space="preserve">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6510FF"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6510FF"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4FD4F68B"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March </w:t>
      </w:r>
      <w:r w:rsidR="009C62F5">
        <w:rPr>
          <w:rFonts w:ascii="Times New Roman" w:hAnsi="Times New Roman" w:cs="Times New Roman"/>
        </w:rPr>
        <w:t>21</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Pr="00BA4329" w:rsidRDefault="00F3614A" w:rsidP="00F3614A">
      <w:pPr>
        <w:pStyle w:val="Web"/>
        <w:spacing w:before="0" w:beforeAutospacing="0" w:after="0" w:afterAutospacing="0"/>
        <w:rPr>
          <w:rFonts w:ascii="Times New Roman" w:hAnsi="Times New Roman"/>
          <w:b/>
        </w:rPr>
      </w:pPr>
    </w:p>
    <w:p w14:paraId="6A3DB416" w14:textId="1E776584" w:rsidR="00F3614A" w:rsidRPr="00BA4329" w:rsidRDefault="00F3614A" w:rsidP="00F3614A">
      <w:pPr>
        <w:rPr>
          <w:rFonts w:ascii="Times New Roman" w:hAnsi="Times New Roman" w:cs="Times New Roman"/>
        </w:rPr>
      </w:pPr>
      <w:bookmarkStart w:id="0" w:name="_Hlk154846388"/>
      <w:r w:rsidRPr="00BA4329">
        <w:rPr>
          <w:rFonts w:ascii="Times New Roman" w:hAnsi="Times New Roman" w:cs="Times New Roman"/>
          <w:b/>
          <w:bCs/>
        </w:rPr>
        <w:t>JEL classification</w:t>
      </w:r>
      <w:bookmarkEnd w:id="0"/>
      <w:r w:rsidRPr="00BA4329">
        <w:rPr>
          <w:rFonts w:ascii="Times New Roman" w:hAnsi="Times New Roman" w:cs="Times New Roman"/>
          <w:b/>
          <w:bCs/>
        </w:rPr>
        <w:t xml:space="preserve">: </w:t>
      </w:r>
      <w:r w:rsidRPr="00BA4329">
        <w:rPr>
          <w:rFonts w:ascii="Times New Roman" w:hAnsi="Times New Roman" w:cs="Times New Roman"/>
        </w:rPr>
        <w:t>M</w:t>
      </w:r>
    </w:p>
    <w:p w14:paraId="5C32A33B" w14:textId="77777777" w:rsidR="00F3614A" w:rsidRPr="00BA4329" w:rsidRDefault="00F3614A" w:rsidP="00F3614A">
      <w:pPr>
        <w:rPr>
          <w:rFonts w:ascii="Times New Roman" w:hAnsi="Times New Roman" w:cs="Times New Roman"/>
          <w:b/>
          <w:bCs/>
        </w:rPr>
      </w:pPr>
    </w:p>
    <w:p w14:paraId="1DACF636" w14:textId="0E0C05CC" w:rsidR="00F3614A" w:rsidRPr="00BA4329" w:rsidRDefault="00F3614A" w:rsidP="00F3614A">
      <w:pPr>
        <w:pStyle w:val="11"/>
        <w:spacing w:line="240" w:lineRule="auto"/>
        <w:rPr>
          <w:sz w:val="20"/>
          <w:szCs w:val="18"/>
        </w:rPr>
      </w:pPr>
      <w:r w:rsidRPr="00BA4329">
        <w:rPr>
          <w:b/>
          <w:sz w:val="20"/>
          <w:szCs w:val="18"/>
        </w:rPr>
        <w:t xml:space="preserve">Acknowledgements: </w:t>
      </w:r>
      <w:r w:rsidRPr="00BA4329">
        <w:rPr>
          <w:sz w:val="20"/>
          <w:szCs w:val="18"/>
        </w:rPr>
        <w:t xml:space="preserve"> </w:t>
      </w:r>
    </w:p>
    <w:p w14:paraId="0F6E3F0D" w14:textId="77777777" w:rsidR="00F3614A" w:rsidRPr="00BA4329" w:rsidRDefault="00F3614A" w:rsidP="00F3614A">
      <w:pPr>
        <w:pStyle w:val="Web"/>
        <w:spacing w:before="0" w:beforeAutospacing="0" w:after="0" w:afterAutospacing="0"/>
        <w:rPr>
          <w:rFonts w:ascii="Times New Roman" w:hAnsi="Times New Roman"/>
          <w:bCs/>
          <w:sz w:val="20"/>
          <w:szCs w:val="20"/>
        </w:rPr>
      </w:pPr>
    </w:p>
    <w:p w14:paraId="13758980" w14:textId="38740529"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BA4329">
        <w:rPr>
          <w:b/>
          <w:bCs/>
          <w:kern w:val="52"/>
          <w:sz w:val="20"/>
          <w:szCs w:val="18"/>
        </w:rPr>
        <w:t>.</w:t>
      </w:r>
    </w:p>
    <w:p w14:paraId="1F28BAAF" w14:textId="23780C17"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 xml:space="preserve">Evaluating the Impact of Robotic Process Automation on </w:t>
      </w:r>
      <w:r w:rsidRPr="00BA4329">
        <w:rPr>
          <w:rFonts w:ascii="Times New Roman" w:eastAsia="標楷體" w:hAnsi="Times New Roman"/>
        </w:rPr>
        <w:br/>
        <w:t>Earnings and Real Activities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073078D9"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0AB495AB" w14:textId="77777777" w:rsidR="00F3614A" w:rsidRPr="00BA4329" w:rsidRDefault="00F3614A" w:rsidP="00F3614A">
      <w:pPr>
        <w:spacing w:line="360" w:lineRule="auto"/>
        <w:ind w:firstLine="480"/>
        <w:jc w:val="both"/>
        <w:rPr>
          <w:rFonts w:ascii="Times New Roman" w:eastAsia="標楷體" w:hAnsi="Times New Roman" w:cs="Times New Roman"/>
          <w:szCs w:val="22"/>
        </w:rPr>
      </w:pPr>
    </w:p>
    <w:p w14:paraId="74083973"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699CFA95"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p>
    <w:p w14:paraId="28AF9F06" w14:textId="5FEE968A"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ins w:id="1" w:author="Sheng-Feng Hsieh" w:date="2024-03-21T17:08:00Z">
        <w:r w:rsidR="0005030B">
          <w:rPr>
            <w:rFonts w:ascii="Times New Roman" w:hAnsi="Times New Roman" w:cs="Times New Roman"/>
          </w:rPr>
          <w:t>robotic process automation, RPA, earnings management, real activities management</w:t>
        </w:r>
      </w:ins>
    </w:p>
    <w:p w14:paraId="74748078" w14:textId="77777777" w:rsidR="00F3614A" w:rsidRPr="00BA4329" w:rsidRDefault="00F3614A" w:rsidP="00F3614A">
      <w:pPr>
        <w:spacing w:line="360" w:lineRule="auto"/>
        <w:jc w:val="both"/>
        <w:rPr>
          <w:rFonts w:ascii="Times New Roman" w:eastAsia="標楷體" w:hAnsi="Times New Roman" w:cs="Times New Roman"/>
          <w:szCs w:val="22"/>
        </w:rPr>
      </w:pPr>
    </w:p>
    <w:p w14:paraId="5ADCF6F3" w14:textId="77777777" w:rsidR="00CC1D7A" w:rsidRPr="00BA4329" w:rsidRDefault="00CC1D7A">
      <w:pPr>
        <w:widowControl/>
        <w:rPr>
          <w:rStyle w:val="10"/>
          <w:rFonts w:ascii="Times New Roman" w:hAnsi="Times New Roman" w:cs="Times New Roman"/>
          <w:sz w:val="24"/>
          <w:szCs w:val="24"/>
        </w:rPr>
      </w:pP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5A9C7C45"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 xml:space="preserve">In today's business world, disruptive technologies have significantly reshaped various sectors, </w:t>
      </w:r>
      <w:commentRangeStart w:id="2"/>
      <w:r w:rsidRPr="00BA4329">
        <w:rPr>
          <w:rFonts w:ascii="Times New Roman" w:hAnsi="Times New Roman" w:cs="Times New Roman"/>
        </w:rPr>
        <w:t xml:space="preserve">particularly </w:t>
      </w:r>
      <w:commentRangeEnd w:id="2"/>
      <w:r w:rsidR="000501D6">
        <w:rPr>
          <w:rStyle w:val="a6"/>
          <w:rFonts w:eastAsiaTheme="minorEastAsia"/>
        </w:rPr>
        <w:commentReference w:id="2"/>
      </w:r>
      <w:r w:rsidRPr="00BA4329">
        <w:rPr>
          <w:rFonts w:ascii="Times New Roman" w:hAnsi="Times New Roman" w:cs="Times New Roman"/>
        </w:rPr>
        <w:t>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Yigitbasioglu</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w:t>
      </w:r>
    </w:p>
    <w:p w14:paraId="553D42CE" w14:textId="40583723" w:rsidR="006F2AA8" w:rsidRPr="00BA4329" w:rsidRDefault="009B09BF" w:rsidP="006F2AA8">
      <w:pPr>
        <w:pStyle w:val="31"/>
        <w:ind w:left="0" w:firstLine="425"/>
        <w:rPr>
          <w:rFonts w:ascii="Times New Roman" w:eastAsiaTheme="minorEastAsia" w:hAnsi="Times New Roman" w:cs="Times New Roman"/>
        </w:rPr>
      </w:pPr>
      <w:commentRangeStart w:id="3"/>
      <w:r w:rsidRPr="00BA4329">
        <w:rPr>
          <w:rFonts w:ascii="Times New Roman" w:hAnsi="Times New Roman" w:cs="Times New Roman"/>
        </w:rPr>
        <w:t>A pivotal example of such technological influence</w:t>
      </w:r>
      <w:commentRangeEnd w:id="3"/>
      <w:r w:rsidR="000501D6">
        <w:rPr>
          <w:rStyle w:val="a6"/>
          <w:rFonts w:eastAsiaTheme="minorEastAsia"/>
        </w:rPr>
        <w:commentReference w:id="3"/>
      </w:r>
      <w:r w:rsidRPr="00BA4329">
        <w:rPr>
          <w:rFonts w:ascii="Times New Roman" w:hAnsi="Times New Roman" w:cs="Times New Roman"/>
        </w:rPr>
        <w:t xml:space="preserve"> is the introduction of enterprise resource planning systems (ERP). ERPs have revolutionized financial operations, enhancing cross-functional integration, centralizing control, and advancing automation. (</w:t>
      </w:r>
      <w:proofErr w:type="spellStart"/>
      <w:r w:rsidRPr="00BA4329">
        <w:rPr>
          <w:rFonts w:ascii="Times New Roman" w:hAnsi="Times New Roman" w:cs="Times New Roman"/>
          <w:color w:val="0070C0"/>
        </w:rPr>
        <w:t>Scapens</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Jazayeri</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Nicolaou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proofErr w:type="spellStart"/>
      <w:r w:rsidRPr="00BA4329">
        <w:rPr>
          <w:rFonts w:ascii="Times New Roman" w:hAnsi="Times New Roman" w:cs="Times New Roman"/>
          <w:color w:val="0070C0"/>
        </w:rPr>
        <w:t>Kanellou</w:t>
      </w:r>
      <w:proofErr w:type="spellEnd"/>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Spathis</w:t>
      </w:r>
      <w:proofErr w:type="spellEnd"/>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xml:space="preserve">). This transformation has led to more efficient financial reporting and transparency, </w:t>
      </w:r>
      <w:commentRangeStart w:id="4"/>
      <w:r w:rsidRPr="00BA4329">
        <w:rPr>
          <w:rFonts w:ascii="Times New Roman" w:hAnsi="Times New Roman" w:cs="Times New Roman"/>
        </w:rPr>
        <w:t>where accounting transactions are easily traceable and financial reports are generated automatically</w:t>
      </w:r>
      <w:commentRangeEnd w:id="4"/>
      <w:r w:rsidR="000501D6">
        <w:rPr>
          <w:rStyle w:val="a6"/>
          <w:rFonts w:eastAsiaTheme="minorEastAsia"/>
        </w:rPr>
        <w:commentReference w:id="4"/>
      </w:r>
      <w:r w:rsidRPr="00BA4329">
        <w:rPr>
          <w:rFonts w:ascii="Times New Roman" w:hAnsi="Times New Roman" w:cs="Times New Roman"/>
        </w:rPr>
        <w:t>,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708D1D1B"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Empirical evidence supports the positive impact of such </w:t>
      </w:r>
      <w:commentRangeStart w:id="5"/>
      <w:r w:rsidRPr="00BA4329">
        <w:rPr>
          <w:rFonts w:ascii="Times New Roman" w:hAnsi="Times New Roman" w:cs="Times New Roman"/>
        </w:rPr>
        <w:t>technologies</w:t>
      </w:r>
      <w:commentRangeEnd w:id="5"/>
      <w:r w:rsidR="00ED4C81">
        <w:rPr>
          <w:rStyle w:val="a6"/>
          <w:rFonts w:eastAsiaTheme="minorEastAsia"/>
        </w:rPr>
        <w:commentReference w:id="5"/>
      </w:r>
      <w:r w:rsidRPr="00BA4329">
        <w:rPr>
          <w:rFonts w:ascii="Times New Roman" w:hAnsi="Times New Roman" w:cs="Times New Roman"/>
        </w:rPr>
        <w:t xml:space="preserve">. The integration of ERP systems has been extensively analyzed, showcasing its diverse impacts on organizations. The immediate value of these systems is evident </w:t>
      </w:r>
      <w:commentRangeStart w:id="6"/>
      <w:r w:rsidRPr="00BA4329">
        <w:rPr>
          <w:rFonts w:ascii="Times New Roman" w:hAnsi="Times New Roman" w:cs="Times New Roman"/>
        </w:rPr>
        <w:t>through positive market responses post-implementation</w:t>
      </w:r>
      <w:commentRangeEnd w:id="6"/>
      <w:r w:rsidR="00ED4C81">
        <w:rPr>
          <w:rStyle w:val="a6"/>
          <w:rFonts w:eastAsiaTheme="minorEastAsia"/>
        </w:rPr>
        <w:commentReference w:id="6"/>
      </w:r>
      <w:r w:rsidRPr="00BA4329">
        <w:rPr>
          <w:rFonts w:ascii="Times New Roman" w:hAnsi="Times New Roman" w:cs="Times New Roman"/>
        </w:rPr>
        <w:t xml:space="preserve"> (</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commentRangeStart w:id="7"/>
      <w:r w:rsidRPr="00BA4329">
        <w:rPr>
          <w:rFonts w:ascii="Times New Roman" w:hAnsi="Times New Roman" w:cs="Times New Roman"/>
        </w:rPr>
        <w:t xml:space="preserve">correlated </w:t>
      </w:r>
      <w:commentRangeEnd w:id="7"/>
      <w:r w:rsidR="00ED4C81">
        <w:rPr>
          <w:rStyle w:val="a6"/>
          <w:rFonts w:eastAsiaTheme="minorEastAsia"/>
        </w:rPr>
        <w:commentReference w:id="7"/>
      </w:r>
      <w:r w:rsidRPr="00BA4329">
        <w:rPr>
          <w:rFonts w:ascii="Times New Roman" w:hAnsi="Times New Roman" w:cs="Times New Roman"/>
        </w:rPr>
        <w:t>with enhanced financial performance, indicating its significant economic benefits (</w:t>
      </w:r>
      <w:proofErr w:type="spellStart"/>
      <w:r w:rsidRPr="00BA4329">
        <w:rPr>
          <w:rFonts w:ascii="Times New Roman" w:hAnsi="Times New Roman" w:cs="Times New Roman"/>
          <w:color w:val="0070C0"/>
        </w:rPr>
        <w:t>Hitt</w:t>
      </w:r>
      <w:proofErr w:type="spellEnd"/>
      <w:r w:rsidRPr="00BA4329">
        <w:rPr>
          <w:rFonts w:ascii="Times New Roman" w:hAnsi="Times New Roman" w:cs="Times New Roman"/>
          <w:color w:val="0070C0"/>
        </w:rPr>
        <w:t xml:space="preserve">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proofErr w:type="spellStart"/>
      <w:r w:rsidRPr="00BA4329">
        <w:rPr>
          <w:rFonts w:ascii="Times New Roman" w:hAnsi="Times New Roman" w:cs="Times New Roman"/>
          <w:color w:val="0070C0"/>
        </w:rPr>
        <w:t>Hunton</w:t>
      </w:r>
      <w:proofErr w:type="spellEnd"/>
      <w:r w:rsidRPr="00BA4329">
        <w:rPr>
          <w:rFonts w:ascii="Times New Roman" w:hAnsi="Times New Roman" w:cs="Times New Roman"/>
          <w:color w:val="0070C0"/>
        </w:rPr>
        <w:t xml:space="preserve">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w:t>
      </w:r>
      <w:proofErr w:type="spellStart"/>
      <w:r w:rsidR="00E82EA9" w:rsidRPr="00BA4329">
        <w:rPr>
          <w:rFonts w:ascii="Times New Roman" w:hAnsi="Times New Roman" w:cs="Times New Roman"/>
          <w:color w:val="0070C0"/>
        </w:rPr>
        <w:t>Laksmana</w:t>
      </w:r>
      <w:proofErr w:type="spellEnd"/>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 this examination by investigating how the increase in managers' access to accounting data via ERP systems influences managerial behavior, particularly regarding real activities manipulation. Their findings suggest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7B1EE15D"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ins w:id="8" w:author="Sheng-Feng Hsieh" w:date="2024-03-21T14:55:00Z">
        <w:r w:rsidR="00ED4C81">
          <w:rPr>
            <w:rFonts w:ascii="Times New Roman" w:hAnsi="Times New Roman" w:cs="Times New Roman"/>
          </w:rPr>
          <w:t>RPA</w:t>
        </w:r>
      </w:ins>
      <w:r w:rsidRPr="00BA4329">
        <w:rPr>
          <w:rFonts w:ascii="Times New Roman" w:hAnsi="Times New Roman" w:cs="Times New Roman"/>
        </w:rPr>
        <w:t xml:space="preserve"> in accounting is a nascent field. Current literature predominantly explores </w:t>
      </w:r>
      <w:commentRangeStart w:id="9"/>
      <w:r w:rsidRPr="00BA4329">
        <w:rPr>
          <w:rFonts w:ascii="Times New Roman" w:hAnsi="Times New Roman" w:cs="Times New Roman"/>
        </w:rPr>
        <w:t>theoretical aspects and potential impacts</w:t>
      </w:r>
      <w:commentRangeEnd w:id="9"/>
      <w:r w:rsidR="00ED4C81">
        <w:rPr>
          <w:rStyle w:val="a6"/>
          <w:rFonts w:eastAsiaTheme="minorEastAsia"/>
        </w:rPr>
        <w:commentReference w:id="9"/>
      </w:r>
      <w:r w:rsidRPr="00BA4329">
        <w:rPr>
          <w:rFonts w:ascii="Times New Roman" w:hAnsi="Times New Roman" w:cs="Times New Roman"/>
        </w:rPr>
        <w:t xml:space="preserve"> of RPA on accounting and auditing, primarily utilizing </w:t>
      </w:r>
      <w:commentRangeStart w:id="10"/>
      <w:commentRangeStart w:id="11"/>
      <w:commentRangeStart w:id="12"/>
      <w:r w:rsidRPr="00BA4329">
        <w:rPr>
          <w:rFonts w:ascii="Times New Roman" w:hAnsi="Times New Roman" w:cs="Times New Roman"/>
        </w:rPr>
        <w:t xml:space="preserve">secondary data </w:t>
      </w:r>
      <w:commentRangeEnd w:id="10"/>
      <w:r w:rsidR="00ED4C81">
        <w:rPr>
          <w:rStyle w:val="a6"/>
          <w:rFonts w:eastAsiaTheme="minorEastAsia"/>
        </w:rPr>
        <w:commentReference w:id="10"/>
      </w:r>
      <w:commentRangeEnd w:id="11"/>
      <w:r w:rsidR="00473D79">
        <w:rPr>
          <w:rStyle w:val="a6"/>
          <w:rFonts w:eastAsiaTheme="minorEastAsia"/>
        </w:rPr>
        <w:commentReference w:id="11"/>
      </w:r>
      <w:commentRangeEnd w:id="12"/>
      <w:r w:rsidR="00473D79">
        <w:rPr>
          <w:rStyle w:val="a6"/>
          <w:rFonts w:eastAsiaTheme="minorEastAsia"/>
        </w:rPr>
        <w:commentReference w:id="12"/>
      </w:r>
      <w:r w:rsidRPr="00BA4329">
        <w:rPr>
          <w:rFonts w:ascii="Times New Roman" w:hAnsi="Times New Roman" w:cs="Times New Roman"/>
        </w:rPr>
        <w:t>to understand its role in the digitization of accounting and interaction with related technologies (</w:t>
      </w:r>
      <w:proofErr w:type="spellStart"/>
      <w:r w:rsidRPr="00BA4329">
        <w:rPr>
          <w:rFonts w:ascii="Times New Roman" w:hAnsi="Times New Roman" w:cs="Times New Roman"/>
          <w:color w:val="0070C0"/>
        </w:rPr>
        <w:t>Tiron</w:t>
      </w:r>
      <w:proofErr w:type="spellEnd"/>
      <w:r w:rsidRPr="00BA4329">
        <w:rPr>
          <w:rFonts w:ascii="Times New Roman" w:hAnsi="Times New Roman" w:cs="Times New Roman"/>
          <w:color w:val="0070C0"/>
        </w:rPr>
        <w:t>-Tudor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proofErr w:type="spellStart"/>
      <w:r w:rsidRPr="00BA4329">
        <w:rPr>
          <w:rFonts w:ascii="Times New Roman" w:hAnsi="Times New Roman" w:cs="Times New Roman"/>
          <w:color w:val="0070C0"/>
        </w:rPr>
        <w:t>Asatiani</w:t>
      </w:r>
      <w:proofErr w:type="spellEnd"/>
      <w:r w:rsidRPr="00BA4329">
        <w:rPr>
          <w:rFonts w:ascii="Times New Roman" w:hAnsi="Times New Roman" w:cs="Times New Roman"/>
          <w:color w:val="0070C0"/>
        </w:rPr>
        <w:t xml:space="preserve"> et al. 2020</w:t>
      </w:r>
      <w:r w:rsidRPr="00BA4329">
        <w:rPr>
          <w:rFonts w:ascii="Times New Roman" w:hAnsi="Times New Roman" w:cs="Times New Roman"/>
        </w:rPr>
        <w:t xml:space="preserve">; </w:t>
      </w:r>
      <w:proofErr w:type="spellStart"/>
      <w:r w:rsidR="00C96BAC" w:rsidRPr="00BA4329">
        <w:rPr>
          <w:rFonts w:ascii="Times New Roman" w:hAnsi="Times New Roman" w:cs="Times New Roman"/>
          <w:color w:val="0070C0"/>
        </w:rPr>
        <w:t>Stravinskienė</w:t>
      </w:r>
      <w:proofErr w:type="spellEnd"/>
      <w:r w:rsidR="00C96BAC" w:rsidRPr="00BA4329">
        <w:rPr>
          <w:rFonts w:ascii="Times New Roman" w:hAnsi="Times New Roman" w:cs="Times New Roman"/>
          <w:color w:val="0070C0"/>
        </w:rPr>
        <w:t xml:space="preserve"> and </w:t>
      </w:r>
      <w:proofErr w:type="spellStart"/>
      <w:r w:rsidR="00C96BAC" w:rsidRPr="00BA4329">
        <w:rPr>
          <w:rFonts w:ascii="Times New Roman" w:hAnsi="Times New Roman" w:cs="Times New Roman"/>
          <w:color w:val="0070C0"/>
        </w:rPr>
        <w:t>Serafinas</w:t>
      </w:r>
      <w:proofErr w:type="spellEnd"/>
      <w:r w:rsidRPr="00BA4329">
        <w:rPr>
          <w:rFonts w:ascii="Times New Roman" w:hAnsi="Times New Roman" w:cs="Times New Roman"/>
          <w:color w:val="0070C0"/>
        </w:rPr>
        <w:t xml:space="preserve"> 2021</w:t>
      </w:r>
      <w:r w:rsidRPr="00BA4329">
        <w:rPr>
          <w:rFonts w:ascii="Times New Roman" w:hAnsi="Times New Roman" w:cs="Times New Roman"/>
        </w:rPr>
        <w:t xml:space="preserve">), </w:t>
      </w:r>
      <w:commentRangeStart w:id="13"/>
      <w:commentRangeStart w:id="14"/>
      <w:commentRangeStart w:id="15"/>
      <w:r w:rsidRPr="00BA4329">
        <w:rPr>
          <w:rFonts w:ascii="Times New Roman" w:hAnsi="Times New Roman" w:cs="Times New Roman"/>
        </w:rPr>
        <w:t>studies employing quantitative methodologies are conspicuously sparse</w:t>
      </w:r>
      <w:commentRangeEnd w:id="13"/>
      <w:r w:rsidR="00ED4C81">
        <w:rPr>
          <w:rStyle w:val="a6"/>
          <w:rFonts w:eastAsiaTheme="minorEastAsia"/>
        </w:rPr>
        <w:commentReference w:id="13"/>
      </w:r>
      <w:commentRangeEnd w:id="14"/>
      <w:r w:rsidR="00205814">
        <w:rPr>
          <w:rStyle w:val="a6"/>
          <w:rFonts w:eastAsiaTheme="minorEastAsia"/>
        </w:rPr>
        <w:commentReference w:id="14"/>
      </w:r>
      <w:commentRangeEnd w:id="15"/>
      <w:r w:rsidR="00205814">
        <w:rPr>
          <w:rStyle w:val="a6"/>
          <w:rFonts w:eastAsiaTheme="minorEastAsia"/>
        </w:rPr>
        <w:commentReference w:id="15"/>
      </w:r>
      <w:r w:rsidRPr="00BA4329">
        <w:rPr>
          <w:rFonts w:ascii="Times New Roman" w:hAnsi="Times New Roman" w:cs="Times New Roman"/>
        </w:rPr>
        <w:t xml:space="preserve">. </w:t>
      </w:r>
    </w:p>
    <w:p w14:paraId="02415349" w14:textId="72D32E66" w:rsidR="006F2AA8" w:rsidRPr="00BA4329" w:rsidRDefault="008218AD" w:rsidP="006F2AA8">
      <w:pPr>
        <w:pStyle w:val="31"/>
        <w:ind w:left="0" w:firstLine="425"/>
        <w:rPr>
          <w:rFonts w:ascii="Times New Roman" w:eastAsiaTheme="minorEastAsia" w:hAnsi="Times New Roman" w:cs="Times New Roman"/>
        </w:rPr>
      </w:pPr>
      <w:commentRangeStart w:id="16"/>
      <w:commentRangeStart w:id="17"/>
      <w:r w:rsidRPr="00BA4329">
        <w:rPr>
          <w:rFonts w:ascii="Times New Roman" w:hAnsi="Times New Roman" w:cs="Times New Roman"/>
        </w:rPr>
        <w:t>In</w:t>
      </w:r>
      <w:commentRangeEnd w:id="16"/>
      <w:r w:rsidR="00205814">
        <w:rPr>
          <w:rStyle w:val="a6"/>
          <w:rFonts w:eastAsiaTheme="minorEastAsia"/>
        </w:rPr>
        <w:commentReference w:id="16"/>
      </w:r>
      <w:commentRangeEnd w:id="17"/>
      <w:r w:rsidR="00205814">
        <w:rPr>
          <w:rStyle w:val="a6"/>
          <w:rFonts w:eastAsiaTheme="minorEastAsia"/>
        </w:rPr>
        <w:commentReference w:id="17"/>
      </w:r>
      <w:r w:rsidRPr="00BA4329">
        <w:rPr>
          <w:rFonts w:ascii="Times New Roman" w:hAnsi="Times New Roman" w:cs="Times New Roman"/>
        </w:rPr>
        <w:t xml:space="preserve">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across firms, including accruals-based earnings management (AM) and real activities manipulation (RM). Through a comparative analysis involving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utilizing RPA against a control group of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without such implementations from 2017 to 2022, our investigation aims to reveal how</w:t>
      </w:r>
      <w:r w:rsidR="00DF54F1">
        <w:rPr>
          <w:rFonts w:ascii="Times New Roman" w:hAnsi="Times New Roman" w:cs="Times New Roman"/>
        </w:rPr>
        <w:t xml:space="preserve"> </w:t>
      </w:r>
      <w:ins w:id="18" w:author="Sheng-Feng Hsieh" w:date="2024-03-21T15:00:00Z">
        <w:r w:rsidR="00ED4C81">
          <w:rPr>
            <w:rFonts w:ascii="Times New Roman" w:hAnsi="Times New Roman" w:cs="Times New Roman"/>
          </w:rPr>
          <w:t>RPA</w:t>
        </w:r>
        <w:r w:rsidR="00ED4C81" w:rsidRPr="00BA4329">
          <w:rPr>
            <w:rFonts w:ascii="Times New Roman" w:hAnsi="Times New Roman" w:cs="Times New Roman"/>
          </w:rPr>
          <w:t xml:space="preserve"> </w:t>
        </w:r>
      </w:ins>
      <w:r w:rsidRPr="00BA4329">
        <w:rPr>
          <w:rFonts w:ascii="Times New Roman" w:hAnsi="Times New Roman" w:cs="Times New Roman"/>
        </w:rPr>
        <w:t>technolog</w:t>
      </w:r>
      <w:ins w:id="19" w:author="Sheng-Feng Hsieh" w:date="2024-03-21T15:00:00Z">
        <w:r w:rsidR="00ED4C81">
          <w:rPr>
            <w:rFonts w:ascii="Times New Roman" w:hAnsi="Times New Roman" w:cs="Times New Roman"/>
          </w:rPr>
          <w:t>y</w:t>
        </w:r>
      </w:ins>
      <w:r w:rsidRPr="00BA4329">
        <w:rPr>
          <w:rFonts w:ascii="Times New Roman" w:hAnsi="Times New Roman" w:cs="Times New Roman"/>
        </w:rPr>
        <w:t xml:space="preserve"> influence</w:t>
      </w:r>
      <w:r w:rsidR="00BE02EF" w:rsidRPr="00BA4329">
        <w:rPr>
          <w:rFonts w:ascii="Times New Roman" w:hAnsi="Times New Roman" w:cs="Times New Roman"/>
        </w:rPr>
        <w:t xml:space="preserve"> EM</w:t>
      </w:r>
      <w:r w:rsidRPr="00BA4329">
        <w:rPr>
          <w:rFonts w:ascii="Times New Roman" w:hAnsi="Times New Roman" w:cs="Times New Roman"/>
        </w:rPr>
        <w:t xml:space="preserve">. Our findings suggest that the sophisticated control and decision-making capacities enabled by RPA might lead to a surge in EM. This phenomenon is probably attributed to a delay in </w:t>
      </w:r>
      <w:commentRangeStart w:id="20"/>
      <w:commentRangeStart w:id="21"/>
      <w:commentRangeStart w:id="22"/>
      <w:r w:rsidRPr="00BA4329">
        <w:rPr>
          <w:rFonts w:ascii="Times New Roman" w:hAnsi="Times New Roman" w:cs="Times New Roman"/>
        </w:rPr>
        <w:t>the development of comprehensive control standards and risk management frameworks</w:t>
      </w:r>
      <w:commentRangeEnd w:id="20"/>
      <w:r w:rsidR="00940286">
        <w:rPr>
          <w:rStyle w:val="a6"/>
          <w:rFonts w:eastAsiaTheme="minorEastAsia"/>
        </w:rPr>
        <w:commentReference w:id="20"/>
      </w:r>
      <w:commentRangeEnd w:id="21"/>
      <w:r w:rsidR="00C9187A">
        <w:rPr>
          <w:rStyle w:val="a6"/>
          <w:rFonts w:eastAsiaTheme="minorEastAsia"/>
        </w:rPr>
        <w:commentReference w:id="21"/>
      </w:r>
      <w:commentRangeEnd w:id="22"/>
      <w:r w:rsidR="00C9187A">
        <w:rPr>
          <w:rStyle w:val="a6"/>
          <w:rFonts w:eastAsiaTheme="minorEastAsia"/>
        </w:rPr>
        <w:commentReference w:id="22"/>
      </w:r>
      <w:r w:rsidRPr="00BA4329">
        <w:rPr>
          <w:rFonts w:ascii="Times New Roman" w:hAnsi="Times New Roman" w:cs="Times New Roman"/>
        </w:rPr>
        <w:t xml:space="preserve">, which struggles to keep up with the swift pace of technological adoption. </w:t>
      </w:r>
    </w:p>
    <w:p w14:paraId="259B8726" w14:textId="6BA1E331"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commentRangeStart w:id="23"/>
      <w:commentRangeStart w:id="24"/>
      <w:commentRangeStart w:id="25"/>
      <w:ins w:id="26" w:author="Sheng-Feng Hsieh" w:date="2024-03-21T15:03:00Z">
        <w:r w:rsidR="007B12E0">
          <w:rPr>
            <w:rFonts w:ascii="Times New Roman" w:hAnsi="Times New Roman" w:cs="Times New Roman"/>
          </w:rPr>
          <w:t>standard setters</w:t>
        </w:r>
        <w:commentRangeEnd w:id="23"/>
        <w:r w:rsidR="00D86746">
          <w:rPr>
            <w:rStyle w:val="a6"/>
            <w:rFonts w:eastAsiaTheme="minorEastAsia"/>
          </w:rPr>
          <w:commentReference w:id="23"/>
        </w:r>
      </w:ins>
      <w:commentRangeEnd w:id="24"/>
      <w:r w:rsidR="00FC16F1">
        <w:rPr>
          <w:rStyle w:val="a6"/>
          <w:rFonts w:eastAsiaTheme="minorEastAsia"/>
        </w:rPr>
        <w:commentReference w:id="24"/>
      </w:r>
      <w:commentRangeEnd w:id="25"/>
      <w:r w:rsidR="00FC16F1">
        <w:rPr>
          <w:rStyle w:val="a6"/>
          <w:rFonts w:eastAsiaTheme="minorEastAsia"/>
        </w:rPr>
        <w:commentReference w:id="25"/>
      </w:r>
      <w:ins w:id="27" w:author="Sheng-Feng Hsieh" w:date="2024-03-21T15:03:00Z">
        <w:r w:rsidR="007B12E0">
          <w:rPr>
            <w:rFonts w:ascii="Times New Roman" w:hAnsi="Times New Roman" w:cs="Times New Roman"/>
          </w:rPr>
          <w:t xml:space="preserve">, </w:t>
        </w:r>
      </w:ins>
      <w:r w:rsidRPr="00BA4329">
        <w:rPr>
          <w:rFonts w:ascii="Times New Roman" w:hAnsi="Times New Roman" w:cs="Times New Roman"/>
        </w:rPr>
        <w:t xml:space="preserve">and </w:t>
      </w:r>
      <w:ins w:id="28" w:author="Sheng-Feng Hsieh" w:date="2024-03-21T15:02:00Z">
        <w:r w:rsidR="00940286">
          <w:rPr>
            <w:rFonts w:ascii="Times New Roman" w:hAnsi="Times New Roman" w:cs="Times New Roman"/>
          </w:rPr>
          <w:t>audit</w:t>
        </w:r>
        <w:r w:rsidR="00940286" w:rsidRPr="00BA4329">
          <w:rPr>
            <w:rFonts w:ascii="Times New Roman" w:hAnsi="Times New Roman" w:cs="Times New Roman"/>
          </w:rPr>
          <w:t xml:space="preserve"> </w:t>
        </w:r>
      </w:ins>
      <w:r w:rsidRPr="00BA4329">
        <w:rPr>
          <w:rFonts w:ascii="Times New Roman" w:hAnsi="Times New Roman" w:cs="Times New Roman"/>
        </w:rPr>
        <w:t xml:space="preserve">firms. For corporations, the insights derived could guide the formulation of more effective control and risk management frameworks in the wake of RPA integration. Regulatory authorities might leverage the findings to refine policies that enhance transparency and accountability in the digital age. Additionally, for </w:t>
      </w:r>
      <w:ins w:id="29" w:author="Sheng-Feng Hsieh" w:date="2024-03-21T15:04:00Z">
        <w:r w:rsidR="00D86746">
          <w:rPr>
            <w:rFonts w:ascii="Times New Roman" w:hAnsi="Times New Roman" w:cs="Times New Roman"/>
          </w:rPr>
          <w:t xml:space="preserve">the audit </w:t>
        </w:r>
      </w:ins>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w:t>
      </w:r>
      <w:r w:rsidRPr="00BA4329">
        <w:rPr>
          <w:rFonts w:ascii="Times New Roman" w:hAnsi="Times New Roman" w:cs="Times New Roman"/>
        </w:rPr>
        <w:lastRenderedPageBreak/>
        <w:t xml:space="preserve">identifying and mitigating earnings management in an era increasingly dominated by </w:t>
      </w:r>
      <w:ins w:id="30" w:author="Sheng-Feng Hsieh" w:date="2024-03-21T15:04:00Z">
        <w:r w:rsidR="00D86746">
          <w:rPr>
            <w:rFonts w:ascii="Times New Roman" w:hAnsi="Times New Roman" w:cs="Times New Roman"/>
          </w:rPr>
          <w:t>RP</w:t>
        </w:r>
      </w:ins>
      <w:ins w:id="31" w:author="Sheng-Feng Hsieh" w:date="2024-03-21T15:05:00Z">
        <w:r w:rsidR="00D86746">
          <w:rPr>
            <w:rFonts w:ascii="Times New Roman" w:hAnsi="Times New Roman" w:cs="Times New Roman"/>
          </w:rPr>
          <w:t>A technology</w:t>
        </w:r>
      </w:ins>
      <w:r w:rsidRPr="00BA4329">
        <w:rPr>
          <w:rFonts w:ascii="Times New Roman" w:hAnsi="Times New Roman" w:cs="Times New Roman"/>
        </w:rPr>
        <w:t>.</w:t>
      </w:r>
    </w:p>
    <w:p w14:paraId="64FC0755" w14:textId="3C95B7A0" w:rsidR="00E05379" w:rsidRPr="00BA4329" w:rsidRDefault="005A4CC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remaining sections of this study as follows: </w:t>
      </w:r>
      <w:commentRangeStart w:id="32"/>
      <w:r w:rsidRPr="00BA4329">
        <w:rPr>
          <w:rFonts w:ascii="Times New Roman" w:hAnsi="Times New Roman" w:cs="Times New Roman"/>
        </w:rPr>
        <w:t xml:space="preserve">The second section is literature reviews and development of hypotheses; the third part is sample selection and research design; the fourth section is the univariate and multivariate </w:t>
      </w:r>
      <w:proofErr w:type="gramStart"/>
      <w:r w:rsidRPr="00BA4329">
        <w:rPr>
          <w:rFonts w:ascii="Times New Roman" w:hAnsi="Times New Roman" w:cs="Times New Roman"/>
        </w:rPr>
        <w:t>results,</w:t>
      </w:r>
      <w:proofErr w:type="gramEnd"/>
      <w:r w:rsidRPr="00BA4329">
        <w:rPr>
          <w:rFonts w:ascii="Times New Roman" w:hAnsi="Times New Roman" w:cs="Times New Roman"/>
        </w:rPr>
        <w:t xml:space="preserve"> the fifth section is additional analyses; and the last section is the conclusion of this study.</w:t>
      </w:r>
      <w:commentRangeEnd w:id="32"/>
      <w:r w:rsidR="00D86746">
        <w:rPr>
          <w:rStyle w:val="a6"/>
          <w:rFonts w:eastAsiaTheme="minorEastAsia"/>
        </w:rPr>
        <w:commentReference w:id="32"/>
      </w:r>
    </w:p>
    <w:p w14:paraId="41F61512" w14:textId="77777777" w:rsidR="006F2AA8" w:rsidRPr="00D86746"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7CFDEBCC" w:rsidR="00B634B4" w:rsidRPr="000803A6" w:rsidRDefault="00B634B4" w:rsidP="000803A6">
      <w:pPr>
        <w:pStyle w:val="2"/>
        <w:spacing w:line="480" w:lineRule="auto"/>
      </w:pPr>
      <w:r w:rsidRPr="00BA4329">
        <w:rPr>
          <w:rFonts w:ascii="Times New Roman" w:hAnsi="Times New Roman" w:cs="Times New Roman"/>
          <w:sz w:val="24"/>
          <w:szCs w:val="24"/>
        </w:rPr>
        <w:t>Automation Tools: from ERP to RPA</w:t>
      </w:r>
    </w:p>
    <w:p w14:paraId="6DA74826" w14:textId="5E02558F" w:rsidR="00C156B5" w:rsidRDefault="00C156B5" w:rsidP="00C156B5">
      <w:pPr>
        <w:pStyle w:val="31"/>
        <w:ind w:left="0"/>
        <w:rPr>
          <w:rFonts w:ascii="Times New Roman" w:eastAsiaTheme="minorEastAsia" w:hAnsi="Times New Roman" w:cs="Times New Roman"/>
        </w:rPr>
      </w:pPr>
      <w:r>
        <w:rPr>
          <w:rFonts w:ascii="新細明體" w:eastAsia="新細明體" w:hAnsi="新細明體" w:cs="新細明體" w:hint="eastAsia"/>
        </w:rPr>
        <w:t xml:space="preserve">　　</w:t>
      </w:r>
      <w:r w:rsidR="001730F6" w:rsidRPr="001730F6">
        <w:rPr>
          <w:rFonts w:ascii="Times New Roman" w:hAnsi="Times New Roman" w:cs="Times New Roman"/>
        </w:rPr>
        <w:t xml:space="preserve">Before RPA, </w:t>
      </w:r>
      <w:r w:rsidR="001730F6">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1730F6">
        <w:rPr>
          <w:rFonts w:ascii="Times New Roman" w:hAnsi="Times New Roman" w:cs="Times New Roman"/>
        </w:rPr>
        <w:t xml:space="preserve">, as one of the automation technologies as mentioned by </w:t>
      </w:r>
      <w:proofErr w:type="spellStart"/>
      <w:r w:rsidR="001730F6" w:rsidRPr="00BA4329">
        <w:rPr>
          <w:rFonts w:ascii="Times New Roman" w:hAnsi="Times New Roman" w:cs="Times New Roman"/>
          <w:color w:val="0070C0"/>
        </w:rPr>
        <w:t>Jędrzejka</w:t>
      </w:r>
      <w:proofErr w:type="spellEnd"/>
      <w:r w:rsidR="001730F6" w:rsidRPr="00BA4329">
        <w:rPr>
          <w:rFonts w:ascii="Times New Roman" w:hAnsi="Times New Roman" w:cs="Times New Roman"/>
          <w:color w:val="0070C0"/>
        </w:rPr>
        <w:t xml:space="preserve">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proofErr w:type="spellStart"/>
      <w:r w:rsidR="001730F6" w:rsidRPr="001730F6">
        <w:rPr>
          <w:rFonts w:ascii="Times New Roman" w:eastAsiaTheme="minorEastAsia" w:hAnsi="Times New Roman" w:cs="Times New Roman"/>
        </w:rPr>
        <w:t>Scapen</w:t>
      </w:r>
      <w:proofErr w:type="spellEnd"/>
      <w:r w:rsidR="001730F6">
        <w:rPr>
          <w:rFonts w:ascii="Times New Roman" w:eastAsiaTheme="minorEastAsia" w:hAnsi="Times New Roman" w:cs="Times New Roman"/>
        </w:rPr>
        <w:t xml:space="preserve"> 2003; </w:t>
      </w:r>
      <w:proofErr w:type="spellStart"/>
      <w:r w:rsidR="00BE277F" w:rsidRPr="00BE277F">
        <w:rPr>
          <w:rFonts w:ascii="Times New Roman" w:hAnsi="Times New Roman" w:cs="Times New Roman"/>
        </w:rPr>
        <w:t>Nicolaou</w:t>
      </w:r>
      <w:proofErr w:type="spellEnd"/>
      <w:r w:rsidR="00BE277F" w:rsidRPr="00BE277F">
        <w:rPr>
          <w:rFonts w:ascii="Times New Roman" w:hAnsi="Times New Roman" w:cs="Times New Roman"/>
        </w:rPr>
        <w:t xml:space="preserve"> and </w:t>
      </w:r>
      <w:r w:rsidR="00BE277F" w:rsidRPr="00BE277F">
        <w:rPr>
          <w:rFonts w:ascii="Times New Roman" w:hAnsi="Times New Roman" w:cs="Times New Roman"/>
        </w:rPr>
        <w:t>Bhattacharya</w:t>
      </w:r>
      <w:r w:rsidR="00BE277F" w:rsidRPr="00BE277F">
        <w:rPr>
          <w:rFonts w:ascii="Times New Roman" w:hAnsi="Times New Roman" w:cs="Times New Roman"/>
        </w:rPr>
        <w:t xml:space="preserve"> 2008</w:t>
      </w:r>
      <w:r w:rsidR="00BE277F">
        <w:rPr>
          <w:rFonts w:ascii="Times New Roman" w:hAnsi="Times New Roman" w:cs="Times New Roman"/>
        </w:rPr>
        <w:t xml:space="preserve">; </w:t>
      </w:r>
      <w:proofErr w:type="spellStart"/>
      <w:r w:rsidR="00BE277F" w:rsidRPr="00BE277F">
        <w:rPr>
          <w:rFonts w:ascii="Times New Roman" w:hAnsi="Times New Roman" w:cs="Times New Roman"/>
        </w:rPr>
        <w:t>Kanellou</w:t>
      </w:r>
      <w:proofErr w:type="spellEnd"/>
      <w:r w:rsidR="00BE277F">
        <w:rPr>
          <w:rFonts w:ascii="Times New Roman" w:hAnsi="Times New Roman" w:cs="Times New Roman"/>
        </w:rPr>
        <w:t xml:space="preserve"> and </w:t>
      </w:r>
      <w:proofErr w:type="spellStart"/>
      <w:r w:rsidR="00BE277F" w:rsidRPr="00BE277F">
        <w:rPr>
          <w:rFonts w:ascii="Times New Roman" w:hAnsi="Times New Roman" w:cs="Times New Roman"/>
        </w:rPr>
        <w:t>Spathis</w:t>
      </w:r>
      <w:proofErr w:type="spellEnd"/>
      <w:r w:rsidR="00BE277F">
        <w:rPr>
          <w:rFonts w:ascii="Times New Roman" w:hAnsi="Times New Roman" w:cs="Times New Roman"/>
        </w:rPr>
        <w:t xml:space="preserve">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(Boykin, 2001; Chen, 2001; Yen et al., 2002).</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0B7419">
        <w:rPr>
          <w:rFonts w:ascii="Times New Roman" w:hAnsi="Times New Roman" w:cs="Times New Roman"/>
        </w:rPr>
        <w:t>Shehab</w:t>
      </w:r>
      <w:r w:rsidR="00793549">
        <w:rPr>
          <w:rFonts w:ascii="Times New Roman" w:hAnsi="Times New Roman" w:cs="Times New Roman"/>
        </w:rPr>
        <w:t xml:space="preserve"> et al. 2004)</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e</w:t>
      </w:r>
      <w:r w:rsidR="00FD3BFA" w:rsidRPr="00FD3BFA">
        <w:rPr>
          <w:rFonts w:ascii="Times New Roman" w:hAnsi="Times New Roman" w:cs="Times New Roman"/>
        </w:rPr>
        <w:t>specially for the accounting department, ERP systems facilitate the easier and quicker gathering and processing of data, thereb</w:t>
      </w:r>
      <w:bookmarkStart w:id="33" w:name="_GoBack"/>
      <w:bookmarkEnd w:id="33"/>
      <w:r w:rsidR="00FD3BFA" w:rsidRPr="00FD3BFA">
        <w:rPr>
          <w:rFonts w:ascii="Times New Roman" w:hAnsi="Times New Roman" w:cs="Times New Roman"/>
        </w:rPr>
        <w:t>y offering enterprises a greater degree of flexibility</w:t>
      </w:r>
      <w:r w:rsidR="00FD3BFA">
        <w:rPr>
          <w:rFonts w:ascii="Times New Roman" w:hAnsi="Times New Roman" w:cs="Times New Roman"/>
        </w:rPr>
        <w:t xml:space="preserve"> (</w:t>
      </w:r>
      <w:proofErr w:type="spellStart"/>
      <w:r w:rsidR="00FD3BFA" w:rsidRPr="00FD3BFA">
        <w:rPr>
          <w:rFonts w:ascii="Times New Roman" w:hAnsi="Times New Roman" w:cs="Times New Roman"/>
        </w:rPr>
        <w:t>Kanellou</w:t>
      </w:r>
      <w:proofErr w:type="spellEnd"/>
      <w:r w:rsidR="00FD3BFA">
        <w:rPr>
          <w:rFonts w:ascii="Times New Roman" w:hAnsi="Times New Roman" w:cs="Times New Roman"/>
        </w:rPr>
        <w:t xml:space="preserve"> and </w:t>
      </w:r>
      <w:proofErr w:type="spellStart"/>
      <w:r w:rsidR="00FD3BFA" w:rsidRPr="00FD3BFA">
        <w:rPr>
          <w:rFonts w:ascii="Times New Roman" w:hAnsi="Times New Roman" w:cs="Times New Roman"/>
        </w:rPr>
        <w:t>Spathis</w:t>
      </w:r>
      <w:proofErr w:type="spellEnd"/>
      <w:r w:rsidR="00FD3BFA">
        <w:rPr>
          <w:rFonts w:ascii="Times New Roman" w:hAnsi="Times New Roman" w:cs="Times New Roman"/>
        </w:rPr>
        <w:t xml:space="preserve"> 2013).</w:t>
      </w:r>
      <w:r w:rsidR="00F07C4C">
        <w:rPr>
          <w:rFonts w:ascii="Times New Roman" w:hAnsi="Times New Roman" w:cs="Times New Roman"/>
        </w:rPr>
        <w:t xml:space="preserve"> Additionally,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 xml:space="preserve">enabled the tracking of accounting transactions to specific employees, such </w:t>
      </w:r>
      <w:r w:rsidR="00F07C4C" w:rsidRPr="00F07C4C">
        <w:rPr>
          <w:rFonts w:ascii="Times New Roman" w:hAnsi="Times New Roman" w:cs="Times New Roman"/>
        </w:rPr>
        <w:lastRenderedPageBreak/>
        <w:t>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proofErr w:type="spellStart"/>
      <w:r w:rsidR="00F07C4C" w:rsidRPr="00F07C4C">
        <w:rPr>
          <w:rFonts w:ascii="Times New Roman" w:hAnsi="Times New Roman" w:cs="Times New Roman"/>
        </w:rPr>
        <w:t>Jędrzejka</w:t>
      </w:r>
      <w:proofErr w:type="spellEnd"/>
      <w:r w:rsidR="00F07C4C">
        <w:rPr>
          <w:rFonts w:ascii="Times New Roman" w:hAnsi="Times New Roman" w:cs="Times New Roman"/>
        </w:rPr>
        <w:t xml:space="preserve"> 2019)</w:t>
      </w:r>
      <w:r w:rsidR="00F07C4C" w:rsidRPr="00F07C4C">
        <w:rPr>
          <w:rFonts w:ascii="Times New Roman" w:hAnsi="Times New Roman" w:cs="Times New Roman"/>
        </w:rPr>
        <w:t>.</w:t>
      </w:r>
    </w:p>
    <w:p w14:paraId="74B3C0D8" w14:textId="64F3F5DD" w:rsidR="00C156B5" w:rsidRPr="00C156B5" w:rsidRDefault="00C156B5" w:rsidP="00C156B5">
      <w:pPr>
        <w:pStyle w:val="31"/>
        <w:ind w:left="0"/>
        <w:rPr>
          <w:rFonts w:ascii="Times New Roman" w:eastAsiaTheme="minorEastAsia" w:hAnsi="Times New Roman" w:cs="Times New Roman" w:hint="eastAsia"/>
        </w:rPr>
      </w:pPr>
      <w:r>
        <w:rPr>
          <w:rFonts w:ascii="Times New Roman" w:eastAsiaTheme="minorEastAsia" w:hAnsi="Times New Roman" w:cs="Times New Roman" w:hint="eastAsia"/>
        </w:rPr>
        <w:t xml:space="preserve">　　</w:t>
      </w:r>
    </w:p>
    <w:p w14:paraId="4BFF5D71" w14:textId="77777777" w:rsidR="00B634B4" w:rsidRPr="00BA4329" w:rsidRDefault="00B634B4" w:rsidP="00B634B4">
      <w:pPr>
        <w:pStyle w:val="31"/>
        <w:ind w:left="0" w:firstLine="425"/>
        <w:rPr>
          <w:rFonts w:ascii="Times New Roman" w:eastAsiaTheme="minorEastAsia" w:hAnsi="Times New Roman" w:cs="Times New Roman"/>
        </w:rPr>
      </w:pPr>
    </w:p>
    <w:p w14:paraId="6444A13A" w14:textId="37F85FB8" w:rsidR="006F2AA8" w:rsidRPr="00BA4329" w:rsidRDefault="00DA427F"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What is </w:t>
      </w:r>
      <w:r w:rsidR="0019116F" w:rsidRPr="00BA4329">
        <w:rPr>
          <w:rFonts w:ascii="Times New Roman" w:hAnsi="Times New Roman" w:cs="Times New Roman"/>
          <w:sz w:val="24"/>
          <w:szCs w:val="24"/>
        </w:rPr>
        <w:t>RPA?</w:t>
      </w:r>
    </w:p>
    <w:p w14:paraId="36850F13" w14:textId="3FD89977" w:rsidR="006F2AA8" w:rsidRPr="00BA4329" w:rsidRDefault="003C52CE" w:rsidP="006F2AA8">
      <w:pPr>
        <w:pStyle w:val="31"/>
        <w:ind w:left="0" w:firstLine="425"/>
        <w:rPr>
          <w:rFonts w:ascii="Times New Roman" w:eastAsiaTheme="minorEastAsia" w:hAnsi="Times New Roman" w:cs="Times New Roman"/>
        </w:rPr>
      </w:pPr>
      <w:r w:rsidRPr="003C52CE">
        <w:rPr>
          <w:rFonts w:ascii="Times New Roman" w:hAnsi="Times New Roman" w:cs="Times New Roman"/>
        </w:rPr>
        <w:t xml:space="preserve">Robotic Process Automation (RPA) represents a cutting-edge software technology designed to streamline the creation, deployment, and management of software robots. These robots are programmed to mimic human interactions with digital interfaces and systems, enabling them to perform a myriad of tasks with precision and efficiency. According to </w:t>
      </w:r>
      <w:proofErr w:type="spellStart"/>
      <w:r w:rsidRPr="003C52CE">
        <w:rPr>
          <w:rFonts w:ascii="Times New Roman" w:hAnsi="Times New Roman" w:cs="Times New Roman"/>
        </w:rPr>
        <w:t>UiPath</w:t>
      </w:r>
      <w:proofErr w:type="spellEnd"/>
      <w:r w:rsidRPr="003C52CE">
        <w:rPr>
          <w:rFonts w:ascii="Times New Roman" w:hAnsi="Times New Roman" w:cs="Times New Roman"/>
        </w:rPr>
        <w:t xml:space="preserve">, a leader in the RPA industry, these software robots possess the capability to comprehend visual data on screens, execute precise keystrokes, navigate through various systems, and accurately identify and extract information.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w:t>
      </w:r>
      <w:commentRangeStart w:id="34"/>
      <w:commentRangeStart w:id="35"/>
      <w:r w:rsidRPr="003C52CE">
        <w:rPr>
          <w:rFonts w:ascii="Times New Roman" w:hAnsi="Times New Roman" w:cs="Times New Roman"/>
        </w:rPr>
        <w:t>efficiency</w:t>
      </w:r>
      <w:commentRangeEnd w:id="34"/>
      <w:r>
        <w:rPr>
          <w:rStyle w:val="a6"/>
          <w:rFonts w:eastAsiaTheme="minorEastAsia"/>
        </w:rPr>
        <w:commentReference w:id="34"/>
      </w:r>
      <w:commentRangeEnd w:id="35"/>
      <w:r>
        <w:rPr>
          <w:rStyle w:val="a6"/>
          <w:rFonts w:eastAsiaTheme="minorEastAsia"/>
        </w:rPr>
        <w:commentReference w:id="35"/>
      </w:r>
      <w:r>
        <w:rPr>
          <w:rFonts w:ascii="Times New Roman" w:hAnsi="Times New Roman" w:cs="Times New Roman"/>
        </w:rPr>
        <w:t>.</w:t>
      </w:r>
      <w:r>
        <w:rPr>
          <w:rFonts w:ascii="Times New Roman" w:hAnsi="Times New Roman" w:cs="Times New Roman"/>
        </w:rPr>
        <w:br/>
      </w:r>
      <w:r w:rsidR="00613107">
        <w:rPr>
          <w:rFonts w:ascii="Times New Roman" w:hAnsi="Times New Roman" w:cs="Times New Roman"/>
        </w:rPr>
        <w:t xml:space="preserve">    </w:t>
      </w:r>
      <w:commentRangeStart w:id="36"/>
      <w:commentRangeStart w:id="37"/>
      <w:r w:rsidR="00270595" w:rsidRPr="00BA4329">
        <w:rPr>
          <w:rFonts w:ascii="Times New Roman" w:hAnsi="Times New Roman" w:cs="Times New Roman"/>
        </w:rPr>
        <w:t>The</w:t>
      </w:r>
      <w:commentRangeEnd w:id="36"/>
      <w:r w:rsidR="006E611A">
        <w:rPr>
          <w:rStyle w:val="a6"/>
          <w:rFonts w:eastAsiaTheme="minorEastAsia"/>
        </w:rPr>
        <w:commentReference w:id="36"/>
      </w:r>
      <w:commentRangeEnd w:id="37"/>
      <w:r w:rsidR="006E611A">
        <w:rPr>
          <w:rStyle w:val="a6"/>
          <w:rFonts w:eastAsiaTheme="minorEastAsia"/>
        </w:rPr>
        <w:commentReference w:id="37"/>
      </w:r>
      <w:r w:rsidR="00270595" w:rsidRPr="00BA4329">
        <w:rPr>
          <w:rFonts w:ascii="Times New Roman" w:hAnsi="Times New Roman" w:cs="Times New Roman"/>
        </w:rPr>
        <w:t xml:space="preserve"> finance and accounting sector, as outlined by </w:t>
      </w:r>
      <w:proofErr w:type="spellStart"/>
      <w:r w:rsidR="00270595" w:rsidRPr="00BA4329">
        <w:rPr>
          <w:rFonts w:ascii="Times New Roman" w:hAnsi="Times New Roman" w:cs="Times New Roman"/>
          <w:color w:val="0070C0"/>
        </w:rPr>
        <w:t>Jędrzejka</w:t>
      </w:r>
      <w:proofErr w:type="spellEnd"/>
      <w:r w:rsidR="00270595" w:rsidRPr="00BA4329">
        <w:rPr>
          <w:rFonts w:ascii="Times New Roman" w:hAnsi="Times New Roman" w:cs="Times New Roman"/>
          <w:color w:val="0070C0"/>
        </w:rPr>
        <w:t xml:space="preserve"> (2019)</w:t>
      </w:r>
      <w:r w:rsidR="00270595" w:rsidRPr="00BA4329">
        <w:rPr>
          <w:rFonts w:ascii="Times New Roman" w:hAnsi="Times New Roman" w:cs="Times New Roman"/>
        </w:rPr>
        <w:t xml:space="preserve"> and supported by </w:t>
      </w:r>
      <w:r w:rsidR="00270595" w:rsidRPr="00BA4329">
        <w:rPr>
          <w:rFonts w:ascii="Times New Roman" w:hAnsi="Times New Roman" w:cs="Times New Roman"/>
          <w:color w:val="0070C0"/>
        </w:rPr>
        <w:t>F</w:t>
      </w:r>
      <w:r w:rsidR="00B03069" w:rsidRPr="00BA4329">
        <w:rPr>
          <w:rFonts w:ascii="Times New Roman" w:hAnsi="Times New Roman" w:cs="Times New Roman"/>
          <w:color w:val="0070C0"/>
        </w:rPr>
        <w:t>ernandez</w:t>
      </w:r>
      <w:r w:rsidR="00270595" w:rsidRPr="00BA4329">
        <w:rPr>
          <w:rFonts w:ascii="Times New Roman" w:hAnsi="Times New Roman" w:cs="Times New Roman"/>
          <w:color w:val="0070C0"/>
        </w:rPr>
        <w:t xml:space="preserve"> and Aman (2018)</w:t>
      </w:r>
      <w:r w:rsidR="00270595" w:rsidRPr="00BA4329">
        <w:rPr>
          <w:rFonts w:ascii="Times New Roman" w:hAnsi="Times New Roman" w:cs="Times New Roman"/>
        </w:rPr>
        <w:t xml:space="preserve">, has been the </w:t>
      </w:r>
      <w:commentRangeStart w:id="38"/>
      <w:commentRangeStart w:id="39"/>
      <w:commentRangeStart w:id="40"/>
      <w:r w:rsidR="00270595" w:rsidRPr="00BA4329">
        <w:rPr>
          <w:rFonts w:ascii="Times New Roman" w:hAnsi="Times New Roman" w:cs="Times New Roman"/>
        </w:rPr>
        <w:t xml:space="preserve">primary adopter </w:t>
      </w:r>
      <w:commentRangeEnd w:id="38"/>
      <w:r w:rsidR="009632CB">
        <w:rPr>
          <w:rStyle w:val="a6"/>
          <w:rFonts w:eastAsiaTheme="minorEastAsia"/>
        </w:rPr>
        <w:commentReference w:id="38"/>
      </w:r>
      <w:commentRangeEnd w:id="39"/>
      <w:r w:rsidR="006579A3">
        <w:rPr>
          <w:rStyle w:val="a6"/>
          <w:rFonts w:eastAsiaTheme="minorEastAsia"/>
        </w:rPr>
        <w:commentReference w:id="39"/>
      </w:r>
      <w:commentRangeEnd w:id="40"/>
      <w:r w:rsidR="006579A3">
        <w:rPr>
          <w:rStyle w:val="a6"/>
          <w:rFonts w:eastAsiaTheme="minorEastAsia"/>
        </w:rPr>
        <w:commentReference w:id="40"/>
      </w:r>
      <w:r w:rsidR="00270595" w:rsidRPr="00BA4329">
        <w:rPr>
          <w:rFonts w:ascii="Times New Roman" w:hAnsi="Times New Roman" w:cs="Times New Roman"/>
        </w:rPr>
        <w:t xml:space="preserve">of RPA technologies. This sector has utilized RPA to automate tasks such as transaction processing, </w:t>
      </w:r>
      <w:commentRangeStart w:id="41"/>
      <w:r w:rsidR="00270595" w:rsidRPr="00BA4329">
        <w:rPr>
          <w:rFonts w:ascii="Times New Roman" w:hAnsi="Times New Roman" w:cs="Times New Roman"/>
        </w:rPr>
        <w:t>audit preparation</w:t>
      </w:r>
      <w:commentRangeEnd w:id="41"/>
      <w:r w:rsidR="009632CB">
        <w:rPr>
          <w:rStyle w:val="a6"/>
          <w:rFonts w:eastAsiaTheme="minorEastAsia"/>
        </w:rPr>
        <w:commentReference w:id="41"/>
      </w:r>
      <w:r w:rsidR="00270595" w:rsidRPr="00BA4329">
        <w:rPr>
          <w:rFonts w:ascii="Times New Roman" w:hAnsi="Times New Roman" w:cs="Times New Roman"/>
        </w:rPr>
        <w:t xml:space="preserve">, and financial reporting, driven by the sector's need for precision and the high volume of repetitive transactions. The accounting </w:t>
      </w:r>
      <w:commentRangeStart w:id="42"/>
      <w:r w:rsidR="00270595" w:rsidRPr="00BA4329">
        <w:rPr>
          <w:rFonts w:ascii="Times New Roman" w:hAnsi="Times New Roman" w:cs="Times New Roman"/>
        </w:rPr>
        <w:t>department</w:t>
      </w:r>
      <w:commentRangeEnd w:id="42"/>
      <w:r w:rsidR="003D0AFA">
        <w:rPr>
          <w:rStyle w:val="a6"/>
          <w:rFonts w:eastAsiaTheme="minorEastAsia"/>
        </w:rPr>
        <w:commentReference w:id="42"/>
      </w:r>
      <w:r w:rsidR="00270595" w:rsidRPr="00BA4329">
        <w:rPr>
          <w:rFonts w:ascii="Times New Roman" w:hAnsi="Times New Roman" w:cs="Times New Roman"/>
        </w:rPr>
        <w:t>, in particular, benefits from RPA's ability to execute tasks with high accuracy and efficiency, addressing the industry's challenge of managing routine, error-prone tasks.</w:t>
      </w:r>
    </w:p>
    <w:p w14:paraId="581CC928" w14:textId="37458D3D" w:rsidR="006F2AA8" w:rsidRPr="00BA4329" w:rsidRDefault="00270595"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RPA's benefits, particularly in finance and accounting, are manifold. </w:t>
      </w:r>
      <w:proofErr w:type="spellStart"/>
      <w:r w:rsidRPr="00BA4329">
        <w:rPr>
          <w:rFonts w:ascii="Times New Roman" w:hAnsi="Times New Roman" w:cs="Times New Roman"/>
          <w:color w:val="0070C0"/>
        </w:rPr>
        <w:t>Jędrzejka</w:t>
      </w:r>
      <w:proofErr w:type="spellEnd"/>
      <w:r w:rsidRPr="00BA4329">
        <w:rPr>
          <w:rFonts w:ascii="Times New Roman" w:hAnsi="Times New Roman" w:cs="Times New Roman"/>
          <w:color w:val="0070C0"/>
        </w:rPr>
        <w:t xml:space="preserve"> (2019)</w:t>
      </w:r>
      <w:r w:rsidRPr="00BA4329">
        <w:rPr>
          <w:rFonts w:ascii="Times New Roman" w:hAnsi="Times New Roman" w:cs="Times New Roman"/>
        </w:rPr>
        <w:t xml:space="preserve"> and </w:t>
      </w:r>
      <w:r w:rsidRPr="00BA4329">
        <w:rPr>
          <w:rFonts w:ascii="Times New Roman" w:hAnsi="Times New Roman" w:cs="Times New Roman"/>
          <w:color w:val="0070C0"/>
        </w:rPr>
        <w:t>Le Clair (2017)</w:t>
      </w:r>
      <w:r w:rsidRPr="00BA4329">
        <w:rPr>
          <w:rFonts w:ascii="Times New Roman" w:hAnsi="Times New Roman" w:cs="Times New Roman"/>
        </w:rPr>
        <w:t xml:space="preserve"> highlight RPA's potential to reduce operational costs, enhance process </w:t>
      </w:r>
      <w:ins w:id="43" w:author="Sheng-Feng Hsieh" w:date="2024-03-21T15:13:00Z">
        <w:r w:rsidR="003D0AFA">
          <w:rPr>
            <w:rFonts w:ascii="Times New Roman" w:hAnsi="Times New Roman" w:cs="Times New Roman"/>
          </w:rPr>
          <w:t>execution efficiency</w:t>
        </w:r>
      </w:ins>
      <w:r w:rsidRPr="00BA4329">
        <w:rPr>
          <w:rFonts w:ascii="Times New Roman" w:hAnsi="Times New Roman" w:cs="Times New Roman"/>
        </w:rPr>
        <w:t xml:space="preserve">, and improve accuracy. RPA's ability to operate continuously, its scalability, and ease of implementation </w:t>
      </w:r>
      <w:r w:rsidRPr="00BA4329">
        <w:rPr>
          <w:rFonts w:ascii="Times New Roman" w:hAnsi="Times New Roman" w:cs="Times New Roman"/>
        </w:rPr>
        <w:lastRenderedPageBreak/>
        <w:t xml:space="preserve">make it a valuable tool for the sector. </w:t>
      </w:r>
      <w:commentRangeStart w:id="44"/>
      <w:r w:rsidRPr="00BA4329">
        <w:rPr>
          <w:rFonts w:ascii="Times New Roman" w:hAnsi="Times New Roman" w:cs="Times New Roman"/>
        </w:rPr>
        <w:t xml:space="preserve">These benefits directly address the needs of the accounting department, emphasizing RPA's role in transforming </w:t>
      </w:r>
      <w:commentRangeStart w:id="45"/>
      <w:r w:rsidRPr="00BA4329">
        <w:rPr>
          <w:rFonts w:ascii="Times New Roman" w:hAnsi="Times New Roman" w:cs="Times New Roman"/>
        </w:rPr>
        <w:t>the industry</w:t>
      </w:r>
      <w:commentRangeEnd w:id="45"/>
      <w:r w:rsidR="003F3B92">
        <w:rPr>
          <w:rStyle w:val="a6"/>
          <w:rFonts w:eastAsiaTheme="minorEastAsia"/>
        </w:rPr>
        <w:commentReference w:id="45"/>
      </w:r>
      <w:r w:rsidRPr="00BA4329">
        <w:rPr>
          <w:rFonts w:ascii="Times New Roman" w:hAnsi="Times New Roman" w:cs="Times New Roman"/>
        </w:rPr>
        <w:t xml:space="preserve"> by making operations more efficient and reducing the likelihood of errors in financial reporting</w:t>
      </w:r>
      <w:commentRangeEnd w:id="44"/>
      <w:r w:rsidR="003F3B92">
        <w:rPr>
          <w:rStyle w:val="a6"/>
          <w:rFonts w:eastAsiaTheme="minorEastAsia"/>
        </w:rPr>
        <w:commentReference w:id="44"/>
      </w:r>
      <w:r w:rsidRPr="00BA4329">
        <w:rPr>
          <w:rFonts w:ascii="Times New Roman" w:hAnsi="Times New Roman" w:cs="Times New Roman"/>
        </w:rPr>
        <w:t>.</w:t>
      </w:r>
    </w:p>
    <w:p w14:paraId="3F3C02A9" w14:textId="635DFA37" w:rsidR="00464A5A" w:rsidRPr="00BA4329" w:rsidRDefault="00FE1A8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 </w:t>
      </w: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636731DE" w14:textId="6D9C668F" w:rsidR="006F2AA8" w:rsidRPr="00BA4329" w:rsidRDefault="006E4A08"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 xml:space="preserve">Healy and </w:t>
      </w:r>
      <w:proofErr w:type="spellStart"/>
      <w:r w:rsidRPr="00BA4329">
        <w:rPr>
          <w:rFonts w:ascii="Times New Roman" w:hAnsi="Times New Roman" w:cs="Times New Roman"/>
          <w:color w:val="0070C0"/>
        </w:rPr>
        <w:t>Wahlen</w:t>
      </w:r>
      <w:proofErr w:type="spellEnd"/>
      <w:r w:rsidRPr="00BA4329">
        <w:rPr>
          <w:rFonts w:ascii="Times New Roman" w:hAnsi="Times New Roman" w:cs="Times New Roman"/>
          <w:color w:val="0070C0"/>
        </w:rPr>
        <w:t xml:space="preserve"> (1999)</w:t>
      </w:r>
      <w:r w:rsidRPr="00BA4329">
        <w:rPr>
          <w:rFonts w:ascii="Times New Roman" w:hAnsi="Times New Roman" w:cs="Times New Roman"/>
        </w:rPr>
        <w:t xml:space="preserve">, can be divided into two main types: accruals-based management and real earnings management. AM allows managers to influence reported earnings through the accounting </w:t>
      </w:r>
      <w:r w:rsidR="00666016">
        <w:rPr>
          <w:rFonts w:ascii="Times New Roman" w:hAnsi="Times New Roman" w:cs="Times New Roman"/>
        </w:rPr>
        <w:t xml:space="preserve">discretion under accounting standards. </w:t>
      </w:r>
      <w:commentRangeStart w:id="46"/>
      <w:commentRangeStart w:id="47"/>
      <w:commentRangeStart w:id="48"/>
      <w:r w:rsidRPr="00BA4329">
        <w:rPr>
          <w:rFonts w:ascii="Times New Roman" w:hAnsi="Times New Roman" w:cs="Times New Roman"/>
        </w:rPr>
        <w:t>flexibility</w:t>
      </w:r>
      <w:commentRangeEnd w:id="46"/>
      <w:r w:rsidR="007E0E32">
        <w:rPr>
          <w:rStyle w:val="a6"/>
          <w:rFonts w:eastAsiaTheme="minorEastAsia"/>
        </w:rPr>
        <w:commentReference w:id="46"/>
      </w:r>
      <w:commentRangeEnd w:id="47"/>
      <w:r w:rsidR="00666016">
        <w:rPr>
          <w:rStyle w:val="a6"/>
          <w:rFonts w:eastAsiaTheme="minorEastAsia"/>
        </w:rPr>
        <w:commentReference w:id="47"/>
      </w:r>
      <w:commentRangeEnd w:id="48"/>
      <w:r w:rsidR="00666016">
        <w:rPr>
          <w:rStyle w:val="a6"/>
          <w:rFonts w:eastAsiaTheme="minorEastAsia"/>
        </w:rPr>
        <w:commentReference w:id="48"/>
      </w:r>
      <w:r w:rsidRPr="00BA4329">
        <w:rPr>
          <w:rFonts w:ascii="Times New Roman" w:hAnsi="Times New Roman" w:cs="Times New Roman"/>
        </w:rPr>
        <w:t xml:space="preserve">. On the other hand, RM involves managerial actions that alter the timing or structure of real business operations. </w:t>
      </w:r>
    </w:p>
    <w:p w14:paraId="0AA24FCD" w14:textId="0036A8C8" w:rsidR="00043578" w:rsidRPr="00BA4329" w:rsidRDefault="00882811" w:rsidP="006F2AA8">
      <w:pPr>
        <w:pStyle w:val="31"/>
        <w:ind w:left="0" w:firstLine="425"/>
        <w:rPr>
          <w:rFonts w:ascii="Times New Roman" w:eastAsiaTheme="minorEastAsia" w:hAnsi="Times New Roman" w:cs="Times New Roman"/>
        </w:rPr>
      </w:pPr>
      <w:commentRangeStart w:id="49"/>
      <w:commentRangeStart w:id="50"/>
      <w:r w:rsidRPr="00BA4329">
        <w:rPr>
          <w:rFonts w:ascii="Times New Roman" w:hAnsi="Times New Roman" w:cs="Times New Roman"/>
        </w:rPr>
        <w:t>Exploring the</w:t>
      </w:r>
      <w:ins w:id="51" w:author="Sheng-Feng Hsieh" w:date="2024-03-21T15:31:00Z">
        <w:r w:rsidR="007E0E32">
          <w:rPr>
            <w:rFonts w:ascii="Times New Roman" w:hAnsi="Times New Roman" w:cs="Times New Roman"/>
          </w:rPr>
          <w:t xml:space="preserve"> RPA</w:t>
        </w:r>
      </w:ins>
      <w:del w:id="52" w:author="Sheng-Feng Hsieh" w:date="2024-03-21T15:31:00Z">
        <w:r w:rsidRPr="00BA4329" w:rsidDel="007E0E32">
          <w:rPr>
            <w:rFonts w:ascii="Times New Roman" w:hAnsi="Times New Roman" w:cs="Times New Roman"/>
          </w:rPr>
          <w:delText xml:space="preserve"> </w:delText>
        </w:r>
        <w:r w:rsidRPr="00BA4329" w:rsidDel="007E0E32">
          <w:rPr>
            <w:rFonts w:ascii="Times New Roman" w:hAnsi="Times New Roman" w:cs="Times New Roman" w:hint="eastAsia"/>
          </w:rPr>
          <w:delText>Robotic Process Automation (RPA)</w:delText>
        </w:r>
      </w:del>
      <w:r w:rsidRPr="00BA4329">
        <w:rPr>
          <w:rFonts w:ascii="Times New Roman" w:hAnsi="Times New Roman" w:cs="Times New Roman" w:hint="eastAsia"/>
        </w:rPr>
        <w:t xml:space="preserve"> </w:t>
      </w:r>
      <w:r w:rsidRPr="00BA4329">
        <w:rPr>
          <w:rFonts w:ascii="Times New Roman" w:hAnsi="Times New Roman" w:cs="Times New Roman"/>
        </w:rPr>
        <w:t xml:space="preserve">and </w:t>
      </w:r>
      <w:r w:rsidR="004C5DCE" w:rsidRPr="00BA4329">
        <w:rPr>
          <w:rFonts w:ascii="Times New Roman" w:hAnsi="Times New Roman" w:cs="Times New Roman"/>
        </w:rPr>
        <w:t>EM</w:t>
      </w:r>
      <w:r w:rsidRPr="00BA4329">
        <w:rPr>
          <w:rFonts w:ascii="Times New Roman" w:hAnsi="Times New Roman" w:cs="Times New Roman"/>
        </w:rPr>
        <w:t xml:space="preserve"> relationship opens a novel research avenue. With scant direct empirical evidence linking RPA, especially to </w:t>
      </w:r>
      <w:r w:rsidR="004C5DCE" w:rsidRPr="00BA4329">
        <w:rPr>
          <w:rFonts w:ascii="Times New Roman" w:hAnsi="Times New Roman" w:cs="Times New Roman"/>
        </w:rPr>
        <w:t>EM</w:t>
      </w:r>
      <w:r w:rsidRPr="00BA4329">
        <w:rPr>
          <w:rFonts w:ascii="Times New Roman" w:hAnsi="Times New Roman" w:cs="Times New Roman"/>
        </w:rPr>
        <w:t>, we're charting new territory rather than facing a traditional limitation.</w:t>
      </w:r>
      <w:commentRangeEnd w:id="49"/>
      <w:r w:rsidR="00F90EFF">
        <w:rPr>
          <w:rStyle w:val="a6"/>
          <w:rFonts w:eastAsiaTheme="minorEastAsia"/>
        </w:rPr>
        <w:commentReference w:id="49"/>
      </w:r>
      <w:r w:rsidRPr="00BA4329">
        <w:rPr>
          <w:rFonts w:ascii="Times New Roman" w:hAnsi="Times New Roman" w:cs="Times New Roman"/>
        </w:rPr>
        <w:t xml:space="preserve"> RPA's role in boosting operational efficiency and data accuracy in </w:t>
      </w:r>
      <w:commentRangeStart w:id="53"/>
      <w:r w:rsidRPr="00BA4329">
        <w:rPr>
          <w:rFonts w:ascii="Times New Roman" w:hAnsi="Times New Roman" w:cs="Times New Roman"/>
        </w:rPr>
        <w:t xml:space="preserve">finance </w:t>
      </w:r>
      <w:commentRangeEnd w:id="53"/>
      <w:r w:rsidR="0075338A">
        <w:rPr>
          <w:rStyle w:val="a6"/>
          <w:rFonts w:eastAsiaTheme="minorEastAsia"/>
        </w:rPr>
        <w:commentReference w:id="53"/>
      </w:r>
      <w:r w:rsidRPr="00BA4329">
        <w:rPr>
          <w:rFonts w:ascii="Times New Roman" w:hAnsi="Times New Roman" w:cs="Times New Roman"/>
        </w:rPr>
        <w:t xml:space="preserve">mirrors the documented benefits of ERP. Although prior studies have shed light on ERP's effects on </w:t>
      </w:r>
      <w:r w:rsidR="004C5DCE" w:rsidRPr="00BA4329">
        <w:rPr>
          <w:rFonts w:ascii="Times New Roman" w:hAnsi="Times New Roman" w:cs="Times New Roman"/>
        </w:rPr>
        <w:t>EM</w:t>
      </w:r>
      <w:r w:rsidRPr="00BA4329">
        <w:rPr>
          <w:rFonts w:ascii="Times New Roman" w:hAnsi="Times New Roman" w:cs="Times New Roman"/>
        </w:rPr>
        <w:t xml:space="preserve">, RPA's specific impact awaits thorough exploration. </w:t>
      </w:r>
      <w:commentRangeStart w:id="54"/>
      <w:r w:rsidRPr="00BA4329">
        <w:rPr>
          <w:rFonts w:ascii="Times New Roman" w:hAnsi="Times New Roman" w:cs="Times New Roman"/>
        </w:rPr>
        <w:t>Viewing RPA as an ERP extension</w:t>
      </w:r>
      <w:commentRangeEnd w:id="54"/>
      <w:r w:rsidR="0075338A">
        <w:rPr>
          <w:rStyle w:val="a6"/>
          <w:rFonts w:eastAsiaTheme="minorEastAsia"/>
        </w:rPr>
        <w:commentReference w:id="54"/>
      </w:r>
      <w:r w:rsidRPr="00BA4329">
        <w:rPr>
          <w:rFonts w:ascii="Times New Roman" w:hAnsi="Times New Roman" w:cs="Times New Roman"/>
        </w:rPr>
        <w:t xml:space="preserve">, especially in tasks challenging for ERP, frames this gap as an alternative research path. This stance enables leveraging ERP studies as a base, while considering RPA's unique potential in </w:t>
      </w:r>
      <w:r w:rsidR="004C5DCE" w:rsidRPr="00BA4329">
        <w:rPr>
          <w:rFonts w:ascii="Times New Roman" w:hAnsi="Times New Roman" w:cs="Times New Roman"/>
        </w:rPr>
        <w:t>EM</w:t>
      </w:r>
      <w:r w:rsidRPr="00BA4329">
        <w:rPr>
          <w:rFonts w:ascii="Times New Roman" w:hAnsi="Times New Roman" w:cs="Times New Roman"/>
        </w:rPr>
        <w:t xml:space="preserve">. The subsequent sections will detail prior ERP and both types of </w:t>
      </w:r>
      <w:r w:rsidR="004C5DCE" w:rsidRPr="00BA4329">
        <w:rPr>
          <w:rFonts w:ascii="Times New Roman" w:hAnsi="Times New Roman" w:cs="Times New Roman"/>
        </w:rPr>
        <w:t>EM</w:t>
      </w:r>
      <w:r w:rsidRPr="00BA4329">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commentRangeEnd w:id="50"/>
      <w:r w:rsidR="00AA38AD">
        <w:rPr>
          <w:rStyle w:val="a6"/>
          <w:rFonts w:eastAsiaTheme="minorEastAsia"/>
        </w:rPr>
        <w:commentReference w:id="50"/>
      </w:r>
    </w:p>
    <w:p w14:paraId="4AACFC4B" w14:textId="77777777" w:rsidR="006F2AA8" w:rsidRPr="00BA4329" w:rsidRDefault="006F2AA8" w:rsidP="006F2AA8">
      <w:pPr>
        <w:pStyle w:val="31"/>
        <w:ind w:left="0" w:firstLine="425"/>
        <w:rPr>
          <w:rFonts w:ascii="Times New Roman" w:eastAsiaTheme="minorEastAsia" w:hAnsi="Times New Roman" w:cs="Times New Roman"/>
        </w:rPr>
      </w:pPr>
    </w:p>
    <w:p w14:paraId="1BC0AF3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Accrual-based earnings management with automation tools</w:t>
      </w:r>
    </w:p>
    <w:p w14:paraId="5DC94FCC"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integration of technological advancements in accounting and financial reporting processes, particularly through ERP systems, has been a subject of academic interest and debate for several </w:t>
      </w:r>
      <w:r w:rsidRPr="00BA4329">
        <w:rPr>
          <w:rFonts w:ascii="Times New Roman" w:hAnsi="Times New Roman" w:cs="Times New Roman"/>
        </w:rPr>
        <w:lastRenderedPageBreak/>
        <w:t xml:space="preserve">decades. This interest has been partly driven by the evolving nature of internal controls and the potential of these technologies to influence earnings management practices. The advent of RPA, despite being a relatively newer field of study, necessitates a nuanced understanding of its implications on financial reporting quality and earnings management, drawing </w:t>
      </w:r>
      <w:commentRangeStart w:id="55"/>
      <w:r w:rsidRPr="00BA4329">
        <w:rPr>
          <w:rFonts w:ascii="Times New Roman" w:hAnsi="Times New Roman" w:cs="Times New Roman"/>
        </w:rPr>
        <w:t>parallels and distinctions</w:t>
      </w:r>
      <w:commentRangeEnd w:id="55"/>
      <w:r w:rsidR="00417FE3">
        <w:rPr>
          <w:rStyle w:val="a6"/>
          <w:rFonts w:eastAsiaTheme="minorEastAsia"/>
        </w:rPr>
        <w:commentReference w:id="55"/>
      </w:r>
      <w:r w:rsidRPr="00BA4329">
        <w:rPr>
          <w:rFonts w:ascii="Times New Roman" w:hAnsi="Times New Roman" w:cs="Times New Roman"/>
        </w:rPr>
        <w:t xml:space="preserve"> from ERP implementations.</w:t>
      </w:r>
    </w:p>
    <w:p w14:paraId="183CAD98" w14:textId="71CBF0A1" w:rsidR="006F2AA8" w:rsidRPr="00BA4329" w:rsidRDefault="003871F4" w:rsidP="006F2AA8">
      <w:pPr>
        <w:pStyle w:val="31"/>
        <w:ind w:left="0" w:firstLine="425"/>
        <w:rPr>
          <w:rFonts w:ascii="Times New Roman" w:eastAsiaTheme="minorEastAsia" w:hAnsi="Times New Roman" w:cs="Times New Roman"/>
        </w:rPr>
      </w:pP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initiate</w:t>
      </w:r>
      <w:ins w:id="56" w:author="Sheng-Feng Hsieh" w:date="2024-03-21T15:54:00Z">
        <w:r w:rsidR="00417FE3">
          <w:rPr>
            <w:rFonts w:ascii="Times New Roman" w:hAnsi="Times New Roman" w:cs="Times New Roman"/>
          </w:rPr>
          <w:t>d</w:t>
        </w:r>
      </w:ins>
      <w:r w:rsidRPr="00BA4329">
        <w:rPr>
          <w:rFonts w:ascii="Times New Roman" w:hAnsi="Times New Roman" w:cs="Times New Roman" w:hint="eastAsia"/>
        </w:rPr>
        <w:t xml:space="preserve"> </w:t>
      </w:r>
      <w:r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Pr="00BA4329">
        <w:rPr>
          <w:rFonts w:ascii="Times New Roman" w:hAnsi="Times New Roman" w:cs="Times New Roman"/>
        </w:rPr>
        <w:t>. They argue that while ERPs can enhance the financial reporting process and managerial decision-making through accurate and timely information provision (</w:t>
      </w:r>
      <w:r w:rsidRPr="00BA4329">
        <w:rPr>
          <w:rFonts w:ascii="Times New Roman" w:hAnsi="Times New Roman" w:cs="Times New Roman"/>
          <w:color w:val="0070C0"/>
        </w:rPr>
        <w:t xml:space="preserve">Poston </w:t>
      </w:r>
      <w:r w:rsidR="00C93610" w:rsidRPr="00BA4329">
        <w:rPr>
          <w:rFonts w:ascii="Times New Roman" w:hAnsi="Times New Roman" w:cs="Times New Roman"/>
          <w:color w:val="0070C0"/>
        </w:rPr>
        <w:t>and</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Grabski</w:t>
      </w:r>
      <w:proofErr w:type="spellEnd"/>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they also afford management greater discretion over financial information, potentially exacerbating earnings management practices. This</w:t>
      </w:r>
      <w:ins w:id="57" w:author="Sheng-Feng Hsieh" w:date="2024-03-21T15:56:00Z">
        <w:r w:rsidR="00417FE3" w:rsidRPr="00BA4329">
          <w:rPr>
            <w:rFonts w:ascii="Times New Roman" w:hAnsi="Times New Roman" w:cs="Times New Roman"/>
          </w:rPr>
          <w:t xml:space="preserve"> </w:t>
        </w:r>
      </w:ins>
      <w:r w:rsidRPr="00BA4329">
        <w:rPr>
          <w:rFonts w:ascii="Times New Roman" w:hAnsi="Times New Roman" w:cs="Times New Roman"/>
        </w:rPr>
        <w:t xml:space="preserve">is grounded in the belief that </w:t>
      </w:r>
      <w:commentRangeStart w:id="58"/>
      <w:r w:rsidRPr="00BA4329">
        <w:rPr>
          <w:rFonts w:ascii="Times New Roman" w:hAnsi="Times New Roman" w:cs="Times New Roman"/>
        </w:rPr>
        <w:t>enhanced internal information asymmetry and managerial access to financial data</w:t>
      </w:r>
      <w:commentRangeEnd w:id="58"/>
      <w:r w:rsidR="00417FE3">
        <w:rPr>
          <w:rStyle w:val="a6"/>
          <w:rFonts w:eastAsiaTheme="minorEastAsia"/>
        </w:rPr>
        <w:commentReference w:id="58"/>
      </w:r>
      <w:r w:rsidRPr="00BA4329">
        <w:rPr>
          <w:rFonts w:ascii="Times New Roman" w:hAnsi="Times New Roman" w:cs="Times New Roman"/>
        </w:rPr>
        <w:t xml:space="preserve"> could embolden discretional accruals to meet market expectations (</w:t>
      </w:r>
      <w:r w:rsidRPr="00BA4329">
        <w:rPr>
          <w:rFonts w:ascii="Times New Roman" w:hAnsi="Times New Roman" w:cs="Times New Roman"/>
          <w:color w:val="0070C0"/>
        </w:rPr>
        <w:t>Graham et al.</w:t>
      </w:r>
      <w:r w:rsidR="00C93610" w:rsidRPr="00BA4329">
        <w:rPr>
          <w:rFonts w:ascii="Times New Roman" w:hAnsi="Times New Roman" w:cs="Times New Roman"/>
          <w:color w:val="0070C0"/>
        </w:rPr>
        <w:t xml:space="preserve"> </w:t>
      </w:r>
      <w:r w:rsidRPr="00BA4329">
        <w:rPr>
          <w:rFonts w:ascii="Times New Roman" w:hAnsi="Times New Roman" w:cs="Times New Roman"/>
          <w:color w:val="0070C0"/>
        </w:rPr>
        <w:t>2006</w:t>
      </w:r>
      <w:r w:rsidRPr="00BA4329">
        <w:rPr>
          <w:rFonts w:ascii="Times New Roman" w:hAnsi="Times New Roman" w:cs="Times New Roman"/>
        </w:rPr>
        <w:t>).</w:t>
      </w:r>
    </w:p>
    <w:p w14:paraId="7DD9F74A" w14:textId="274C90E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proofErr w:type="spellStart"/>
      <w:r w:rsidRPr="00BA4329">
        <w:rPr>
          <w:rFonts w:ascii="Times New Roman" w:hAnsi="Times New Roman" w:cs="Times New Roman"/>
        </w:rPr>
        <w:t>Brazel</w:t>
      </w:r>
      <w:proofErr w:type="spellEnd"/>
      <w:r w:rsidRPr="00BA4329">
        <w:rPr>
          <w:rFonts w:ascii="Times New Roman" w:hAnsi="Times New Roman" w:cs="Times New Roman"/>
        </w:rPr>
        <w:t xml:space="preserve"> and </w:t>
      </w:r>
      <w:proofErr w:type="spellStart"/>
      <w:r w:rsidRPr="00BA4329">
        <w:rPr>
          <w:rFonts w:ascii="Times New Roman" w:hAnsi="Times New Roman" w:cs="Times New Roman"/>
        </w:rPr>
        <w:t>Dang's</w:t>
      </w:r>
      <w:proofErr w:type="spellEnd"/>
      <w:r w:rsidRPr="00BA4329">
        <w:rPr>
          <w:rFonts w:ascii="Times New Roman" w:hAnsi="Times New Roman" w:cs="Times New Roman"/>
        </w:rPr>
        <w:t xml:space="preserve"> findings, subsequent research by </w:t>
      </w:r>
      <w:r w:rsidR="002F5090" w:rsidRPr="00BA4329">
        <w:rPr>
          <w:rFonts w:ascii="Times New Roman" w:hAnsi="Times New Roman" w:cs="Times New Roman"/>
          <w:color w:val="0070C0"/>
        </w:rPr>
        <w:t xml:space="preserve">Morris and </w:t>
      </w:r>
      <w:proofErr w:type="spellStart"/>
      <w:r w:rsidR="002F5090" w:rsidRPr="00BA4329">
        <w:rPr>
          <w:rFonts w:ascii="Times New Roman" w:hAnsi="Times New Roman" w:cs="Times New Roman"/>
          <w:color w:val="0070C0"/>
        </w:rPr>
        <w:t>Laksmana</w:t>
      </w:r>
      <w:proofErr w:type="spellEnd"/>
      <w:r w:rsidR="002F5090" w:rsidRPr="00BA4329">
        <w:rPr>
          <w:rFonts w:ascii="Times New Roman" w:hAnsi="Times New Roman" w:cs="Times New Roman"/>
          <w:color w:val="0070C0"/>
        </w:rPr>
        <w:t xml:space="preserve">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a more nuanced view. They report a reduction in </w:t>
      </w:r>
      <w:r w:rsidR="0040421F" w:rsidRPr="00BA4329">
        <w:rPr>
          <w:rFonts w:ascii="Times New Roman" w:hAnsi="Times New Roman" w:cs="Times New Roman"/>
        </w:rPr>
        <w:t xml:space="preserve">accrual-based </w:t>
      </w:r>
      <w:r w:rsidRPr="00BA4329">
        <w:rPr>
          <w:rFonts w:ascii="Times New Roman" w:hAnsi="Times New Roman" w:cs="Times New Roman"/>
        </w:rPr>
        <w:t xml:space="preserve">earnings management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Pr="00BA4329">
        <w:rPr>
          <w:rFonts w:ascii="Times New Roman" w:hAnsi="Times New Roman" w:cs="Times New Roman"/>
        </w:rPr>
        <w:t xml:space="preserve">, attributed to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ins w:id="59" w:author="Sheng-Feng Hsieh" w:date="2024-03-21T15:59:00Z">
        <w:r w:rsidR="00696699">
          <w:rPr>
            <w:rFonts w:ascii="Times New Roman" w:hAnsi="Times New Roman" w:cs="Times New Roman"/>
          </w:rPr>
          <w:t>d</w:t>
        </w:r>
      </w:ins>
      <w:del w:id="60" w:author="Sheng-Feng Hsieh" w:date="2024-03-21T15:59:00Z">
        <w:r w:rsidRPr="00BA4329" w:rsidDel="00696699">
          <w:rPr>
            <w:rFonts w:ascii="Times New Roman" w:hAnsi="Times New Roman" w:cs="Times New Roman"/>
          </w:rPr>
          <w:delText>s</w:delText>
        </w:r>
      </w:del>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542B1531" w14:textId="77777777"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Drawing parallels to</w:t>
      </w:r>
      <w:r w:rsidR="00900B28" w:rsidRPr="00BA4329">
        <w:rPr>
          <w:rFonts w:ascii="Times New Roman" w:hAnsi="Times New Roman" w:cs="Times New Roman"/>
        </w:rPr>
        <w:t xml:space="preserve"> ERP</w:t>
      </w:r>
      <w:r w:rsidRPr="00BA4329">
        <w:rPr>
          <w:rFonts w:ascii="Times New Roman" w:hAnsi="Times New Roman" w:cs="Times New Roman"/>
        </w:rPr>
        <w:t xml:space="preserve">, the research by </w:t>
      </w:r>
      <w:r w:rsidRPr="00BA4329">
        <w:rPr>
          <w:rFonts w:ascii="Times New Roman" w:hAnsi="Times New Roman" w:cs="Times New Roman"/>
          <w:color w:val="0070C0"/>
        </w:rPr>
        <w:t>Ashraf (2024)</w:t>
      </w:r>
      <w:r w:rsidRPr="00BA4329">
        <w:rPr>
          <w:rFonts w:ascii="Times New Roman" w:hAnsi="Times New Roman" w:cs="Times New Roman"/>
        </w:rPr>
        <w:t xml:space="preserve"> </w:t>
      </w:r>
      <w:commentRangeStart w:id="61"/>
      <w:commentRangeStart w:id="62"/>
      <w:r w:rsidRPr="00BA4329">
        <w:rPr>
          <w:rFonts w:ascii="Times New Roman" w:hAnsi="Times New Roman" w:cs="Times New Roman"/>
        </w:rPr>
        <w:t>extends</w:t>
      </w:r>
      <w:commentRangeEnd w:id="61"/>
      <w:r w:rsidR="00407E7B">
        <w:rPr>
          <w:rStyle w:val="a6"/>
          <w:rFonts w:eastAsiaTheme="minorEastAsia"/>
        </w:rPr>
        <w:commentReference w:id="61"/>
      </w:r>
      <w:commentRangeEnd w:id="62"/>
      <w:r w:rsidR="00AE5556">
        <w:rPr>
          <w:rStyle w:val="a6"/>
          <w:rFonts w:eastAsiaTheme="minorEastAsia"/>
        </w:rPr>
        <w:commentReference w:id="62"/>
      </w:r>
      <w:r w:rsidRPr="00BA4329">
        <w:rPr>
          <w:rFonts w:ascii="Times New Roman" w:hAnsi="Times New Roman" w:cs="Times New Roman"/>
        </w:rPr>
        <w:t xml:space="preserve"> the discussion to automation technologies at large, documenting an improvement in financial reporting quality through a reduction in internal control weaknesses. However, </w:t>
      </w:r>
      <w:r w:rsidR="002F5090" w:rsidRPr="00BA4329">
        <w:rPr>
          <w:rFonts w:ascii="Times New Roman" w:hAnsi="Times New Roman" w:cs="Times New Roman"/>
        </w:rPr>
        <w:t xml:space="preserve">the </w:t>
      </w:r>
      <w:r w:rsidRPr="00BA4329">
        <w:rPr>
          <w:rFonts w:ascii="Times New Roman" w:hAnsi="Times New Roman" w:cs="Times New Roman"/>
        </w:rPr>
        <w:t>inability</w:t>
      </w:r>
      <w:r w:rsidR="002F5090" w:rsidRPr="00BA4329">
        <w:rPr>
          <w:rFonts w:ascii="Times New Roman" w:hAnsi="Times New Roman" w:cs="Times New Roman"/>
        </w:rPr>
        <w:t xml:space="preserve"> in that research</w:t>
      </w:r>
      <w:r w:rsidRPr="00BA4329">
        <w:rPr>
          <w:rFonts w:ascii="Times New Roman" w:hAnsi="Times New Roman" w:cs="Times New Roman"/>
        </w:rPr>
        <w:t xml:space="preserve"> to differentiate the impacts of </w:t>
      </w:r>
      <w:commentRangeStart w:id="63"/>
      <w:r w:rsidRPr="00BA4329">
        <w:rPr>
          <w:rFonts w:ascii="Times New Roman" w:hAnsi="Times New Roman" w:cs="Times New Roman"/>
        </w:rPr>
        <w:t xml:space="preserve">various automation technologies, including </w:t>
      </w:r>
      <w:r w:rsidR="0040421F" w:rsidRPr="00BA4329">
        <w:rPr>
          <w:rFonts w:ascii="Times New Roman" w:hAnsi="Times New Roman" w:cs="Times New Roman"/>
        </w:rPr>
        <w:t xml:space="preserve">machine learnings, artificial intelligence, and </w:t>
      </w:r>
      <w:r w:rsidRPr="00BA4329">
        <w:rPr>
          <w:rFonts w:ascii="Times New Roman" w:hAnsi="Times New Roman" w:cs="Times New Roman"/>
        </w:rPr>
        <w:t>RPA, underscores a gap in the literature</w:t>
      </w:r>
      <w:commentRangeEnd w:id="63"/>
      <w:r w:rsidR="00696699">
        <w:rPr>
          <w:rStyle w:val="a6"/>
          <w:rFonts w:eastAsiaTheme="minorEastAsia"/>
        </w:rPr>
        <w:commentReference w:id="63"/>
      </w:r>
      <w:r w:rsidRPr="00BA4329">
        <w:rPr>
          <w:rFonts w:ascii="Times New Roman" w:hAnsi="Times New Roman" w:cs="Times New Roman"/>
        </w:rPr>
        <w:t xml:space="preserve">. </w:t>
      </w:r>
      <w:r w:rsidR="0040421F" w:rsidRPr="00BA4329">
        <w:rPr>
          <w:rFonts w:ascii="Times New Roman" w:hAnsi="Times New Roman" w:cs="Times New Roman"/>
        </w:rPr>
        <w:t>Specific for the RPA, t</w:t>
      </w:r>
      <w:r w:rsidRPr="00BA4329">
        <w:rPr>
          <w:rFonts w:ascii="Times New Roman" w:hAnsi="Times New Roman" w:cs="Times New Roman"/>
        </w:rPr>
        <w:t xml:space="preserve">his gap is critically </w:t>
      </w:r>
      <w:r w:rsidR="0040421F" w:rsidRPr="00BA4329">
        <w:rPr>
          <w:rFonts w:ascii="Times New Roman" w:hAnsi="Times New Roman" w:cs="Times New Roman"/>
        </w:rPr>
        <w:t>discuss</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who elucidate the distinct risks and control challenges posed by RPA, emphasizing its</w:t>
      </w:r>
      <w:r w:rsidR="00C93610" w:rsidRPr="00BA4329">
        <w:rPr>
          <w:rFonts w:ascii="Times New Roman" w:hAnsi="Times New Roman" w:cs="Times New Roman"/>
        </w:rPr>
        <w:t xml:space="preserve"> potential</w:t>
      </w:r>
      <w:r w:rsidRPr="00BA4329">
        <w:rPr>
          <w:rFonts w:ascii="Times New Roman" w:hAnsi="Times New Roman" w:cs="Times New Roman"/>
        </w:rPr>
        <w:t xml:space="preserve"> operational and managerial separation from traditional IT governance frameworks.</w:t>
      </w:r>
    </w:p>
    <w:p w14:paraId="1B32835F" w14:textId="77777777" w:rsidR="006F2AA8" w:rsidRPr="00BA4329" w:rsidRDefault="003871F4" w:rsidP="006F2AA8">
      <w:pPr>
        <w:pStyle w:val="31"/>
        <w:ind w:left="0" w:firstLine="425"/>
        <w:rPr>
          <w:rFonts w:ascii="Times New Roman" w:eastAsiaTheme="minorEastAsia" w:hAnsi="Times New Roman" w:cs="Times New Roman"/>
        </w:rPr>
      </w:pPr>
      <w:commentRangeStart w:id="64"/>
      <w:r w:rsidRPr="00BA4329">
        <w:rPr>
          <w:rFonts w:ascii="Times New Roman" w:hAnsi="Times New Roman" w:cs="Times New Roman"/>
        </w:rPr>
        <w:t xml:space="preserve">Given the aforementioned discourse, it is evident that RPA embodies a complementary yet distinct </w:t>
      </w:r>
      <w:r w:rsidRPr="00BA4329">
        <w:rPr>
          <w:rFonts w:ascii="Times New Roman" w:hAnsi="Times New Roman" w:cs="Times New Roman"/>
        </w:rPr>
        <w:lastRenderedPageBreak/>
        <w:t>role in financial reporting and internal control landscapes. While ERP systems have been extensively studied for their impact on earnings management, the unique characteristics and deployment contexts of RPA necessitate a separate inquiry. Particularly, the decentralized management and highly customized nature of RPA solutions present both opportunities and challenges for earnings management practices.</w:t>
      </w:r>
      <w:r w:rsidR="0037252C" w:rsidRPr="00BA4329">
        <w:rPr>
          <w:rFonts w:ascii="Times New Roman" w:hAnsi="Times New Roman" w:cs="Times New Roman"/>
        </w:rPr>
        <w:t xml:space="preserve"> (</w:t>
      </w:r>
      <w:r w:rsidR="0037252C" w:rsidRPr="00BA4329">
        <w:rPr>
          <w:rFonts w:ascii="Times New Roman" w:hAnsi="Times New Roman" w:cs="Times New Roman"/>
          <w:color w:val="0070C0"/>
        </w:rPr>
        <w:t>Hong et al. 2023</w:t>
      </w:r>
      <w:r w:rsidR="0037252C" w:rsidRPr="00BA4329">
        <w:rPr>
          <w:rFonts w:ascii="Times New Roman" w:hAnsi="Times New Roman" w:cs="Times New Roman"/>
        </w:rPr>
        <w:t>)</w:t>
      </w:r>
      <w:r w:rsidRPr="00BA4329">
        <w:rPr>
          <w:rFonts w:ascii="Times New Roman" w:hAnsi="Times New Roman" w:cs="Times New Roman"/>
        </w:rPr>
        <w:t xml:space="preserve"> Therefore, </w:t>
      </w:r>
      <w:r w:rsidR="003508A3" w:rsidRPr="00BA4329">
        <w:rPr>
          <w:rFonts w:ascii="Times New Roman" w:hAnsi="Times New Roman" w:cs="Times New Roman"/>
        </w:rPr>
        <w:t>considering</w:t>
      </w:r>
      <w:r w:rsidRPr="00BA4329">
        <w:rPr>
          <w:rFonts w:ascii="Times New Roman" w:hAnsi="Times New Roman" w:cs="Times New Roman"/>
        </w:rPr>
        <w:t xml:space="preserve"> the mixed outcomes from ERP-related studies and the nascent but insightful research on RPA, we propose the following hypothesis:</w:t>
      </w:r>
      <w:commentRangeEnd w:id="64"/>
      <w:r w:rsidR="007F787D">
        <w:rPr>
          <w:rStyle w:val="a6"/>
          <w:rFonts w:eastAsiaTheme="minorEastAsia"/>
        </w:rPr>
        <w:commentReference w:id="64"/>
      </w:r>
    </w:p>
    <w:p w14:paraId="554B6FCA" w14:textId="77777777" w:rsidR="006F2AA8" w:rsidRPr="00BA4329" w:rsidRDefault="006F2AA8" w:rsidP="006F2AA8">
      <w:pPr>
        <w:pStyle w:val="31"/>
        <w:ind w:left="0" w:firstLine="425"/>
        <w:rPr>
          <w:rFonts w:ascii="Times New Roman" w:eastAsiaTheme="minorEastAsia" w:hAnsi="Times New Roman" w:cs="Times New Roman"/>
        </w:rPr>
      </w:pPr>
    </w:p>
    <w:p w14:paraId="2E868EC8" w14:textId="3C5CC052" w:rsidR="003871F4" w:rsidRPr="00BA4329" w:rsidRDefault="003871F4"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C8771D" w:rsidRPr="00BA4329">
        <w:rPr>
          <w:rFonts w:ascii="Times New Roman" w:hAnsi="Times New Roman" w:cs="Times New Roman"/>
          <w:b/>
          <w:bCs/>
        </w:rPr>
        <w:t>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will not be associated with earnings 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77777777" w:rsidR="006F2AA8" w:rsidRPr="00BA4329" w:rsidRDefault="00043578" w:rsidP="006F2AA8">
      <w:pPr>
        <w:pStyle w:val="3"/>
        <w:rPr>
          <w:rFonts w:ascii="Times New Roman" w:hAnsi="Times New Roman" w:cs="Times New Roman"/>
          <w:sz w:val="24"/>
          <w:szCs w:val="24"/>
        </w:rPr>
      </w:pPr>
      <w:r w:rsidRPr="00BA4329">
        <w:rPr>
          <w:rFonts w:ascii="Times New Roman" w:hAnsi="Times New Roman" w:cs="Times New Roman"/>
          <w:sz w:val="24"/>
          <w:szCs w:val="24"/>
        </w:rPr>
        <w:t>Real activities manipulation with automation tools</w:t>
      </w:r>
    </w:p>
    <w:p w14:paraId="4DF57CC5" w14:textId="7DBEEF8B" w:rsidR="00D40020" w:rsidRDefault="003D7003" w:rsidP="006F2AA8">
      <w:pPr>
        <w:pStyle w:val="31"/>
        <w:ind w:left="0" w:firstLine="425"/>
        <w:rPr>
          <w:ins w:id="65" w:author="Sheng-Feng Hsieh" w:date="2024-03-21T16:12:00Z"/>
          <w:rFonts w:ascii="Times New Roman"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Given the findings of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that firms are less likely to engage in RM post-</w:t>
      </w:r>
      <w:del w:id="66" w:author="Sheng-Feng Hsieh" w:date="2024-03-21T16:11:00Z">
        <w:r w:rsidR="00BC79E2" w:rsidRPr="00BA4329" w:rsidDel="00D40020">
          <w:rPr>
            <w:rFonts w:ascii="Times New Roman" w:hAnsi="Times New Roman" w:cs="Times New Roman"/>
          </w:rPr>
          <w:delText xml:space="preserve"> </w:delText>
        </w:r>
      </w:del>
      <w:r w:rsidRPr="00BA4329">
        <w:rPr>
          <w:rFonts w:ascii="Times New Roman" w:hAnsi="Times New Roman" w:cs="Times New Roman"/>
        </w:rPr>
        <w:t xml:space="preserve">ERP implementation, we consider the potential parallel effects of RPA on RM. </w:t>
      </w:r>
      <w:commentRangeStart w:id="67"/>
      <w:r w:rsidRPr="00BA4329">
        <w:rPr>
          <w:rFonts w:ascii="Times New Roman" w:hAnsi="Times New Roman" w:cs="Times New Roman"/>
        </w:rPr>
        <w:t xml:space="preserve">This parallel is further supported by the role of internal controls, as </w:t>
      </w:r>
      <w:r w:rsidRPr="00BA4329">
        <w:rPr>
          <w:rFonts w:ascii="Times New Roman" w:hAnsi="Times New Roman" w:cs="Times New Roman"/>
          <w:color w:val="0070C0"/>
        </w:rPr>
        <w:t>Lenard et al. (2016)</w:t>
      </w:r>
      <w:r w:rsidRPr="00BA4329">
        <w:rPr>
          <w:rFonts w:ascii="Times New Roman" w:hAnsi="Times New Roman" w:cs="Times New Roman"/>
        </w:rPr>
        <w:t xml:space="preserve"> find a positive association between firms with internal control weaknesses (ICWs) and engagement in RM. </w:t>
      </w:r>
      <w:r w:rsidRPr="00BA4329">
        <w:rPr>
          <w:rFonts w:ascii="Times New Roman" w:hAnsi="Times New Roman" w:cs="Times New Roman"/>
          <w:color w:val="0070C0"/>
        </w:rPr>
        <w:t>Morris (2011)</w:t>
      </w:r>
      <w:r w:rsidRPr="00BA4329">
        <w:rPr>
          <w:rFonts w:ascii="Times New Roman" w:hAnsi="Times New Roman" w:cs="Times New Roman"/>
        </w:rPr>
        <w:t xml:space="preserve"> contributes to this narrative by demonstrating an improvement in internal controls post-ERP implementation, suggesting a potential reduction in RM as well</w:t>
      </w:r>
      <w:del w:id="68" w:author="Sheng-Feng Hsieh" w:date="2024-03-21T16:12:00Z">
        <w:r w:rsidRPr="00BA4329" w:rsidDel="00D40020">
          <w:rPr>
            <w:rFonts w:ascii="Times New Roman" w:hAnsi="Times New Roman" w:cs="Times New Roman"/>
          </w:rPr>
          <w:delText>.</w:delText>
        </w:r>
      </w:del>
      <w:r w:rsidR="00BC79E2" w:rsidRPr="00BA4329">
        <w:rPr>
          <w:rFonts w:ascii="Times New Roman" w:hAnsi="Times New Roman" w:cs="Times New Roman"/>
        </w:rPr>
        <w:t xml:space="preserve"> </w:t>
      </w:r>
      <w:r w:rsidR="003508A3" w:rsidRPr="00BA4329">
        <w:rPr>
          <w:rFonts w:ascii="Times New Roman" w:hAnsi="Times New Roman" w:cs="Times New Roman"/>
        </w:rPr>
        <w:t>(</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3508A3" w:rsidRPr="00BA4329">
        <w:rPr>
          <w:rFonts w:ascii="Times New Roman" w:hAnsi="Times New Roman" w:cs="Times New Roman"/>
        </w:rPr>
        <w:t>)</w:t>
      </w:r>
      <w:ins w:id="69" w:author="Sheng-Feng Hsieh" w:date="2024-03-21T16:12:00Z">
        <w:r w:rsidR="00D40020">
          <w:rPr>
            <w:rFonts w:ascii="Times New Roman" w:hAnsi="Times New Roman" w:cs="Times New Roman"/>
          </w:rPr>
          <w:t>.</w:t>
        </w:r>
      </w:ins>
      <w:commentRangeEnd w:id="67"/>
      <w:ins w:id="70" w:author="Sheng-Feng Hsieh" w:date="2024-03-21T16:13:00Z">
        <w:r w:rsidR="00D40020">
          <w:rPr>
            <w:rStyle w:val="a6"/>
            <w:rFonts w:eastAsiaTheme="minorEastAsia"/>
          </w:rPr>
          <w:commentReference w:id="67"/>
        </w:r>
      </w:ins>
    </w:p>
    <w:p w14:paraId="61B23068" w14:textId="665109E5" w:rsidR="006F2AA8" w:rsidRPr="00BA4329" w:rsidRDefault="003D7003" w:rsidP="006F2AA8">
      <w:pPr>
        <w:pStyle w:val="31"/>
        <w:ind w:left="0" w:firstLine="425"/>
        <w:rPr>
          <w:rFonts w:ascii="Times New Roman" w:eastAsiaTheme="minorEastAsia" w:hAnsi="Times New Roman" w:cs="Times New Roman"/>
        </w:rPr>
      </w:pPr>
      <w:del w:id="71" w:author="Sheng-Feng Hsieh" w:date="2024-03-21T16:12:00Z">
        <w:r w:rsidRPr="00BA4329" w:rsidDel="00D40020">
          <w:rPr>
            <w:rFonts w:ascii="Times New Roman" w:hAnsi="Times New Roman" w:cs="Times New Roman"/>
          </w:rPr>
          <w:br/>
        </w:r>
      </w:del>
      <w:r w:rsidRPr="00BA4329">
        <w:rPr>
          <w:rFonts w:ascii="Times New Roman" w:hAnsi="Times New Roman" w:cs="Times New Roman"/>
        </w:rPr>
        <w:t xml:space="preserve">However, while ERP's impact on internal controls and subsequent influence on RM has been documented, the literature on RPA's effects on RM remains sparse and </w:t>
      </w:r>
      <w:r w:rsidR="00A23DFF" w:rsidRPr="00BA4329">
        <w:rPr>
          <w:rFonts w:ascii="Times New Roman" w:hAnsi="Times New Roman" w:cs="Times New Roman"/>
        </w:rPr>
        <w:t>undiscovered</w:t>
      </w:r>
      <w:r w:rsidRPr="00BA4329">
        <w:rPr>
          <w:rFonts w:ascii="Times New Roman" w:hAnsi="Times New Roman" w:cs="Times New Roman"/>
        </w:rPr>
        <w:t xml:space="preserve">. </w:t>
      </w:r>
      <w:commentRangeStart w:id="72"/>
      <w:r w:rsidRPr="00BA4329">
        <w:rPr>
          <w:rFonts w:ascii="Times New Roman" w:hAnsi="Times New Roman" w:cs="Times New Roman"/>
        </w:rPr>
        <w:t>RPA, like ERP in its technological advancement and impact on financial reporting, lacks a standardized control framework</w:t>
      </w:r>
      <w:r w:rsidR="00A23DFF" w:rsidRPr="00BA4329">
        <w:rPr>
          <w:rFonts w:ascii="Times New Roman" w:hAnsi="Times New Roman" w:cs="Times New Roman"/>
        </w:rPr>
        <w:t xml:space="preserve"> as mentioned by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which could affect its association with RM. Studies before regulatory changes like the Sarbanes-Oxley Act (SOX) observed varied results regarding </w:t>
      </w:r>
      <w:r w:rsidR="00FC6BFD" w:rsidRPr="00BA4329">
        <w:rPr>
          <w:rFonts w:ascii="Times New Roman" w:hAnsi="Times New Roman" w:cs="Times New Roman"/>
        </w:rPr>
        <w:t>A</w:t>
      </w:r>
      <w:r w:rsidRPr="00BA4329">
        <w:rPr>
          <w:rFonts w:ascii="Times New Roman" w:hAnsi="Times New Roman" w:cs="Times New Roman"/>
        </w:rPr>
        <w:t>M</w:t>
      </w:r>
      <w:r w:rsidR="00FC6BFD" w:rsidRPr="00BA4329">
        <w:rPr>
          <w:rFonts w:ascii="Times New Roman" w:hAnsi="Times New Roman" w:cs="Times New Roman"/>
        </w:rPr>
        <w:t xml:space="preserve"> </w:t>
      </w:r>
      <w:r w:rsidR="00FC6BFD" w:rsidRPr="00BA4329">
        <w:rPr>
          <w:rFonts w:ascii="Times New Roman" w:hAnsi="Times New Roman" w:cs="Times New Roman"/>
        </w:rPr>
        <w:lastRenderedPageBreak/>
        <w:t>in the previous section</w:t>
      </w:r>
      <w:r w:rsidRPr="00BA4329">
        <w:rPr>
          <w:rFonts w:ascii="Times New Roman" w:hAnsi="Times New Roman" w:cs="Times New Roman"/>
        </w:rPr>
        <w:t>, leading to reconsiderations in the post-SOX era that might also apply to RPA implementation effects on RM.</w:t>
      </w:r>
      <w:commentRangeEnd w:id="72"/>
      <w:r w:rsidR="00D40020">
        <w:rPr>
          <w:rStyle w:val="a6"/>
          <w:rFonts w:eastAsiaTheme="minorEastAsia"/>
        </w:rPr>
        <w:commentReference w:id="72"/>
      </w:r>
    </w:p>
    <w:p w14:paraId="70D500B5" w14:textId="77777777" w:rsidR="006F2AA8" w:rsidRPr="00BA4329" w:rsidRDefault="003D7003" w:rsidP="006F2AA8">
      <w:pPr>
        <w:pStyle w:val="31"/>
        <w:ind w:left="0" w:firstLine="425"/>
        <w:rPr>
          <w:rFonts w:ascii="Times New Roman" w:eastAsiaTheme="minorEastAsia" w:hAnsi="Times New Roman" w:cs="Times New Roman"/>
        </w:rPr>
      </w:pPr>
      <w:r w:rsidRPr="00BA4329">
        <w:rPr>
          <w:rFonts w:ascii="Times New Roman" w:hAnsi="Times New Roman" w:cs="Times New Roman"/>
        </w:rPr>
        <w:t>Given the mixed results regarding the relationship between automation technologies and EM, and in alignment with the complexities discussed in both the attachment and the referenced studies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rPr>
        <w:t xml:space="preserve">; </w:t>
      </w:r>
      <w:r w:rsidRPr="00BA4329">
        <w:rPr>
          <w:rFonts w:ascii="Times New Roman" w:hAnsi="Times New Roman" w:cs="Times New Roman"/>
          <w:color w:val="0070C0"/>
        </w:rPr>
        <w:t>Lenard et al. 2016</w:t>
      </w:r>
      <w:r w:rsidRPr="00BA4329">
        <w:rPr>
          <w:rFonts w:ascii="Times New Roman" w:hAnsi="Times New Roman" w:cs="Times New Roman"/>
        </w:rPr>
        <w:t xml:space="preserve">; </w:t>
      </w:r>
      <w:r w:rsidRPr="00BA4329">
        <w:rPr>
          <w:rFonts w:ascii="Times New Roman" w:hAnsi="Times New Roman" w:cs="Times New Roman"/>
          <w:color w:val="0070C0"/>
        </w:rPr>
        <w:t>Morris</w:t>
      </w:r>
      <w:r w:rsidR="00A23DFF" w:rsidRPr="00BA4329">
        <w:rPr>
          <w:rFonts w:ascii="Times New Roman" w:hAnsi="Times New Roman" w:cs="Times New Roman"/>
          <w:color w:val="0070C0"/>
        </w:rPr>
        <w:t xml:space="preserve"> </w:t>
      </w:r>
      <w:r w:rsidRPr="00BA4329">
        <w:rPr>
          <w:rFonts w:ascii="Times New Roman" w:hAnsi="Times New Roman" w:cs="Times New Roman"/>
          <w:color w:val="0070C0"/>
        </w:rPr>
        <w:t>2011</w:t>
      </w:r>
      <w:r w:rsidR="00A23DFF" w:rsidRPr="00BA4329">
        <w:rPr>
          <w:rFonts w:ascii="Times New Roman" w:hAnsi="Times New Roman" w:cs="Times New Roman"/>
        </w:rPr>
        <w:t xml:space="preserve">; </w:t>
      </w:r>
      <w:r w:rsidR="00A23DFF" w:rsidRPr="00BA4329">
        <w:rPr>
          <w:rFonts w:ascii="Times New Roman" w:hAnsi="Times New Roman" w:cs="Times New Roman"/>
          <w:color w:val="0070C0"/>
        </w:rPr>
        <w:t>Hong et al. 2023</w:t>
      </w:r>
      <w:r w:rsidRPr="00BA4329">
        <w:rPr>
          <w:rFonts w:ascii="Times New Roman" w:hAnsi="Times New Roman" w:cs="Times New Roman"/>
        </w:rPr>
        <w:t xml:space="preserve">), we form the hypothesis: </w:t>
      </w:r>
    </w:p>
    <w:p w14:paraId="3A95FCA6" w14:textId="4B9BC3F7" w:rsidR="006F2AA8" w:rsidRPr="00BA4329" w:rsidRDefault="003D7003" w:rsidP="006F2AA8">
      <w:pPr>
        <w:pStyle w:val="31"/>
        <w:ind w:left="0" w:firstLine="425"/>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Implementation of RPA will not be associated with earnings management through real activities manipulation.</w:t>
      </w:r>
    </w:p>
    <w:p w14:paraId="512BDFDC" w14:textId="77777777" w:rsidR="006F2AA8" w:rsidRPr="00BA4329" w:rsidRDefault="006F2AA8" w:rsidP="006F2AA8">
      <w:pPr>
        <w:pStyle w:val="31"/>
        <w:ind w:left="0" w:firstLine="425"/>
        <w:rPr>
          <w:rFonts w:ascii="Times New Roman" w:eastAsiaTheme="minorEastAsia" w:hAnsi="Times New Roman" w:cs="Times New Roman"/>
        </w:rPr>
      </w:pPr>
    </w:p>
    <w:p w14:paraId="4B8DB153" w14:textId="789D77BA" w:rsidR="00E458C0" w:rsidRPr="00BA4329" w:rsidRDefault="00C21E4A" w:rsidP="006F2AA8">
      <w:pPr>
        <w:pStyle w:val="31"/>
        <w:ind w:left="0" w:firstLine="425"/>
        <w:rPr>
          <w:rFonts w:ascii="Times New Roman" w:eastAsiaTheme="minorEastAsia" w:hAnsi="Times New Roman" w:cs="Times New Roman"/>
        </w:rPr>
      </w:pPr>
      <w:commentRangeStart w:id="73"/>
      <w:r w:rsidRPr="00BA4329">
        <w:rPr>
          <w:rFonts w:ascii="Times New Roman" w:hAnsi="Times New Roman" w:cs="Times New Roman"/>
        </w:rPr>
        <w:t>In developing these hypotheses, it is crucial to acknowledge the complementary roles of ERP and RPA within the broader context of technological integration in financial reporting processes. While ERP systems have paved the way for standardized, integrated information systems, RPA offers a layer of agility and customization, addressing specific operational efficiencies outside the traditional scope of ERP systems</w:t>
      </w:r>
      <w:del w:id="74" w:author="Sheng-Feng Hsieh" w:date="2024-03-21T16:16:00Z">
        <w:r w:rsidRPr="00BA4329" w:rsidDel="00D40020">
          <w:rPr>
            <w:rFonts w:ascii="Times New Roman" w:hAnsi="Times New Roman" w:cs="Times New Roman"/>
          </w:rPr>
          <w:delText>.</w:delText>
        </w:r>
      </w:del>
      <w:r w:rsidRPr="00BA4329">
        <w:rPr>
          <w:rFonts w:ascii="Times New Roman" w:hAnsi="Times New Roman" w:cs="Times New Roman"/>
        </w:rPr>
        <w:t xml:space="preserve"> (</w:t>
      </w:r>
      <w:r w:rsidRPr="00BA4329">
        <w:rPr>
          <w:rFonts w:ascii="Times New Roman" w:hAnsi="Times New Roman" w:cs="Times New Roman"/>
          <w:color w:val="0070C0"/>
        </w:rPr>
        <w:t>Hong et al. 2023</w:t>
      </w:r>
      <w:r w:rsidRPr="00BA4329">
        <w:rPr>
          <w:rFonts w:ascii="Times New Roman" w:hAnsi="Times New Roman" w:cs="Times New Roman"/>
        </w:rPr>
        <w:t>)</w:t>
      </w:r>
      <w:ins w:id="75" w:author="Sheng-Feng Hsieh" w:date="2024-03-21T16:16:00Z">
        <w:r w:rsidR="00D40020">
          <w:rPr>
            <w:rFonts w:ascii="Times New Roman" w:hAnsi="Times New Roman" w:cs="Times New Roman"/>
          </w:rPr>
          <w:t>.</w:t>
        </w:r>
      </w:ins>
      <w:r w:rsidRPr="00BA4329">
        <w:rPr>
          <w:rFonts w:ascii="Times New Roman" w:hAnsi="Times New Roman" w:cs="Times New Roman"/>
        </w:rPr>
        <w:t xml:space="preserve"> The interaction between these technologies, coupled with regulatory and governance frameworks, forms the bedrock of our understanding of how automation potentially influences earnings management practices.</w:t>
      </w:r>
      <w:commentRangeEnd w:id="73"/>
      <w:r w:rsidR="00D40020">
        <w:rPr>
          <w:rStyle w:val="a6"/>
          <w:rFonts w:eastAsiaTheme="minorEastAsia"/>
        </w:rPr>
        <w:commentReference w:id="73"/>
      </w:r>
    </w:p>
    <w:p w14:paraId="16183F4D" w14:textId="77777777" w:rsidR="006F2AA8" w:rsidRPr="00BA4329" w:rsidRDefault="006F2AA8" w:rsidP="006F2AA8">
      <w:pPr>
        <w:pStyle w:val="31"/>
        <w:ind w:left="0" w:firstLine="425"/>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SAMPLE SELECTION &amp; RESEARCH DESIGN</w:t>
      </w:r>
    </w:p>
    <w:p w14:paraId="05DDCEF0" w14:textId="6D7B46EF"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nterest: RPA implementation Indicator</w:t>
      </w:r>
    </w:p>
    <w:p w14:paraId="38DDFFE2" w14:textId="77777777"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r w:rsidR="00FB3EEC" w:rsidRPr="00DD0178">
        <w:rPr>
          <w:rFonts w:ascii="Times New Roman" w:hAnsi="Times New Roman" w:cs="Times New Roman"/>
          <w:strike/>
        </w:rPr>
        <w:t xml:space="preserve"> Their meticulous analysis, which highlights the insights that can be garnered from corporate disclosures </w:t>
      </w:r>
      <w:commentRangeStart w:id="76"/>
      <w:commentRangeStart w:id="77"/>
      <w:r w:rsidR="00FB3EEC" w:rsidRPr="00DD0178">
        <w:rPr>
          <w:rFonts w:ascii="Times New Roman" w:hAnsi="Times New Roman" w:cs="Times New Roman"/>
          <w:strike/>
        </w:rPr>
        <w:t>despite potential biases</w:t>
      </w:r>
      <w:commentRangeEnd w:id="76"/>
      <w:r w:rsidR="00E76BB2" w:rsidRPr="00DD0178">
        <w:rPr>
          <w:rStyle w:val="a6"/>
          <w:rFonts w:eastAsiaTheme="minorEastAsia"/>
          <w:strike/>
        </w:rPr>
        <w:commentReference w:id="76"/>
      </w:r>
      <w:commentRangeEnd w:id="77"/>
      <w:r w:rsidR="00E76BB2" w:rsidRPr="00DD0178">
        <w:rPr>
          <w:rStyle w:val="a6"/>
          <w:rFonts w:eastAsiaTheme="minorEastAsia"/>
          <w:strike/>
        </w:rPr>
        <w:commentReference w:id="77"/>
      </w:r>
      <w:r w:rsidR="00FB3EEC" w:rsidRPr="00DD0178">
        <w:rPr>
          <w:rFonts w:ascii="Times New Roman" w:hAnsi="Times New Roman" w:cs="Times New Roman"/>
          <w:strike/>
        </w:rPr>
        <w:t>, serves as a methodological benchmark for our work.</w:t>
      </w:r>
    </w:p>
    <w:p w14:paraId="3502B051" w14:textId="42523837"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proofErr w:type="spellStart"/>
      <w:r w:rsidR="005A54F2" w:rsidRPr="00BA4329">
        <w:rPr>
          <w:rFonts w:ascii="Times New Roman" w:hAnsi="Times New Roman" w:cs="Times New Roman"/>
        </w:rPr>
        <w:t>TPEx</w:t>
      </w:r>
      <w:proofErr w:type="spellEnd"/>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ins w:id="78" w:author="Sheng-Feng Hsieh" w:date="2024-03-21T16:21:00Z">
        <w:r w:rsidR="00075C53">
          <w:rPr>
            <w:rFonts w:ascii="Times New Roman" w:hAnsi="Times New Roman" w:cs="Times New Roman"/>
          </w:rPr>
          <w:t xml:space="preserve">the </w:t>
        </w:r>
      </w:ins>
      <w:r w:rsidRPr="00BA4329">
        <w:rPr>
          <w:rFonts w:ascii="Times New Roman" w:hAnsi="Times New Roman" w:cs="Times New Roman"/>
        </w:rPr>
        <w:t xml:space="preserve">RPA implementation. This strategy is enabled by the digital accessibility and legal requirement for these firms to submit their annual reports electronically, which facilitates a more efficient and accurate data extraction process. The search terms included </w:t>
      </w:r>
      <w:ins w:id="79" w:author="Sheng-Feng Hsieh" w:date="2024-03-21T16:22:00Z">
        <w:r w:rsidR="00075C53">
          <w:rPr>
            <w:rFonts w:ascii="Times New Roman" w:hAnsi="Times New Roman" w:cs="Times New Roman"/>
          </w:rPr>
          <w:t>“</w:t>
        </w:r>
      </w:ins>
      <w:r w:rsidRPr="00BA4329">
        <w:rPr>
          <w:rFonts w:ascii="Times New Roman" w:hAnsi="Times New Roman" w:cs="Times New Roman"/>
        </w:rPr>
        <w:t>Robotic Process Automation,</w:t>
      </w:r>
      <w:ins w:id="80" w:author="Sheng-Feng Hsieh" w:date="2024-03-21T16:22:00Z">
        <w:r w:rsidR="00075C53">
          <w:rPr>
            <w:rFonts w:ascii="Times New Roman" w:hAnsi="Times New Roman" w:cs="Times New Roman"/>
          </w:rPr>
          <w:t>”</w:t>
        </w:r>
      </w:ins>
      <w:r w:rsidRPr="00BA4329">
        <w:rPr>
          <w:rFonts w:ascii="Times New Roman" w:hAnsi="Times New Roman" w:cs="Times New Roman"/>
        </w:rPr>
        <w:t xml:space="preserve"> </w:t>
      </w:r>
      <w:ins w:id="81" w:author="Sheng-Feng Hsieh" w:date="2024-03-21T16:22:00Z">
        <w:r w:rsidR="00075C53">
          <w:rPr>
            <w:rFonts w:ascii="Times New Roman" w:hAnsi="Times New Roman" w:cs="Times New Roman"/>
          </w:rPr>
          <w:t>“</w:t>
        </w:r>
      </w:ins>
      <w:r w:rsidRPr="00BA4329">
        <w:rPr>
          <w:rFonts w:ascii="Times New Roman" w:hAnsi="Times New Roman" w:cs="Times New Roman"/>
        </w:rPr>
        <w:t>RPA,</w:t>
      </w:r>
      <w:ins w:id="82" w:author="Sheng-Feng Hsieh" w:date="2024-03-21T16:22:00Z">
        <w:r w:rsidR="00075C53">
          <w:rPr>
            <w:rFonts w:ascii="Times New Roman" w:hAnsi="Times New Roman" w:cs="Times New Roman"/>
          </w:rPr>
          <w:t>”</w:t>
        </w:r>
      </w:ins>
      <w:r w:rsidRPr="00BA4329">
        <w:rPr>
          <w:rFonts w:ascii="Times New Roman" w:hAnsi="Times New Roman" w:cs="Times New Roman"/>
        </w:rPr>
        <w:t xml:space="preserve"> and </w:t>
      </w:r>
      <w:ins w:id="83" w:author="Sheng-Feng Hsieh" w:date="2024-03-21T16:21:00Z">
        <w:r w:rsidR="00D40020">
          <w:rPr>
            <w:rFonts w:ascii="Times New Roman" w:hAnsi="Times New Roman" w:cs="Times New Roman"/>
          </w:rPr>
          <w:t>the full term in Taiwanese</w:t>
        </w:r>
      </w:ins>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commentRangeStart w:id="84"/>
      <w:commentRangeStart w:id="85"/>
      <w:commentRangeStart w:id="86"/>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zed these documents containing searched keyword to verify whether the firm may have been RPA adopted or not.</w:t>
      </w:r>
      <w:commentRangeEnd w:id="84"/>
      <w:r w:rsidR="00895B3C">
        <w:rPr>
          <w:rStyle w:val="a6"/>
          <w:rFonts w:eastAsiaTheme="minorEastAsia"/>
        </w:rPr>
        <w:commentReference w:id="84"/>
      </w:r>
      <w:commentRangeEnd w:id="85"/>
      <w:r w:rsidR="002C5686">
        <w:rPr>
          <w:rStyle w:val="a6"/>
          <w:rFonts w:eastAsiaTheme="minorEastAsia"/>
        </w:rPr>
        <w:commentReference w:id="85"/>
      </w:r>
      <w:commentRangeEnd w:id="86"/>
      <w:r w:rsidR="00E76BB2">
        <w:rPr>
          <w:rStyle w:val="a6"/>
          <w:rFonts w:eastAsiaTheme="minorEastAsia"/>
        </w:rPr>
        <w:commentReference w:id="86"/>
      </w:r>
      <w:r w:rsidR="00895B3C">
        <w:rPr>
          <w:rFonts w:ascii="Times New Roman" w:eastAsiaTheme="minorEastAsia" w:hAnsi="Times New Roman" w:cs="Times New Roman"/>
        </w:rPr>
        <w:t xml:space="preserve"> </w:t>
      </w:r>
    </w:p>
    <w:p w14:paraId="6FC5C715" w14:textId="1B7B7337" w:rsidR="00EF7D0E" w:rsidRPr="00BA4329"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addition, our methodology assumes continuity in RPA initiatives; if a firm reported RPA adoption in one year, we marked it as continuing its RPA engagement</w:t>
      </w:r>
      <w:r w:rsidR="008838C8" w:rsidRPr="00BA4329">
        <w:rPr>
          <w:rFonts w:ascii="Times New Roman" w:hAnsi="Times New Roman" w:cs="Times New Roman"/>
        </w:rPr>
        <w:t xml:space="preserve"> </w:t>
      </w:r>
      <w:r w:rsidRPr="00BA4329">
        <w:rPr>
          <w:rFonts w:ascii="Times New Roman" w:hAnsi="Times New Roman" w:cs="Times New Roman"/>
        </w:rPr>
        <w:t>in the following year</w:t>
      </w:r>
      <w:ins w:id="87" w:author="Sheng-Feng Hsieh" w:date="2024-03-21T16:22:00Z">
        <w:r w:rsidR="00075C53">
          <w:rPr>
            <w:rFonts w:ascii="Times New Roman" w:hAnsi="Times New Roman" w:cs="Times New Roman"/>
          </w:rPr>
          <w:t>s</w:t>
        </w:r>
      </w:ins>
      <w:ins w:id="88" w:author="Sheng-Feng Hsieh" w:date="2024-03-21T16:23:00Z">
        <w:r w:rsidR="00075C53">
          <w:rPr>
            <w:rFonts w:ascii="Times New Roman" w:hAnsi="Times New Roman" w:cs="Times New Roman"/>
          </w:rPr>
          <w:t xml:space="preserve"> within the sample period</w:t>
        </w:r>
      </w:ins>
      <w:r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Sample</w:t>
      </w:r>
    </w:p>
    <w:p w14:paraId="22E8371B" w14:textId="081CBA7A"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ins w:id="89" w:author="Sheng-Feng Hsieh" w:date="2024-03-21T16:26:00Z">
        <w:r w:rsidR="00EC6172">
          <w:rPr>
            <w:rFonts w:ascii="Times New Roman" w:hAnsi="Times New Roman" w:cs="Times New Roman"/>
          </w:rPr>
          <w:t>in Panel A to C of Table 1</w:t>
        </w:r>
      </w:ins>
      <w:del w:id="90" w:author="Sheng-Feng Hsieh" w:date="2024-03-21T16:26:00Z">
        <w:r w:rsidRPr="00BA4329" w:rsidDel="00EC6172">
          <w:rPr>
            <w:rFonts w:ascii="Times New Roman" w:hAnsi="Times New Roman" w:cs="Times New Roman"/>
          </w:rPr>
          <w:delText>across three distinct panels</w:delText>
        </w:r>
      </w:del>
      <w:r w:rsidRPr="00BA4329">
        <w:rPr>
          <w:rFonts w:ascii="Times New Roman" w:hAnsi="Times New Roman" w:cs="Times New Roman"/>
        </w:rPr>
        <w:t xml:space="preserve">. </w:t>
      </w:r>
      <w:r w:rsidR="00F0547E" w:rsidRPr="00BA4329">
        <w:rPr>
          <w:rFonts w:ascii="Times New Roman" w:hAnsi="Times New Roman" w:cs="Times New Roman"/>
          <w:highlight w:val="yellow"/>
        </w:rPr>
        <w:t>The choice of initiating the sample</w:t>
      </w:r>
      <w:r w:rsidR="00F0547E" w:rsidRPr="00BA4329">
        <w:rPr>
          <w:rFonts w:ascii="Times New Roman" w:eastAsiaTheme="minorEastAsia" w:hAnsi="Times New Roman" w:cs="Times New Roman"/>
          <w:highlight w:val="yellow"/>
        </w:rPr>
        <w:t xml:space="preserve"> </w:t>
      </w:r>
      <w:r w:rsidR="00F0547E" w:rsidRPr="00BA4329">
        <w:rPr>
          <w:rFonts w:ascii="Times New Roman" w:hAnsi="Times New Roman" w:cs="Times New Roman"/>
          <w:highlight w:val="yellow"/>
        </w:rPr>
        <w:t>period in 2017 stems from the absence of any annual reports disclosing RPA implementation before that year.</w:t>
      </w:r>
      <w:ins w:id="91" w:author="Sheng-Feng Hsieh" w:date="2024-03-21T16:28:00Z">
        <w:r w:rsidR="00A97EED">
          <w:rPr>
            <w:rStyle w:val="aff1"/>
            <w:rFonts w:ascii="Times New Roman" w:hAnsi="Times New Roman" w:cs="Times New Roman"/>
            <w:highlight w:val="yellow"/>
          </w:rPr>
          <w:footnoteReference w:id="1"/>
        </w:r>
      </w:ins>
      <w:r w:rsidR="00F0547E" w:rsidRPr="00BA4329">
        <w:rPr>
          <w:rFonts w:ascii="Times New Roman" w:hAnsi="Times New Roman" w:cs="Times New Roman"/>
        </w:rPr>
        <w:t xml:space="preserve"> </w:t>
      </w:r>
      <w:r w:rsidRPr="00BA4329">
        <w:rPr>
          <w:rFonts w:ascii="Times New Roman" w:hAnsi="Times New Roman" w:cs="Times New Roman"/>
        </w:rPr>
        <w:t xml:space="preserve">Panel A </w:t>
      </w:r>
      <w:ins w:id="104" w:author="Sheng-Feng Hsieh" w:date="2024-03-21T16:30:00Z">
        <w:r w:rsidR="00A97EED">
          <w:rPr>
            <w:rFonts w:ascii="Times New Roman" w:hAnsi="Times New Roman" w:cs="Times New Roman"/>
          </w:rPr>
          <w:t xml:space="preserve">in Table 1 </w:t>
        </w:r>
      </w:ins>
      <w:r w:rsidRPr="00BA4329">
        <w:rPr>
          <w:rFonts w:ascii="Times New Roman" w:hAnsi="Times New Roman" w:cs="Times New Roman"/>
        </w:rPr>
        <w:t xml:space="preserve">elucidates the selection steps, beginning with an analysis of text from annual reports,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w:t>
      </w:r>
      <w:commentRangeStart w:id="105"/>
      <w:r w:rsidRPr="00BA4329">
        <w:rPr>
          <w:rFonts w:ascii="Times New Roman" w:hAnsi="Times New Roman" w:cs="Times New Roman"/>
        </w:rPr>
        <w:t xml:space="preserve">15 firm-year observations for EM </w:t>
      </w:r>
      <w:r w:rsidR="00D0005A" w:rsidRPr="00BA4329">
        <w:rPr>
          <w:rFonts w:ascii="Times New Roman" w:hAnsi="Times New Roman" w:cs="Times New Roman"/>
        </w:rPr>
        <w:t>proxies’</w:t>
      </w:r>
      <w:r w:rsidRPr="00BA4329">
        <w:rPr>
          <w:rFonts w:ascii="Times New Roman" w:hAnsi="Times New Roman" w:cs="Times New Roman"/>
        </w:rPr>
        <w:t xml:space="preserve"> calculation</w:t>
      </w:r>
      <w:commentRangeEnd w:id="105"/>
      <w:r w:rsidR="00A97EED">
        <w:rPr>
          <w:rStyle w:val="a6"/>
          <w:rFonts w:eastAsiaTheme="minorEastAsia"/>
        </w:rPr>
        <w:commentReference w:id="105"/>
      </w:r>
      <w:r w:rsidR="003405F2">
        <w:rPr>
          <w:rFonts w:ascii="Times New Roman" w:eastAsiaTheme="minorEastAsia" w:hAnsi="Times New Roman" w:cs="Times New Roman" w:hint="eastAsia"/>
        </w:rPr>
        <w:t xml:space="preserve"> (</w:t>
      </w:r>
      <w:proofErr w:type="spellStart"/>
      <w:r w:rsidR="00952C34" w:rsidRPr="00BA4329">
        <w:rPr>
          <w:rFonts w:ascii="Times New Roman" w:hAnsi="Times New Roman" w:cs="Times New Roman"/>
          <w:color w:val="0070C0"/>
        </w:rPr>
        <w:t>Roychowdhury</w:t>
      </w:r>
      <w:proofErr w:type="spellEnd"/>
      <w:r w:rsidR="00952C34" w:rsidRPr="00BA4329">
        <w:rPr>
          <w:rFonts w:ascii="Times New Roman" w:hAnsi="Times New Roman" w:cs="Times New Roman"/>
          <w:color w:val="0070C0"/>
        </w:rPr>
        <w:t xml:space="preserve"> 2006</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w:t>
      </w:r>
      <w:commentRangeStart w:id="106"/>
      <w:commentRangeStart w:id="107"/>
      <w:commentRangeStart w:id="108"/>
      <w:r w:rsidRPr="00BA4329">
        <w:rPr>
          <w:rFonts w:ascii="Times New Roman" w:hAnsi="Times New Roman" w:cs="Times New Roman"/>
        </w:rPr>
        <w:t xml:space="preserve">, despite their potential </w:t>
      </w:r>
      <w:r w:rsidRPr="00BA4329">
        <w:rPr>
          <w:rFonts w:ascii="Times New Roman" w:hAnsi="Times New Roman" w:cs="Times New Roman"/>
        </w:rPr>
        <w:lastRenderedPageBreak/>
        <w:t>prevalence in our sample</w:t>
      </w:r>
      <w:commentRangeEnd w:id="106"/>
      <w:r w:rsidR="000B705B">
        <w:rPr>
          <w:rStyle w:val="a6"/>
          <w:rFonts w:eastAsiaTheme="minorEastAsia"/>
        </w:rPr>
        <w:commentReference w:id="106"/>
      </w:r>
      <w:commentRangeEnd w:id="107"/>
      <w:r w:rsidR="007171C9">
        <w:rPr>
          <w:rStyle w:val="a6"/>
          <w:rFonts w:eastAsiaTheme="minorEastAsia"/>
        </w:rPr>
        <w:commentReference w:id="107"/>
      </w:r>
      <w:commentRangeEnd w:id="108"/>
      <w:r w:rsidR="00653E64">
        <w:rPr>
          <w:rStyle w:val="a6"/>
          <w:rFonts w:eastAsiaTheme="minorEastAsia"/>
        </w:rPr>
        <w:commentReference w:id="108"/>
      </w:r>
      <w:r w:rsidRPr="00BA4329">
        <w:rPr>
          <w:rFonts w:ascii="Times New Roman" w:hAnsi="Times New Roman" w:cs="Times New Roman"/>
        </w:rPr>
        <w:t xml:space="preserve">. Panel B </w:t>
      </w:r>
      <w:ins w:id="109" w:author="Sheng-Feng Hsieh" w:date="2024-03-21T16:33:00Z">
        <w:r w:rsidR="000B705B">
          <w:rPr>
            <w:rFonts w:ascii="Times New Roman" w:hAnsi="Times New Roman" w:cs="Times New Roman"/>
          </w:rPr>
          <w:t xml:space="preserve">in Table 1 </w:t>
        </w:r>
      </w:ins>
      <w:r w:rsidRPr="00BA4329">
        <w:rPr>
          <w:rFonts w:ascii="Times New Roman" w:hAnsi="Times New Roman" w:cs="Times New Roman"/>
        </w:rPr>
        <w:t>further categorizes these firms by industry, revealing a diverse representation across 21 different sectors according to the TSE industry codes. Lastly, Panel C</w:t>
      </w:r>
      <w:ins w:id="110" w:author="Sheng-Feng Hsieh" w:date="2024-03-21T16:33:00Z">
        <w:r w:rsidR="000B705B">
          <w:rPr>
            <w:rFonts w:ascii="Times New Roman" w:hAnsi="Times New Roman" w:cs="Times New Roman"/>
          </w:rPr>
          <w:t xml:space="preserve"> in Table 1 </w:t>
        </w:r>
      </w:ins>
      <w:del w:id="111" w:author="Sheng-Feng Hsieh" w:date="2024-03-21T16:33:00Z">
        <w:r w:rsidRPr="00BA4329" w:rsidDel="000B705B">
          <w:rPr>
            <w:rFonts w:ascii="Times New Roman" w:hAnsi="Times New Roman" w:cs="Times New Roman"/>
          </w:rPr>
          <w:delText xml:space="preserve"> </w:delText>
        </w:r>
      </w:del>
      <w:r w:rsidRPr="00BA4329">
        <w:rPr>
          <w:rFonts w:ascii="Times New Roman" w:hAnsi="Times New Roman" w:cs="Times New Roman"/>
        </w:rPr>
        <w:t>delves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71B16F44" w14:textId="088DE4E8" w:rsidR="006F2AA8" w:rsidRPr="00BA4329"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 xml:space="preserve">Morris and </w:t>
      </w:r>
      <w:proofErr w:type="spellStart"/>
      <w:r w:rsidR="003508A3" w:rsidRPr="00BA4329">
        <w:rPr>
          <w:rFonts w:ascii="Times New Roman" w:hAnsi="Times New Roman" w:cs="Times New Roman"/>
          <w:color w:val="0070C0"/>
        </w:rPr>
        <w:t>Laksmana</w:t>
      </w:r>
      <w:proofErr w:type="spellEnd"/>
      <w:r w:rsidR="003508A3" w:rsidRPr="00BA4329">
        <w:rPr>
          <w:rFonts w:ascii="Times New Roman" w:hAnsi="Times New Roman" w:cs="Times New Roman"/>
          <w:color w:val="0070C0"/>
        </w:rPr>
        <w:t xml:space="preserve">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w:t>
      </w:r>
      <w:proofErr w:type="spellStart"/>
      <w:r w:rsidR="007132F4" w:rsidRPr="00BA4329">
        <w:rPr>
          <w:rFonts w:ascii="Times New Roman" w:hAnsi="Times New Roman" w:cs="Times New Roman"/>
        </w:rPr>
        <w:t>Mahalanobis</w:t>
      </w:r>
      <w:proofErr w:type="spellEnd"/>
      <w:r w:rsidR="007132F4" w:rsidRPr="00BA4329">
        <w:rPr>
          <w:rFonts w:ascii="Times New Roman" w:hAnsi="Times New Roman" w:cs="Times New Roman"/>
        </w:rPr>
        <w:t xml:space="preserve">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w:t>
      </w:r>
      <w:commentRangeStart w:id="112"/>
      <w:commentRangeStart w:id="113"/>
      <w:commentRangeStart w:id="114"/>
      <w:commentRangeStart w:id="115"/>
      <w:r w:rsidR="00DA64A2" w:rsidRPr="00BA4329">
        <w:rPr>
          <w:rFonts w:ascii="Times New Roman" w:hAnsi="Times New Roman" w:cs="Times New Roman"/>
        </w:rPr>
        <w:t xml:space="preserve">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commentRangeEnd w:id="112"/>
      <w:r w:rsidR="006B160F">
        <w:rPr>
          <w:rStyle w:val="a6"/>
          <w:rFonts w:eastAsiaTheme="minorEastAsia"/>
        </w:rPr>
        <w:commentReference w:id="112"/>
      </w:r>
      <w:commentRangeEnd w:id="113"/>
      <w:r w:rsidR="00520959">
        <w:rPr>
          <w:rStyle w:val="a6"/>
          <w:rFonts w:eastAsiaTheme="minorEastAsia"/>
        </w:rPr>
        <w:commentReference w:id="113"/>
      </w:r>
      <w:commentRangeEnd w:id="114"/>
      <w:r w:rsidR="00520959">
        <w:rPr>
          <w:rStyle w:val="a6"/>
          <w:rFonts w:eastAsiaTheme="minorEastAsia"/>
        </w:rPr>
        <w:commentReference w:id="114"/>
      </w:r>
      <w:commentRangeEnd w:id="115"/>
      <w:r w:rsidR="00D227D2">
        <w:rPr>
          <w:rStyle w:val="a6"/>
          <w:rFonts w:eastAsiaTheme="minorEastAsia"/>
        </w:rPr>
        <w:commentReference w:id="115"/>
      </w:r>
      <w:r w:rsidR="00DA64A2" w:rsidRPr="00BA4329">
        <w:rPr>
          <w:rFonts w:ascii="Times New Roman" w:hAnsi="Times New Roman" w:cs="Times New Roman"/>
        </w:rPr>
        <w:t xml:space="preserve"> during sample periods from 2017 to 2022.</w:t>
      </w:r>
      <w:r w:rsidR="007132F4" w:rsidRPr="00BA4329">
        <w:rPr>
          <w:rFonts w:ascii="Times New Roman" w:hAnsi="Times New Roman" w:cs="Times New Roman"/>
        </w:rPr>
        <w:t xml:space="preserve"> </w:t>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r>
        <w:rPr>
          <w:rFonts w:ascii="新細明體" w:eastAsia="新細明體" w:hAnsi="新細明體" w:cs="新細明體"/>
        </w:rPr>
        <w:br/>
      </w:r>
      <w:r>
        <w:rPr>
          <w:rFonts w:ascii="Times New Roman" w:hAnsi="Times New Roman" w:cs="Times New Roman"/>
        </w:rPr>
        <w:t xml:space="preserve">  </w:t>
      </w: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1C45DB6D" w:rsidR="00DA7D5E" w:rsidRPr="00BA4329" w:rsidRDefault="008F79DA" w:rsidP="006F2AA8">
      <w:pPr>
        <w:pStyle w:val="2"/>
        <w:spacing w:line="480" w:lineRule="auto"/>
        <w:rPr>
          <w:rFonts w:ascii="Times New Roman" w:hAnsi="Times New Roman" w:cs="Times New Roman"/>
          <w:sz w:val="24"/>
          <w:szCs w:val="24"/>
        </w:rPr>
      </w:pPr>
      <w:ins w:id="116" w:author="Sheng-Feng Hsieh" w:date="2024-03-21T16:39:00Z">
        <w:r>
          <w:rPr>
            <w:rFonts w:ascii="Times New Roman" w:hAnsi="Times New Roman" w:cs="Times New Roman"/>
            <w:sz w:val="24"/>
            <w:szCs w:val="24"/>
          </w:rPr>
          <w:t xml:space="preserve">Proxies for </w:t>
        </w:r>
      </w:ins>
      <w:r w:rsidR="007B0AC2" w:rsidRPr="00BA4329">
        <w:rPr>
          <w:rFonts w:ascii="Times New Roman" w:hAnsi="Times New Roman" w:cs="Times New Roman"/>
          <w:sz w:val="24"/>
          <w:szCs w:val="24"/>
        </w:rPr>
        <w:t xml:space="preserve">Accrual-based </w:t>
      </w:r>
      <w:r w:rsidR="00EF7D0E" w:rsidRPr="00BA4329">
        <w:rPr>
          <w:rFonts w:ascii="Times New Roman" w:hAnsi="Times New Roman" w:cs="Times New Roman"/>
          <w:sz w:val="24"/>
          <w:szCs w:val="24"/>
        </w:rPr>
        <w:t>E</w:t>
      </w:r>
      <w:r w:rsidR="007B0AC2" w:rsidRPr="00BA4329">
        <w:rPr>
          <w:rFonts w:ascii="Times New Roman" w:hAnsi="Times New Roman" w:cs="Times New Roman"/>
          <w:sz w:val="24"/>
          <w:szCs w:val="24"/>
        </w:rPr>
        <w:t xml:space="preserve">arnings </w:t>
      </w:r>
      <w:r w:rsidR="00EF7D0E" w:rsidRPr="00BA4329">
        <w:rPr>
          <w:rFonts w:ascii="Times New Roman" w:hAnsi="Times New Roman" w:cs="Times New Roman"/>
          <w:sz w:val="24"/>
          <w:szCs w:val="24"/>
        </w:rPr>
        <w:t>M</w:t>
      </w:r>
      <w:r w:rsidR="007B0AC2" w:rsidRPr="00BA4329">
        <w:rPr>
          <w:rFonts w:ascii="Times New Roman" w:hAnsi="Times New Roman" w:cs="Times New Roman"/>
          <w:sz w:val="24"/>
          <w:szCs w:val="24"/>
        </w:rPr>
        <w:t>anagement</w:t>
      </w:r>
      <w:r w:rsidR="005400F7" w:rsidRPr="00BA4329">
        <w:rPr>
          <w:rFonts w:ascii="Times New Roman" w:hAnsi="Times New Roman" w:cs="Times New Roman"/>
          <w:sz w:val="24"/>
          <w:szCs w:val="24"/>
        </w:rPr>
        <w:t xml:space="preserve"> </w:t>
      </w:r>
      <w:ins w:id="117" w:author="Sheng-Feng Hsieh" w:date="2024-03-21T16:39:00Z">
        <w:r>
          <w:rPr>
            <w:rFonts w:ascii="Times New Roman" w:hAnsi="Times New Roman" w:cs="Times New Roman"/>
            <w:sz w:val="24"/>
            <w:szCs w:val="24"/>
          </w:rPr>
          <w:t>&amp; Real Activities Manipulation</w:t>
        </w:r>
      </w:ins>
    </w:p>
    <w:p w14:paraId="174F51D5" w14:textId="1C814214" w:rsidR="002271A6" w:rsidRPr="00BA4329" w:rsidDel="008F79DA" w:rsidRDefault="008A3031" w:rsidP="006F2AA8">
      <w:pPr>
        <w:pStyle w:val="31"/>
        <w:ind w:left="0" w:firstLine="425"/>
        <w:rPr>
          <w:del w:id="118" w:author="Sheng-Feng Hsieh" w:date="2024-03-21T16:39:00Z"/>
          <w:rFonts w:ascii="Times New Roman" w:eastAsiaTheme="minorEastAsia" w:hAnsi="Times New Roman" w:cs="Times New Roman"/>
        </w:rPr>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lastRenderedPageBreak/>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8F79DA" w:rsidRDefault="009D4230">
      <w:pPr>
        <w:pStyle w:val="31"/>
        <w:ind w:left="0" w:firstLine="425"/>
        <w:pPrChange w:id="119" w:author="Sheng-Feng Hsieh" w:date="2024-03-21T16:39:00Z">
          <w:pPr>
            <w:pStyle w:val="a3"/>
            <w:spacing w:line="360" w:lineRule="auto"/>
            <w:ind w:leftChars="0" w:left="992"/>
          </w:pPr>
        </w:pPrChange>
      </w:pPr>
    </w:p>
    <w:p w14:paraId="2A75F44F" w14:textId="045896D9"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del w:id="120" w:author="Sheng-Feng Hsieh" w:date="2024-03-21T16:40:00Z">
        <w:r w:rsidRPr="00BA4329" w:rsidDel="008F79DA">
          <w:rPr>
            <w:rFonts w:ascii="Times New Roman" w:hAnsi="Times New Roman" w:cs="Times New Roman"/>
          </w:rPr>
          <w:delText>.</w:delText>
        </w:r>
      </w:del>
      <w:r w:rsidR="00995E02" w:rsidRPr="00BA4329">
        <w:rPr>
          <w:rFonts w:ascii="Times New Roman" w:hAnsi="Times New Roman" w:cs="Times New Roman"/>
        </w:rPr>
        <w:t xml:space="preserve"> (see Appendix A for details)</w:t>
      </w:r>
      <w:ins w:id="121" w:author="Sheng-Feng Hsieh" w:date="2024-03-21T16:40:00Z">
        <w:r w:rsidR="008F79DA">
          <w:rPr>
            <w:rFonts w:ascii="Times New Roman" w:hAnsi="Times New Roman" w:cs="Times New Roman"/>
          </w:rPr>
          <w:t>.</w:t>
        </w:r>
      </w:ins>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5C172B">
        <w:rPr>
          <w:rFonts w:ascii="Times New Roman" w:hAnsi="Times New Roman" w:cs="Times New Roman"/>
        </w:rPr>
        <w:t xml:space="preserve">measurements </w:t>
      </w:r>
      <w:commentRangeStart w:id="122"/>
      <w:r w:rsidR="008F79DA">
        <w:rPr>
          <w:rStyle w:val="a6"/>
          <w:rFonts w:eastAsiaTheme="minorEastAsia"/>
        </w:rPr>
        <w:commentReference w:id="123"/>
      </w:r>
      <w:commentRangeEnd w:id="122"/>
      <w:r w:rsidR="003405F2">
        <w:rPr>
          <w:rStyle w:val="a6"/>
          <w:rFonts w:eastAsiaTheme="minorEastAsia"/>
        </w:rPr>
        <w:commentReference w:id="122"/>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of the </w:t>
      </w:r>
      <w:r w:rsidR="004A3A46">
        <w:rPr>
          <w:rFonts w:ascii="Times New Roman" w:hAnsi="Times New Roman" w:cs="Times New Roman"/>
        </w:rPr>
        <w:t xml:space="preserve">overall </w:t>
      </w:r>
      <w:r w:rsidR="004A3A46" w:rsidRPr="004A3A46">
        <w:rPr>
          <w:rFonts w:ascii="Times New Roman" w:hAnsi="Times New Roman" w:cs="Times New Roman"/>
        </w:rPr>
        <w:t xml:space="preserve">level of RM activities, as outlined by </w:t>
      </w:r>
      <w:r w:rsidR="004A3A46" w:rsidRPr="004A3A46">
        <w:rPr>
          <w:rFonts w:ascii="Times New Roman" w:hAnsi="Times New Roman" w:cs="Times New Roman"/>
          <w:color w:val="0070C0"/>
        </w:rPr>
        <w:t xml:space="preserve">Cohen and </w:t>
      </w:r>
      <w:proofErr w:type="spellStart"/>
      <w:r w:rsidR="004A3A46" w:rsidRPr="004A3A46">
        <w:rPr>
          <w:rFonts w:ascii="Times New Roman" w:hAnsi="Times New Roman" w:cs="Times New Roman"/>
          <w:color w:val="0070C0"/>
        </w:rPr>
        <w:t>Zarowin</w:t>
      </w:r>
      <w:proofErr w:type="spellEnd"/>
      <w:r w:rsidR="004A3A46" w:rsidRPr="004A3A46">
        <w:rPr>
          <w:rFonts w:ascii="Times New Roman" w:hAnsi="Times New Roman" w:cs="Times New Roman"/>
        </w:rPr>
        <w:t xml:space="preserve"> (2010).</w:t>
      </w:r>
      <w:r w:rsidR="004A3A46">
        <w:rPr>
          <w:rFonts w:ascii="Times New Roman" w:hAnsi="Times New Roman" w:cs="Times New Roman"/>
        </w:rPr>
        <w:br/>
      </w:r>
      <w:r w:rsidR="005D6F05">
        <w:rPr>
          <w:rFonts w:ascii="Times New Roman" w:eastAsiaTheme="minorEastAsia" w:hAnsi="Times New Roman" w:cs="Times New Roman"/>
        </w:rPr>
        <w:br/>
      </w:r>
      <w:commentRangeStart w:id="124"/>
      <w:r w:rsidR="00995E02" w:rsidRPr="00BA4329">
        <w:rPr>
          <w:rFonts w:ascii="Times New Roman" w:hAnsi="Times New Roman" w:cs="Times New Roman"/>
        </w:rPr>
        <w:t xml:space="preserve">As the concerns </w:t>
      </w:r>
      <w:r w:rsidR="00995E02"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00995E02" w:rsidRPr="00BA4329">
        <w:rPr>
          <w:rFonts w:ascii="Times New Roman" w:hAnsi="Times New Roman" w:cs="Times New Roman"/>
          <w:color w:val="0070C0"/>
        </w:rPr>
        <w:t>)</w:t>
      </w:r>
      <w:r w:rsidR="00995E02" w:rsidRPr="00BA4329">
        <w:rPr>
          <w:rFonts w:ascii="Times New Roman" w:hAnsi="Times New Roman" w:cs="Times New Roman"/>
        </w:rPr>
        <w:t xml:space="preserve"> mentioned, another proxy abnormal cash </w:t>
      </w:r>
      <w:proofErr w:type="gramStart"/>
      <w:r w:rsidR="00995E02" w:rsidRPr="00BA4329">
        <w:rPr>
          <w:rFonts w:ascii="Times New Roman" w:hAnsi="Times New Roman" w:cs="Times New Roman"/>
        </w:rPr>
        <w:t>flows</w:t>
      </w:r>
      <w:proofErr w:type="gramEnd"/>
      <w:r w:rsidR="00995E02" w:rsidRPr="00BA4329">
        <w:rPr>
          <w:rFonts w:ascii="Times New Roman" w:hAnsi="Times New Roman" w:cs="Times New Roman"/>
        </w:rPr>
        <w:t xml:space="preserve"> delineated by </w:t>
      </w:r>
      <w:proofErr w:type="spellStart"/>
      <w:r w:rsidR="00995E02" w:rsidRPr="00BA4329">
        <w:rPr>
          <w:rFonts w:ascii="Times New Roman" w:hAnsi="Times New Roman" w:cs="Times New Roman"/>
          <w:color w:val="0070C0"/>
        </w:rPr>
        <w:t>Roychowdhury</w:t>
      </w:r>
      <w:proofErr w:type="spellEnd"/>
      <w:r w:rsidR="00995E02" w:rsidRPr="00BA4329">
        <w:rPr>
          <w:rFonts w:ascii="Times New Roman" w:hAnsi="Times New Roman" w:cs="Times New Roman"/>
          <w:color w:val="0070C0"/>
        </w:rPr>
        <w:t xml:space="preserve"> (2006)</w:t>
      </w:r>
      <w:r w:rsidR="00995E02" w:rsidRPr="00BA4329">
        <w:rPr>
          <w:rFonts w:ascii="Times New Roman" w:hAnsi="Times New Roman" w:cs="Times New Roman"/>
        </w:rPr>
        <w:t xml:space="preserve"> is </w:t>
      </w:r>
      <w:r w:rsidR="00952C34" w:rsidRPr="00952C34">
        <w:rPr>
          <w:rFonts w:ascii="Times New Roman" w:hAnsi="Times New Roman" w:cs="Times New Roman"/>
        </w:rPr>
        <w:t>about</w:t>
      </w:r>
      <w:r w:rsidR="00995E02" w:rsidRPr="00BA4329">
        <w:rPr>
          <w:rFonts w:ascii="Times New Roman" w:hAnsi="Times New Roman" w:cs="Times New Roman"/>
        </w:rPr>
        <w:t xml:space="preserve"> its ambiguous net effect and manipulation directions. As a </w:t>
      </w:r>
      <w:proofErr w:type="gramStart"/>
      <w:r w:rsidR="00995E02" w:rsidRPr="00BA4329">
        <w:rPr>
          <w:rFonts w:ascii="Times New Roman" w:hAnsi="Times New Roman" w:cs="Times New Roman"/>
        </w:rPr>
        <w:t>results</w:t>
      </w:r>
      <w:proofErr w:type="gramEnd"/>
      <w:r w:rsidR="00995E02" w:rsidRPr="00BA4329">
        <w:rPr>
          <w:rFonts w:ascii="Times New Roman" w:hAnsi="Times New Roman" w:cs="Times New Roman"/>
        </w:rPr>
        <w:t>, we also exclude this proxy as a RM measurement in our research.</w:t>
      </w:r>
      <w:commentRangeEnd w:id="124"/>
      <w:r w:rsidR="00F45E39">
        <w:rPr>
          <w:rStyle w:val="a6"/>
          <w:rFonts w:eastAsiaTheme="minorEastAsia"/>
        </w:rPr>
        <w:commentReference w:id="124"/>
      </w:r>
      <w:r w:rsidR="00995E02" w:rsidRPr="00BA4329">
        <w:rPr>
          <w:rFonts w:ascii="Times New Roman" w:hAnsi="Times New Roman" w:cs="Times New Roman"/>
        </w:rPr>
        <w:t xml:space="preserve"> </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06781048"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commentRangeStart w:id="125"/>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w:t>
      </w:r>
      <w:commentRangeEnd w:id="125"/>
      <w:r w:rsidR="00535663">
        <w:rPr>
          <w:rStyle w:val="a6"/>
          <w:rFonts w:eastAsiaTheme="minorEastAsia"/>
        </w:rPr>
        <w:commentReference w:id="125"/>
      </w:r>
      <w:r w:rsidRPr="00BA4329">
        <w:rPr>
          <w:rFonts w:ascii="Times New Roman" w:hAnsi="Times New Roman" w:cs="Times New Roman"/>
        </w:rPr>
        <w:t xml:space="preserve"> Initially, we regress AM and RM on the exogenous (control) variables of each equation model to calculate the residuals of AM and RM. Subsequently, we regress AM (RM) on RM (AM) along with the residuals of RM (AM) to assess whether the coefficient of the residuals equals zero. A non-zero </w:t>
      </w:r>
      <w:r w:rsidRPr="00BA4329">
        <w:rPr>
          <w:rFonts w:ascii="Times New Roman" w:hAnsi="Times New Roman" w:cs="Times New Roman"/>
        </w:rPr>
        <w:lastRenderedPageBreak/>
        <w:t>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del w:id="126" w:author="Sheng-Feng Hsieh" w:date="2024-03-21T16:48:00Z">
        <w:r w:rsidR="00BC43AF" w:rsidRPr="00BA4329" w:rsidDel="00535663">
          <w:rPr>
            <w:rFonts w:ascii="Times New Roman" w:hAnsi="Times New Roman" w:cs="Times New Roman"/>
          </w:rPr>
          <w:br/>
        </w:r>
      </w:del>
    </w:p>
    <w:p w14:paraId="61DB5BBB" w14:textId="437D284D"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 xml:space="preserve"> and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as well as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del w:id="127" w:author="Sheng-Feng Hsieh" w:date="2024-03-21T16:48:00Z">
        <w:r w:rsidR="0031705B" w:rsidRPr="00BA4329" w:rsidDel="00535663">
          <w:rPr>
            <w:rFonts w:ascii="Times New Roman" w:hAnsi="Times New Roman" w:cs="Times New Roman"/>
          </w:rPr>
          <w:br/>
        </w:r>
      </w:del>
    </w:p>
    <w:p w14:paraId="28CDDF4C" w14:textId="6BE8A428" w:rsidR="000919BC" w:rsidRPr="00BA4329" w:rsidRDefault="000919B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 xml:space="preserve">simultaneous </w:t>
      </w:r>
      <w:commentRangeStart w:id="128"/>
      <w:commentRangeStart w:id="129"/>
      <w:commentRangeStart w:id="130"/>
      <w:r w:rsidRPr="00BA4329">
        <w:rPr>
          <w:rFonts w:ascii="Times New Roman" w:hAnsi="Times New Roman" w:cs="Times New Roman"/>
        </w:rPr>
        <w:t xml:space="preserve">equations </w:t>
      </w:r>
      <w:commentRangeEnd w:id="128"/>
      <w:r w:rsidR="00EA72FF">
        <w:rPr>
          <w:rStyle w:val="a6"/>
          <w:rFonts w:eastAsiaTheme="minorEastAsia"/>
        </w:rPr>
        <w:commentReference w:id="128"/>
      </w:r>
      <w:commentRangeEnd w:id="129"/>
      <w:r w:rsidR="00CF2A89">
        <w:rPr>
          <w:rStyle w:val="a6"/>
          <w:rFonts w:eastAsiaTheme="minorEastAsia"/>
        </w:rPr>
        <w:commentReference w:id="129"/>
      </w:r>
      <w:commentRangeEnd w:id="130"/>
      <w:r w:rsidR="0033584C">
        <w:rPr>
          <w:rStyle w:val="a6"/>
          <w:rFonts w:eastAsiaTheme="minorEastAsia"/>
        </w:rPr>
        <w:commentReference w:id="130"/>
      </w:r>
      <w:r w:rsidRPr="00BA4329">
        <w:rPr>
          <w:rFonts w:ascii="Times New Roman" w:hAnsi="Times New Roman" w:cs="Times New Roman"/>
        </w:rPr>
        <w:t xml:space="preserve">aim to test for the within RPA </w:t>
      </w:r>
      <w:commentRangeStart w:id="131"/>
      <w:ins w:id="132" w:author="Sheng-Feng Hsieh" w:date="2024-03-21T16:54:00Z">
        <w:r w:rsidR="00EA72FF">
          <w:rPr>
            <w:rFonts w:ascii="Times New Roman" w:hAnsi="Times New Roman" w:cs="Times New Roman"/>
          </w:rPr>
          <w:t>adopter</w:t>
        </w:r>
      </w:ins>
      <w:ins w:id="133" w:author="Sheng-Feng Hsieh" w:date="2024-03-21T16:53:00Z">
        <w:r w:rsidR="00EA72FF" w:rsidRPr="00BA4329">
          <w:rPr>
            <w:rFonts w:ascii="Times New Roman" w:hAnsi="Times New Roman" w:cs="Times New Roman"/>
          </w:rPr>
          <w:t xml:space="preserve"> </w:t>
        </w:r>
      </w:ins>
      <w:commentRangeEnd w:id="131"/>
      <w:ins w:id="134" w:author="Sheng-Feng Hsieh" w:date="2024-03-21T16:55:00Z">
        <w:r w:rsidR="00EA72FF">
          <w:rPr>
            <w:rStyle w:val="a6"/>
            <w:rFonts w:eastAsiaTheme="minorEastAsia"/>
          </w:rPr>
          <w:commentReference w:id="131"/>
        </w:r>
      </w:ins>
      <w:r w:rsidRPr="00BA4329">
        <w:rPr>
          <w:rFonts w:ascii="Times New Roman" w:hAnsi="Times New Roman" w:cs="Times New Roman"/>
        </w:rPr>
        <w:t xml:space="preserve">group: </w:t>
      </w:r>
    </w:p>
    <w:p w14:paraId="3BB36B5D" w14:textId="01FCA7E5" w:rsidR="004E51A8" w:rsidRPr="00F11C2C" w:rsidRDefault="007B0AC2" w:rsidP="00F33B9B">
      <w:pPr>
        <w:pStyle w:val="a3"/>
        <w:spacing w:line="360" w:lineRule="auto"/>
        <w:ind w:leftChars="0" w:left="992"/>
        <w:rPr>
          <w:rFonts w:ascii="Times New Roman" w:hAnsi="Times New Roman" w:cs="Times New Roman"/>
          <w:i/>
          <w:rPrChange w:id="135" w:author="Sheng-Feng Hsieh" w:date="2024-03-21T16:59:00Z">
            <w:rPr>
              <w:rFonts w:ascii="Times New Roman" w:hAnsi="Times New Roman" w:cs="Times New Roman"/>
            </w:rPr>
          </w:rPrChange>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788BB904" w14:textId="4CA402FD" w:rsidR="001F2099" w:rsidRPr="00BA4329" w:rsidRDefault="006510FF" w:rsidP="00F33B9B">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63115DFB" w14:textId="2F170A46" w:rsidR="000919BC" w:rsidRPr="00BA4329" w:rsidRDefault="000919BC" w:rsidP="00FF0246">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BC43AF" w:rsidRPr="00BA4329">
        <w:rPr>
          <w:rFonts w:ascii="Times New Roman" w:hAnsi="Times New Roman" w:cs="Times New Roman"/>
        </w:rPr>
        <w:t>first</w:t>
      </w:r>
      <w:r w:rsidR="0057183C" w:rsidRPr="00BA4329">
        <w:rPr>
          <w:rFonts w:ascii="Times New Roman" w:hAnsi="Times New Roman" w:cs="Times New Roman"/>
        </w:rPr>
        <w:t xml:space="preserve"> stage </w:t>
      </w:r>
      <w:r w:rsidRPr="00BA4329">
        <w:rPr>
          <w:rFonts w:ascii="Times New Roman" w:hAnsi="Times New Roman" w:cs="Times New Roman"/>
        </w:rPr>
        <w:t>simultaneous equations</w:t>
      </w:r>
      <w:r w:rsidR="0057183C" w:rsidRPr="00BA4329">
        <w:rPr>
          <w:rFonts w:ascii="Times New Roman" w:hAnsi="Times New Roman" w:cs="Times New Roman"/>
        </w:rPr>
        <w:t xml:space="preserve"> are</w:t>
      </w:r>
      <w:r w:rsidRPr="00BA4329">
        <w:rPr>
          <w:rFonts w:ascii="Times New Roman" w:hAnsi="Times New Roman" w:cs="Times New Roman"/>
        </w:rPr>
        <w:t xml:space="preserve"> for both </w:t>
      </w:r>
      <w:ins w:id="136"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2C4F4C63" w14:textId="6F361E4B" w:rsidR="000919BC" w:rsidRPr="00BA4329" w:rsidRDefault="000919BC" w:rsidP="00F33B9B">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oMath>
      </m:oMathPara>
    </w:p>
    <w:p w14:paraId="6FE419B8" w14:textId="611DECC1" w:rsidR="00FF0246" w:rsidRPr="00BA4329" w:rsidRDefault="006510FF"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RMres</m:t>
              </m:r>
            </m:e>
            <m:sub>
              <m:r>
                <w:rPr>
                  <w:rFonts w:ascii="Cambria Math" w:hAnsi="Cambria Math" w:cs="Times New Roman"/>
                </w:rPr>
                <m:t>t</m:t>
              </m:r>
            </m:sub>
          </m:sSub>
          <m:r>
            <w:rPr>
              <w:rFonts w:ascii="Cambria Math" w:hAnsi="Cambria Math" w:cs="Times New Roman"/>
            </w:rPr>
            <m:t>;</m:t>
          </m:r>
        </m:oMath>
      </m:oMathPara>
    </w:p>
    <w:p w14:paraId="74CFA2DB" w14:textId="1BBF2303"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Hausman test auxiliary equations aim to test for the within </w:t>
      </w:r>
      <w:ins w:id="137"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5CA79595" w14:textId="26D7E712"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RMres+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24224FDE" w14:textId="51F10C30" w:rsidR="00BC43AF" w:rsidRPr="00BA4329" w:rsidRDefault="006510FF"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8</m:t>
                  </m:r>
                </m:sub>
              </m:sSub>
              <m:r>
                <w:rPr>
                  <w:rFonts w:ascii="Cambria Math" w:hAnsi="Cambria Math" w:cs="Times New Roman"/>
                </w:rPr>
                <m:t>AMres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35ED036" w14:textId="739CCF70"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w:t>
      </w:r>
      <w:r w:rsidR="00266C87" w:rsidRPr="00BA4329">
        <w:rPr>
          <w:rFonts w:ascii="Times New Roman" w:hAnsi="Times New Roman" w:cs="Times New Roman"/>
        </w:rPr>
        <w:t>Hausman test auxiliary equations</w:t>
      </w:r>
      <w:r w:rsidRPr="00BA4329">
        <w:rPr>
          <w:rFonts w:ascii="Times New Roman" w:hAnsi="Times New Roman" w:cs="Times New Roman"/>
        </w:rPr>
        <w:t xml:space="preserve"> are for both</w:t>
      </w:r>
      <w:r w:rsidRPr="00A70E09">
        <w:rPr>
          <w:rFonts w:ascii="Times New Roman" w:hAnsi="Times New Roman" w:cs="Times New Roman"/>
        </w:rPr>
        <w:t xml:space="preserve"> </w:t>
      </w:r>
      <w:ins w:id="138" w:author="Sheng-Feng Hsieh" w:date="2024-03-21T17:01:00Z">
        <w:r w:rsidR="00F11C2C" w:rsidRPr="00A70E09">
          <w:rPr>
            <w:rFonts w:ascii="Times New Roman" w:hAnsi="Times New Roman" w:cs="Times New Roman"/>
          </w:rPr>
          <w:t>RPA adopter</w:t>
        </w:r>
      </w:ins>
      <w:r w:rsidRPr="00BA4329">
        <w:rPr>
          <w:rFonts w:ascii="Times New Roman" w:hAnsi="Times New Roman" w:cs="Times New Roman"/>
        </w:rPr>
        <w:t xml:space="preserve"> group and control group: </w:t>
      </w:r>
    </w:p>
    <w:p w14:paraId="77669C47" w14:textId="7794C30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hint="eastAsia"/>
                </w:rPr>
                <m:t>9</m:t>
              </m:r>
            </m:sub>
          </m:sSub>
          <m:r>
            <w:rPr>
              <w:rFonts w:ascii="Cambria Math" w:hAnsi="Cambria Math" w:cs="Times New Roman" w:hint="eastAsia"/>
            </w:rPr>
            <m:t>R</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8A6A798" w14:textId="5196ACA7" w:rsidR="00BC43AF" w:rsidRPr="00BA4329" w:rsidRDefault="006510FF" w:rsidP="00C45F48">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hint="eastAsia"/>
                </w:rPr>
                <m:t>20</m:t>
              </m:r>
            </m:sub>
          </m:sSub>
          <m:r>
            <w:rPr>
              <w:rFonts w:ascii="Cambria Math" w:hAnsi="Cambria Math" w:cs="Times New Roman" w:hint="eastAsia"/>
            </w:rPr>
            <m:t>A</m:t>
          </m:r>
          <m:r>
            <w:rPr>
              <w:rFonts w:ascii="Cambria Math" w:hAnsi="Cambria Math" w:cs="Times New Roman"/>
            </w:rPr>
            <m:t>Mres+</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3D4AB708" w14:textId="4E16460D" w:rsidR="00BC43AF" w:rsidRPr="00BA4329" w:rsidRDefault="00BC43AF" w:rsidP="00BC43AF">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Below second stage simultaneous equations aim to test for the within </w:t>
      </w:r>
      <w:ins w:id="139"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w:t>
      </w:r>
    </w:p>
    <w:p w14:paraId="765C754F" w14:textId="714469F1"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F5E0DEB" w:rsidR="00BC43AF" w:rsidRPr="00BA4329" w:rsidRDefault="006510FF"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39B48B7A"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t xml:space="preserve">Below second stage simultaneous equations are for both </w:t>
      </w:r>
      <w:ins w:id="140" w:author="Sheng-Feng Hsieh" w:date="2024-03-21T17:01:00Z">
        <w:r w:rsidR="00F11C2C">
          <w:rPr>
            <w:rFonts w:ascii="Times New Roman" w:hAnsi="Times New Roman" w:cs="Times New Roman"/>
          </w:rPr>
          <w:t>RPA adopter</w:t>
        </w:r>
      </w:ins>
      <w:r w:rsidRPr="00BA4329">
        <w:rPr>
          <w:rFonts w:ascii="Times New Roman" w:hAnsi="Times New Roman" w:cs="Times New Roman"/>
        </w:rPr>
        <w:t xml:space="preserve"> group and control group: </w:t>
      </w:r>
    </w:p>
    <w:p w14:paraId="1B210874" w14:textId="20E456EB"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602FDC96" w:rsidR="00BC43AF" w:rsidRPr="00BA4329" w:rsidRDefault="006510FF" w:rsidP="00BC43AF">
      <w:pPr>
        <w:pStyle w:val="a3"/>
        <w:spacing w:line="360" w:lineRule="auto"/>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RMPROXIES</m:t>
              </m:r>
            </m:e>
            <m:sub>
              <m:r>
                <w:rPr>
                  <w:rFonts w:ascii="Cambria Math" w:hAnsi="Cambria Math" w:cs="Times New Roman"/>
                </w:rPr>
                <m:t xml:space="preserve">t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AMhat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POST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POST_RPA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CYCLE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NOA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ZSCORE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CL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sSub>
            <m:sSubPr>
              <m:ctrlPr>
                <w:rPr>
                  <w:rFonts w:ascii="Cambria Math" w:hAnsi="Cambria Math" w:cs="Times New Roman"/>
                  <w:i/>
                </w:rPr>
              </m:ctrlPr>
            </m:sSubPr>
            <m:e>
              <m:r>
                <w:rPr>
                  <w:rFonts w:ascii="Cambria Math" w:hAnsi="Cambria Math" w:cs="Times New Roman"/>
                </w:rPr>
                <m:t>ADJROA_sq</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sSub>
            <m:sSubPr>
              <m:ctrlPr>
                <w:rPr>
                  <w:rFonts w:ascii="Cambria Math" w:hAnsi="Cambria Math" w:cs="Times New Roman"/>
                  <w:i/>
                </w:rPr>
              </m:ctrlPr>
            </m:sSubPr>
            <m:e>
              <m:r>
                <w:rPr>
                  <w:rFonts w:ascii="Cambria Math" w:hAnsi="Cambria Math" w:cs="Times New Roman"/>
                </w:rPr>
                <m:t>SIZE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7C0EC36D"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3B2ADC">
        <w:rPr>
          <w:rFonts w:ascii="Times New Roman" w:hAnsi="Times New Roman" w:cs="Times New Roman"/>
          <w:i/>
          <w:iCs/>
          <w:rPrChange w:id="141" w:author="Sheng-Feng Hsieh" w:date="2024-03-21T17:03:00Z">
            <w:rPr>
              <w:rFonts w:ascii="Times New Roman" w:hAnsi="Times New Roman" w:cs="Times New Roman"/>
            </w:rPr>
          </w:rPrChange>
        </w:rPr>
        <w:t>ABEXP</w:t>
      </w:r>
      <w:r w:rsidRPr="00BA4329">
        <w:rPr>
          <w:rFonts w:ascii="Times New Roman" w:hAnsi="Times New Roman" w:cs="Times New Roman"/>
        </w:rPr>
        <w:t xml:space="preserve">, </w:t>
      </w:r>
      <w:r w:rsidRPr="003B2ADC">
        <w:rPr>
          <w:rFonts w:ascii="Times New Roman" w:hAnsi="Times New Roman" w:cs="Times New Roman"/>
          <w:i/>
          <w:iCs/>
          <w:rPrChange w:id="142" w:author="Sheng-Feng Hsieh" w:date="2024-03-21T17:03:00Z">
            <w:rPr>
              <w:rFonts w:ascii="Times New Roman" w:hAnsi="Times New Roman" w:cs="Times New Roman"/>
            </w:rPr>
          </w:rPrChange>
        </w:rPr>
        <w:t>ABPROD</w:t>
      </w:r>
      <w:r w:rsidRPr="00BA4329">
        <w:rPr>
          <w:rFonts w:ascii="Times New Roman" w:hAnsi="Times New Roman" w:cs="Times New Roman"/>
        </w:rPr>
        <w:t xml:space="preserve">, and </w:t>
      </w:r>
      <w:r w:rsidRPr="003B2ADC">
        <w:rPr>
          <w:rFonts w:ascii="Times New Roman" w:hAnsi="Times New Roman" w:cs="Times New Roman"/>
          <w:i/>
          <w:iCs/>
          <w:rPrChange w:id="143" w:author="Sheng-Feng Hsieh" w:date="2024-03-21T17:03:00Z">
            <w:rPr>
              <w:rFonts w:ascii="Times New Roman" w:hAnsi="Times New Roman" w:cs="Times New Roman"/>
            </w:rPr>
          </w:rPrChange>
        </w:rPr>
        <w:t>RM</w:t>
      </w:r>
      <w:r w:rsidRPr="00BA4329">
        <w:rPr>
          <w:rFonts w:ascii="Times New Roman" w:hAnsi="Times New Roman" w:cs="Times New Roman"/>
        </w:rPr>
        <w:t xml:space="preserve"> </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3B2ADC">
        <w:rPr>
          <w:rFonts w:ascii="Times New Roman" w:hAnsi="Times New Roman" w:cs="Times New Roman"/>
          <w:i/>
          <w:iCs/>
          <w:rPrChange w:id="144" w:author="Sheng-Feng Hsieh" w:date="2024-03-21T17:03:00Z">
            <w:rPr>
              <w:rFonts w:ascii="Times New Roman" w:hAnsi="Times New Roman" w:cs="Times New Roman"/>
            </w:rPr>
          </w:rPrChange>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3B2ADC">
        <w:rPr>
          <w:rFonts w:ascii="Times New Roman" w:hAnsi="Times New Roman" w:cs="Times New Roman"/>
          <w:i/>
          <w:iCs/>
          <w:rPrChange w:id="145" w:author="Sheng-Feng Hsieh" w:date="2024-03-21T17:03:00Z">
            <w:rPr>
              <w:rFonts w:ascii="Times New Roman" w:hAnsi="Times New Roman" w:cs="Times New Roman"/>
            </w:rPr>
          </w:rPrChange>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7B73E42E"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 (CVs) to capture the effects of various firm-specific and market factors in both equations. These CVs consist of leverage (</w:t>
      </w:r>
      <w:r w:rsidRPr="003B2ADC">
        <w:rPr>
          <w:rFonts w:ascii="Times New Roman" w:hAnsi="Times New Roman" w:cs="Times New Roman"/>
          <w:i/>
          <w:iCs/>
          <w:rPrChange w:id="146" w:author="Sheng-Feng Hsieh" w:date="2024-03-21T17:03:00Z">
            <w:rPr>
              <w:rFonts w:ascii="Times New Roman" w:hAnsi="Times New Roman" w:cs="Times New Roman"/>
            </w:rPr>
          </w:rPrChange>
        </w:rPr>
        <w:t>LEV</w:t>
      </w:r>
      <w:r w:rsidRPr="00BA4329">
        <w:rPr>
          <w:rFonts w:ascii="Times New Roman" w:hAnsi="Times New Roman" w:cs="Times New Roman"/>
        </w:rPr>
        <w:t>) and the market-to-book ratio (</w:t>
      </w:r>
      <w:r w:rsidRPr="003B2ADC">
        <w:rPr>
          <w:rFonts w:ascii="Times New Roman" w:hAnsi="Times New Roman" w:cs="Times New Roman"/>
          <w:i/>
          <w:iCs/>
          <w:rPrChange w:id="147" w:author="Sheng-Feng Hsieh" w:date="2024-03-21T17:03:00Z">
            <w:rPr>
              <w:rFonts w:ascii="Times New Roman" w:hAnsi="Times New Roman" w:cs="Times New Roman"/>
            </w:rPr>
          </w:rPrChange>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3B2ADC">
        <w:rPr>
          <w:rFonts w:ascii="Times New Roman" w:hAnsi="Times New Roman" w:cs="Times New Roman"/>
          <w:i/>
          <w:iCs/>
          <w:rPrChange w:id="148" w:author="Sheng-Feng Hsieh" w:date="2024-03-21T17:03:00Z">
            <w:rPr>
              <w:rFonts w:ascii="Times New Roman" w:hAnsi="Times New Roman" w:cs="Times New Roman"/>
            </w:rPr>
          </w:rPrChange>
        </w:rPr>
        <w:t>OCF</w:t>
      </w:r>
      <w:r w:rsidRPr="00BA4329">
        <w:rPr>
          <w:rFonts w:ascii="Times New Roman" w:hAnsi="Times New Roman" w:cs="Times New Roman"/>
        </w:rPr>
        <w:t xml:space="preserve">) to evaluate the firm's liquidity impact on </w:t>
      </w:r>
      <w:ins w:id="149" w:author="Sheng-Feng Hsieh" w:date="2024-03-21T17:04:00Z">
        <w:r w:rsidR="003B2ADC">
          <w:rPr>
            <w:rFonts w:ascii="Times New Roman" w:hAnsi="Times New Roman" w:cs="Times New Roman"/>
          </w:rPr>
          <w:t>EM</w:t>
        </w:r>
      </w:ins>
      <w:r w:rsidRPr="00BA4329">
        <w:rPr>
          <w:rFonts w:ascii="Times New Roman" w:hAnsi="Times New Roman" w:cs="Times New Roman"/>
        </w:rPr>
        <w:t>, and firm size (</w:t>
      </w:r>
      <w:r w:rsidR="00AB6C0E" w:rsidRPr="003B2ADC">
        <w:rPr>
          <w:rFonts w:ascii="Times New Roman" w:eastAsiaTheme="minorEastAsia" w:hAnsi="Times New Roman" w:cs="Times New Roman"/>
          <w:i/>
          <w:iCs/>
          <w:rPrChange w:id="150" w:author="Sheng-Feng Hsieh" w:date="2024-03-21T17:04:00Z">
            <w:rPr>
              <w:rFonts w:ascii="Times New Roman" w:eastAsiaTheme="minorEastAsia" w:hAnsi="Times New Roman" w:cs="Times New Roman"/>
            </w:rPr>
          </w:rPrChange>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proofErr w:type="spellStart"/>
      <w:r w:rsidR="00C45F48" w:rsidRPr="00BA4329">
        <w:rPr>
          <w:rFonts w:ascii="Times New Roman" w:hAnsi="Times New Roman" w:cs="Times New Roman"/>
          <w:color w:val="0070C0"/>
        </w:rPr>
        <w:t>Roychowdhury</w:t>
      </w:r>
      <w:proofErr w:type="spellEnd"/>
      <w:r w:rsidR="00C45F48" w:rsidRPr="00BA4329">
        <w:rPr>
          <w:rFonts w:ascii="Times New Roman" w:hAnsi="Times New Roman" w:cs="Times New Roman"/>
          <w:color w:val="0070C0"/>
        </w:rPr>
        <w:t xml:space="preserve"> (2006)</w:t>
      </w:r>
      <w:r w:rsidR="00C45F48">
        <w:rPr>
          <w:rFonts w:ascii="Times New Roman" w:eastAsiaTheme="minorEastAsia" w:hAnsi="Times New Roman" w:cs="Times New Roman" w:hint="eastAsia"/>
          <w:color w:val="0070C0"/>
        </w:rPr>
        <w:t xml:space="preserve">. </w:t>
      </w:r>
    </w:p>
    <w:p w14:paraId="3DEEF6AF" w14:textId="53DCE2E9"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ins w:id="151" w:author="Sheng-Feng Hsieh" w:date="2024-03-21T17:04:00Z">
        <w:r w:rsidR="003B2ADC">
          <w:rPr>
            <w:rFonts w:ascii="Times New Roman" w:hAnsi="Times New Roman" w:cs="Times New Roman"/>
          </w:rPr>
          <w:t>AM and RM</w:t>
        </w:r>
      </w:ins>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3B2ADC">
        <w:rPr>
          <w:rFonts w:ascii="Times New Roman" w:hAnsi="Times New Roman" w:cs="Times New Roman"/>
          <w:i/>
          <w:iCs/>
          <w:rPrChange w:id="152" w:author="Sheng-Feng Hsieh" w:date="2024-03-21T17:04:00Z">
            <w:rPr>
              <w:rFonts w:ascii="Times New Roman" w:hAnsi="Times New Roman" w:cs="Times New Roman"/>
            </w:rPr>
          </w:rPrChange>
        </w:rPr>
        <w:t>MS</w:t>
      </w:r>
      <w:r w:rsidRPr="00BA4329">
        <w:rPr>
          <w:rFonts w:ascii="Times New Roman" w:hAnsi="Times New Roman" w:cs="Times New Roman"/>
        </w:rPr>
        <w:t>), the percentage of institutional investors (</w:t>
      </w:r>
      <w:r w:rsidRPr="003B2ADC">
        <w:rPr>
          <w:rFonts w:ascii="Times New Roman" w:hAnsi="Times New Roman" w:cs="Times New Roman"/>
          <w:i/>
          <w:iCs/>
          <w:rPrChange w:id="153" w:author="Sheng-Feng Hsieh" w:date="2024-03-21T17:04:00Z">
            <w:rPr>
              <w:rFonts w:ascii="Times New Roman" w:hAnsi="Times New Roman" w:cs="Times New Roman"/>
            </w:rPr>
          </w:rPrChange>
        </w:rPr>
        <w:t>INST</w:t>
      </w:r>
      <w:r w:rsidRPr="00BA4329">
        <w:rPr>
          <w:rFonts w:ascii="Times New Roman" w:hAnsi="Times New Roman" w:cs="Times New Roman"/>
        </w:rPr>
        <w:t>), Altman’s Z-score (</w:t>
      </w:r>
      <w:r w:rsidRPr="003B2ADC">
        <w:rPr>
          <w:rFonts w:ascii="Times New Roman" w:hAnsi="Times New Roman" w:cs="Times New Roman"/>
          <w:i/>
          <w:iCs/>
          <w:rPrChange w:id="154" w:author="Sheng-Feng Hsieh" w:date="2024-03-21T17:04:00Z">
            <w:rPr>
              <w:rFonts w:ascii="Times New Roman" w:hAnsi="Times New Roman" w:cs="Times New Roman"/>
            </w:rPr>
          </w:rPrChange>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3B2ADC">
        <w:rPr>
          <w:rFonts w:ascii="Times New Roman" w:hAnsi="Times New Roman" w:cs="Times New Roman"/>
          <w:i/>
          <w:iCs/>
          <w:rPrChange w:id="155" w:author="Sheng-Feng Hsieh" w:date="2024-03-21T17:05:00Z">
            <w:rPr>
              <w:rFonts w:ascii="Times New Roman" w:hAnsi="Times New Roman" w:cs="Times New Roman"/>
            </w:rPr>
          </w:rPrChange>
        </w:rPr>
        <w:t>CYCLE</w:t>
      </w:r>
      <w:r w:rsidRPr="00BA4329">
        <w:rPr>
          <w:rFonts w:ascii="Times New Roman" w:hAnsi="Times New Roman" w:cs="Times New Roman"/>
        </w:rPr>
        <w:t>), and net operating assets (</w:t>
      </w:r>
      <w:r w:rsidRPr="003B2ADC">
        <w:rPr>
          <w:rFonts w:ascii="Times New Roman" w:hAnsi="Times New Roman" w:cs="Times New Roman"/>
          <w:i/>
          <w:iCs/>
          <w:rPrChange w:id="156" w:author="Sheng-Feng Hsieh" w:date="2024-03-21T17:05:00Z">
            <w:rPr>
              <w:rFonts w:ascii="Times New Roman" w:hAnsi="Times New Roman" w:cs="Times New Roman"/>
            </w:rPr>
          </w:rPrChange>
        </w:rPr>
        <w:t>NOA</w:t>
      </w:r>
      <w:r w:rsidRPr="00BA4329">
        <w:rPr>
          <w:rFonts w:ascii="Times New Roman" w:hAnsi="Times New Roman" w:cs="Times New Roman"/>
        </w:rPr>
        <w:t>). We opt for industry-adjusted ROA (</w:t>
      </w:r>
      <w:r w:rsidRPr="003B2ADC">
        <w:rPr>
          <w:rFonts w:ascii="Times New Roman" w:hAnsi="Times New Roman" w:cs="Times New Roman"/>
          <w:i/>
          <w:iCs/>
          <w:rPrChange w:id="157" w:author="Sheng-Feng Hsieh" w:date="2024-03-21T17:05:00Z">
            <w:rPr>
              <w:rFonts w:ascii="Times New Roman" w:hAnsi="Times New Roman" w:cs="Times New Roman"/>
            </w:rPr>
          </w:rPrChange>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firm’s performance and its abnormal accruals. Additionally, we include a measure of short-term credit risk (</w:t>
      </w:r>
      <w:r w:rsidRPr="003B2ADC">
        <w:rPr>
          <w:rFonts w:ascii="Times New Roman" w:hAnsi="Times New Roman" w:cs="Times New Roman"/>
          <w:i/>
          <w:iCs/>
          <w:rPrChange w:id="158" w:author="Sheng-Feng Hsieh" w:date="2024-03-21T17:05:00Z">
            <w:rPr>
              <w:rFonts w:ascii="Times New Roman" w:hAnsi="Times New Roman" w:cs="Times New Roman"/>
            </w:rPr>
          </w:rPrChange>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w:t>
      </w:r>
      <w:proofErr w:type="spellStart"/>
      <w:r w:rsidRPr="00BA4329">
        <w:rPr>
          <w:rFonts w:ascii="Times New Roman" w:hAnsi="Times New Roman" w:cs="Times New Roman"/>
          <w:color w:val="0070C0"/>
        </w:rPr>
        <w:t>Roychowdhury</w:t>
      </w:r>
      <w:proofErr w:type="spellEnd"/>
      <w:r w:rsidRPr="00BA4329">
        <w:rPr>
          <w:rFonts w:ascii="Times New Roman" w:hAnsi="Times New Roman" w:cs="Times New Roman"/>
          <w:color w:val="0070C0"/>
        </w:rPr>
        <w:t xml:space="preserve"> (2006)</w:t>
      </w:r>
      <w:r w:rsidRPr="00BA4329">
        <w:rPr>
          <w:rFonts w:ascii="Times New Roman" w:hAnsi="Times New Roman" w:cs="Times New Roman"/>
        </w:rPr>
        <w:t>.</w:t>
      </w:r>
    </w:p>
    <w:p w14:paraId="63727DF8" w14:textId="352F1A53"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3B2ADC">
        <w:rPr>
          <w:rFonts w:ascii="Times New Roman" w:hAnsi="Times New Roman" w:cs="Times New Roman"/>
          <w:i/>
          <w:iCs/>
          <w:rPrChange w:id="159" w:author="Sheng-Feng Hsieh" w:date="2024-03-21T17:05:00Z">
            <w:rPr>
              <w:rFonts w:ascii="Times New Roman" w:hAnsi="Times New Roman" w:cs="Times New Roman"/>
            </w:rPr>
          </w:rPrChange>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3B2ADC">
        <w:rPr>
          <w:rFonts w:ascii="Times New Roman" w:hAnsi="Times New Roman" w:cs="Times New Roman"/>
          <w:i/>
          <w:iCs/>
          <w:rPrChange w:id="160" w:author="Sheng-Feng Hsieh" w:date="2024-03-21T17:05:00Z">
            <w:rPr>
              <w:rFonts w:ascii="Times New Roman" w:hAnsi="Times New Roman" w:cs="Times New Roman"/>
            </w:rPr>
          </w:rPrChange>
        </w:rPr>
        <w:t>RD</w:t>
      </w:r>
      <w:r w:rsidRPr="00BA4329">
        <w:rPr>
          <w:rFonts w:ascii="Times New Roman" w:hAnsi="Times New Roman" w:cs="Times New Roman"/>
        </w:rPr>
        <w:t>) and advertising intensity (</w:t>
      </w:r>
      <w:r w:rsidRPr="003B2ADC">
        <w:rPr>
          <w:rFonts w:ascii="Times New Roman" w:hAnsi="Times New Roman" w:cs="Times New Roman"/>
          <w:i/>
          <w:iCs/>
          <w:rPrChange w:id="161" w:author="Sheng-Feng Hsieh" w:date="2024-03-21T17:05:00Z">
            <w:rPr>
              <w:rFonts w:ascii="Times New Roman" w:hAnsi="Times New Roman" w:cs="Times New Roman"/>
            </w:rPr>
          </w:rPrChange>
        </w:rPr>
        <w:t>ADV</w:t>
      </w:r>
      <w:r w:rsidRPr="00BA4329">
        <w:rPr>
          <w:rFonts w:ascii="Times New Roman" w:hAnsi="Times New Roman" w:cs="Times New Roman"/>
        </w:rPr>
        <w:t>) as measures of a company’s commitment to innovation and marketing promotion, as discussed in the literature (</w:t>
      </w:r>
      <w:proofErr w:type="spellStart"/>
      <w:r w:rsidRPr="00BA4329">
        <w:rPr>
          <w:rFonts w:ascii="Times New Roman" w:hAnsi="Times New Roman" w:cs="Times New Roman"/>
          <w:color w:val="0070C0"/>
        </w:rPr>
        <w:t>Chouaibi</w:t>
      </w:r>
      <w:proofErr w:type="spellEnd"/>
      <w:r w:rsidRPr="00BA4329">
        <w:rPr>
          <w:rFonts w:ascii="Times New Roman" w:hAnsi="Times New Roman" w:cs="Times New Roman"/>
          <w:color w:val="0070C0"/>
        </w:rPr>
        <w:t xml:space="preserve">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variables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7777777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Descriptive statistics</w:t>
      </w:r>
    </w:p>
    <w:p w14:paraId="510F4E9C" w14:textId="04F3D97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2 shows the overall sample univariate statistics results of both treatment and control sample. Table 2 panel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 xml:space="preserve">the descriptive statistics for the selected variables. All continuous variables are </w:t>
      </w:r>
      <w:proofErr w:type="spellStart"/>
      <w:r w:rsidR="00491F4D" w:rsidRPr="00BA4329">
        <w:rPr>
          <w:rFonts w:ascii="Times New Roman" w:hAnsi="Times New Roman" w:cs="Times New Roman"/>
        </w:rPr>
        <w:t>winsorized</w:t>
      </w:r>
      <w:proofErr w:type="spellEnd"/>
      <w:r w:rsidR="00491F4D" w:rsidRPr="00BA4329">
        <w:rPr>
          <w:rFonts w:ascii="Times New Roman" w:hAnsi="Times New Roman" w:cs="Times New Roman"/>
        </w:rPr>
        <w:t xml:space="preserve">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491F4D" w:rsidRPr="00BA4329">
        <w:rPr>
          <w:rFonts w:ascii="Times New Roman" w:hAnsi="Times New Roman" w:cs="Times New Roman"/>
        </w:rPr>
        <w:t xml:space="preserve"> respectively, showing that in general, firms do not appear to take RM initiatives like overproduction and reduction of discretionary expenses.</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 xml:space="preserve">25 </w:t>
      </w:r>
      <w:proofErr w:type="gramStart"/>
      <w:r w:rsidR="00F463A4">
        <w:rPr>
          <w:rFonts w:ascii="Times New Roman" w:eastAsiaTheme="minorEastAsia" w:hAnsi="Times New Roman" w:cs="Times New Roman"/>
        </w:rPr>
        <w:t>percentile</w:t>
      </w:r>
      <w:proofErr w:type="gramEnd"/>
      <w:r w:rsidR="00F463A4">
        <w:rPr>
          <w:rFonts w:ascii="Times New Roman" w:eastAsiaTheme="minorEastAsia" w:hAnsi="Times New Roman" w:cs="Times New Roman"/>
        </w:rPr>
        <w:t xml:space="preserve"> </w:t>
      </w:r>
      <w:r w:rsidR="007904B7" w:rsidRPr="00BA4329">
        <w:rPr>
          <w:rFonts w:ascii="Times New Roman" w:hAnsi="Times New Roman" w:cs="Times New Roman"/>
        </w:rPr>
        <w:t xml:space="preserve">of ZSCORE </w:t>
      </w:r>
      <w:r w:rsidR="00F463A4">
        <w:rPr>
          <w:rFonts w:ascii="Times New Roman" w:hAnsi="Times New Roman" w:cs="Times New Roman"/>
        </w:rPr>
        <w:t xml:space="preserve">(1.93) </w:t>
      </w:r>
      <w:r w:rsidR="00F463A4">
        <w:rPr>
          <w:rFonts w:ascii="Times New Roman" w:eastAsiaTheme="minorEastAsia" w:hAnsi="Times New Roman" w:cs="Times New Roman"/>
        </w:rPr>
        <w:t>is</w:t>
      </w:r>
      <w:r w:rsidR="007904B7" w:rsidRPr="00BA4329">
        <w:rPr>
          <w:rFonts w:ascii="Times New Roman" w:hAnsi="Times New Roman" w:cs="Times New Roman"/>
        </w:rPr>
        <w:t xml:space="preserve"> larger than </w:t>
      </w:r>
      <w:r w:rsidR="00F463A4">
        <w:rPr>
          <w:rFonts w:ascii="Times New Roman" w:eastAsiaTheme="minorEastAsia" w:hAnsi="Times New Roman" w:cs="Times New Roman"/>
        </w:rPr>
        <w:t>1</w:t>
      </w:r>
      <w:r w:rsidR="007904B7" w:rsidRPr="00BA4329">
        <w:rPr>
          <w:rFonts w:ascii="Times New Roman" w:hAnsi="Times New Roman" w:cs="Times New Roman"/>
        </w:rPr>
        <w:t>.</w:t>
      </w:r>
      <w:r w:rsidR="00F463A4">
        <w:rPr>
          <w:rFonts w:ascii="Times New Roman" w:eastAsiaTheme="minorEastAsia" w:hAnsi="Times New Roman" w:cs="Times New Roman"/>
        </w:rPr>
        <w:t>81</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5FCB833"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panel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(P&lt;0.1)</w:t>
      </w:r>
      <w:r w:rsidRPr="00BA4329">
        <w:rPr>
          <w:rFonts w:ascii="Times New Roman" w:hAnsi="Times New Roman" w:cs="Times New Roman"/>
        </w:rPr>
        <w:t>, suggesting a substitutive effect between the abnormal discretionary expenses and discretionary 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01FCB52B"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Table 3 panel A presents the statistics results for the comparison of RPA adopters with pre-versus post implementation periods. As for the measurements of EM, mean 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xml:space="preserve">. Nevertheless, there seems to be no difference between the pre and post periods of RPA implementation </w:t>
      </w:r>
      <w:r w:rsidR="00D56057" w:rsidRPr="00BA4329">
        <w:rPr>
          <w:rFonts w:ascii="Times New Roman" w:hAnsi="Times New Roman" w:cs="Times New Roman"/>
        </w:rPr>
        <w:t>o</w:t>
      </w:r>
      <w:r w:rsidR="00CC3C93" w:rsidRPr="00BA4329">
        <w:rPr>
          <w:rFonts w:ascii="Times New Roman" w:hAnsi="Times New Roman" w:cs="Times New Roman"/>
        </w:rPr>
        <w:t xml:space="preserve">n RM. Table 3 panel B shows the comparison between treatment group and control group given the pre-implementation of RPA periods. </w:t>
      </w:r>
      <w:r w:rsidR="00EC0618">
        <w:rPr>
          <w:rFonts w:ascii="Times New Roman" w:hAnsi="Times New Roman" w:cs="Times New Roman"/>
        </w:rPr>
        <w:t>W</w:t>
      </w:r>
      <w:r w:rsidR="005257E1" w:rsidRPr="00BA4329">
        <w:rPr>
          <w:rFonts w:ascii="Times New Roman" w:hAnsi="Times New Roman" w:cs="Times New Roman"/>
        </w:rPr>
        <w:t xml:space="preserve">e can see that there is no difference between control group and </w:t>
      </w:r>
      <w:ins w:id="162"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5812</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(P&lt;0.01)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 panel C, on the other hand, display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 </w:t>
      </w:r>
      <w:ins w:id="163" w:author="Sheng-Feng Hsieh" w:date="2024-03-21T17:01:00Z">
        <w:r w:rsidR="00F11C2C">
          <w:rPr>
            <w:rFonts w:ascii="Times New Roman" w:hAnsi="Times New Roman" w:cs="Times New Roman"/>
          </w:rPr>
          <w:t>RPA adopter</w:t>
        </w:r>
      </w:ins>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5257E1" w:rsidRPr="00BA4329">
        <w:rPr>
          <w:rFonts w:ascii="Times New Roman" w:hAnsi="Times New Roman" w:cs="Times New Roman"/>
        </w:rPr>
        <w:t>. (P=0.</w:t>
      </w:r>
      <w:r w:rsidR="00EC0618">
        <w:rPr>
          <w:rFonts w:ascii="Times New Roman" w:eastAsiaTheme="minorEastAsia" w:hAnsi="Times New Roman" w:cs="Times New Roman"/>
        </w:rPr>
        <w:t>3491</w:t>
      </w:r>
      <w:r w:rsidR="005257E1" w:rsidRPr="00BA4329">
        <w:rPr>
          <w:rFonts w:ascii="Times New Roman" w:hAnsi="Times New Roman" w:cs="Times New Roman"/>
        </w:rPr>
        <w:t>)</w:t>
      </w:r>
      <w:r w:rsidR="00CC3C93" w:rsidRPr="00BA4329">
        <w:rPr>
          <w:rFonts w:ascii="Times New Roman" w:hAnsi="Times New Roman" w:cs="Times New Roman"/>
        </w:rPr>
        <w:t xml:space="preserve"> Interestingly, it shows the significant gap between 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here are no differences between 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Testing for endogeneity and 2SLS</w:t>
      </w:r>
    </w:p>
    <w:p w14:paraId="6A0C161F" w14:textId="01A8DF43" w:rsidR="008C24E3" w:rsidRPr="00BA4329" w:rsidRDefault="008C24E3" w:rsidP="008C24E3">
      <w:pPr>
        <w:pStyle w:val="31"/>
        <w:ind w:left="0" w:firstLine="425"/>
        <w:rPr>
          <w:rFonts w:ascii="Times New Roman" w:eastAsiaTheme="minorEastAsia"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Based on the testing procedure outlined in Section 3.5,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 regression models but also when compared with the control group</w:t>
      </w:r>
      <w:r w:rsidR="004619BC" w:rsidRPr="00BA4329">
        <w:rPr>
          <w:rFonts w:ascii="Times New Roman" w:hAnsi="Times New Roman" w:cs="Times New Roman"/>
        </w:rPr>
        <w:t xml:space="preserve">, which is presented by Table 6 and Table 7 since the coefficient of </w:t>
      </w:r>
      <w:proofErr w:type="spellStart"/>
      <w:r w:rsidR="004619BC" w:rsidRPr="00BA4329">
        <w:rPr>
          <w:rFonts w:ascii="Times New Roman" w:hAnsi="Times New Roman" w:cs="Times New Roman"/>
        </w:rPr>
        <w:t>AMres</w:t>
      </w:r>
      <w:proofErr w:type="spellEnd"/>
      <w:r w:rsidR="004619BC" w:rsidRPr="00BA4329">
        <w:rPr>
          <w:rFonts w:ascii="Times New Roman" w:hAnsi="Times New Roman" w:cs="Times New Roman"/>
        </w:rPr>
        <w:t xml:space="preserve"> and </w:t>
      </w:r>
      <w:proofErr w:type="spellStart"/>
      <w:r w:rsidR="004619BC" w:rsidRPr="00BA4329">
        <w:rPr>
          <w:rFonts w:ascii="Times New Roman" w:hAnsi="Times New Roman" w:cs="Times New Roman"/>
        </w:rPr>
        <w:t>RMres</w:t>
      </w:r>
      <w:proofErr w:type="spellEnd"/>
      <w:r w:rsidR="004619BC" w:rsidRPr="00BA4329">
        <w:rPr>
          <w:rFonts w:ascii="Times New Roman" w:hAnsi="Times New Roman" w:cs="Times New Roman"/>
        </w:rPr>
        <w:t xml:space="preserve"> are significant</w:t>
      </w:r>
      <w:r w:rsidR="00641311" w:rsidRPr="00BA4329">
        <w:rPr>
          <w:rFonts w:ascii="Times New Roman" w:hAnsi="Times New Roman" w:cs="Times New Roman"/>
        </w:rPr>
        <w:t xml:space="preserve">. This indicates that the Two-Stage Least Squares (2SLS) method is more suitable than </w:t>
      </w:r>
      <w:r w:rsidR="00641311" w:rsidRPr="00BA4329">
        <w:rPr>
          <w:rFonts w:ascii="Times New Roman" w:hAnsi="Times New Roman" w:cs="Times New Roman"/>
        </w:rPr>
        <w:lastRenderedPageBreak/>
        <w:t xml:space="preserve">Ordinary Least Squares (OLS). Consequently, the upcoming multivariate analysis section will employ 2SLS for regression analyses. We regress AM (RM) against all control variables to derive the predicted AM (RM), which represents the fitted value from the first stage equation. Table </w:t>
      </w:r>
      <w:r w:rsidR="00CC27F9" w:rsidRPr="00BA4329">
        <w:rPr>
          <w:rFonts w:ascii="Times New Roman" w:hAnsi="Times New Roman" w:cs="Times New Roman"/>
        </w:rPr>
        <w:t>4 and Table 5</w:t>
      </w:r>
      <w:r w:rsidR="00641311" w:rsidRPr="00BA4329">
        <w:rPr>
          <w:rFonts w:ascii="Times New Roman" w:hAnsi="Times New Roman" w:cs="Times New Roman"/>
        </w:rPr>
        <w:t xml:space="preserve"> presents the multivariate results of </w:t>
      </w:r>
      <w:r w:rsidR="00B373E2" w:rsidRPr="00BA4329">
        <w:rPr>
          <w:rFonts w:ascii="Times New Roman" w:hAnsi="Times New Roman" w:cs="Times New Roman"/>
        </w:rPr>
        <w:t>first stage</w:t>
      </w:r>
      <w:r w:rsidR="00641311" w:rsidRPr="00BA4329">
        <w:rPr>
          <w:rFonts w:ascii="Times New Roman" w:hAnsi="Times New Roman" w:cs="Times New Roman"/>
        </w:rPr>
        <w:t xml:space="preserve"> equation</w:t>
      </w:r>
      <w:r w:rsidR="00B373E2" w:rsidRPr="00BA4329">
        <w:rPr>
          <w:rFonts w:ascii="Times New Roman" w:hAnsi="Times New Roman" w:cs="Times New Roman"/>
        </w:rPr>
        <w:t>s</w:t>
      </w:r>
      <w:r w:rsidR="00641311" w:rsidRPr="00BA4329">
        <w:rPr>
          <w:rFonts w:ascii="Times New Roman" w:hAnsi="Times New Roman" w:cs="Times New Roman"/>
        </w:rPr>
        <w:t xml:space="preserve">. </w:t>
      </w:r>
      <w:r w:rsidR="00AB6C0E" w:rsidRPr="00BA4329">
        <w:rPr>
          <w:rFonts w:ascii="Times New Roman" w:eastAsiaTheme="minorEastAsia" w:hAnsi="Times New Roman" w:cs="Times New Roman"/>
        </w:rPr>
        <w:t xml:space="preserve">Table </w:t>
      </w:r>
      <w:r w:rsidR="00107B51" w:rsidRPr="00BA4329">
        <w:rPr>
          <w:rFonts w:ascii="Times New Roman" w:eastAsiaTheme="minorEastAsia" w:hAnsi="Times New Roman" w:cs="Times New Roman"/>
        </w:rPr>
        <w:t>6</w:t>
      </w:r>
      <w:r w:rsidR="00AB6C0E" w:rsidRPr="00BA4329">
        <w:rPr>
          <w:rFonts w:ascii="Times New Roman" w:eastAsiaTheme="minorEastAsia" w:hAnsi="Times New Roman" w:cs="Times New Roman"/>
        </w:rPr>
        <w:t xml:space="preserve"> and Table </w:t>
      </w:r>
      <w:r w:rsidR="00107B51" w:rsidRPr="00BA4329">
        <w:rPr>
          <w:rFonts w:ascii="Times New Roman" w:eastAsiaTheme="minorEastAsia" w:hAnsi="Times New Roman" w:cs="Times New Roman"/>
        </w:rPr>
        <w:t>7</w:t>
      </w:r>
      <w:r w:rsidR="00AB6C0E" w:rsidRPr="00BA4329">
        <w:rPr>
          <w:rFonts w:ascii="Times New Roman" w:eastAsiaTheme="minorEastAsia" w:hAnsi="Times New Roman" w:cs="Times New Roman"/>
        </w:rPr>
        <w:t xml:space="preserve"> show the results of the endogeneity tests for all models</w:t>
      </w:r>
      <w:r w:rsidR="00DF2378" w:rsidRPr="00BA4329">
        <w:rPr>
          <w:rFonts w:ascii="Times New Roman" w:eastAsiaTheme="minorEastAsia" w:hAnsi="Times New Roman" w:cs="Times New Roman"/>
        </w:rPr>
        <w:t xml:space="preserve"> via Hausman test auxiliary regression</w:t>
      </w:r>
      <w:r w:rsidR="00AB6C0E" w:rsidRPr="00BA4329">
        <w:rPr>
          <w:rFonts w:ascii="Times New Roman" w:eastAsiaTheme="minorEastAsia" w:hAnsi="Times New Roman" w:cs="Times New Roman"/>
        </w:rPr>
        <w:t>.</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RM since the significant coefficients of </w:t>
      </w:r>
      <w:proofErr w:type="spellStart"/>
      <w:r w:rsidR="00EC0618">
        <w:rPr>
          <w:rFonts w:ascii="Times New Roman" w:hAnsi="Times New Roman" w:cs="Times New Roman"/>
        </w:rPr>
        <w:t>AMres</w:t>
      </w:r>
      <w:proofErr w:type="spellEnd"/>
      <w:r w:rsidR="00EC0618">
        <w:rPr>
          <w:rFonts w:ascii="Times New Roman" w:hAnsi="Times New Roman" w:cs="Times New Roman"/>
        </w:rPr>
        <w:t xml:space="preserve"> and </w:t>
      </w:r>
      <w:proofErr w:type="spellStart"/>
      <w:r w:rsidR="00EC0618">
        <w:rPr>
          <w:rFonts w:ascii="Times New Roman" w:hAnsi="Times New Roman" w:cs="Times New Roman"/>
        </w:rPr>
        <w:t>RMres</w:t>
      </w:r>
      <w:proofErr w:type="spellEnd"/>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2797769A" w14:textId="77777777" w:rsidR="008C24E3" w:rsidRPr="00BA4329" w:rsidRDefault="008C24E3" w:rsidP="008C24E3">
      <w:pPr>
        <w:pStyle w:val="31"/>
        <w:ind w:left="0" w:firstLine="425"/>
        <w:rPr>
          <w:rFonts w:ascii="Times New Roman" w:eastAsiaTheme="minorEastAsia" w:hAnsi="Times New Roman" w:cs="Times New Roman"/>
        </w:rPr>
      </w:pPr>
    </w:p>
    <w:p w14:paraId="32636F65"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4 Here]</w:t>
      </w:r>
    </w:p>
    <w:p w14:paraId="58187123" w14:textId="0DA60F59" w:rsidR="008C24E3" w:rsidRPr="00BA4329" w:rsidRDefault="0026093E" w:rsidP="00AB6C0E">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5 Here]</w:t>
      </w:r>
    </w:p>
    <w:p w14:paraId="22A40522" w14:textId="7BE5A183"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6</w:t>
      </w:r>
      <w:r w:rsidRPr="00BA4329">
        <w:rPr>
          <w:rFonts w:ascii="Times New Roman" w:hAnsi="Times New Roman" w:cs="Times New Roman"/>
          <w:i/>
          <w:iCs/>
        </w:rPr>
        <w:t xml:space="preserve"> Here]</w:t>
      </w:r>
    </w:p>
    <w:p w14:paraId="08177909" w14:textId="68730488" w:rsidR="000C6A11" w:rsidRPr="00BA4329" w:rsidRDefault="000C6A11" w:rsidP="000C6A11">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Pr="00BA4329">
        <w:rPr>
          <w:rFonts w:ascii="Times New Roman" w:eastAsiaTheme="minorEastAsia" w:hAnsi="Times New Roman" w:cs="Times New Roman"/>
          <w:i/>
          <w:iCs/>
        </w:rPr>
        <w:t>7</w:t>
      </w:r>
      <w:r w:rsidRPr="00BA4329">
        <w:rPr>
          <w:rFonts w:ascii="Times New Roman" w:hAnsi="Times New Roman" w:cs="Times New Roman"/>
          <w:i/>
          <w:iCs/>
        </w:rPr>
        <w:t xml:space="preserve"> Here]</w:t>
      </w:r>
    </w:p>
    <w:p w14:paraId="1F688733" w14:textId="77777777" w:rsidR="000C6A11" w:rsidRPr="00BA4329" w:rsidRDefault="000C6A11" w:rsidP="00AB6C0E">
      <w:pPr>
        <w:pStyle w:val="31"/>
        <w:ind w:left="0" w:firstLine="425"/>
        <w:jc w:val="center"/>
        <w:rPr>
          <w:rFonts w:ascii="Times New Roman" w:eastAsiaTheme="minorEastAsia" w:hAnsi="Times New Roman" w:cs="Times New Roman"/>
          <w:i/>
          <w:iCs/>
        </w:rPr>
      </w:pPr>
    </w:p>
    <w:p w14:paraId="160985DA" w14:textId="77777777"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Within treatment group analysis</w:t>
      </w:r>
    </w:p>
    <w:p w14:paraId="1080A2DD" w14:textId="137F140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8</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xml:space="preserve">% level in AM models, indicating that firms'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xml:space="preserve">. This suggests that firms'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reject our hypothesis.</w:t>
      </w:r>
    </w:p>
    <w:p w14:paraId="5E6BD89A" w14:textId="4C52F9B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Regarding the potential complementary or substitutive effects between the two EM approaches, the coefficients for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w:t>
      </w:r>
      <w:r w:rsidR="009462D0">
        <w:rPr>
          <w:rFonts w:ascii="Times New Roman" w:hAnsi="Times New Roman" w:cs="Times New Roman"/>
        </w:rPr>
        <w:lastRenderedPageBreak/>
        <w:t>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p>
    <w:p w14:paraId="37164E55" w14:textId="50FC386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the AM equation's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xml:space="preserve">% significance level. The positive coefficient of ADJROA squared (P&lt;0.01)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7D39CC4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C512DE" w:rsidRPr="00BA4329">
        <w:rPr>
          <w:rFonts w:ascii="Times New Roman" w:hAnsi="Times New Roman" w:cs="Times New Roman"/>
        </w:rPr>
        <w:t>P&lt;0.1, &lt;0.0</w:t>
      </w:r>
      <w:r w:rsidR="00C512DE">
        <w:rPr>
          <w:rFonts w:ascii="Times New Roman" w:hAnsi="Times New Roman" w:cs="Times New Roman"/>
        </w:rPr>
        <w:t>5</w:t>
      </w:r>
      <w:r w:rsidR="00C512DE" w:rsidRPr="00BA4329">
        <w:rPr>
          <w:rFonts w:ascii="Times New Roman" w:hAnsi="Times New Roman" w:cs="Times New Roman"/>
        </w:rPr>
        <w:t>, and &lt;0.0</w:t>
      </w:r>
      <w:r w:rsidR="00C512DE">
        <w:rPr>
          <w:rFonts w:ascii="Times New Roman" w:hAnsi="Times New Roman" w:cs="Times New Roman"/>
        </w:rPr>
        <w:t>5</w:t>
      </w:r>
      <w:proofErr w:type="gramStart"/>
      <w:r w:rsidR="00C512DE">
        <w:rPr>
          <w:rFonts w:ascii="Times New Roman" w:hAnsi="Times New Roman" w:cs="Times New Roman"/>
        </w:rPr>
        <w:t>) ,</w:t>
      </w:r>
      <w:r w:rsidRPr="00BA4329">
        <w:rPr>
          <w:rFonts w:ascii="Times New Roman" w:hAnsi="Times New Roman" w:cs="Times New Roman"/>
        </w:rPr>
        <w:t>CYCLE</w:t>
      </w:r>
      <w:proofErr w:type="gramEnd"/>
      <w:r w:rsidRPr="00BA4329">
        <w:rPr>
          <w:rFonts w:ascii="Times New Roman" w:hAnsi="Times New Roman" w:cs="Times New Roman"/>
        </w:rPr>
        <w:t xml:space="preserve"> (</w:t>
      </w:r>
      <w:r w:rsidR="00055925" w:rsidRPr="00BA4329">
        <w:rPr>
          <w:rFonts w:ascii="Times New Roman" w:eastAsiaTheme="minorEastAsia" w:hAnsi="Times New Roman" w:cs="Times New Roman"/>
        </w:rPr>
        <w:t>all P&lt;0.01</w:t>
      </w:r>
      <w:r w:rsidRPr="00BA4329">
        <w:rPr>
          <w:rFonts w:ascii="Times New Roman" w:hAnsi="Times New Roman" w:cs="Times New Roman"/>
        </w:rPr>
        <w:t xml:space="preserve">), ADV (all P&lt;0.01),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(P&lt;0.</w:t>
      </w:r>
      <w:r w:rsidR="00D37B81">
        <w:rPr>
          <w:rFonts w:ascii="Times New Roman" w:hAnsi="Times New Roman" w:cs="Times New Roman"/>
        </w:rPr>
        <w:t>05</w:t>
      </w:r>
      <w:r w:rsidRPr="00BA4329">
        <w:rPr>
          <w:rFonts w:ascii="Times New Roman" w:hAnsi="Times New Roman" w:cs="Times New Roman"/>
        </w:rPr>
        <w:t>, &lt;0.01, and &lt;0.01) in the ABPROD, ABEXP, and RM equations.</w:t>
      </w:r>
    </w:p>
    <w:p w14:paraId="0E9888C7"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4D0488" w:rsidRPr="00BA4329">
        <w:rPr>
          <w:rFonts w:ascii="Times New Roman" w:hAnsi="Times New Roman" w:cs="Times New Roman"/>
        </w:rPr>
        <w:t>reject</w:t>
      </w:r>
      <w:r w:rsidRPr="00BA4329">
        <w:rPr>
          <w:rFonts w:ascii="Times New Roman" w:hAnsi="Times New Roman" w:cs="Times New Roman"/>
        </w:rPr>
        <w:t xml:space="preserve"> both hypotheses, demonstrating an increase in earnings 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5293775A"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8</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53F9F4F6"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107B51" w:rsidRPr="00BA4329">
        <w:rPr>
          <w:rFonts w:ascii="Times New Roman" w:eastAsiaTheme="minorEastAsia" w:hAnsi="Times New Roman" w:cs="Times New Roman"/>
        </w:rPr>
        <w:t>9</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 of POST and POST_RPA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C8716F" w:rsidRPr="00BA4329">
        <w:rPr>
          <w:rFonts w:ascii="Times New Roman" w:hAnsi="Times New Roman" w:cs="Times New Roman"/>
        </w:rPr>
        <w:t>reject</w:t>
      </w:r>
      <w:r w:rsidRPr="00BA4329">
        <w:rPr>
          <w:rFonts w:ascii="Times New Roman" w:hAnsi="Times New Roman" w:cs="Times New Roman"/>
        </w:rPr>
        <w:t xml:space="preserve"> our Hypotheses 1 and 2.</w:t>
      </w:r>
    </w:p>
    <w:p w14:paraId="78D24AC9" w14:textId="707657C5"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regression analysis also reveals a substitutive relationship between AM and RM, as indicated by the negative significance of the </w:t>
      </w:r>
      <w:proofErr w:type="spellStart"/>
      <w:r w:rsidRPr="00BA4329">
        <w:rPr>
          <w:rFonts w:ascii="Times New Roman" w:hAnsi="Times New Roman" w:cs="Times New Roman"/>
        </w:rPr>
        <w:t>RMhat</w:t>
      </w:r>
      <w:proofErr w:type="spellEnd"/>
      <w:r w:rsidRPr="00BA4329">
        <w:rPr>
          <w:rFonts w:ascii="Times New Roman" w:hAnsi="Times New Roman" w:cs="Times New Roman"/>
        </w:rPr>
        <w:t xml:space="preserve"> coefficient (P&lt;0.</w:t>
      </w:r>
      <w:r w:rsidR="00DE2455">
        <w:rPr>
          <w:rFonts w:ascii="Times New Roman" w:hAnsi="Times New Roman" w:cs="Times New Roman"/>
        </w:rPr>
        <w:t>1</w:t>
      </w:r>
      <w:r w:rsidRPr="00BA4329">
        <w:rPr>
          <w:rFonts w:ascii="Times New Roman" w:hAnsi="Times New Roman" w:cs="Times New Roman"/>
        </w:rPr>
        <w:t xml:space="preserve">) in the AM equation and the negative significance of the </w:t>
      </w:r>
      <w:proofErr w:type="spellStart"/>
      <w:r w:rsidRPr="00BA4329">
        <w:rPr>
          <w:rFonts w:ascii="Times New Roman" w:hAnsi="Times New Roman" w:cs="Times New Roman"/>
        </w:rPr>
        <w:t>AMhat</w:t>
      </w:r>
      <w:proofErr w:type="spellEnd"/>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 xml:space="preserve">Cohen and </w:t>
      </w:r>
      <w:proofErr w:type="spellStart"/>
      <w:r w:rsidRPr="00BA4329">
        <w:rPr>
          <w:rFonts w:ascii="Times New Roman" w:hAnsi="Times New Roman" w:cs="Times New Roman"/>
          <w:color w:val="0070C0"/>
        </w:rPr>
        <w:t>Zarowin</w:t>
      </w:r>
      <w:proofErr w:type="spellEnd"/>
      <w:r w:rsidRPr="00BA4329">
        <w:rPr>
          <w:rFonts w:ascii="Times New Roman" w:hAnsi="Times New Roman" w:cs="Times New Roman"/>
          <w:color w:val="0070C0"/>
        </w:rPr>
        <w:t xml:space="preserve">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18FA1A3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(P&lt;0.1)</w:t>
      </w:r>
      <w:r w:rsidR="00DC0D32" w:rsidRPr="00BA4329">
        <w:rPr>
          <w:rFonts w:ascii="Times New Roman" w:eastAsiaTheme="minorEastAsia" w:hAnsi="Times New Roman" w:cs="Times New Roman"/>
        </w:rPr>
        <w:t xml:space="preserve">, CYCLE(P&lt;0.05), </w:t>
      </w:r>
      <w:r w:rsidR="00DD755B" w:rsidRPr="00BA4329">
        <w:rPr>
          <w:rFonts w:ascii="Times New Roman" w:eastAsiaTheme="minorEastAsia" w:hAnsi="Times New Roman" w:cs="Times New Roman"/>
        </w:rPr>
        <w:t>ZSCORE(P&lt;0.01),</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(P&lt;0.01)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5D3504D3"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 xml:space="preserve">longer net operating cycle, </w:t>
      </w:r>
      <w:r w:rsidR="00DF3E82" w:rsidRPr="00BA4329">
        <w:rPr>
          <w:rFonts w:ascii="Times New Roman" w:eastAsiaTheme="minorEastAsia" w:hAnsi="Times New Roman" w:cs="Times New Roman"/>
        </w:rPr>
        <w:t>higher net operating assets,</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13082B" w:rsidRPr="00BA4329">
        <w:rPr>
          <w:rFonts w:ascii="Times New Roman" w:eastAsiaTheme="minorEastAsia" w:hAnsi="Times New Roman" w:cs="Times New Roman"/>
        </w:rPr>
        <w:t xml:space="preserve">P&lt;0.05, </w:t>
      </w:r>
      <w:r w:rsidR="0013082B" w:rsidRPr="00BA4329">
        <w:rPr>
          <w:rFonts w:ascii="Times New Roman" w:eastAsiaTheme="minorEastAsia" w:hAnsi="Times New Roman" w:cs="Times New Roman"/>
        </w:rPr>
        <w:lastRenderedPageBreak/>
        <w:t>&lt;0.01, and &lt;0.01</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 xml:space="preserve">NOA (P&lt;0.05, &lt;0.01, and &lt;0.01), </w:t>
      </w:r>
      <w:r w:rsidR="0013082B">
        <w:rPr>
          <w:rFonts w:ascii="Times New Roman" w:eastAsiaTheme="minorEastAsia" w:hAnsi="Times New Roman" w:cs="Times New Roman"/>
        </w:rPr>
        <w:t>ZSCORE (</w:t>
      </w:r>
      <w:r w:rsidR="0013082B" w:rsidRPr="00BA4329">
        <w:rPr>
          <w:rFonts w:ascii="Times New Roman" w:eastAsiaTheme="minorEastAsia" w:hAnsi="Times New Roman" w:cs="Times New Roman"/>
        </w:rPr>
        <w:t>P&lt;0.</w:t>
      </w:r>
      <w:r w:rsidR="0013082B">
        <w:rPr>
          <w:rFonts w:ascii="Times New Roman" w:eastAsiaTheme="minorEastAsia" w:hAnsi="Times New Roman" w:cs="Times New Roman"/>
        </w:rPr>
        <w:t>1</w:t>
      </w:r>
      <w:r w:rsidR="0013082B" w:rsidRPr="00BA4329">
        <w:rPr>
          <w:rFonts w:ascii="Times New Roman" w:eastAsiaTheme="minorEastAsia" w:hAnsi="Times New Roman" w:cs="Times New Roman"/>
        </w:rPr>
        <w:t>, &lt;0.1, and &lt;0.0</w:t>
      </w:r>
      <w:r w:rsidR="0013082B">
        <w:rPr>
          <w:rFonts w:ascii="Times New Roman" w:eastAsiaTheme="minorEastAsia" w:hAnsi="Times New Roman" w:cs="Times New Roman"/>
        </w:rPr>
        <w:t xml:space="preserve">5), </w:t>
      </w:r>
      <w:r w:rsidR="00DF3E82" w:rsidRPr="00BA4329">
        <w:rPr>
          <w:rFonts w:ascii="Times New Roman" w:eastAsiaTheme="minorEastAsia" w:hAnsi="Times New Roman" w:cs="Times New Roman"/>
        </w:rPr>
        <w:t>and ADV (all P&lt;0.01)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higher ratio of current liabilities minus short-term debts, the more likely firms partake RM activities since the coefficients of CL are positive and significant at 10%, 5%, and 1% in ABPROD, ABEXP, and RM equations respectively.</w:t>
      </w:r>
    </w:p>
    <w:p w14:paraId="27ACD47F" w14:textId="77777777"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conclusion, our analysis </w:t>
      </w:r>
      <w:r w:rsidR="008C0896" w:rsidRPr="00BA4329">
        <w:rPr>
          <w:rFonts w:ascii="Times New Roman" w:hAnsi="Times New Roman" w:cs="Times New Roman"/>
        </w:rPr>
        <w:t>rejects</w:t>
      </w:r>
      <w:r w:rsidRPr="00BA4329">
        <w:rPr>
          <w:rFonts w:ascii="Times New Roman" w:hAnsi="Times New Roman" w:cs="Times New Roman"/>
        </w:rPr>
        <w:t xml:space="preserve"> both hypotheses,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Pr="00BA4329">
        <w:rPr>
          <w:rFonts w:ascii="Times New Roman" w:hAnsi="Times New Roman" w:cs="Times New Roman"/>
        </w:rPr>
        <w:t xml:space="preserve"> a control group for comparison.</w:t>
      </w:r>
    </w:p>
    <w:p w14:paraId="193BBDD6" w14:textId="77777777" w:rsidR="008C24E3" w:rsidRPr="00BA4329" w:rsidRDefault="008C24E3" w:rsidP="008C24E3">
      <w:pPr>
        <w:pStyle w:val="31"/>
        <w:ind w:left="0" w:firstLine="425"/>
        <w:rPr>
          <w:rFonts w:ascii="Times New Roman" w:eastAsiaTheme="minorEastAsia" w:hAnsi="Times New Roman" w:cs="Times New Roman"/>
        </w:rPr>
      </w:pPr>
    </w:p>
    <w:p w14:paraId="18F707A7" w14:textId="5BEE915C"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0C6A11" w:rsidRPr="00BA4329">
        <w:rPr>
          <w:rFonts w:ascii="Times New Roman" w:eastAsiaTheme="minorEastAsia" w:hAnsi="Times New Roman" w:cs="Times New Roman"/>
          <w:i/>
          <w:iCs/>
        </w:rPr>
        <w:t>9</w:t>
      </w:r>
      <w:r w:rsidRPr="00BA4329">
        <w:rPr>
          <w:rFonts w:ascii="Times New Roman" w:hAnsi="Times New Roman" w:cs="Times New Roman"/>
          <w:i/>
          <w:iCs/>
        </w:rPr>
        <w:t xml:space="preserve"> Here]</w:t>
      </w:r>
    </w:p>
    <w:p w14:paraId="3DAB3F1D" w14:textId="77777777" w:rsidR="008C24E3" w:rsidRPr="00BA4329" w:rsidRDefault="008C24E3" w:rsidP="008C24E3">
      <w:pPr>
        <w:pStyle w:val="31"/>
        <w:ind w:left="0" w:firstLine="425"/>
        <w:rPr>
          <w:rFonts w:ascii="Times New Roman" w:eastAsiaTheme="minorEastAsia" w:hAnsi="Times New Roman" w:cs="Times New Roman"/>
        </w:rPr>
      </w:pPr>
    </w:p>
    <w:p w14:paraId="60DC9F3A" w14:textId="2F1AAB4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CONCLUSIONS</w:t>
      </w:r>
    </w:p>
    <w:p w14:paraId="1FCE97DE" w14:textId="77777777" w:rsidR="008C24E3" w:rsidRPr="00BA4329" w:rsidRDefault="00422D9A" w:rsidP="008C24E3">
      <w:pPr>
        <w:pStyle w:val="31"/>
        <w:ind w:left="0"/>
        <w:rPr>
          <w:rFonts w:ascii="Times New Roman" w:eastAsiaTheme="minorEastAsia" w:hAnsi="Times New Roman" w:cs="Times New Roman"/>
        </w:rPr>
      </w:pPr>
      <w:r w:rsidRPr="00BA4329">
        <w:rPr>
          <w:rFonts w:ascii="Times New Roman" w:hAnsi="Times New Roman" w:cs="Times New Roman"/>
        </w:rPr>
        <w:t>The advent of Robotic Process Automation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lastRenderedPageBreak/>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study's potential contributions extend to various stakeholders, including firms, government regulators, and audit firms, emphasizing the multifaceted impact of RPA on earnings management practices. For firms, the findings highlight the importance of developing robust control standards and 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 Second, given the novelty of RPA, especially within the Taiwanese context, the study is constrained by a limited temporal scope. This emerging technology's </w:t>
      </w:r>
      <w:r w:rsidRPr="00BA4329">
        <w:rPr>
          <w:rFonts w:ascii="Times New Roman" w:hAnsi="Times New Roman" w:cs="Times New Roman"/>
        </w:rPr>
        <w:lastRenderedPageBreak/>
        <w:t>relatively recent introduction means that the available data span a short period, potentially limiting the depth of our analysis and the generalizability of our findings across different temporal contexts.</w:t>
      </w:r>
    </w:p>
    <w:p w14:paraId="3F062748" w14:textId="00072528"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proofErr w:type="spellStart"/>
      <w:r w:rsidRPr="00BA4329">
        <w:rPr>
          <w:rFonts w:ascii="Times New Roman" w:hAnsi="Times New Roman" w:cs="Times New Roman"/>
          <w:color w:val="0070C0"/>
        </w:rPr>
        <w:t>Brazel</w:t>
      </w:r>
      <w:proofErr w:type="spellEnd"/>
      <w:r w:rsidRPr="00BA4329">
        <w:rPr>
          <w:rFonts w:ascii="Times New Roman" w:hAnsi="Times New Roman" w:cs="Times New Roman"/>
          <w:color w:val="0070C0"/>
        </w:rPr>
        <w:t xml:space="preserve"> and Dang (2008)</w:t>
      </w:r>
      <w:r w:rsidRPr="00BA4329">
        <w:rPr>
          <w:rFonts w:ascii="Times New Roman" w:hAnsi="Times New Roman" w:cs="Times New Roman"/>
        </w:rPr>
        <w:t xml:space="preserve">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commentRangeStart w:id="164"/>
      <w:commentRangeStart w:id="165"/>
      <w:commentRangeStart w:id="166"/>
      <w:r w:rsidRPr="00BA4329">
        <w:rPr>
          <w:rFonts w:ascii="Times New Roman" w:hAnsi="Times New Roman" w:cs="Times New Roman"/>
          <w:sz w:val="24"/>
          <w:szCs w:val="24"/>
        </w:rPr>
        <w:lastRenderedPageBreak/>
        <w:t>REFERENCE</w:t>
      </w:r>
      <w:commentRangeEnd w:id="164"/>
      <w:r w:rsidR="003A0734" w:rsidRPr="00BA4329">
        <w:rPr>
          <w:rStyle w:val="a6"/>
          <w:rFonts w:ascii="Times New Roman" w:eastAsiaTheme="minorEastAsia" w:hAnsi="Times New Roman" w:cs="Times New Roman"/>
          <w:b w:val="0"/>
          <w:bCs w:val="0"/>
          <w:kern w:val="2"/>
        </w:rPr>
        <w:commentReference w:id="164"/>
      </w:r>
      <w:commentRangeEnd w:id="165"/>
      <w:r w:rsidR="00C4755C">
        <w:rPr>
          <w:rStyle w:val="a6"/>
          <w:rFonts w:asciiTheme="minorHAnsi" w:eastAsiaTheme="minorEastAsia" w:hAnsiTheme="minorHAnsi" w:cstheme="minorBidi"/>
          <w:b w:val="0"/>
          <w:bCs w:val="0"/>
          <w:kern w:val="2"/>
        </w:rPr>
        <w:commentReference w:id="165"/>
      </w:r>
      <w:commentRangeEnd w:id="166"/>
      <w:r w:rsidR="00C4755C">
        <w:rPr>
          <w:rStyle w:val="a6"/>
          <w:rFonts w:asciiTheme="minorHAnsi" w:eastAsiaTheme="minorEastAsia" w:hAnsiTheme="minorHAnsi" w:cstheme="minorBidi"/>
          <w:b w:val="0"/>
          <w:bCs w:val="0"/>
          <w:kern w:val="2"/>
        </w:rPr>
        <w:commentReference w:id="166"/>
      </w:r>
    </w:p>
    <w:p w14:paraId="24883EE8" w14:textId="77777777" w:rsidR="009B6AB0" w:rsidRPr="009B6AB0" w:rsidRDefault="009B6AB0" w:rsidP="009B6AB0">
      <w:pPr>
        <w:widowControl/>
        <w:rPr>
          <w:rFonts w:ascii="新細明體" w:eastAsia="新細明體" w:hAnsi="新細明體" w:cs="新細明體"/>
          <w:kern w:val="0"/>
        </w:rPr>
      </w:pPr>
      <w:r w:rsidRPr="009B6AB0">
        <w:rPr>
          <w:rFonts w:ascii="Times New Roman" w:eastAsia="新細明體" w:hAnsi="Times New Roman" w:cs="Times New Roman"/>
          <w:color w:val="000000"/>
          <w:kern w:val="0"/>
          <w:sz w:val="27"/>
          <w:szCs w:val="27"/>
        </w:rPr>
        <w:t xml:space="preserve">Al-Jabri, I. M., and N. </w:t>
      </w:r>
      <w:proofErr w:type="spellStart"/>
      <w:r w:rsidRPr="009B6AB0">
        <w:rPr>
          <w:rFonts w:ascii="Times New Roman" w:eastAsia="新細明體" w:hAnsi="Times New Roman" w:cs="Times New Roman"/>
          <w:color w:val="000000"/>
          <w:kern w:val="0"/>
          <w:sz w:val="27"/>
          <w:szCs w:val="27"/>
        </w:rPr>
        <w:t>Roztocki</w:t>
      </w:r>
      <w:proofErr w:type="spellEnd"/>
      <w:r w:rsidRPr="009B6AB0">
        <w:rPr>
          <w:rFonts w:ascii="Times New Roman" w:eastAsia="新細明體" w:hAnsi="Times New Roman" w:cs="Times New Roman"/>
          <w:color w:val="000000"/>
          <w:kern w:val="0"/>
          <w:sz w:val="27"/>
          <w:szCs w:val="27"/>
        </w:rPr>
        <w:t>. 2015. Adoption of ERP systems: Does information transparency matter? </w:t>
      </w:r>
      <w:r w:rsidRPr="009B6AB0">
        <w:rPr>
          <w:rFonts w:ascii="Times New Roman" w:eastAsia="新細明體" w:hAnsi="Times New Roman" w:cs="Times New Roman"/>
          <w:i/>
          <w:iCs/>
          <w:color w:val="000000"/>
          <w:kern w:val="0"/>
          <w:sz w:val="27"/>
          <w:szCs w:val="27"/>
        </w:rPr>
        <w:t>Telematics and Informatics</w:t>
      </w:r>
      <w:r w:rsidRPr="009B6AB0">
        <w:rPr>
          <w:rFonts w:ascii="Times New Roman" w:eastAsia="新細明體" w:hAnsi="Times New Roman" w:cs="Times New Roman"/>
          <w:color w:val="000000"/>
          <w:kern w:val="0"/>
          <w:sz w:val="27"/>
          <w:szCs w:val="27"/>
        </w:rPr>
        <w:t> 32 (2):300-310.</w:t>
      </w:r>
    </w:p>
    <w:p w14:paraId="19E20AA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Asatiani</w:t>
      </w:r>
      <w:proofErr w:type="spellEnd"/>
      <w:r w:rsidRPr="009B6AB0">
        <w:rPr>
          <w:rFonts w:ascii="Times New Roman" w:eastAsia="新細明體" w:hAnsi="Times New Roman" w:cs="Times New Roman"/>
          <w:color w:val="000000"/>
          <w:kern w:val="0"/>
          <w:sz w:val="27"/>
          <w:szCs w:val="27"/>
        </w:rPr>
        <w:t xml:space="preserve">, A., E. </w:t>
      </w:r>
      <w:proofErr w:type="spellStart"/>
      <w:r w:rsidRPr="009B6AB0">
        <w:rPr>
          <w:rFonts w:ascii="Times New Roman" w:eastAsia="新細明體" w:hAnsi="Times New Roman" w:cs="Times New Roman"/>
          <w:color w:val="000000"/>
          <w:kern w:val="0"/>
          <w:sz w:val="27"/>
          <w:szCs w:val="27"/>
        </w:rPr>
        <w:t>Penttinen</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Ruissalo</w:t>
      </w:r>
      <w:proofErr w:type="spellEnd"/>
      <w:r w:rsidRPr="009B6AB0">
        <w:rPr>
          <w:rFonts w:ascii="Times New Roman" w:eastAsia="新細明體" w:hAnsi="Times New Roman" w:cs="Times New Roman"/>
          <w:color w:val="000000"/>
          <w:kern w:val="0"/>
          <w:sz w:val="27"/>
          <w:szCs w:val="27"/>
        </w:rPr>
        <w:t xml:space="preserve">, and A. </w:t>
      </w:r>
      <w:proofErr w:type="spellStart"/>
      <w:r w:rsidRPr="009B6AB0">
        <w:rPr>
          <w:rFonts w:ascii="Times New Roman" w:eastAsia="新細明體" w:hAnsi="Times New Roman" w:cs="Times New Roman"/>
          <w:color w:val="000000"/>
          <w:kern w:val="0"/>
          <w:sz w:val="27"/>
          <w:szCs w:val="27"/>
        </w:rPr>
        <w:t>Salovaara</w:t>
      </w:r>
      <w:proofErr w:type="spellEnd"/>
      <w:r w:rsidRPr="009B6AB0">
        <w:rPr>
          <w:rFonts w:ascii="Times New Roman" w:eastAsia="新細明體" w:hAnsi="Times New Roman" w:cs="Times New Roman"/>
          <w:color w:val="000000"/>
          <w:kern w:val="0"/>
          <w:sz w:val="27"/>
          <w:szCs w:val="27"/>
        </w:rPr>
        <w:t>. 2020. Knowledge Workers’ Reactions to a Planned Introduction of Robotic Process Automation—Empirical Evidence from an Accounting Firm. In </w:t>
      </w:r>
      <w:r w:rsidRPr="009B6AB0">
        <w:rPr>
          <w:rFonts w:ascii="Times New Roman" w:eastAsia="新細明體" w:hAnsi="Times New Roman" w:cs="Times New Roman"/>
          <w:i/>
          <w:iCs/>
          <w:color w:val="000000"/>
          <w:kern w:val="0"/>
          <w:sz w:val="27"/>
          <w:szCs w:val="27"/>
        </w:rPr>
        <w:t>Information Systems Outsourcing: The Era of Digital Transformation</w:t>
      </w:r>
      <w:r w:rsidRPr="009B6AB0">
        <w:rPr>
          <w:rFonts w:ascii="Times New Roman" w:eastAsia="新細明體" w:hAnsi="Times New Roman" w:cs="Times New Roman"/>
          <w:color w:val="000000"/>
          <w:kern w:val="0"/>
          <w:sz w:val="27"/>
          <w:szCs w:val="27"/>
        </w:rPr>
        <w:t xml:space="preserve">, edited by R. </w:t>
      </w:r>
      <w:proofErr w:type="spellStart"/>
      <w:r w:rsidRPr="009B6AB0">
        <w:rPr>
          <w:rFonts w:ascii="Times New Roman" w:eastAsia="新細明體" w:hAnsi="Times New Roman" w:cs="Times New Roman"/>
          <w:color w:val="000000"/>
          <w:kern w:val="0"/>
          <w:sz w:val="27"/>
          <w:szCs w:val="27"/>
        </w:rPr>
        <w:t>Hirschheim</w:t>
      </w:r>
      <w:proofErr w:type="spellEnd"/>
      <w:r w:rsidRPr="009B6AB0">
        <w:rPr>
          <w:rFonts w:ascii="Times New Roman" w:eastAsia="新細明體" w:hAnsi="Times New Roman" w:cs="Times New Roman"/>
          <w:color w:val="000000"/>
          <w:kern w:val="0"/>
          <w:sz w:val="27"/>
          <w:szCs w:val="27"/>
        </w:rPr>
        <w:t xml:space="preserve">, A. </w:t>
      </w:r>
      <w:proofErr w:type="spellStart"/>
      <w:r w:rsidRPr="009B6AB0">
        <w:rPr>
          <w:rFonts w:ascii="Times New Roman" w:eastAsia="新細明體" w:hAnsi="Times New Roman" w:cs="Times New Roman"/>
          <w:color w:val="000000"/>
          <w:kern w:val="0"/>
          <w:sz w:val="27"/>
          <w:szCs w:val="27"/>
        </w:rPr>
        <w:t>Heinzl</w:t>
      </w:r>
      <w:proofErr w:type="spellEnd"/>
      <w:r w:rsidRPr="009B6AB0">
        <w:rPr>
          <w:rFonts w:ascii="Times New Roman" w:eastAsia="新細明體" w:hAnsi="Times New Roman" w:cs="Times New Roman"/>
          <w:color w:val="000000"/>
          <w:kern w:val="0"/>
          <w:sz w:val="27"/>
          <w:szCs w:val="27"/>
        </w:rPr>
        <w:t xml:space="preserve"> and J. </w:t>
      </w:r>
      <w:proofErr w:type="spellStart"/>
      <w:r w:rsidRPr="009B6AB0">
        <w:rPr>
          <w:rFonts w:ascii="Times New Roman" w:eastAsia="新細明體" w:hAnsi="Times New Roman" w:cs="Times New Roman"/>
          <w:color w:val="000000"/>
          <w:kern w:val="0"/>
          <w:sz w:val="27"/>
          <w:szCs w:val="27"/>
        </w:rPr>
        <w:t>Dibbern</w:t>
      </w:r>
      <w:proofErr w:type="spellEnd"/>
      <w:r w:rsidRPr="009B6AB0">
        <w:rPr>
          <w:rFonts w:ascii="Times New Roman" w:eastAsia="新細明體" w:hAnsi="Times New Roman" w:cs="Times New Roman"/>
          <w:color w:val="000000"/>
          <w:kern w:val="0"/>
          <w:sz w:val="27"/>
          <w:szCs w:val="27"/>
        </w:rPr>
        <w:t>. Cham: Springer International Publishing, 413-452.</w:t>
      </w:r>
    </w:p>
    <w:p w14:paraId="0FBF36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Ashraf, M. 2024. Does Automation Improve Financial Reporting? Evidence from Internal Controls. </w:t>
      </w:r>
      <w:r w:rsidRPr="009B6AB0">
        <w:rPr>
          <w:rFonts w:ascii="Times New Roman" w:eastAsia="新細明體" w:hAnsi="Times New Roman" w:cs="Times New Roman"/>
          <w:i/>
          <w:iCs/>
          <w:color w:val="000000"/>
          <w:kern w:val="0"/>
          <w:sz w:val="27"/>
          <w:szCs w:val="27"/>
        </w:rPr>
        <w:t>Review of Accounting Studies, Forthcoming</w:t>
      </w:r>
      <w:r w:rsidRPr="009B6AB0">
        <w:rPr>
          <w:rFonts w:ascii="Times New Roman" w:eastAsia="新細明體" w:hAnsi="Times New Roman" w:cs="Times New Roman"/>
          <w:color w:val="000000"/>
          <w:kern w:val="0"/>
          <w:sz w:val="27"/>
          <w:szCs w:val="27"/>
        </w:rPr>
        <w:t>.</w:t>
      </w:r>
    </w:p>
    <w:p w14:paraId="35AA296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Becker, C. L., M. L. </w:t>
      </w:r>
      <w:proofErr w:type="spellStart"/>
      <w:r w:rsidRPr="009B6AB0">
        <w:rPr>
          <w:rFonts w:ascii="Times New Roman" w:eastAsia="新細明體" w:hAnsi="Times New Roman" w:cs="Times New Roman"/>
          <w:color w:val="000000"/>
          <w:kern w:val="0"/>
          <w:sz w:val="27"/>
          <w:szCs w:val="27"/>
        </w:rPr>
        <w:t>Defond</w:t>
      </w:r>
      <w:proofErr w:type="spellEnd"/>
      <w:r w:rsidRPr="009B6AB0">
        <w:rPr>
          <w:rFonts w:ascii="Times New Roman" w:eastAsia="新細明體" w:hAnsi="Times New Roman" w:cs="Times New Roman"/>
          <w:color w:val="000000"/>
          <w:kern w:val="0"/>
          <w:sz w:val="27"/>
          <w:szCs w:val="27"/>
        </w:rPr>
        <w:t xml:space="preserve">, J. </w:t>
      </w:r>
      <w:proofErr w:type="spellStart"/>
      <w:r w:rsidRPr="009B6AB0">
        <w:rPr>
          <w:rFonts w:ascii="Times New Roman" w:eastAsia="新細明體" w:hAnsi="Times New Roman" w:cs="Times New Roman"/>
          <w:color w:val="000000"/>
          <w:kern w:val="0"/>
          <w:sz w:val="27"/>
          <w:szCs w:val="27"/>
        </w:rPr>
        <w:t>Jiambalvo</w:t>
      </w:r>
      <w:proofErr w:type="spellEnd"/>
      <w:r w:rsidRPr="009B6AB0">
        <w:rPr>
          <w:rFonts w:ascii="Times New Roman" w:eastAsia="新細明體" w:hAnsi="Times New Roman" w:cs="Times New Roman"/>
          <w:color w:val="000000"/>
          <w:kern w:val="0"/>
          <w:sz w:val="27"/>
          <w:szCs w:val="27"/>
        </w:rPr>
        <w:t>, and K. R. Subramanyam. 2010. The Effect of Audit Quality on Earnings Management*. </w:t>
      </w:r>
      <w:r w:rsidRPr="009B6AB0">
        <w:rPr>
          <w:rFonts w:ascii="Times New Roman" w:eastAsia="新細明體" w:hAnsi="Times New Roman" w:cs="Times New Roman"/>
          <w:i/>
          <w:iCs/>
          <w:color w:val="000000"/>
          <w:kern w:val="0"/>
          <w:sz w:val="27"/>
          <w:szCs w:val="27"/>
        </w:rPr>
        <w:t>Contemporary Accounting Research</w:t>
      </w:r>
      <w:r w:rsidRPr="009B6AB0">
        <w:rPr>
          <w:rFonts w:ascii="Times New Roman" w:eastAsia="新細明體" w:hAnsi="Times New Roman" w:cs="Times New Roman"/>
          <w:color w:val="000000"/>
          <w:kern w:val="0"/>
          <w:sz w:val="27"/>
          <w:szCs w:val="27"/>
        </w:rPr>
        <w:t> 15 (1):1-24.</w:t>
      </w:r>
    </w:p>
    <w:p w14:paraId="5C02A34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Brazel</w:t>
      </w:r>
      <w:proofErr w:type="spellEnd"/>
      <w:r w:rsidRPr="009B6AB0">
        <w:rPr>
          <w:rFonts w:ascii="Times New Roman" w:eastAsia="新細明體" w:hAnsi="Times New Roman" w:cs="Times New Roman"/>
          <w:color w:val="000000"/>
          <w:kern w:val="0"/>
          <w:sz w:val="27"/>
          <w:szCs w:val="27"/>
        </w:rPr>
        <w:t>, J. F., and L. Dang. 2008. The effect of ERP system implementations on the management of earnings and earnings release dates.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22 (2):1-21.</w:t>
      </w:r>
    </w:p>
    <w:p w14:paraId="6C3E3B8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Chan, K. C., B. Farrell, and P. Lee. 2008. Earnings Management of Firms Reporting Material Internal Control Weaknesses under Section 404 of the Sarbanes-Oxley Act. </w:t>
      </w:r>
      <w:r w:rsidRPr="009B6AB0">
        <w:rPr>
          <w:rFonts w:ascii="Times New Roman" w:eastAsia="新細明體" w:hAnsi="Times New Roman" w:cs="Times New Roman"/>
          <w:i/>
          <w:iCs/>
          <w:color w:val="000000"/>
          <w:kern w:val="0"/>
          <w:sz w:val="27"/>
          <w:szCs w:val="27"/>
        </w:rPr>
        <w:t>AUDITING: A Journal of Practice &amp; Theory</w:t>
      </w:r>
      <w:r w:rsidRPr="009B6AB0">
        <w:rPr>
          <w:rFonts w:ascii="Times New Roman" w:eastAsia="新細明體" w:hAnsi="Times New Roman" w:cs="Times New Roman"/>
          <w:color w:val="000000"/>
          <w:kern w:val="0"/>
          <w:sz w:val="27"/>
          <w:szCs w:val="27"/>
        </w:rPr>
        <w:t> 27 (2):161-179.</w:t>
      </w:r>
    </w:p>
    <w:p w14:paraId="2A7F4D8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Chen, C.-L., S.-H. Huang, and H.-S. Fan. 2012. Complementary association between real activities and accruals-based manipulation in earnings reporting. </w:t>
      </w:r>
      <w:r w:rsidRPr="009B6AB0">
        <w:rPr>
          <w:rFonts w:ascii="Times New Roman" w:eastAsia="新細明體" w:hAnsi="Times New Roman" w:cs="Times New Roman"/>
          <w:i/>
          <w:iCs/>
          <w:color w:val="000000"/>
          <w:kern w:val="0"/>
          <w:sz w:val="27"/>
          <w:szCs w:val="27"/>
        </w:rPr>
        <w:t>Journal of Economic Policy Reform</w:t>
      </w:r>
      <w:r w:rsidRPr="009B6AB0">
        <w:rPr>
          <w:rFonts w:ascii="Times New Roman" w:eastAsia="新細明體" w:hAnsi="Times New Roman" w:cs="Times New Roman"/>
          <w:color w:val="000000"/>
          <w:kern w:val="0"/>
          <w:sz w:val="27"/>
          <w:szCs w:val="27"/>
        </w:rPr>
        <w:t> 15 (2):93-108.</w:t>
      </w:r>
    </w:p>
    <w:p w14:paraId="70CD8AE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Chouaibi</w:t>
      </w:r>
      <w:proofErr w:type="spellEnd"/>
      <w:r w:rsidRPr="009B6AB0">
        <w:rPr>
          <w:rFonts w:ascii="Times New Roman" w:eastAsia="新細明體" w:hAnsi="Times New Roman" w:cs="Times New Roman"/>
          <w:color w:val="000000"/>
          <w:kern w:val="0"/>
          <w:sz w:val="27"/>
          <w:szCs w:val="27"/>
        </w:rPr>
        <w:t xml:space="preserve">, J., G. </w:t>
      </w:r>
      <w:proofErr w:type="spellStart"/>
      <w:r w:rsidRPr="009B6AB0">
        <w:rPr>
          <w:rFonts w:ascii="Times New Roman" w:eastAsia="新細明體" w:hAnsi="Times New Roman" w:cs="Times New Roman"/>
          <w:color w:val="000000"/>
          <w:kern w:val="0"/>
          <w:sz w:val="27"/>
          <w:szCs w:val="27"/>
        </w:rPr>
        <w:t>Zouari</w:t>
      </w:r>
      <w:proofErr w:type="spellEnd"/>
      <w:r w:rsidRPr="009B6AB0">
        <w:rPr>
          <w:rFonts w:ascii="Times New Roman" w:eastAsia="新細明體" w:hAnsi="Times New Roman" w:cs="Times New Roman"/>
          <w:color w:val="000000"/>
          <w:kern w:val="0"/>
          <w:sz w:val="27"/>
          <w:szCs w:val="27"/>
        </w:rPr>
        <w:t xml:space="preserve">, and S. </w:t>
      </w:r>
      <w:proofErr w:type="spellStart"/>
      <w:r w:rsidRPr="009B6AB0">
        <w:rPr>
          <w:rFonts w:ascii="Times New Roman" w:eastAsia="新細明體" w:hAnsi="Times New Roman" w:cs="Times New Roman"/>
          <w:color w:val="000000"/>
          <w:kern w:val="0"/>
          <w:sz w:val="27"/>
          <w:szCs w:val="27"/>
        </w:rPr>
        <w:t>Khlifi</w:t>
      </w:r>
      <w:proofErr w:type="spellEnd"/>
      <w:r w:rsidRPr="009B6AB0">
        <w:rPr>
          <w:rFonts w:ascii="Times New Roman" w:eastAsia="新細明體" w:hAnsi="Times New Roman" w:cs="Times New Roman"/>
          <w:color w:val="000000"/>
          <w:kern w:val="0"/>
          <w:sz w:val="27"/>
          <w:szCs w:val="27"/>
        </w:rPr>
        <w:t>. 2019. How does the real earnings management affect firms innovative? Evidence from US firms. </w:t>
      </w:r>
      <w:r w:rsidRPr="009B6AB0">
        <w:rPr>
          <w:rFonts w:ascii="Times New Roman" w:eastAsia="新細明體" w:hAnsi="Times New Roman" w:cs="Times New Roman"/>
          <w:i/>
          <w:iCs/>
          <w:color w:val="000000"/>
          <w:kern w:val="0"/>
          <w:sz w:val="27"/>
          <w:szCs w:val="27"/>
        </w:rPr>
        <w:t>International Journal of Law and Management</w:t>
      </w:r>
      <w:r w:rsidRPr="009B6AB0">
        <w:rPr>
          <w:rFonts w:ascii="Times New Roman" w:eastAsia="新細明體" w:hAnsi="Times New Roman" w:cs="Times New Roman"/>
          <w:color w:val="000000"/>
          <w:kern w:val="0"/>
          <w:sz w:val="27"/>
          <w:szCs w:val="27"/>
        </w:rPr>
        <w:t> 61 (1):151-169.</w:t>
      </w:r>
    </w:p>
    <w:p w14:paraId="1856CAD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Cohen, D. A., and P. </w:t>
      </w:r>
      <w:proofErr w:type="spellStart"/>
      <w:r w:rsidRPr="009B6AB0">
        <w:rPr>
          <w:rFonts w:ascii="Times New Roman" w:eastAsia="新細明體" w:hAnsi="Times New Roman" w:cs="Times New Roman"/>
          <w:color w:val="000000"/>
          <w:kern w:val="0"/>
          <w:sz w:val="27"/>
          <w:szCs w:val="27"/>
        </w:rPr>
        <w:t>Zarowin</w:t>
      </w:r>
      <w:proofErr w:type="spellEnd"/>
      <w:r w:rsidRPr="009B6AB0">
        <w:rPr>
          <w:rFonts w:ascii="Times New Roman" w:eastAsia="新細明體" w:hAnsi="Times New Roman" w:cs="Times New Roman"/>
          <w:color w:val="000000"/>
          <w:kern w:val="0"/>
          <w:sz w:val="27"/>
          <w:szCs w:val="27"/>
        </w:rPr>
        <w:t>. 2010. Accrual-based and real earnings management activities around seasoned equity offerings.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50 (1):2-19.</w:t>
      </w:r>
    </w:p>
    <w:p w14:paraId="54B0449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Fernandez, D., and A. Aman. 2018. Impacts of Robotic Process Automation on Global Accounting Services. </w:t>
      </w:r>
      <w:r w:rsidRPr="009B6AB0">
        <w:rPr>
          <w:rFonts w:ascii="Times New Roman" w:eastAsia="新細明體" w:hAnsi="Times New Roman" w:cs="Times New Roman"/>
          <w:i/>
          <w:iCs/>
          <w:color w:val="000000"/>
          <w:kern w:val="0"/>
          <w:sz w:val="27"/>
          <w:szCs w:val="27"/>
        </w:rPr>
        <w:t>Asian Journal of Accounting and Governance</w:t>
      </w:r>
      <w:r w:rsidRPr="009B6AB0">
        <w:rPr>
          <w:rFonts w:ascii="Times New Roman" w:eastAsia="新細明體" w:hAnsi="Times New Roman" w:cs="Times New Roman"/>
          <w:color w:val="000000"/>
          <w:kern w:val="0"/>
          <w:sz w:val="27"/>
          <w:szCs w:val="27"/>
        </w:rPr>
        <w:t> 9:123-132.</w:t>
      </w:r>
    </w:p>
    <w:p w14:paraId="09442E53"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Graham, J. R., J. L. Koski, and U. Loewenstein. 2006. Information flow and liquidity around anticipated and unanticipated dividend announcements. </w:t>
      </w:r>
      <w:r w:rsidRPr="009B6AB0">
        <w:rPr>
          <w:rFonts w:ascii="Times New Roman" w:eastAsia="新細明體" w:hAnsi="Times New Roman" w:cs="Times New Roman"/>
          <w:i/>
          <w:iCs/>
          <w:color w:val="000000"/>
          <w:kern w:val="0"/>
          <w:sz w:val="27"/>
          <w:szCs w:val="27"/>
        </w:rPr>
        <w:t>The Journal of Business</w:t>
      </w:r>
      <w:r w:rsidRPr="009B6AB0">
        <w:rPr>
          <w:rFonts w:ascii="Times New Roman" w:eastAsia="新細明體" w:hAnsi="Times New Roman" w:cs="Times New Roman"/>
          <w:color w:val="000000"/>
          <w:kern w:val="0"/>
          <w:sz w:val="27"/>
          <w:szCs w:val="27"/>
        </w:rPr>
        <w:t> 79 (5):2301-2336.</w:t>
      </w:r>
    </w:p>
    <w:p w14:paraId="17B1D4F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Hayes, D. C., J. E. </w:t>
      </w: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2001. Market reaction to ERP implementation announcements.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15 (1):3-18.</w:t>
      </w:r>
    </w:p>
    <w:p w14:paraId="1C448F2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Healy, P. M., and J. M. </w:t>
      </w:r>
      <w:proofErr w:type="spellStart"/>
      <w:r w:rsidRPr="009B6AB0">
        <w:rPr>
          <w:rFonts w:ascii="Times New Roman" w:eastAsia="新細明體" w:hAnsi="Times New Roman" w:cs="Times New Roman"/>
          <w:color w:val="000000"/>
          <w:kern w:val="0"/>
          <w:sz w:val="27"/>
          <w:szCs w:val="27"/>
        </w:rPr>
        <w:t>Wahlen</w:t>
      </w:r>
      <w:proofErr w:type="spellEnd"/>
      <w:r w:rsidRPr="009B6AB0">
        <w:rPr>
          <w:rFonts w:ascii="Times New Roman" w:eastAsia="新細明體" w:hAnsi="Times New Roman" w:cs="Times New Roman"/>
          <w:color w:val="000000"/>
          <w:kern w:val="0"/>
          <w:sz w:val="27"/>
          <w:szCs w:val="27"/>
        </w:rPr>
        <w:t>. 1999. A review of the earnings management literature and its implications for standard setting. </w:t>
      </w:r>
      <w:r w:rsidRPr="009B6AB0">
        <w:rPr>
          <w:rFonts w:ascii="Times New Roman" w:eastAsia="新細明體" w:hAnsi="Times New Roman" w:cs="Times New Roman"/>
          <w:i/>
          <w:iCs/>
          <w:color w:val="000000"/>
          <w:kern w:val="0"/>
          <w:sz w:val="27"/>
          <w:szCs w:val="27"/>
        </w:rPr>
        <w:t>Accounting Horizons</w:t>
      </w:r>
      <w:r w:rsidRPr="009B6AB0">
        <w:rPr>
          <w:rFonts w:ascii="Times New Roman" w:eastAsia="新細明體" w:hAnsi="Times New Roman" w:cs="Times New Roman"/>
          <w:color w:val="000000"/>
          <w:kern w:val="0"/>
          <w:sz w:val="27"/>
          <w:szCs w:val="27"/>
        </w:rPr>
        <w:t> 13 (4):365-383.</w:t>
      </w:r>
    </w:p>
    <w:p w14:paraId="0D35A41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Hill, R. C., W. E. Griffiths, and G. C. Lim. 2018. </w:t>
      </w:r>
      <w:r w:rsidRPr="009B6AB0">
        <w:rPr>
          <w:rFonts w:ascii="Times New Roman" w:eastAsia="新細明體" w:hAnsi="Times New Roman" w:cs="Times New Roman"/>
          <w:i/>
          <w:iCs/>
          <w:color w:val="000000"/>
          <w:kern w:val="0"/>
          <w:sz w:val="27"/>
          <w:szCs w:val="27"/>
        </w:rPr>
        <w:t>Principles of econometrics</w:t>
      </w:r>
      <w:r w:rsidRPr="009B6AB0">
        <w:rPr>
          <w:rFonts w:ascii="Times New Roman" w:eastAsia="新細明體" w:hAnsi="Times New Roman" w:cs="Times New Roman"/>
          <w:color w:val="000000"/>
          <w:kern w:val="0"/>
          <w:sz w:val="27"/>
          <w:szCs w:val="27"/>
        </w:rPr>
        <w:t>: John Wiley &amp; Sons.</w:t>
      </w:r>
    </w:p>
    <w:p w14:paraId="5DE3D72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Hitt</w:t>
      </w:r>
      <w:proofErr w:type="spellEnd"/>
      <w:r w:rsidRPr="009B6AB0">
        <w:rPr>
          <w:rFonts w:ascii="Times New Roman" w:eastAsia="新細明體" w:hAnsi="Times New Roman" w:cs="Times New Roman"/>
          <w:color w:val="000000"/>
          <w:kern w:val="0"/>
          <w:sz w:val="27"/>
          <w:szCs w:val="27"/>
        </w:rPr>
        <w:t>, L. M., D. J. Wu, and X. Zhou. 2014. Investment in Enterprise Resource Planning: Business Impact and Productivity Measures. </w:t>
      </w:r>
      <w:r w:rsidRPr="009B6AB0">
        <w:rPr>
          <w:rFonts w:ascii="Times New Roman" w:eastAsia="新細明體" w:hAnsi="Times New Roman" w:cs="Times New Roman"/>
          <w:i/>
          <w:iCs/>
          <w:color w:val="000000"/>
          <w:kern w:val="0"/>
          <w:sz w:val="27"/>
          <w:szCs w:val="27"/>
        </w:rPr>
        <w:t>Journal of Management Information Systems</w:t>
      </w:r>
      <w:r w:rsidRPr="009B6AB0">
        <w:rPr>
          <w:rFonts w:ascii="Times New Roman" w:eastAsia="新細明體" w:hAnsi="Times New Roman" w:cs="Times New Roman"/>
          <w:color w:val="000000"/>
          <w:kern w:val="0"/>
          <w:sz w:val="27"/>
          <w:szCs w:val="27"/>
        </w:rPr>
        <w:t> 19 (1):71-98.</w:t>
      </w:r>
    </w:p>
    <w:p w14:paraId="08C299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Hong, B., M. Ly, and H. Lin. 2023. Robotic Process Automation Risk Management: Points to Consider.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20 (1):125-145.</w:t>
      </w:r>
    </w:p>
    <w:p w14:paraId="2C7E76D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Hunton</w:t>
      </w:r>
      <w:proofErr w:type="spellEnd"/>
      <w:r w:rsidRPr="009B6AB0">
        <w:rPr>
          <w:rFonts w:ascii="Times New Roman" w:eastAsia="新細明體" w:hAnsi="Times New Roman" w:cs="Times New Roman"/>
          <w:color w:val="000000"/>
          <w:kern w:val="0"/>
          <w:sz w:val="27"/>
          <w:szCs w:val="27"/>
        </w:rPr>
        <w:t xml:space="preserve">, J. E., B. Lippincott, and J. L. </w:t>
      </w:r>
      <w:proofErr w:type="spellStart"/>
      <w:r w:rsidRPr="009B6AB0">
        <w:rPr>
          <w:rFonts w:ascii="Times New Roman" w:eastAsia="新細明體" w:hAnsi="Times New Roman" w:cs="Times New Roman"/>
          <w:color w:val="000000"/>
          <w:kern w:val="0"/>
          <w:sz w:val="27"/>
          <w:szCs w:val="27"/>
        </w:rPr>
        <w:t>Reck</w:t>
      </w:r>
      <w:proofErr w:type="spellEnd"/>
      <w:r w:rsidRPr="009B6AB0">
        <w:rPr>
          <w:rFonts w:ascii="Times New Roman" w:eastAsia="新細明體" w:hAnsi="Times New Roman" w:cs="Times New Roman"/>
          <w:color w:val="000000"/>
          <w:kern w:val="0"/>
          <w:sz w:val="27"/>
          <w:szCs w:val="27"/>
        </w:rPr>
        <w:t>. 2003. Enterprise resource planning systems: comparing firm performance of adopters and nonadopters.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4 (3):165-184.</w:t>
      </w:r>
    </w:p>
    <w:p w14:paraId="0AA28F65"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Jędrzejka</w:t>
      </w:r>
      <w:proofErr w:type="spellEnd"/>
      <w:r w:rsidRPr="009B6AB0">
        <w:rPr>
          <w:rFonts w:ascii="Times New Roman" w:eastAsia="新細明體" w:hAnsi="Times New Roman" w:cs="Times New Roman"/>
          <w:color w:val="000000"/>
          <w:kern w:val="0"/>
          <w:sz w:val="27"/>
          <w:szCs w:val="27"/>
        </w:rPr>
        <w:t>, D. 2019. Robotic process automation and its impact on accounting. </w:t>
      </w:r>
      <w:proofErr w:type="spellStart"/>
      <w:r w:rsidRPr="009B6AB0">
        <w:rPr>
          <w:rFonts w:ascii="Times New Roman" w:eastAsia="新細明體" w:hAnsi="Times New Roman" w:cs="Times New Roman"/>
          <w:i/>
          <w:iCs/>
          <w:color w:val="000000"/>
          <w:kern w:val="0"/>
          <w:sz w:val="27"/>
          <w:szCs w:val="27"/>
        </w:rPr>
        <w:t>Zeszyty</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Teoretyczne</w:t>
      </w:r>
      <w:proofErr w:type="spellEnd"/>
      <w:r w:rsidRPr="009B6AB0">
        <w:rPr>
          <w:rFonts w:ascii="Times New Roman" w:eastAsia="新細明體" w:hAnsi="Times New Roman" w:cs="Times New Roman"/>
          <w:i/>
          <w:iCs/>
          <w:color w:val="000000"/>
          <w:kern w:val="0"/>
          <w:sz w:val="27"/>
          <w:szCs w:val="27"/>
        </w:rPr>
        <w:t xml:space="preserve"> </w:t>
      </w:r>
      <w:proofErr w:type="spellStart"/>
      <w:r w:rsidRPr="009B6AB0">
        <w:rPr>
          <w:rFonts w:ascii="Times New Roman" w:eastAsia="新細明體" w:hAnsi="Times New Roman" w:cs="Times New Roman"/>
          <w:i/>
          <w:iCs/>
          <w:color w:val="000000"/>
          <w:kern w:val="0"/>
          <w:sz w:val="27"/>
          <w:szCs w:val="27"/>
        </w:rPr>
        <w:t>Rachunkowości</w:t>
      </w:r>
      <w:proofErr w:type="spellEnd"/>
      <w:r w:rsidRPr="009B6AB0">
        <w:rPr>
          <w:rFonts w:ascii="Times New Roman" w:eastAsia="新細明體" w:hAnsi="Times New Roman" w:cs="Times New Roman"/>
          <w:color w:val="000000"/>
          <w:kern w:val="0"/>
          <w:sz w:val="27"/>
          <w:szCs w:val="27"/>
        </w:rPr>
        <w:t> 2019 (105 (161)):137-166.</w:t>
      </w:r>
    </w:p>
    <w:p w14:paraId="1963D56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Jones, J. J. 1991. Earnings management during import relief investigations. </w:t>
      </w:r>
      <w:r w:rsidRPr="009B6AB0">
        <w:rPr>
          <w:rFonts w:ascii="Times New Roman" w:eastAsia="新細明體" w:hAnsi="Times New Roman" w:cs="Times New Roman"/>
          <w:i/>
          <w:iCs/>
          <w:color w:val="000000"/>
          <w:kern w:val="0"/>
          <w:sz w:val="27"/>
          <w:szCs w:val="27"/>
        </w:rPr>
        <w:t>Journal of accounting research</w:t>
      </w:r>
      <w:r w:rsidRPr="009B6AB0">
        <w:rPr>
          <w:rFonts w:ascii="Times New Roman" w:eastAsia="新細明體" w:hAnsi="Times New Roman" w:cs="Times New Roman"/>
          <w:color w:val="000000"/>
          <w:kern w:val="0"/>
          <w:sz w:val="27"/>
          <w:szCs w:val="27"/>
        </w:rPr>
        <w:t> 29 (2):193-228.</w:t>
      </w:r>
    </w:p>
    <w:p w14:paraId="25FDD33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Kanellou</w:t>
      </w:r>
      <w:proofErr w:type="spellEnd"/>
      <w:r w:rsidRPr="009B6AB0">
        <w:rPr>
          <w:rFonts w:ascii="Times New Roman" w:eastAsia="新細明體" w:hAnsi="Times New Roman" w:cs="Times New Roman"/>
          <w:color w:val="000000"/>
          <w:kern w:val="0"/>
          <w:sz w:val="27"/>
          <w:szCs w:val="27"/>
        </w:rPr>
        <w:t xml:space="preserve">, A., and C. </w:t>
      </w:r>
      <w:proofErr w:type="spellStart"/>
      <w:r w:rsidRPr="009B6AB0">
        <w:rPr>
          <w:rFonts w:ascii="Times New Roman" w:eastAsia="新細明體" w:hAnsi="Times New Roman" w:cs="Times New Roman"/>
          <w:color w:val="000000"/>
          <w:kern w:val="0"/>
          <w:sz w:val="27"/>
          <w:szCs w:val="27"/>
        </w:rPr>
        <w:t>Spathis</w:t>
      </w:r>
      <w:proofErr w:type="spellEnd"/>
      <w:r w:rsidRPr="009B6AB0">
        <w:rPr>
          <w:rFonts w:ascii="Times New Roman" w:eastAsia="新細明體" w:hAnsi="Times New Roman" w:cs="Times New Roman"/>
          <w:color w:val="000000"/>
          <w:kern w:val="0"/>
          <w:sz w:val="27"/>
          <w:szCs w:val="27"/>
        </w:rPr>
        <w:t>. 2013. Accounting benefits and satisfaction in an ERP environment.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14 (3):209-234.</w:t>
      </w:r>
    </w:p>
    <w:p w14:paraId="159CAAD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Kim, Y., M. S. Park, and B. </w:t>
      </w:r>
      <w:proofErr w:type="spellStart"/>
      <w:r w:rsidRPr="009B6AB0">
        <w:rPr>
          <w:rFonts w:ascii="Times New Roman" w:eastAsia="新細明體" w:hAnsi="Times New Roman" w:cs="Times New Roman"/>
          <w:color w:val="000000"/>
          <w:kern w:val="0"/>
          <w:sz w:val="27"/>
          <w:szCs w:val="27"/>
        </w:rPr>
        <w:t>Wier</w:t>
      </w:r>
      <w:proofErr w:type="spellEnd"/>
      <w:r w:rsidRPr="009B6AB0">
        <w:rPr>
          <w:rFonts w:ascii="Times New Roman" w:eastAsia="新細明體" w:hAnsi="Times New Roman" w:cs="Times New Roman"/>
          <w:color w:val="000000"/>
          <w:kern w:val="0"/>
          <w:sz w:val="27"/>
          <w:szCs w:val="27"/>
        </w:rPr>
        <w:t>. 2012. Is Earnings Quality Associated with Corporate Social Responsibility?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(3):761-796.</w:t>
      </w:r>
    </w:p>
    <w:p w14:paraId="3651D27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Kothari, S. P., A. J. Leone, and C. E. </w:t>
      </w:r>
      <w:proofErr w:type="spellStart"/>
      <w:r w:rsidRPr="009B6AB0">
        <w:rPr>
          <w:rFonts w:ascii="Times New Roman" w:eastAsia="新細明體" w:hAnsi="Times New Roman" w:cs="Times New Roman"/>
          <w:color w:val="000000"/>
          <w:kern w:val="0"/>
          <w:sz w:val="27"/>
          <w:szCs w:val="27"/>
        </w:rPr>
        <w:t>Wasley</w:t>
      </w:r>
      <w:proofErr w:type="spellEnd"/>
      <w:r w:rsidRPr="009B6AB0">
        <w:rPr>
          <w:rFonts w:ascii="Times New Roman" w:eastAsia="新細明體" w:hAnsi="Times New Roman" w:cs="Times New Roman"/>
          <w:color w:val="000000"/>
          <w:kern w:val="0"/>
          <w:sz w:val="27"/>
          <w:szCs w:val="27"/>
        </w:rPr>
        <w:t>. 2005. Performance matched discretionary accrual measures.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39 (1):163-197.</w:t>
      </w:r>
    </w:p>
    <w:p w14:paraId="7C04F8F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Kuhn, J. R., and S. G. Sutton. 2010. Continuous Auditing in ERP System Environments: The Current State and Future Directions.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24 (1):91-112.</w:t>
      </w:r>
    </w:p>
    <w:p w14:paraId="65CF5F90"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lastRenderedPageBreak/>
        <w:t xml:space="preserve">Le Clair, C., A. Cullen, and M. King. 2017. The </w:t>
      </w:r>
      <w:proofErr w:type="spellStart"/>
      <w:r w:rsidRPr="009B6AB0">
        <w:rPr>
          <w:rFonts w:ascii="Times New Roman" w:eastAsia="新細明體" w:hAnsi="Times New Roman" w:cs="Times New Roman"/>
          <w:color w:val="000000"/>
          <w:kern w:val="0"/>
          <w:sz w:val="27"/>
          <w:szCs w:val="27"/>
        </w:rPr>
        <w:t>forrester</w:t>
      </w:r>
      <w:proofErr w:type="spellEnd"/>
      <w:r w:rsidRPr="009B6AB0">
        <w:rPr>
          <w:rFonts w:ascii="Times New Roman" w:eastAsia="新細明體" w:hAnsi="Times New Roman" w:cs="Times New Roman"/>
          <w:color w:val="000000"/>
          <w:kern w:val="0"/>
          <w:sz w:val="27"/>
          <w:szCs w:val="27"/>
        </w:rPr>
        <w:t xml:space="preserve"> wave™: Robotic process automation, q1 2017. </w:t>
      </w:r>
      <w:r w:rsidRPr="009B6AB0">
        <w:rPr>
          <w:rFonts w:ascii="Times New Roman" w:eastAsia="新細明體" w:hAnsi="Times New Roman" w:cs="Times New Roman"/>
          <w:i/>
          <w:iCs/>
          <w:color w:val="000000"/>
          <w:kern w:val="0"/>
          <w:sz w:val="27"/>
          <w:szCs w:val="27"/>
        </w:rPr>
        <w:t>Forrester Research</w:t>
      </w:r>
      <w:r w:rsidRPr="009B6AB0">
        <w:rPr>
          <w:rFonts w:ascii="Times New Roman" w:eastAsia="新細明體" w:hAnsi="Times New Roman" w:cs="Times New Roman"/>
          <w:color w:val="000000"/>
          <w:kern w:val="0"/>
          <w:sz w:val="27"/>
          <w:szCs w:val="27"/>
        </w:rPr>
        <w:t> 770.</w:t>
      </w:r>
    </w:p>
    <w:p w14:paraId="5F91F6B2"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Lenard, M. J., K. A. </w:t>
      </w:r>
      <w:proofErr w:type="spellStart"/>
      <w:r w:rsidRPr="009B6AB0">
        <w:rPr>
          <w:rFonts w:ascii="Times New Roman" w:eastAsia="新細明體" w:hAnsi="Times New Roman" w:cs="Times New Roman"/>
          <w:color w:val="000000"/>
          <w:kern w:val="0"/>
          <w:sz w:val="27"/>
          <w:szCs w:val="27"/>
        </w:rPr>
        <w:t>Petruska</w:t>
      </w:r>
      <w:proofErr w:type="spellEnd"/>
      <w:r w:rsidRPr="009B6AB0">
        <w:rPr>
          <w:rFonts w:ascii="Times New Roman" w:eastAsia="新細明體" w:hAnsi="Times New Roman" w:cs="Times New Roman"/>
          <w:color w:val="000000"/>
          <w:kern w:val="0"/>
          <w:sz w:val="27"/>
          <w:szCs w:val="27"/>
        </w:rPr>
        <w:t xml:space="preserve">, P. </w:t>
      </w:r>
      <w:proofErr w:type="spellStart"/>
      <w:r w:rsidRPr="009B6AB0">
        <w:rPr>
          <w:rFonts w:ascii="Times New Roman" w:eastAsia="新細明體" w:hAnsi="Times New Roman" w:cs="Times New Roman"/>
          <w:color w:val="000000"/>
          <w:kern w:val="0"/>
          <w:sz w:val="27"/>
          <w:szCs w:val="27"/>
        </w:rPr>
        <w:t>Alam</w:t>
      </w:r>
      <w:proofErr w:type="spellEnd"/>
      <w:r w:rsidRPr="009B6AB0">
        <w:rPr>
          <w:rFonts w:ascii="Times New Roman" w:eastAsia="新細明體" w:hAnsi="Times New Roman" w:cs="Times New Roman"/>
          <w:color w:val="000000"/>
          <w:kern w:val="0"/>
          <w:sz w:val="27"/>
          <w:szCs w:val="27"/>
        </w:rPr>
        <w:t>, and B. Yu. 2016. Internal control weaknesses and evidence of real activities manipulation. </w:t>
      </w:r>
      <w:r w:rsidRPr="009B6AB0">
        <w:rPr>
          <w:rFonts w:ascii="Times New Roman" w:eastAsia="新細明體" w:hAnsi="Times New Roman" w:cs="Times New Roman"/>
          <w:i/>
          <w:iCs/>
          <w:color w:val="000000"/>
          <w:kern w:val="0"/>
          <w:sz w:val="27"/>
          <w:szCs w:val="27"/>
        </w:rPr>
        <w:t>Advances in Accounting</w:t>
      </w:r>
      <w:r w:rsidRPr="009B6AB0">
        <w:rPr>
          <w:rFonts w:ascii="Times New Roman" w:eastAsia="新細明體" w:hAnsi="Times New Roman" w:cs="Times New Roman"/>
          <w:color w:val="000000"/>
          <w:kern w:val="0"/>
          <w:sz w:val="27"/>
          <w:szCs w:val="27"/>
        </w:rPr>
        <w:t> 33:47-58.</w:t>
      </w:r>
    </w:p>
    <w:p w14:paraId="7DB1ED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Moffitt, K. C., A. M. </w:t>
      </w:r>
      <w:proofErr w:type="spellStart"/>
      <w:r w:rsidRPr="009B6AB0">
        <w:rPr>
          <w:rFonts w:ascii="Times New Roman" w:eastAsia="新細明體" w:hAnsi="Times New Roman" w:cs="Times New Roman"/>
          <w:color w:val="000000"/>
          <w:kern w:val="0"/>
          <w:sz w:val="27"/>
          <w:szCs w:val="27"/>
        </w:rPr>
        <w:t>Rozario</w:t>
      </w:r>
      <w:proofErr w:type="spellEnd"/>
      <w:r w:rsidRPr="009B6AB0">
        <w:rPr>
          <w:rFonts w:ascii="Times New Roman" w:eastAsia="新細明體" w:hAnsi="Times New Roman" w:cs="Times New Roman"/>
          <w:color w:val="000000"/>
          <w:kern w:val="0"/>
          <w:sz w:val="27"/>
          <w:szCs w:val="27"/>
        </w:rPr>
        <w:t xml:space="preserve">, and M. A. </w:t>
      </w:r>
      <w:proofErr w:type="spellStart"/>
      <w:r w:rsidRPr="009B6AB0">
        <w:rPr>
          <w:rFonts w:ascii="Times New Roman" w:eastAsia="新細明體" w:hAnsi="Times New Roman" w:cs="Times New Roman"/>
          <w:color w:val="000000"/>
          <w:kern w:val="0"/>
          <w:sz w:val="27"/>
          <w:szCs w:val="27"/>
        </w:rPr>
        <w:t>Vasarhelyi</w:t>
      </w:r>
      <w:proofErr w:type="spellEnd"/>
      <w:r w:rsidRPr="009B6AB0">
        <w:rPr>
          <w:rFonts w:ascii="Times New Roman" w:eastAsia="新細明體" w:hAnsi="Times New Roman" w:cs="Times New Roman"/>
          <w:color w:val="000000"/>
          <w:kern w:val="0"/>
          <w:sz w:val="27"/>
          <w:szCs w:val="27"/>
        </w:rPr>
        <w:t>. 2018. Robotic Process Automation for Auditing.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15 (1):1-10.</w:t>
      </w:r>
    </w:p>
    <w:p w14:paraId="2DE84B6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Moll, J., and O. </w:t>
      </w:r>
      <w:proofErr w:type="spellStart"/>
      <w:r w:rsidRPr="009B6AB0">
        <w:rPr>
          <w:rFonts w:ascii="Times New Roman" w:eastAsia="新細明體" w:hAnsi="Times New Roman" w:cs="Times New Roman"/>
          <w:color w:val="000000"/>
          <w:kern w:val="0"/>
          <w:sz w:val="27"/>
          <w:szCs w:val="27"/>
        </w:rPr>
        <w:t>Yigitbasioglu</w:t>
      </w:r>
      <w:proofErr w:type="spellEnd"/>
      <w:r w:rsidRPr="009B6AB0">
        <w:rPr>
          <w:rFonts w:ascii="Times New Roman" w:eastAsia="新細明體" w:hAnsi="Times New Roman" w:cs="Times New Roman"/>
          <w:color w:val="000000"/>
          <w:kern w:val="0"/>
          <w:sz w:val="27"/>
          <w:szCs w:val="27"/>
        </w:rPr>
        <w:t>. 2019. The role of internet-related technologies in shaping the work of accountants: New directions for accounting research. </w:t>
      </w:r>
      <w:r w:rsidRPr="009B6AB0">
        <w:rPr>
          <w:rFonts w:ascii="Times New Roman" w:eastAsia="新細明體" w:hAnsi="Times New Roman" w:cs="Times New Roman"/>
          <w:i/>
          <w:iCs/>
          <w:color w:val="000000"/>
          <w:kern w:val="0"/>
          <w:sz w:val="27"/>
          <w:szCs w:val="27"/>
        </w:rPr>
        <w:t>The British Accounting Review</w:t>
      </w:r>
      <w:r w:rsidRPr="009B6AB0">
        <w:rPr>
          <w:rFonts w:ascii="Times New Roman" w:eastAsia="新細明體" w:hAnsi="Times New Roman" w:cs="Times New Roman"/>
          <w:color w:val="000000"/>
          <w:kern w:val="0"/>
          <w:sz w:val="27"/>
          <w:szCs w:val="27"/>
        </w:rPr>
        <w:t> 51 (6).</w:t>
      </w:r>
    </w:p>
    <w:p w14:paraId="43A1987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Morris, J. J. 2011. The Impact of Enterprise Resource Planning (ERP) Systems on the Effectiveness of Internal Controls over Financial Reporting.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25 (1):129-157.</w:t>
      </w:r>
    </w:p>
    <w:p w14:paraId="296201B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Morris, J. J., and I. </w:t>
      </w:r>
      <w:proofErr w:type="spellStart"/>
      <w:r w:rsidRPr="009B6AB0">
        <w:rPr>
          <w:rFonts w:ascii="Times New Roman" w:eastAsia="新細明體" w:hAnsi="Times New Roman" w:cs="Times New Roman"/>
          <w:color w:val="000000"/>
          <w:kern w:val="0"/>
          <w:sz w:val="27"/>
          <w:szCs w:val="27"/>
        </w:rPr>
        <w:t>Laksmana</w:t>
      </w:r>
      <w:proofErr w:type="spellEnd"/>
      <w:r w:rsidRPr="009B6AB0">
        <w:rPr>
          <w:rFonts w:ascii="Times New Roman" w:eastAsia="新細明體" w:hAnsi="Times New Roman" w:cs="Times New Roman"/>
          <w:color w:val="000000"/>
          <w:kern w:val="0"/>
          <w:sz w:val="27"/>
          <w:szCs w:val="27"/>
        </w:rPr>
        <w:t>. 2010. Measuring the Impact of Enterprise Resource Planning (ERP) Systems on Earnings Management. </w:t>
      </w:r>
      <w:r w:rsidRPr="009B6AB0">
        <w:rPr>
          <w:rFonts w:ascii="Times New Roman" w:eastAsia="新細明體" w:hAnsi="Times New Roman" w:cs="Times New Roman"/>
          <w:i/>
          <w:iCs/>
          <w:color w:val="000000"/>
          <w:kern w:val="0"/>
          <w:sz w:val="27"/>
          <w:szCs w:val="27"/>
        </w:rPr>
        <w:t>Journal of Emerging Technologies in Accounting</w:t>
      </w:r>
      <w:r w:rsidRPr="009B6AB0">
        <w:rPr>
          <w:rFonts w:ascii="Times New Roman" w:eastAsia="新細明體" w:hAnsi="Times New Roman" w:cs="Times New Roman"/>
          <w:color w:val="000000"/>
          <w:kern w:val="0"/>
          <w:sz w:val="27"/>
          <w:szCs w:val="27"/>
        </w:rPr>
        <w:t> 7 (1):47-71.</w:t>
      </w:r>
    </w:p>
    <w:p w14:paraId="2FE89B1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Nicolaou</w:t>
      </w:r>
      <w:proofErr w:type="spellEnd"/>
      <w:r w:rsidRPr="009B6AB0">
        <w:rPr>
          <w:rFonts w:ascii="Times New Roman" w:eastAsia="新細明體" w:hAnsi="Times New Roman" w:cs="Times New Roman"/>
          <w:color w:val="000000"/>
          <w:kern w:val="0"/>
          <w:sz w:val="27"/>
          <w:szCs w:val="27"/>
        </w:rPr>
        <w:t>, A., and S. Bhattacharya. 2008. Sustainability of ERPS performance outcomes: The role of post-implementation review quality.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9 (1):43-60.</w:t>
      </w:r>
    </w:p>
    <w:p w14:paraId="099220B1"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Papanastasopoulos</w:t>
      </w:r>
      <w:proofErr w:type="spellEnd"/>
      <w:r w:rsidRPr="009B6AB0">
        <w:rPr>
          <w:rFonts w:ascii="Times New Roman" w:eastAsia="新細明體" w:hAnsi="Times New Roman" w:cs="Times New Roman"/>
          <w:color w:val="000000"/>
          <w:kern w:val="0"/>
          <w:sz w:val="27"/>
          <w:szCs w:val="27"/>
        </w:rPr>
        <w:t xml:space="preserve">, G., D. </w:t>
      </w:r>
      <w:proofErr w:type="spellStart"/>
      <w:r w:rsidRPr="009B6AB0">
        <w:rPr>
          <w:rFonts w:ascii="Times New Roman" w:eastAsia="新細明體" w:hAnsi="Times New Roman" w:cs="Times New Roman"/>
          <w:color w:val="000000"/>
          <w:kern w:val="0"/>
          <w:sz w:val="27"/>
          <w:szCs w:val="27"/>
        </w:rPr>
        <w:t>Thomakos</w:t>
      </w:r>
      <w:proofErr w:type="spellEnd"/>
      <w:r w:rsidRPr="009B6AB0">
        <w:rPr>
          <w:rFonts w:ascii="Times New Roman" w:eastAsia="新細明體" w:hAnsi="Times New Roman" w:cs="Times New Roman"/>
          <w:color w:val="000000"/>
          <w:kern w:val="0"/>
          <w:sz w:val="27"/>
          <w:szCs w:val="27"/>
        </w:rPr>
        <w:t>, and T. Wang. 2011. Information in balance sheets for future stock returns: Evidence from net operating assets. </w:t>
      </w:r>
      <w:r w:rsidRPr="009B6AB0">
        <w:rPr>
          <w:rFonts w:ascii="Times New Roman" w:eastAsia="新細明體" w:hAnsi="Times New Roman" w:cs="Times New Roman"/>
          <w:i/>
          <w:iCs/>
          <w:color w:val="000000"/>
          <w:kern w:val="0"/>
          <w:sz w:val="27"/>
          <w:szCs w:val="27"/>
        </w:rPr>
        <w:t>International Review of Financial Analysis</w:t>
      </w:r>
      <w:r w:rsidRPr="009B6AB0">
        <w:rPr>
          <w:rFonts w:ascii="Times New Roman" w:eastAsia="新細明體" w:hAnsi="Times New Roman" w:cs="Times New Roman"/>
          <w:color w:val="000000"/>
          <w:kern w:val="0"/>
          <w:sz w:val="27"/>
          <w:szCs w:val="27"/>
        </w:rPr>
        <w:t> 20 (5):269-282.</w:t>
      </w:r>
    </w:p>
    <w:p w14:paraId="45FCD249"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Paredes, A. A. P., and C. M. Wheatley. 2017. Do Enterprise Resource Planning Systems (ERPs) Constrain Real Earnings Management? </w:t>
      </w:r>
      <w:r w:rsidRPr="009B6AB0">
        <w:rPr>
          <w:rFonts w:ascii="Times New Roman" w:eastAsia="新細明體" w:hAnsi="Times New Roman" w:cs="Times New Roman"/>
          <w:i/>
          <w:iCs/>
          <w:color w:val="000000"/>
          <w:kern w:val="0"/>
          <w:sz w:val="27"/>
          <w:szCs w:val="27"/>
        </w:rPr>
        <w:t>Journal of Information Systems</w:t>
      </w:r>
      <w:r w:rsidRPr="009B6AB0">
        <w:rPr>
          <w:rFonts w:ascii="Times New Roman" w:eastAsia="新細明體" w:hAnsi="Times New Roman" w:cs="Times New Roman"/>
          <w:color w:val="000000"/>
          <w:kern w:val="0"/>
          <w:sz w:val="27"/>
          <w:szCs w:val="27"/>
        </w:rPr>
        <w:t> 32 (3):65-89.</w:t>
      </w:r>
    </w:p>
    <w:p w14:paraId="0F1C05E7"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Poston, R., and S. </w:t>
      </w:r>
      <w:proofErr w:type="spellStart"/>
      <w:r w:rsidRPr="009B6AB0">
        <w:rPr>
          <w:rFonts w:ascii="Times New Roman" w:eastAsia="新細明體" w:hAnsi="Times New Roman" w:cs="Times New Roman"/>
          <w:color w:val="000000"/>
          <w:kern w:val="0"/>
          <w:sz w:val="27"/>
          <w:szCs w:val="27"/>
        </w:rPr>
        <w:t>Grabski</w:t>
      </w:r>
      <w:proofErr w:type="spellEnd"/>
      <w:r w:rsidRPr="009B6AB0">
        <w:rPr>
          <w:rFonts w:ascii="Times New Roman" w:eastAsia="新細明體" w:hAnsi="Times New Roman" w:cs="Times New Roman"/>
          <w:color w:val="000000"/>
          <w:kern w:val="0"/>
          <w:sz w:val="27"/>
          <w:szCs w:val="27"/>
        </w:rPr>
        <w:t>. 2001. Financial impacts of enterprise resource planning implementations. </w:t>
      </w:r>
      <w:r w:rsidRPr="009B6AB0">
        <w:rPr>
          <w:rFonts w:ascii="Times New Roman" w:eastAsia="新細明體" w:hAnsi="Times New Roman" w:cs="Times New Roman"/>
          <w:i/>
          <w:iCs/>
          <w:color w:val="000000"/>
          <w:kern w:val="0"/>
          <w:sz w:val="27"/>
          <w:szCs w:val="27"/>
        </w:rPr>
        <w:t>International Journal of Accounting Information Systems</w:t>
      </w:r>
      <w:r w:rsidRPr="009B6AB0">
        <w:rPr>
          <w:rFonts w:ascii="Times New Roman" w:eastAsia="新細明體" w:hAnsi="Times New Roman" w:cs="Times New Roman"/>
          <w:color w:val="000000"/>
          <w:kern w:val="0"/>
          <w:sz w:val="27"/>
          <w:szCs w:val="27"/>
        </w:rPr>
        <w:t> 2 (4):271-294.</w:t>
      </w:r>
    </w:p>
    <w:p w14:paraId="411B180E"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Roychowdhury</w:t>
      </w:r>
      <w:proofErr w:type="spellEnd"/>
      <w:r w:rsidRPr="009B6AB0">
        <w:rPr>
          <w:rFonts w:ascii="Times New Roman" w:eastAsia="新細明體" w:hAnsi="Times New Roman" w:cs="Times New Roman"/>
          <w:color w:val="000000"/>
          <w:kern w:val="0"/>
          <w:sz w:val="27"/>
          <w:szCs w:val="27"/>
        </w:rPr>
        <w:t>, S. 2006. Earnings management through real activities manipulation. </w:t>
      </w:r>
      <w:r w:rsidRPr="009B6AB0">
        <w:rPr>
          <w:rFonts w:ascii="Times New Roman" w:eastAsia="新細明體" w:hAnsi="Times New Roman" w:cs="Times New Roman"/>
          <w:i/>
          <w:iCs/>
          <w:color w:val="000000"/>
          <w:kern w:val="0"/>
          <w:sz w:val="27"/>
          <w:szCs w:val="27"/>
        </w:rPr>
        <w:t>Journal of Accounting and Economics</w:t>
      </w:r>
      <w:r w:rsidRPr="009B6AB0">
        <w:rPr>
          <w:rFonts w:ascii="Times New Roman" w:eastAsia="新細明體" w:hAnsi="Times New Roman" w:cs="Times New Roman"/>
          <w:color w:val="000000"/>
          <w:kern w:val="0"/>
          <w:sz w:val="27"/>
          <w:szCs w:val="27"/>
        </w:rPr>
        <w:t> 42 (3):335-370.</w:t>
      </w:r>
    </w:p>
    <w:p w14:paraId="4776A036"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lastRenderedPageBreak/>
        <w:t>Scapens</w:t>
      </w:r>
      <w:proofErr w:type="spellEnd"/>
      <w:r w:rsidRPr="009B6AB0">
        <w:rPr>
          <w:rFonts w:ascii="Times New Roman" w:eastAsia="新細明體" w:hAnsi="Times New Roman" w:cs="Times New Roman"/>
          <w:color w:val="000000"/>
          <w:kern w:val="0"/>
          <w:sz w:val="27"/>
          <w:szCs w:val="27"/>
        </w:rPr>
        <w:t xml:space="preserve">, R. W., and M. </w:t>
      </w:r>
      <w:proofErr w:type="spellStart"/>
      <w:r w:rsidRPr="009B6AB0">
        <w:rPr>
          <w:rFonts w:ascii="Times New Roman" w:eastAsia="新細明體" w:hAnsi="Times New Roman" w:cs="Times New Roman"/>
          <w:color w:val="000000"/>
          <w:kern w:val="0"/>
          <w:sz w:val="27"/>
          <w:szCs w:val="27"/>
        </w:rPr>
        <w:t>Jazayeri</w:t>
      </w:r>
      <w:proofErr w:type="spellEnd"/>
      <w:r w:rsidRPr="009B6AB0">
        <w:rPr>
          <w:rFonts w:ascii="Times New Roman" w:eastAsia="新細明體" w:hAnsi="Times New Roman" w:cs="Times New Roman"/>
          <w:color w:val="000000"/>
          <w:kern w:val="0"/>
          <w:sz w:val="27"/>
          <w:szCs w:val="27"/>
        </w:rPr>
        <w:t xml:space="preserve">. 2003. ERP systems and management accounting change: opportunities or impacts? A research </w:t>
      </w:r>
      <w:proofErr w:type="gramStart"/>
      <w:r w:rsidRPr="009B6AB0">
        <w:rPr>
          <w:rFonts w:ascii="Times New Roman" w:eastAsia="新細明體" w:hAnsi="Times New Roman" w:cs="Times New Roman"/>
          <w:color w:val="000000"/>
          <w:kern w:val="0"/>
          <w:sz w:val="27"/>
          <w:szCs w:val="27"/>
        </w:rPr>
        <w:t>note</w:t>
      </w:r>
      <w:proofErr w:type="gramEnd"/>
      <w:r w:rsidRPr="009B6AB0">
        <w:rPr>
          <w:rFonts w:ascii="Times New Roman" w:eastAsia="新細明體" w:hAnsi="Times New Roman" w:cs="Times New Roman"/>
          <w:color w:val="000000"/>
          <w:kern w:val="0"/>
          <w:sz w:val="27"/>
          <w:szCs w:val="27"/>
        </w:rPr>
        <w:t>. </w:t>
      </w:r>
      <w:r w:rsidRPr="009B6AB0">
        <w:rPr>
          <w:rFonts w:ascii="Times New Roman" w:eastAsia="新細明體" w:hAnsi="Times New Roman" w:cs="Times New Roman"/>
          <w:i/>
          <w:iCs/>
          <w:color w:val="000000"/>
          <w:kern w:val="0"/>
          <w:sz w:val="27"/>
          <w:szCs w:val="27"/>
        </w:rPr>
        <w:t>European Accounting Review</w:t>
      </w:r>
      <w:r w:rsidRPr="009B6AB0">
        <w:rPr>
          <w:rFonts w:ascii="Times New Roman" w:eastAsia="新細明體" w:hAnsi="Times New Roman" w:cs="Times New Roman"/>
          <w:color w:val="000000"/>
          <w:kern w:val="0"/>
          <w:sz w:val="27"/>
          <w:szCs w:val="27"/>
        </w:rPr>
        <w:t> 12 (1):201-233.</w:t>
      </w:r>
    </w:p>
    <w:p w14:paraId="2CED0A44"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 xml:space="preserve">Shehab, E. M., M. W. Sharp, L. </w:t>
      </w:r>
      <w:proofErr w:type="spellStart"/>
      <w:r w:rsidRPr="009B6AB0">
        <w:rPr>
          <w:rFonts w:ascii="Times New Roman" w:eastAsia="新細明體" w:hAnsi="Times New Roman" w:cs="Times New Roman"/>
          <w:color w:val="000000"/>
          <w:kern w:val="0"/>
          <w:sz w:val="27"/>
          <w:szCs w:val="27"/>
        </w:rPr>
        <w:t>Supramaniam</w:t>
      </w:r>
      <w:proofErr w:type="spellEnd"/>
      <w:r w:rsidRPr="009B6AB0">
        <w:rPr>
          <w:rFonts w:ascii="Times New Roman" w:eastAsia="新細明體" w:hAnsi="Times New Roman" w:cs="Times New Roman"/>
          <w:color w:val="000000"/>
          <w:kern w:val="0"/>
          <w:sz w:val="27"/>
          <w:szCs w:val="27"/>
        </w:rPr>
        <w:t xml:space="preserve">, and T. A. </w:t>
      </w:r>
      <w:proofErr w:type="spellStart"/>
      <w:r w:rsidRPr="009B6AB0">
        <w:rPr>
          <w:rFonts w:ascii="Times New Roman" w:eastAsia="新細明體" w:hAnsi="Times New Roman" w:cs="Times New Roman"/>
          <w:color w:val="000000"/>
          <w:kern w:val="0"/>
          <w:sz w:val="27"/>
          <w:szCs w:val="27"/>
        </w:rPr>
        <w:t>Spedding</w:t>
      </w:r>
      <w:proofErr w:type="spellEnd"/>
      <w:r w:rsidRPr="009B6AB0">
        <w:rPr>
          <w:rFonts w:ascii="Times New Roman" w:eastAsia="新細明體" w:hAnsi="Times New Roman" w:cs="Times New Roman"/>
          <w:color w:val="000000"/>
          <w:kern w:val="0"/>
          <w:sz w:val="27"/>
          <w:szCs w:val="27"/>
        </w:rPr>
        <w:t>. 2004. Enterprise resource planning. </w:t>
      </w:r>
      <w:r w:rsidRPr="009B6AB0">
        <w:rPr>
          <w:rFonts w:ascii="Times New Roman" w:eastAsia="新細明體" w:hAnsi="Times New Roman" w:cs="Times New Roman"/>
          <w:i/>
          <w:iCs/>
          <w:color w:val="000000"/>
          <w:kern w:val="0"/>
          <w:sz w:val="27"/>
          <w:szCs w:val="27"/>
        </w:rPr>
        <w:t>Business Process Management Journal</w:t>
      </w:r>
      <w:r w:rsidRPr="009B6AB0">
        <w:rPr>
          <w:rFonts w:ascii="Times New Roman" w:eastAsia="新細明體" w:hAnsi="Times New Roman" w:cs="Times New Roman"/>
          <w:color w:val="000000"/>
          <w:kern w:val="0"/>
          <w:sz w:val="27"/>
          <w:szCs w:val="27"/>
        </w:rPr>
        <w:t> 10 (4):359-386.</w:t>
      </w:r>
    </w:p>
    <w:p w14:paraId="1CAF9398"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Stravinskienė</w:t>
      </w:r>
      <w:proofErr w:type="spellEnd"/>
      <w:r w:rsidRPr="009B6AB0">
        <w:rPr>
          <w:rFonts w:ascii="Times New Roman" w:eastAsia="新細明體" w:hAnsi="Times New Roman" w:cs="Times New Roman"/>
          <w:color w:val="000000"/>
          <w:kern w:val="0"/>
          <w:sz w:val="27"/>
          <w:szCs w:val="27"/>
        </w:rPr>
        <w:t xml:space="preserve">, I., and D. </w:t>
      </w:r>
      <w:proofErr w:type="spellStart"/>
      <w:r w:rsidRPr="009B6AB0">
        <w:rPr>
          <w:rFonts w:ascii="Times New Roman" w:eastAsia="新細明體" w:hAnsi="Times New Roman" w:cs="Times New Roman"/>
          <w:color w:val="000000"/>
          <w:kern w:val="0"/>
          <w:sz w:val="27"/>
          <w:szCs w:val="27"/>
        </w:rPr>
        <w:t>Serafinas</w:t>
      </w:r>
      <w:proofErr w:type="spellEnd"/>
      <w:r w:rsidRPr="009B6AB0">
        <w:rPr>
          <w:rFonts w:ascii="Times New Roman" w:eastAsia="新細明體" w:hAnsi="Times New Roman" w:cs="Times New Roman"/>
          <w:color w:val="000000"/>
          <w:kern w:val="0"/>
          <w:sz w:val="27"/>
          <w:szCs w:val="27"/>
        </w:rPr>
        <w:t>. 2021. Process Management and Robotic Process Automation: The Insights from Systematic Literature Review. </w:t>
      </w:r>
      <w:r w:rsidRPr="009B6AB0">
        <w:rPr>
          <w:rFonts w:ascii="Times New Roman" w:eastAsia="新細明體" w:hAnsi="Times New Roman" w:cs="Times New Roman"/>
          <w:i/>
          <w:iCs/>
          <w:color w:val="000000"/>
          <w:kern w:val="0"/>
          <w:sz w:val="27"/>
          <w:szCs w:val="27"/>
        </w:rPr>
        <w:t>Management of Organizations: Systematic Research</w:t>
      </w:r>
      <w:r w:rsidRPr="009B6AB0">
        <w:rPr>
          <w:rFonts w:ascii="Times New Roman" w:eastAsia="新細明體" w:hAnsi="Times New Roman" w:cs="Times New Roman"/>
          <w:color w:val="000000"/>
          <w:kern w:val="0"/>
          <w:sz w:val="27"/>
          <w:szCs w:val="27"/>
        </w:rPr>
        <w:t> 85 (1):87-106.</w:t>
      </w:r>
    </w:p>
    <w:p w14:paraId="16BDED3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Tanveer, M., M. Altaf, Z. A. Akbar, and U. Nisar. 2022. Influence of Advertising Intensity on Real Earnings Management: Evidence from Four Sectors of Pakistan. </w:t>
      </w:r>
      <w:r w:rsidRPr="009B6AB0">
        <w:rPr>
          <w:rFonts w:ascii="Times New Roman" w:eastAsia="新細明體" w:hAnsi="Times New Roman" w:cs="Times New Roman"/>
          <w:i/>
          <w:iCs/>
          <w:color w:val="000000"/>
          <w:kern w:val="0"/>
          <w:sz w:val="27"/>
          <w:szCs w:val="27"/>
        </w:rPr>
        <w:t>Journal of Economic Impact</w:t>
      </w:r>
      <w:r w:rsidRPr="009B6AB0">
        <w:rPr>
          <w:rFonts w:ascii="Times New Roman" w:eastAsia="新細明體" w:hAnsi="Times New Roman" w:cs="Times New Roman"/>
          <w:color w:val="000000"/>
          <w:kern w:val="0"/>
          <w:sz w:val="27"/>
          <w:szCs w:val="27"/>
        </w:rPr>
        <w:t> 4 (1):158-164.</w:t>
      </w:r>
    </w:p>
    <w:p w14:paraId="0F42E76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proofErr w:type="spellStart"/>
      <w:r w:rsidRPr="009B6AB0">
        <w:rPr>
          <w:rFonts w:ascii="Times New Roman" w:eastAsia="新細明體" w:hAnsi="Times New Roman" w:cs="Times New Roman"/>
          <w:color w:val="000000"/>
          <w:kern w:val="0"/>
          <w:sz w:val="27"/>
          <w:szCs w:val="27"/>
        </w:rPr>
        <w:t>Tiron</w:t>
      </w:r>
      <w:proofErr w:type="spellEnd"/>
      <w:r w:rsidRPr="009B6AB0">
        <w:rPr>
          <w:rFonts w:ascii="Times New Roman" w:eastAsia="新細明體" w:hAnsi="Times New Roman" w:cs="Times New Roman"/>
          <w:color w:val="000000"/>
          <w:kern w:val="0"/>
          <w:sz w:val="27"/>
          <w:szCs w:val="27"/>
        </w:rPr>
        <w:t xml:space="preserve">‐Tudor, A., R. </w:t>
      </w:r>
      <w:proofErr w:type="spellStart"/>
      <w:r w:rsidRPr="009B6AB0">
        <w:rPr>
          <w:rFonts w:ascii="Times New Roman" w:eastAsia="新細明體" w:hAnsi="Times New Roman" w:cs="Times New Roman"/>
          <w:color w:val="000000"/>
          <w:kern w:val="0"/>
          <w:sz w:val="27"/>
          <w:szCs w:val="27"/>
        </w:rPr>
        <w:t>Lacurezeanu</w:t>
      </w:r>
      <w:proofErr w:type="spellEnd"/>
      <w:r w:rsidRPr="009B6AB0">
        <w:rPr>
          <w:rFonts w:ascii="Times New Roman" w:eastAsia="新細明體" w:hAnsi="Times New Roman" w:cs="Times New Roman"/>
          <w:color w:val="000000"/>
          <w:kern w:val="0"/>
          <w:sz w:val="27"/>
          <w:szCs w:val="27"/>
        </w:rPr>
        <w:t xml:space="preserve">, V. P. </w:t>
      </w:r>
      <w:proofErr w:type="spellStart"/>
      <w:r w:rsidRPr="009B6AB0">
        <w:rPr>
          <w:rFonts w:ascii="Times New Roman" w:eastAsia="新細明體" w:hAnsi="Times New Roman" w:cs="Times New Roman"/>
          <w:color w:val="000000"/>
          <w:kern w:val="0"/>
          <w:sz w:val="27"/>
          <w:szCs w:val="27"/>
        </w:rPr>
        <w:t>Bresfelean</w:t>
      </w:r>
      <w:proofErr w:type="spellEnd"/>
      <w:r w:rsidRPr="009B6AB0">
        <w:rPr>
          <w:rFonts w:ascii="Times New Roman" w:eastAsia="新細明體" w:hAnsi="Times New Roman" w:cs="Times New Roman"/>
          <w:color w:val="000000"/>
          <w:kern w:val="0"/>
          <w:sz w:val="27"/>
          <w:szCs w:val="27"/>
        </w:rPr>
        <w:t xml:space="preserve">, and A. N. </w:t>
      </w:r>
      <w:proofErr w:type="spellStart"/>
      <w:r w:rsidRPr="009B6AB0">
        <w:rPr>
          <w:rFonts w:ascii="Times New Roman" w:eastAsia="新細明體" w:hAnsi="Times New Roman" w:cs="Times New Roman"/>
          <w:color w:val="000000"/>
          <w:kern w:val="0"/>
          <w:sz w:val="27"/>
          <w:szCs w:val="27"/>
        </w:rPr>
        <w:t>Dontu</w:t>
      </w:r>
      <w:proofErr w:type="spellEnd"/>
      <w:r w:rsidRPr="009B6AB0">
        <w:rPr>
          <w:rFonts w:ascii="Times New Roman" w:eastAsia="新細明體" w:hAnsi="Times New Roman" w:cs="Times New Roman"/>
          <w:color w:val="000000"/>
          <w:kern w:val="0"/>
          <w:sz w:val="27"/>
          <w:szCs w:val="27"/>
        </w:rPr>
        <w:t>. 2024. Perspectives on How Robotic Process Automation Is Transforming Accounting and Auditing Services*. </w:t>
      </w:r>
      <w:r w:rsidRPr="009B6AB0">
        <w:rPr>
          <w:rFonts w:ascii="Times New Roman" w:eastAsia="新細明體" w:hAnsi="Times New Roman" w:cs="Times New Roman"/>
          <w:i/>
          <w:iCs/>
          <w:color w:val="000000"/>
          <w:kern w:val="0"/>
          <w:sz w:val="27"/>
          <w:szCs w:val="27"/>
        </w:rPr>
        <w:t>Accounting Perspectives</w:t>
      </w:r>
      <w:r w:rsidRPr="009B6AB0">
        <w:rPr>
          <w:rFonts w:ascii="Times New Roman" w:eastAsia="新細明體" w:hAnsi="Times New Roman" w:cs="Times New Roman"/>
          <w:color w:val="000000"/>
          <w:kern w:val="0"/>
          <w:sz w:val="27"/>
          <w:szCs w:val="27"/>
        </w:rPr>
        <w:t> 23 (1):7-38.</w:t>
      </w:r>
    </w:p>
    <w:p w14:paraId="14B4DECC" w14:textId="77777777" w:rsidR="009B6AB0" w:rsidRPr="009B6AB0" w:rsidRDefault="009B6AB0" w:rsidP="009B6AB0">
      <w:pPr>
        <w:widowControl/>
        <w:spacing w:before="100" w:beforeAutospacing="1" w:after="100" w:afterAutospacing="1"/>
        <w:rPr>
          <w:rFonts w:ascii="Times New Roman" w:eastAsia="新細明體" w:hAnsi="Times New Roman" w:cs="Times New Roman"/>
          <w:color w:val="000000"/>
          <w:kern w:val="0"/>
          <w:sz w:val="27"/>
          <w:szCs w:val="27"/>
        </w:rPr>
      </w:pPr>
      <w:r w:rsidRPr="009B6AB0">
        <w:rPr>
          <w:rFonts w:ascii="Times New Roman" w:eastAsia="新細明體" w:hAnsi="Times New Roman" w:cs="Times New Roman"/>
          <w:color w:val="000000"/>
          <w:kern w:val="0"/>
          <w:sz w:val="27"/>
          <w:szCs w:val="27"/>
        </w:rPr>
        <w:t>Zang, A. Y. 2011. Evidence on the Trade-Off between Real Activities Manipulation and Accrual-Based Earnings Management. </w:t>
      </w:r>
      <w:r w:rsidRPr="009B6AB0">
        <w:rPr>
          <w:rFonts w:ascii="Times New Roman" w:eastAsia="新細明體" w:hAnsi="Times New Roman" w:cs="Times New Roman"/>
          <w:i/>
          <w:iCs/>
          <w:color w:val="000000"/>
          <w:kern w:val="0"/>
          <w:sz w:val="27"/>
          <w:szCs w:val="27"/>
        </w:rPr>
        <w:t>The Accounting Review</w:t>
      </w:r>
      <w:r w:rsidRPr="009B6AB0">
        <w:rPr>
          <w:rFonts w:ascii="Times New Roman" w:eastAsia="新細明體" w:hAnsi="Times New Roman" w:cs="Times New Roman"/>
          <w:color w:val="000000"/>
          <w:kern w:val="0"/>
          <w:sz w:val="27"/>
          <w:szCs w:val="27"/>
        </w:rPr>
        <w:t> 87 (2):675-703.</w:t>
      </w:r>
    </w:p>
    <w:p w14:paraId="1E9D54ED" w14:textId="77777777" w:rsidR="001F06D2" w:rsidRPr="00BA4329" w:rsidRDefault="001F06D2" w:rsidP="004B5BEA">
      <w:pPr>
        <w:widowControl/>
        <w:shd w:val="clear" w:color="auto" w:fill="FFFFFF"/>
        <w:spacing w:after="173"/>
        <w:ind w:left="450" w:hanging="450"/>
        <w:rPr>
          <w:rFonts w:ascii="Times New Roman" w:hAnsi="Times New Roman" w:cs="Times New Roman"/>
        </w:rPr>
      </w:pPr>
    </w:p>
    <w:p w14:paraId="048917F8" w14:textId="6D299D31" w:rsidR="001F06D2" w:rsidRDefault="001F06D2" w:rsidP="004B5BEA">
      <w:pPr>
        <w:widowControl/>
        <w:shd w:val="clear" w:color="auto" w:fill="FFFFFF"/>
        <w:spacing w:after="173"/>
        <w:ind w:left="450" w:hanging="450"/>
        <w:rPr>
          <w:rFonts w:ascii="Times New Roman" w:hAnsi="Times New Roman" w:cs="Times New Roman"/>
        </w:rPr>
      </w:pPr>
    </w:p>
    <w:p w14:paraId="708044AD" w14:textId="03D7A600" w:rsidR="00C4755C" w:rsidRDefault="00C4755C" w:rsidP="004B5BEA">
      <w:pPr>
        <w:widowControl/>
        <w:shd w:val="clear" w:color="auto" w:fill="FFFFFF"/>
        <w:spacing w:after="173"/>
        <w:ind w:left="450" w:hanging="450"/>
        <w:rPr>
          <w:rFonts w:ascii="Times New Roman" w:hAnsi="Times New Roman" w:cs="Times New Roman"/>
        </w:rPr>
      </w:pPr>
    </w:p>
    <w:p w14:paraId="0307F8F0" w14:textId="63E5C5BC" w:rsidR="00C4755C" w:rsidRDefault="00C4755C" w:rsidP="004B5BEA">
      <w:pPr>
        <w:widowControl/>
        <w:shd w:val="clear" w:color="auto" w:fill="FFFFFF"/>
        <w:spacing w:after="173"/>
        <w:ind w:left="450" w:hanging="450"/>
        <w:rPr>
          <w:rFonts w:ascii="Times New Roman" w:hAnsi="Times New Roman" w:cs="Times New Roman"/>
        </w:rPr>
      </w:pPr>
    </w:p>
    <w:p w14:paraId="00DFA022" w14:textId="1E0EF2DF" w:rsidR="00C4755C" w:rsidRDefault="00C4755C" w:rsidP="004B5BEA">
      <w:pPr>
        <w:widowControl/>
        <w:shd w:val="clear" w:color="auto" w:fill="FFFFFF"/>
        <w:spacing w:after="173"/>
        <w:ind w:left="450" w:hanging="450"/>
        <w:rPr>
          <w:rFonts w:ascii="Times New Roman" w:hAnsi="Times New Roman" w:cs="Times New Roman"/>
        </w:rPr>
      </w:pPr>
    </w:p>
    <w:p w14:paraId="3E882988" w14:textId="08AE278E" w:rsidR="00C4755C" w:rsidRDefault="00C4755C" w:rsidP="004B5BEA">
      <w:pPr>
        <w:widowControl/>
        <w:shd w:val="clear" w:color="auto" w:fill="FFFFFF"/>
        <w:spacing w:after="173"/>
        <w:ind w:left="450" w:hanging="450"/>
        <w:rPr>
          <w:rFonts w:ascii="Times New Roman" w:hAnsi="Times New Roman" w:cs="Times New Roman"/>
        </w:rPr>
      </w:pPr>
    </w:p>
    <w:p w14:paraId="1C3025FD" w14:textId="7E2E259C" w:rsidR="00C4755C" w:rsidRDefault="00C4755C" w:rsidP="004B5BEA">
      <w:pPr>
        <w:widowControl/>
        <w:shd w:val="clear" w:color="auto" w:fill="FFFFFF"/>
        <w:spacing w:after="173"/>
        <w:ind w:left="450" w:hanging="450"/>
        <w:rPr>
          <w:rFonts w:ascii="Times New Roman" w:hAnsi="Times New Roman" w:cs="Times New Roman"/>
        </w:rPr>
      </w:pPr>
    </w:p>
    <w:p w14:paraId="4B65D58C" w14:textId="1CBE29B6" w:rsidR="00C4755C" w:rsidRDefault="00C4755C" w:rsidP="004B5BEA">
      <w:pPr>
        <w:widowControl/>
        <w:shd w:val="clear" w:color="auto" w:fill="FFFFFF"/>
        <w:spacing w:after="173"/>
        <w:ind w:left="450" w:hanging="450"/>
        <w:rPr>
          <w:rFonts w:ascii="Times New Roman" w:hAnsi="Times New Roman" w:cs="Times New Roman"/>
        </w:rPr>
      </w:pPr>
    </w:p>
    <w:p w14:paraId="4652FA64" w14:textId="785CAEE8" w:rsidR="00C4755C" w:rsidRDefault="00C4755C" w:rsidP="004B5BEA">
      <w:pPr>
        <w:widowControl/>
        <w:shd w:val="clear" w:color="auto" w:fill="FFFFFF"/>
        <w:spacing w:after="173"/>
        <w:ind w:left="450" w:hanging="450"/>
        <w:rPr>
          <w:rFonts w:ascii="Times New Roman" w:hAnsi="Times New Roman" w:cs="Times New Roman"/>
        </w:rPr>
      </w:pPr>
    </w:p>
    <w:p w14:paraId="16AEFFA8" w14:textId="77777777" w:rsidR="00C4755C" w:rsidRPr="00BA4329" w:rsidRDefault="00C4755C" w:rsidP="004B5BEA">
      <w:pPr>
        <w:widowControl/>
        <w:shd w:val="clear" w:color="auto" w:fill="FFFFFF"/>
        <w:spacing w:after="173"/>
        <w:ind w:left="450" w:hanging="450"/>
        <w:rPr>
          <w:rFonts w:ascii="Times New Roman" w:hAnsi="Times New Roman" w:cs="Times New Roman"/>
        </w:rPr>
      </w:pPr>
    </w:p>
    <w:p w14:paraId="347CC5F2" w14:textId="77777777"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commentRangeStart w:id="167"/>
      <w:commentRangeStart w:id="168"/>
      <w:commentRangeStart w:id="169"/>
      <w:r w:rsidRPr="00BA4329">
        <w:rPr>
          <w:rFonts w:ascii="Times New Roman" w:hAnsi="Times New Roman" w:cs="Times New Roman"/>
          <w:b/>
          <w:bCs/>
        </w:rPr>
        <w:t>Panel A: Selection Procedure</w:t>
      </w:r>
      <w:commentRangeEnd w:id="167"/>
      <w:r w:rsidR="00EC6172">
        <w:rPr>
          <w:rStyle w:val="a6"/>
        </w:rPr>
        <w:commentReference w:id="167"/>
      </w:r>
      <w:commentRangeEnd w:id="168"/>
      <w:r w:rsidR="00870B72">
        <w:rPr>
          <w:rStyle w:val="a6"/>
        </w:rPr>
        <w:commentReference w:id="168"/>
      </w:r>
      <w:commentRangeEnd w:id="169"/>
      <w:r w:rsidR="003274A3">
        <w:rPr>
          <w:rStyle w:val="a6"/>
        </w:rPr>
        <w:commentReference w:id="169"/>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3"/>
        <w:gridCol w:w="1183"/>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77777777" w:rsidR="001F06D2" w:rsidRPr="00BA4329" w:rsidRDefault="001F06D2" w:rsidP="00C813BF">
            <w:pPr>
              <w:ind w:firstLineChars="200" w:firstLine="480"/>
              <w:rPr>
                <w:rFonts w:ascii="Times New Roman" w:hAnsi="Times New Roman" w:cs="Times New Roman"/>
              </w:rPr>
            </w:pPr>
            <w:commentRangeStart w:id="170"/>
            <w:commentRangeStart w:id="171"/>
            <w:r w:rsidRPr="00BA4329">
              <w:rPr>
                <w:rFonts w:ascii="Times New Roman" w:hAnsi="Times New Roman" w:cs="Times New Roman"/>
              </w:rPr>
              <w:t>Remove RPA not the abbreviation for robotic process automation</w:t>
            </w:r>
            <w:commentRangeEnd w:id="170"/>
            <w:r w:rsidR="00DD0178">
              <w:rPr>
                <w:rStyle w:val="a6"/>
              </w:rPr>
              <w:commentReference w:id="170"/>
            </w:r>
            <w:commentRangeEnd w:id="171"/>
            <w:r w:rsidR="00DD0178">
              <w:rPr>
                <w:rStyle w:val="a6"/>
              </w:rPr>
              <w:commentReference w:id="171"/>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C813BF">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C813BF">
        <w:tc>
          <w:tcPr>
            <w:tcW w:w="8613" w:type="dxa"/>
            <w:tcBorders>
              <w:bottom w:val="single" w:sz="4" w:space="0" w:color="auto"/>
            </w:tcBorders>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C813BF">
        <w:tc>
          <w:tcPr>
            <w:tcW w:w="8613" w:type="dxa"/>
            <w:tcBorders>
              <w:top w:val="single" w:sz="4" w:space="0" w:color="auto"/>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6D3F10C0"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0426B3">
          <w:pgSz w:w="11906" w:h="16838"/>
          <w:pgMar w:top="1440" w:right="1080" w:bottom="1440" w:left="1080" w:header="851" w:footer="992" w:gutter="0"/>
          <w:cols w:space="425"/>
          <w:docGrid w:type="lines" w:linePitch="360"/>
        </w:sectPr>
      </w:pPr>
    </w:p>
    <w:p w14:paraId="23C073B6" w14:textId="28A601A9" w:rsidR="00382ECD" w:rsidRPr="00BA4329" w:rsidRDefault="001F06D2" w:rsidP="000629B1">
      <w:pPr>
        <w:pStyle w:val="2"/>
        <w:spacing w:line="240" w:lineRule="auto"/>
        <w:rPr>
          <w:rFonts w:ascii="Times New Roman" w:hAnsi="Times New Roman" w:cs="Times New Roman"/>
          <w:sz w:val="24"/>
          <w:szCs w:val="24"/>
        </w:rPr>
      </w:pPr>
      <w:bookmarkStart w:id="172" w:name="_Hlk161597882"/>
      <w:r w:rsidRPr="00BA4329">
        <w:rPr>
          <w:rFonts w:ascii="Times New Roman" w:hAnsi="Times New Roman" w:cs="Times New Roman"/>
          <w:sz w:val="24"/>
          <w:szCs w:val="24"/>
        </w:rPr>
        <w:lastRenderedPageBreak/>
        <w:t>Panel B Spearman Correlation Matrix</w:t>
      </w:r>
      <w:r w:rsidR="00382ECD">
        <w:rPr>
          <w:rFonts w:ascii="Times New Roman" w:hAnsi="Times New Roman" w:cs="Times New Roman"/>
          <w:sz w:val="24"/>
          <w:szCs w:val="24"/>
        </w:rPr>
        <w:br/>
      </w:r>
    </w:p>
    <w:tbl>
      <w:tblPr>
        <w:tblStyle w:val="ab"/>
        <w:tblW w:w="50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811"/>
        <w:gridCol w:w="858"/>
        <w:gridCol w:w="858"/>
        <w:gridCol w:w="858"/>
        <w:gridCol w:w="858"/>
        <w:gridCol w:w="858"/>
        <w:gridCol w:w="858"/>
        <w:gridCol w:w="858"/>
        <w:gridCol w:w="858"/>
        <w:gridCol w:w="858"/>
        <w:gridCol w:w="858"/>
        <w:gridCol w:w="858"/>
        <w:gridCol w:w="811"/>
        <w:gridCol w:w="858"/>
        <w:gridCol w:w="858"/>
        <w:gridCol w:w="753"/>
        <w:gridCol w:w="811"/>
        <w:gridCol w:w="531"/>
      </w:tblGrid>
      <w:tr w:rsidR="00F05229" w:rsidRPr="008B220A" w14:paraId="2719AED3" w14:textId="77777777" w:rsidTr="00ED502A">
        <w:trPr>
          <w:trHeight w:val="343"/>
        </w:trPr>
        <w:tc>
          <w:tcPr>
            <w:tcW w:w="330"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38"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3"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5"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6"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6"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6"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6"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6"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6"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6"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6"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6"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6"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6"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6"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3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51"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225"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F05229" w:rsidRPr="008B220A" w14:paraId="16D044F6" w14:textId="77777777" w:rsidTr="00ED502A">
        <w:trPr>
          <w:trHeight w:val="360"/>
        </w:trPr>
        <w:tc>
          <w:tcPr>
            <w:tcW w:w="330"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38"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5"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6"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3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51"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225"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F05229" w:rsidRPr="008B220A" w14:paraId="29BA9CD3" w14:textId="77777777" w:rsidTr="00ED502A">
        <w:trPr>
          <w:trHeight w:val="372"/>
        </w:trPr>
        <w:tc>
          <w:tcPr>
            <w:tcW w:w="330"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38"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3"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5"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6"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6"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6"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6"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6"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6"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6"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6"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6"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6"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6"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6"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3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51"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225"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F05229" w:rsidRPr="008B220A" w14:paraId="596D061E" w14:textId="77777777" w:rsidTr="00ED502A">
        <w:trPr>
          <w:trHeight w:val="360"/>
        </w:trPr>
        <w:tc>
          <w:tcPr>
            <w:tcW w:w="330"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38"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3" w:type="pct"/>
            <w:noWrap/>
            <w:hideMark/>
          </w:tcPr>
          <w:p w14:paraId="4862EB33" w14:textId="28866C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 * *</w:t>
            </w:r>
          </w:p>
        </w:tc>
        <w:tc>
          <w:tcPr>
            <w:tcW w:w="265"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6"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6"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6"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6"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6"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6"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6"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6"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6"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6"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6"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3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51"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225"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F05229" w:rsidRPr="008B220A" w14:paraId="4429BD0B" w14:textId="77777777" w:rsidTr="00ED502A">
        <w:trPr>
          <w:trHeight w:val="360"/>
        </w:trPr>
        <w:tc>
          <w:tcPr>
            <w:tcW w:w="330"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38"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3" w:type="pct"/>
            <w:noWrap/>
            <w:hideMark/>
          </w:tcPr>
          <w:p w14:paraId="35FBFF9C" w14:textId="0068D9B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 * *</w:t>
            </w:r>
          </w:p>
        </w:tc>
        <w:tc>
          <w:tcPr>
            <w:tcW w:w="265" w:type="pct"/>
            <w:noWrap/>
            <w:hideMark/>
          </w:tcPr>
          <w:p w14:paraId="1F89D592" w14:textId="7346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 * *</w:t>
            </w:r>
          </w:p>
        </w:tc>
        <w:tc>
          <w:tcPr>
            <w:tcW w:w="266"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6"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6"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6"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6"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6"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6"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6"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6"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6"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6"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3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51"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225"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F05229" w:rsidRPr="008B220A" w14:paraId="114E4D1E" w14:textId="77777777" w:rsidTr="00ED502A">
        <w:trPr>
          <w:trHeight w:val="360"/>
        </w:trPr>
        <w:tc>
          <w:tcPr>
            <w:tcW w:w="330"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38" w:type="pct"/>
            <w:noWrap/>
            <w:hideMark/>
          </w:tcPr>
          <w:p w14:paraId="6E1AF11A" w14:textId="0D089D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3" w:type="pct"/>
            <w:noWrap/>
            <w:hideMark/>
          </w:tcPr>
          <w:p w14:paraId="1AA067B6" w14:textId="5D2B15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 * *</w:t>
            </w:r>
          </w:p>
        </w:tc>
        <w:tc>
          <w:tcPr>
            <w:tcW w:w="265"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16279B0C" w14:textId="203C12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 * *</w:t>
            </w:r>
          </w:p>
        </w:tc>
        <w:tc>
          <w:tcPr>
            <w:tcW w:w="266"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6"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6"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6"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6"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6"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6"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6"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6"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6"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51"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225"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F05229" w:rsidRPr="008B220A" w14:paraId="2549B390" w14:textId="77777777" w:rsidTr="00ED502A">
        <w:trPr>
          <w:trHeight w:val="360"/>
        </w:trPr>
        <w:tc>
          <w:tcPr>
            <w:tcW w:w="330"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38"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3" w:type="pct"/>
            <w:noWrap/>
            <w:hideMark/>
          </w:tcPr>
          <w:p w14:paraId="531185AD" w14:textId="6FC9327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 * *</w:t>
            </w:r>
          </w:p>
        </w:tc>
        <w:tc>
          <w:tcPr>
            <w:tcW w:w="265"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1F22EF20" w14:textId="229D8A8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 * *</w:t>
            </w:r>
          </w:p>
        </w:tc>
        <w:tc>
          <w:tcPr>
            <w:tcW w:w="266" w:type="pct"/>
            <w:noWrap/>
            <w:hideMark/>
          </w:tcPr>
          <w:p w14:paraId="1A3C6523" w14:textId="356FB3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 * *</w:t>
            </w:r>
          </w:p>
        </w:tc>
        <w:tc>
          <w:tcPr>
            <w:tcW w:w="266"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6"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6"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6"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6"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6"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6"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6"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6"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3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51"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225"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F05229" w:rsidRPr="008B220A" w14:paraId="5C85D39C" w14:textId="77777777" w:rsidTr="00ED502A">
        <w:trPr>
          <w:trHeight w:val="360"/>
        </w:trPr>
        <w:tc>
          <w:tcPr>
            <w:tcW w:w="330"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38" w:type="pct"/>
            <w:noWrap/>
            <w:hideMark/>
          </w:tcPr>
          <w:p w14:paraId="4F1B5448" w14:textId="46CB5C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 * *</w:t>
            </w:r>
          </w:p>
        </w:tc>
        <w:tc>
          <w:tcPr>
            <w:tcW w:w="263" w:type="pct"/>
            <w:noWrap/>
            <w:hideMark/>
          </w:tcPr>
          <w:p w14:paraId="667D2179" w14:textId="69CB39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 * *</w:t>
            </w:r>
          </w:p>
        </w:tc>
        <w:tc>
          <w:tcPr>
            <w:tcW w:w="265"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6" w:type="pct"/>
            <w:noWrap/>
            <w:hideMark/>
          </w:tcPr>
          <w:p w14:paraId="0CF33A9B" w14:textId="5A035F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 * *</w:t>
            </w:r>
          </w:p>
        </w:tc>
        <w:tc>
          <w:tcPr>
            <w:tcW w:w="266"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4E505DC7" w14:textId="0EAEFA9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 * *</w:t>
            </w:r>
          </w:p>
        </w:tc>
        <w:tc>
          <w:tcPr>
            <w:tcW w:w="266"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6"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6"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6"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6"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6"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6"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6"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3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51"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225"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F05229" w:rsidRPr="008B220A" w14:paraId="393474E7" w14:textId="77777777" w:rsidTr="00ED502A">
        <w:trPr>
          <w:trHeight w:val="360"/>
        </w:trPr>
        <w:tc>
          <w:tcPr>
            <w:tcW w:w="330"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38"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3"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5"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6"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6" w:type="pct"/>
            <w:noWrap/>
            <w:hideMark/>
          </w:tcPr>
          <w:p w14:paraId="2A0723CB" w14:textId="3C007D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 * *</w:t>
            </w:r>
          </w:p>
        </w:tc>
        <w:tc>
          <w:tcPr>
            <w:tcW w:w="266" w:type="pct"/>
            <w:noWrap/>
            <w:hideMark/>
          </w:tcPr>
          <w:p w14:paraId="6EF4D9E4" w14:textId="0F1C46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6"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6"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6"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6"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6"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6"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3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51"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225"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F05229" w:rsidRPr="008B220A" w14:paraId="64936806" w14:textId="77777777" w:rsidTr="00ED502A">
        <w:trPr>
          <w:trHeight w:val="360"/>
        </w:trPr>
        <w:tc>
          <w:tcPr>
            <w:tcW w:w="330"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38"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5"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6"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379D13A2" w14:textId="55FB4E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 * *</w:t>
            </w:r>
          </w:p>
        </w:tc>
        <w:tc>
          <w:tcPr>
            <w:tcW w:w="266" w:type="pct"/>
            <w:noWrap/>
            <w:hideMark/>
          </w:tcPr>
          <w:p w14:paraId="2006F1F7" w14:textId="1C295E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 * *</w:t>
            </w:r>
          </w:p>
        </w:tc>
        <w:tc>
          <w:tcPr>
            <w:tcW w:w="266" w:type="pct"/>
            <w:noWrap/>
            <w:hideMark/>
          </w:tcPr>
          <w:p w14:paraId="457D487A" w14:textId="01482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 *</w:t>
            </w:r>
          </w:p>
        </w:tc>
        <w:tc>
          <w:tcPr>
            <w:tcW w:w="266" w:type="pct"/>
            <w:noWrap/>
            <w:hideMark/>
          </w:tcPr>
          <w:p w14:paraId="72524F8D" w14:textId="564C0F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 * *</w:t>
            </w:r>
          </w:p>
        </w:tc>
        <w:tc>
          <w:tcPr>
            <w:tcW w:w="266"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6"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6"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6"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6"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6"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3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51"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225"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F05229" w:rsidRPr="008B220A" w14:paraId="7639261B" w14:textId="77777777" w:rsidTr="00ED502A">
        <w:trPr>
          <w:trHeight w:val="360"/>
        </w:trPr>
        <w:tc>
          <w:tcPr>
            <w:tcW w:w="330"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38"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3"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5"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6" w:type="pct"/>
            <w:noWrap/>
            <w:hideMark/>
          </w:tcPr>
          <w:p w14:paraId="319F729A" w14:textId="567A0E3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4CFC5250" w14:textId="15B8BE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6" w:type="pct"/>
            <w:noWrap/>
            <w:hideMark/>
          </w:tcPr>
          <w:p w14:paraId="0EA7ACAD" w14:textId="20574E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 * *</w:t>
            </w:r>
          </w:p>
        </w:tc>
        <w:tc>
          <w:tcPr>
            <w:tcW w:w="266" w:type="pct"/>
            <w:noWrap/>
            <w:hideMark/>
          </w:tcPr>
          <w:p w14:paraId="51981BB9" w14:textId="6F38AD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6"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6"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6"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6"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3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51"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225"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F05229" w:rsidRPr="008B220A" w14:paraId="580A6F5C" w14:textId="77777777" w:rsidTr="00ED502A">
        <w:trPr>
          <w:trHeight w:val="360"/>
        </w:trPr>
        <w:tc>
          <w:tcPr>
            <w:tcW w:w="330"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38"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3" w:type="pct"/>
            <w:noWrap/>
            <w:hideMark/>
          </w:tcPr>
          <w:p w14:paraId="7A862897" w14:textId="5F1DB1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 * *</w:t>
            </w:r>
          </w:p>
        </w:tc>
        <w:tc>
          <w:tcPr>
            <w:tcW w:w="265"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6" w:type="pct"/>
            <w:noWrap/>
            <w:hideMark/>
          </w:tcPr>
          <w:p w14:paraId="54545DC5" w14:textId="0DCFF9D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66"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5BD4CBD" w14:textId="5FA4E2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6A35BE3B" w14:textId="5A247D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 * *</w:t>
            </w:r>
          </w:p>
        </w:tc>
        <w:tc>
          <w:tcPr>
            <w:tcW w:w="266"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6"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6" w:type="pct"/>
            <w:noWrap/>
            <w:hideMark/>
          </w:tcPr>
          <w:p w14:paraId="6B873A52" w14:textId="4C1D958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6"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6"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6"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3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51"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225"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F05229" w:rsidRPr="008B220A" w14:paraId="79C430F5" w14:textId="77777777" w:rsidTr="00ED502A">
        <w:trPr>
          <w:trHeight w:val="360"/>
        </w:trPr>
        <w:tc>
          <w:tcPr>
            <w:tcW w:w="330"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38"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3" w:type="pct"/>
            <w:noWrap/>
            <w:hideMark/>
          </w:tcPr>
          <w:p w14:paraId="59414975" w14:textId="60EADE8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 * *</w:t>
            </w:r>
          </w:p>
        </w:tc>
        <w:tc>
          <w:tcPr>
            <w:tcW w:w="265"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6" w:type="pct"/>
            <w:noWrap/>
            <w:hideMark/>
          </w:tcPr>
          <w:p w14:paraId="398E61D6" w14:textId="2B00CA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 * *</w:t>
            </w:r>
          </w:p>
        </w:tc>
        <w:tc>
          <w:tcPr>
            <w:tcW w:w="266" w:type="pct"/>
            <w:noWrap/>
            <w:hideMark/>
          </w:tcPr>
          <w:p w14:paraId="264C12C7" w14:textId="49D198D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 * *</w:t>
            </w:r>
          </w:p>
        </w:tc>
        <w:tc>
          <w:tcPr>
            <w:tcW w:w="266" w:type="pct"/>
            <w:noWrap/>
            <w:hideMark/>
          </w:tcPr>
          <w:p w14:paraId="4F79336F" w14:textId="74E7DC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 * *</w:t>
            </w:r>
          </w:p>
        </w:tc>
        <w:tc>
          <w:tcPr>
            <w:tcW w:w="266" w:type="pct"/>
            <w:noWrap/>
            <w:hideMark/>
          </w:tcPr>
          <w:p w14:paraId="77B70CAD" w14:textId="468B1E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 * *</w:t>
            </w:r>
          </w:p>
        </w:tc>
        <w:tc>
          <w:tcPr>
            <w:tcW w:w="266" w:type="pct"/>
            <w:noWrap/>
            <w:hideMark/>
          </w:tcPr>
          <w:p w14:paraId="446E4381" w14:textId="4A9BA4C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 * *</w:t>
            </w:r>
          </w:p>
        </w:tc>
        <w:tc>
          <w:tcPr>
            <w:tcW w:w="266"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6"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6" w:type="pct"/>
            <w:noWrap/>
            <w:hideMark/>
          </w:tcPr>
          <w:p w14:paraId="21550BBE" w14:textId="5388AFE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 * *</w:t>
            </w:r>
          </w:p>
        </w:tc>
        <w:tc>
          <w:tcPr>
            <w:tcW w:w="266"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6"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6"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3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51"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225"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F05229" w:rsidRPr="008B220A" w14:paraId="769B686D" w14:textId="77777777" w:rsidTr="00ED502A">
        <w:trPr>
          <w:trHeight w:val="360"/>
        </w:trPr>
        <w:tc>
          <w:tcPr>
            <w:tcW w:w="330"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38" w:type="pct"/>
            <w:noWrap/>
            <w:hideMark/>
          </w:tcPr>
          <w:p w14:paraId="1F54F32D" w14:textId="521453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 * *</w:t>
            </w:r>
          </w:p>
        </w:tc>
        <w:tc>
          <w:tcPr>
            <w:tcW w:w="263"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5"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6"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6" w:type="pct"/>
            <w:noWrap/>
            <w:hideMark/>
          </w:tcPr>
          <w:p w14:paraId="7D0EE075" w14:textId="63ECBC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 * *</w:t>
            </w:r>
          </w:p>
        </w:tc>
        <w:tc>
          <w:tcPr>
            <w:tcW w:w="266" w:type="pct"/>
            <w:noWrap/>
            <w:hideMark/>
          </w:tcPr>
          <w:p w14:paraId="3EC5E064" w14:textId="376F1C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 * *</w:t>
            </w:r>
          </w:p>
        </w:tc>
        <w:tc>
          <w:tcPr>
            <w:tcW w:w="266" w:type="pct"/>
            <w:noWrap/>
            <w:hideMark/>
          </w:tcPr>
          <w:p w14:paraId="483E27C8" w14:textId="0B9D121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 * *</w:t>
            </w:r>
          </w:p>
        </w:tc>
        <w:tc>
          <w:tcPr>
            <w:tcW w:w="266" w:type="pct"/>
            <w:noWrap/>
            <w:hideMark/>
          </w:tcPr>
          <w:p w14:paraId="1388FA20" w14:textId="6A05822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 * *</w:t>
            </w:r>
          </w:p>
        </w:tc>
        <w:tc>
          <w:tcPr>
            <w:tcW w:w="266" w:type="pct"/>
            <w:noWrap/>
            <w:hideMark/>
          </w:tcPr>
          <w:p w14:paraId="08F068A2" w14:textId="15A7D59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 * *</w:t>
            </w:r>
          </w:p>
        </w:tc>
        <w:tc>
          <w:tcPr>
            <w:tcW w:w="266" w:type="pct"/>
            <w:noWrap/>
            <w:hideMark/>
          </w:tcPr>
          <w:p w14:paraId="09EABB83" w14:textId="69C43C3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 * *</w:t>
            </w:r>
          </w:p>
        </w:tc>
        <w:tc>
          <w:tcPr>
            <w:tcW w:w="266" w:type="pct"/>
            <w:noWrap/>
            <w:hideMark/>
          </w:tcPr>
          <w:p w14:paraId="0D284DF6" w14:textId="75E3B2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 * *</w:t>
            </w:r>
          </w:p>
        </w:tc>
        <w:tc>
          <w:tcPr>
            <w:tcW w:w="266"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6"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6"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3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51"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225"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F05229" w:rsidRPr="008B220A" w14:paraId="66AA0882" w14:textId="77777777" w:rsidTr="00ED502A">
        <w:trPr>
          <w:trHeight w:val="360"/>
        </w:trPr>
        <w:tc>
          <w:tcPr>
            <w:tcW w:w="330"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38"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3" w:type="pct"/>
            <w:noWrap/>
            <w:hideMark/>
          </w:tcPr>
          <w:p w14:paraId="5B2F8A6D" w14:textId="20CD7B9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 * *</w:t>
            </w:r>
          </w:p>
        </w:tc>
        <w:tc>
          <w:tcPr>
            <w:tcW w:w="265"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6" w:type="pct"/>
            <w:noWrap/>
            <w:hideMark/>
          </w:tcPr>
          <w:p w14:paraId="74E09993" w14:textId="0BB2BF6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 * *</w:t>
            </w:r>
          </w:p>
        </w:tc>
        <w:tc>
          <w:tcPr>
            <w:tcW w:w="266" w:type="pct"/>
            <w:noWrap/>
            <w:hideMark/>
          </w:tcPr>
          <w:p w14:paraId="67709B1B" w14:textId="62EF66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noWrap/>
            <w:hideMark/>
          </w:tcPr>
          <w:p w14:paraId="65FB3AA4" w14:textId="2A2FC8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 * *</w:t>
            </w:r>
          </w:p>
        </w:tc>
        <w:tc>
          <w:tcPr>
            <w:tcW w:w="266" w:type="pct"/>
            <w:noWrap/>
            <w:hideMark/>
          </w:tcPr>
          <w:p w14:paraId="72058BA1" w14:textId="30DD41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 * *</w:t>
            </w:r>
          </w:p>
        </w:tc>
        <w:tc>
          <w:tcPr>
            <w:tcW w:w="266" w:type="pct"/>
            <w:noWrap/>
            <w:hideMark/>
          </w:tcPr>
          <w:p w14:paraId="59CA8876" w14:textId="4092AC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 * *</w:t>
            </w:r>
          </w:p>
        </w:tc>
        <w:tc>
          <w:tcPr>
            <w:tcW w:w="266" w:type="pct"/>
            <w:noWrap/>
            <w:hideMark/>
          </w:tcPr>
          <w:p w14:paraId="49E20323" w14:textId="1AB753C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 * *</w:t>
            </w:r>
          </w:p>
        </w:tc>
        <w:tc>
          <w:tcPr>
            <w:tcW w:w="266" w:type="pct"/>
            <w:noWrap/>
            <w:hideMark/>
          </w:tcPr>
          <w:p w14:paraId="7E9F419C" w14:textId="06F6C5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 *</w:t>
            </w:r>
          </w:p>
        </w:tc>
        <w:tc>
          <w:tcPr>
            <w:tcW w:w="266"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6" w:type="pct"/>
            <w:noWrap/>
            <w:hideMark/>
          </w:tcPr>
          <w:p w14:paraId="58286917" w14:textId="6C1433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 * *</w:t>
            </w:r>
          </w:p>
        </w:tc>
        <w:tc>
          <w:tcPr>
            <w:tcW w:w="266" w:type="pct"/>
            <w:noWrap/>
            <w:hideMark/>
          </w:tcPr>
          <w:p w14:paraId="21547A1D" w14:textId="0BC68CB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 * *</w:t>
            </w:r>
          </w:p>
        </w:tc>
        <w:tc>
          <w:tcPr>
            <w:tcW w:w="266"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6"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3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51"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225"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F05229" w:rsidRPr="008B220A" w14:paraId="3669B102" w14:textId="77777777" w:rsidTr="00ED502A">
        <w:trPr>
          <w:trHeight w:val="360"/>
        </w:trPr>
        <w:tc>
          <w:tcPr>
            <w:tcW w:w="330"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38"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3"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5"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6"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6" w:type="pct"/>
            <w:noWrap/>
            <w:hideMark/>
          </w:tcPr>
          <w:p w14:paraId="41F46224" w14:textId="742C92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 * *</w:t>
            </w:r>
          </w:p>
        </w:tc>
        <w:tc>
          <w:tcPr>
            <w:tcW w:w="266" w:type="pct"/>
            <w:noWrap/>
            <w:hideMark/>
          </w:tcPr>
          <w:p w14:paraId="5765E20F" w14:textId="1FE21F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 *</w:t>
            </w:r>
          </w:p>
        </w:tc>
        <w:tc>
          <w:tcPr>
            <w:tcW w:w="266" w:type="pct"/>
            <w:noWrap/>
            <w:hideMark/>
          </w:tcPr>
          <w:p w14:paraId="7A9E3143" w14:textId="21423F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 * *</w:t>
            </w:r>
          </w:p>
        </w:tc>
        <w:tc>
          <w:tcPr>
            <w:tcW w:w="266" w:type="pct"/>
            <w:noWrap/>
            <w:hideMark/>
          </w:tcPr>
          <w:p w14:paraId="21D4D30C" w14:textId="45B396B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 * *</w:t>
            </w:r>
          </w:p>
        </w:tc>
        <w:tc>
          <w:tcPr>
            <w:tcW w:w="266" w:type="pct"/>
            <w:noWrap/>
            <w:hideMark/>
          </w:tcPr>
          <w:p w14:paraId="7CB14900" w14:textId="37E9D0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 * *</w:t>
            </w:r>
          </w:p>
        </w:tc>
        <w:tc>
          <w:tcPr>
            <w:tcW w:w="266" w:type="pct"/>
            <w:noWrap/>
            <w:hideMark/>
          </w:tcPr>
          <w:p w14:paraId="384A7671" w14:textId="38C868B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 * *</w:t>
            </w:r>
          </w:p>
        </w:tc>
        <w:tc>
          <w:tcPr>
            <w:tcW w:w="266" w:type="pct"/>
            <w:noWrap/>
            <w:hideMark/>
          </w:tcPr>
          <w:p w14:paraId="1BAEA731" w14:textId="228018D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 * *</w:t>
            </w:r>
          </w:p>
        </w:tc>
        <w:tc>
          <w:tcPr>
            <w:tcW w:w="266" w:type="pct"/>
            <w:noWrap/>
            <w:hideMark/>
          </w:tcPr>
          <w:p w14:paraId="1650C9FC" w14:textId="53B902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 * *</w:t>
            </w:r>
          </w:p>
        </w:tc>
        <w:tc>
          <w:tcPr>
            <w:tcW w:w="266" w:type="pct"/>
            <w:noWrap/>
            <w:hideMark/>
          </w:tcPr>
          <w:p w14:paraId="34619174" w14:textId="590C74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 * *</w:t>
            </w:r>
          </w:p>
        </w:tc>
        <w:tc>
          <w:tcPr>
            <w:tcW w:w="266" w:type="pct"/>
            <w:noWrap/>
            <w:hideMark/>
          </w:tcPr>
          <w:p w14:paraId="1E15DEDE" w14:textId="4FC83F3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 * *</w:t>
            </w:r>
          </w:p>
        </w:tc>
        <w:tc>
          <w:tcPr>
            <w:tcW w:w="266"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3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51"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225"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F05229" w:rsidRPr="008B220A" w14:paraId="325518F6" w14:textId="77777777" w:rsidTr="00ED502A">
        <w:trPr>
          <w:trHeight w:val="360"/>
        </w:trPr>
        <w:tc>
          <w:tcPr>
            <w:tcW w:w="330"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38"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3"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5"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6"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6"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6"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6"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6" w:type="pct"/>
            <w:noWrap/>
            <w:hideMark/>
          </w:tcPr>
          <w:p w14:paraId="0655EB1F" w14:textId="26977F3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 * *</w:t>
            </w:r>
          </w:p>
        </w:tc>
        <w:tc>
          <w:tcPr>
            <w:tcW w:w="266"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6"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6"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6" w:type="pct"/>
            <w:noWrap/>
            <w:hideMark/>
          </w:tcPr>
          <w:p w14:paraId="2CC32530" w14:textId="147FD5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 *</w:t>
            </w:r>
          </w:p>
        </w:tc>
        <w:tc>
          <w:tcPr>
            <w:tcW w:w="266" w:type="pct"/>
            <w:noWrap/>
            <w:hideMark/>
          </w:tcPr>
          <w:p w14:paraId="55766679" w14:textId="4D026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noWrap/>
            <w:hideMark/>
          </w:tcPr>
          <w:p w14:paraId="3A460719" w14:textId="59C736D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 * *</w:t>
            </w:r>
          </w:p>
        </w:tc>
        <w:tc>
          <w:tcPr>
            <w:tcW w:w="23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51"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225"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F05229" w:rsidRPr="008B220A" w14:paraId="63A02985" w14:textId="77777777" w:rsidTr="00ED502A">
        <w:trPr>
          <w:trHeight w:val="360"/>
        </w:trPr>
        <w:tc>
          <w:tcPr>
            <w:tcW w:w="330"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38"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2809DE9" w14:textId="1227BB7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 * *</w:t>
            </w:r>
          </w:p>
        </w:tc>
        <w:tc>
          <w:tcPr>
            <w:tcW w:w="265" w:type="pct"/>
            <w:noWrap/>
            <w:hideMark/>
          </w:tcPr>
          <w:p w14:paraId="5B36BCFF" w14:textId="20EB2DA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 * *</w:t>
            </w:r>
          </w:p>
        </w:tc>
        <w:tc>
          <w:tcPr>
            <w:tcW w:w="266" w:type="pct"/>
            <w:noWrap/>
            <w:hideMark/>
          </w:tcPr>
          <w:p w14:paraId="5DFD7C2B" w14:textId="01F09EC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 * *</w:t>
            </w:r>
          </w:p>
        </w:tc>
        <w:tc>
          <w:tcPr>
            <w:tcW w:w="266" w:type="pct"/>
            <w:noWrap/>
            <w:hideMark/>
          </w:tcPr>
          <w:p w14:paraId="60916F49" w14:textId="46AD25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 * *</w:t>
            </w:r>
          </w:p>
        </w:tc>
        <w:tc>
          <w:tcPr>
            <w:tcW w:w="266"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6" w:type="pct"/>
            <w:noWrap/>
            <w:hideMark/>
          </w:tcPr>
          <w:p w14:paraId="0005DFC2" w14:textId="620817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 * *</w:t>
            </w:r>
          </w:p>
        </w:tc>
        <w:tc>
          <w:tcPr>
            <w:tcW w:w="266" w:type="pct"/>
            <w:noWrap/>
            <w:hideMark/>
          </w:tcPr>
          <w:p w14:paraId="7C65C162" w14:textId="2C16755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 * *</w:t>
            </w:r>
          </w:p>
        </w:tc>
        <w:tc>
          <w:tcPr>
            <w:tcW w:w="266" w:type="pct"/>
            <w:noWrap/>
            <w:hideMark/>
          </w:tcPr>
          <w:p w14:paraId="66B8B760" w14:textId="4FE862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 * *</w:t>
            </w:r>
          </w:p>
        </w:tc>
        <w:tc>
          <w:tcPr>
            <w:tcW w:w="266" w:type="pct"/>
            <w:noWrap/>
            <w:hideMark/>
          </w:tcPr>
          <w:p w14:paraId="575FBF5B" w14:textId="5DAA4C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 * *</w:t>
            </w:r>
          </w:p>
        </w:tc>
        <w:tc>
          <w:tcPr>
            <w:tcW w:w="266" w:type="pct"/>
            <w:noWrap/>
            <w:hideMark/>
          </w:tcPr>
          <w:p w14:paraId="0F3CEBF7" w14:textId="4EEC0E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 * *</w:t>
            </w:r>
          </w:p>
        </w:tc>
        <w:tc>
          <w:tcPr>
            <w:tcW w:w="266" w:type="pct"/>
            <w:noWrap/>
            <w:hideMark/>
          </w:tcPr>
          <w:p w14:paraId="2F351768" w14:textId="03C625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 * *</w:t>
            </w:r>
          </w:p>
        </w:tc>
        <w:tc>
          <w:tcPr>
            <w:tcW w:w="266"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6"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6" w:type="pct"/>
            <w:noWrap/>
            <w:hideMark/>
          </w:tcPr>
          <w:p w14:paraId="3A0415E1" w14:textId="421C844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51"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25"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F05229" w:rsidRPr="008B220A" w14:paraId="6B8E7E8B" w14:textId="77777777" w:rsidTr="00ED502A">
        <w:trPr>
          <w:trHeight w:val="47"/>
        </w:trPr>
        <w:tc>
          <w:tcPr>
            <w:tcW w:w="330"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38"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3" w:type="pct"/>
            <w:tcBorders>
              <w:bottom w:val="single" w:sz="4" w:space="0" w:color="auto"/>
            </w:tcBorders>
            <w:noWrap/>
            <w:hideMark/>
          </w:tcPr>
          <w:p w14:paraId="232B45AD" w14:textId="345A6FF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 * *</w:t>
            </w:r>
          </w:p>
        </w:tc>
        <w:tc>
          <w:tcPr>
            <w:tcW w:w="265" w:type="pct"/>
            <w:tcBorders>
              <w:bottom w:val="single" w:sz="4" w:space="0" w:color="auto"/>
            </w:tcBorders>
            <w:noWrap/>
            <w:hideMark/>
          </w:tcPr>
          <w:p w14:paraId="4E1CBD16" w14:textId="0041BAB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 * *</w:t>
            </w:r>
          </w:p>
        </w:tc>
        <w:tc>
          <w:tcPr>
            <w:tcW w:w="266" w:type="pct"/>
            <w:tcBorders>
              <w:bottom w:val="single" w:sz="4" w:space="0" w:color="auto"/>
            </w:tcBorders>
            <w:noWrap/>
            <w:hideMark/>
          </w:tcPr>
          <w:p w14:paraId="3F8EDA85" w14:textId="47410B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 * *</w:t>
            </w:r>
          </w:p>
        </w:tc>
        <w:tc>
          <w:tcPr>
            <w:tcW w:w="266" w:type="pct"/>
            <w:tcBorders>
              <w:bottom w:val="single" w:sz="4" w:space="0" w:color="auto"/>
            </w:tcBorders>
            <w:noWrap/>
            <w:hideMark/>
          </w:tcPr>
          <w:p w14:paraId="6661FEE0" w14:textId="4D8D95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 * *</w:t>
            </w:r>
          </w:p>
        </w:tc>
        <w:tc>
          <w:tcPr>
            <w:tcW w:w="266" w:type="pct"/>
            <w:tcBorders>
              <w:bottom w:val="single" w:sz="4" w:space="0" w:color="auto"/>
            </w:tcBorders>
            <w:noWrap/>
            <w:hideMark/>
          </w:tcPr>
          <w:p w14:paraId="587BBA0E" w14:textId="45E950B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 * *</w:t>
            </w:r>
          </w:p>
        </w:tc>
        <w:tc>
          <w:tcPr>
            <w:tcW w:w="266"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6"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6" w:type="pct"/>
            <w:tcBorders>
              <w:bottom w:val="single" w:sz="4" w:space="0" w:color="auto"/>
            </w:tcBorders>
            <w:noWrap/>
            <w:hideMark/>
          </w:tcPr>
          <w:p w14:paraId="5C8CA199" w14:textId="0442972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 * *</w:t>
            </w:r>
          </w:p>
        </w:tc>
        <w:tc>
          <w:tcPr>
            <w:tcW w:w="266" w:type="pct"/>
            <w:tcBorders>
              <w:bottom w:val="single" w:sz="4" w:space="0" w:color="auto"/>
            </w:tcBorders>
            <w:noWrap/>
            <w:hideMark/>
          </w:tcPr>
          <w:p w14:paraId="1A206325" w14:textId="479E87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 * *</w:t>
            </w:r>
          </w:p>
        </w:tc>
        <w:tc>
          <w:tcPr>
            <w:tcW w:w="266"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6"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6" w:type="pct"/>
            <w:tcBorders>
              <w:bottom w:val="single" w:sz="4" w:space="0" w:color="auto"/>
            </w:tcBorders>
            <w:noWrap/>
            <w:hideMark/>
          </w:tcPr>
          <w:p w14:paraId="4B7F64D8" w14:textId="66ABA1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 *</w:t>
            </w:r>
          </w:p>
        </w:tc>
        <w:tc>
          <w:tcPr>
            <w:tcW w:w="266" w:type="pct"/>
            <w:tcBorders>
              <w:bottom w:val="single" w:sz="4" w:space="0" w:color="auto"/>
            </w:tcBorders>
            <w:noWrap/>
            <w:hideMark/>
          </w:tcPr>
          <w:p w14:paraId="714C8C4E" w14:textId="310B2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 * *</w:t>
            </w:r>
          </w:p>
        </w:tc>
        <w:tc>
          <w:tcPr>
            <w:tcW w:w="266" w:type="pct"/>
            <w:tcBorders>
              <w:bottom w:val="single" w:sz="4" w:space="0" w:color="auto"/>
            </w:tcBorders>
            <w:noWrap/>
            <w:hideMark/>
          </w:tcPr>
          <w:p w14:paraId="20AF8460" w14:textId="1894F7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 * *</w:t>
            </w:r>
          </w:p>
        </w:tc>
        <w:tc>
          <w:tcPr>
            <w:tcW w:w="234" w:type="pct"/>
            <w:tcBorders>
              <w:bottom w:val="single" w:sz="4" w:space="0" w:color="auto"/>
            </w:tcBorders>
            <w:noWrap/>
            <w:hideMark/>
          </w:tcPr>
          <w:p w14:paraId="08760A0E" w14:textId="773C22B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 *</w:t>
            </w:r>
          </w:p>
        </w:tc>
        <w:tc>
          <w:tcPr>
            <w:tcW w:w="251" w:type="pct"/>
            <w:tcBorders>
              <w:bottom w:val="single" w:sz="4" w:space="0" w:color="auto"/>
            </w:tcBorders>
            <w:noWrap/>
            <w:hideMark/>
          </w:tcPr>
          <w:p w14:paraId="336C70E3" w14:textId="60C64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 * *</w:t>
            </w:r>
          </w:p>
        </w:tc>
        <w:tc>
          <w:tcPr>
            <w:tcW w:w="225"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09E7E2AA" w14:textId="0A596D3D" w:rsidR="001F06D2" w:rsidRPr="00BA4329" w:rsidRDefault="001F06D2" w:rsidP="000629B1">
      <w:pPr>
        <w:pStyle w:val="2"/>
        <w:spacing w:line="240" w:lineRule="auto"/>
        <w:rPr>
          <w:rFonts w:ascii="Times New Roman" w:hAnsi="Times New Roman" w:cs="Times New Roman"/>
          <w:sz w:val="24"/>
          <w:szCs w:val="24"/>
        </w:rPr>
      </w:pPr>
    </w:p>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0426B3">
          <w:pgSz w:w="16838" w:h="11906" w:orient="landscape"/>
          <w:pgMar w:top="720" w:right="720" w:bottom="720" w:left="720" w:header="851" w:footer="992" w:gutter="0"/>
          <w:cols w:space="425"/>
          <w:docGrid w:type="lines" w:linePitch="360"/>
        </w:sectPr>
      </w:pPr>
    </w:p>
    <w:bookmarkEnd w:id="172"/>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5EC35913"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062BC3A9"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6B1041B2" w14:textId="6AF527A5" w:rsidR="001F06D2"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4 First </w:t>
      </w:r>
      <w:r w:rsidR="00A034E0" w:rsidRPr="00BA4329">
        <w:rPr>
          <w:rFonts w:ascii="Times New Roman" w:hAnsi="Times New Roman" w:cs="Times New Roman"/>
          <w:sz w:val="24"/>
          <w:szCs w:val="24"/>
        </w:rPr>
        <w:t>S</w:t>
      </w:r>
      <w:r w:rsidRPr="00BA4329">
        <w:rPr>
          <w:rFonts w:ascii="Times New Roman" w:hAnsi="Times New Roman" w:cs="Times New Roman"/>
          <w:sz w:val="24"/>
          <w:szCs w:val="24"/>
        </w:rPr>
        <w:t xml:space="preserve">tage </w:t>
      </w:r>
      <w:r w:rsidR="00FA6EED" w:rsidRPr="00BA4329">
        <w:rPr>
          <w:rFonts w:ascii="Times New Roman" w:hAnsi="Times New Roman" w:cs="Times New Roman"/>
          <w:sz w:val="24"/>
          <w:szCs w:val="24"/>
        </w:rPr>
        <w:t>Equations</w:t>
      </w:r>
      <w:r w:rsidRPr="00BA4329">
        <w:rPr>
          <w:rFonts w:ascii="Times New Roman" w:hAnsi="Times New Roman" w:cs="Times New Roman"/>
          <w:sz w:val="24"/>
          <w:szCs w:val="24"/>
        </w:rPr>
        <w:t xml:space="preserve">: Pre- vs. Post-Implementation for </w:t>
      </w:r>
      <w:r w:rsidR="00A034E0" w:rsidRPr="00BA4329">
        <w:rPr>
          <w:rFonts w:ascii="Times New Roman" w:hAnsi="Times New Roman" w:cs="Times New Roman"/>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0"/>
        <w:gridCol w:w="1796"/>
        <w:gridCol w:w="1907"/>
        <w:gridCol w:w="1907"/>
        <w:gridCol w:w="2496"/>
      </w:tblGrid>
      <w:tr w:rsidR="00517CE0" w:rsidRPr="00517CE0" w14:paraId="785D353E" w14:textId="77777777" w:rsidTr="00517CE0">
        <w:trPr>
          <w:tblCellSpacing w:w="15" w:type="dxa"/>
        </w:trPr>
        <w:tc>
          <w:tcPr>
            <w:tcW w:w="4969" w:type="pct"/>
            <w:gridSpan w:val="5"/>
            <w:tcBorders>
              <w:bottom w:val="single" w:sz="6" w:space="0" w:color="000000"/>
            </w:tcBorders>
            <w:vAlign w:val="center"/>
            <w:hideMark/>
          </w:tcPr>
          <w:p w14:paraId="69C652A3" w14:textId="77777777" w:rsidR="00517CE0" w:rsidRPr="00517CE0" w:rsidRDefault="00517CE0" w:rsidP="00517CE0">
            <w:pPr>
              <w:widowControl/>
              <w:rPr>
                <w:rFonts w:ascii="Times New Roman" w:eastAsia="新細明體" w:hAnsi="Times New Roman" w:cs="Times New Roman"/>
                <w:kern w:val="0"/>
                <w:sz w:val="20"/>
                <w:szCs w:val="20"/>
              </w:rPr>
            </w:pPr>
          </w:p>
        </w:tc>
      </w:tr>
      <w:tr w:rsidR="00517CE0" w:rsidRPr="00517CE0" w14:paraId="54D9B2AE" w14:textId="77777777" w:rsidTr="00517CE0">
        <w:trPr>
          <w:tblCellSpacing w:w="15" w:type="dxa"/>
        </w:trPr>
        <w:tc>
          <w:tcPr>
            <w:tcW w:w="829" w:type="pct"/>
            <w:vAlign w:val="center"/>
            <w:hideMark/>
          </w:tcPr>
          <w:p w14:paraId="2AD0794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4125" w:type="pct"/>
            <w:gridSpan w:val="4"/>
            <w:vAlign w:val="center"/>
            <w:hideMark/>
          </w:tcPr>
          <w:p w14:paraId="1ACA102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i/>
                <w:iCs/>
                <w:kern w:val="0"/>
                <w:sz w:val="20"/>
                <w:szCs w:val="20"/>
              </w:rPr>
              <w:t>Dependent variable:</w:t>
            </w:r>
          </w:p>
        </w:tc>
      </w:tr>
      <w:tr w:rsidR="00517CE0" w:rsidRPr="00517CE0" w14:paraId="4DD27496" w14:textId="77777777" w:rsidTr="00517CE0">
        <w:trPr>
          <w:tblCellSpacing w:w="15" w:type="dxa"/>
        </w:trPr>
        <w:tc>
          <w:tcPr>
            <w:tcW w:w="829" w:type="pct"/>
            <w:vAlign w:val="center"/>
            <w:hideMark/>
          </w:tcPr>
          <w:p w14:paraId="3EA89E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4125" w:type="pct"/>
            <w:gridSpan w:val="4"/>
            <w:tcBorders>
              <w:bottom w:val="single" w:sz="6" w:space="0" w:color="000000"/>
            </w:tcBorders>
            <w:vAlign w:val="center"/>
            <w:hideMark/>
          </w:tcPr>
          <w:p w14:paraId="65CB92F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EDFE831" w14:textId="77777777" w:rsidTr="00517CE0">
        <w:trPr>
          <w:tblCellSpacing w:w="15" w:type="dxa"/>
        </w:trPr>
        <w:tc>
          <w:tcPr>
            <w:tcW w:w="829" w:type="pct"/>
            <w:vAlign w:val="center"/>
            <w:hideMark/>
          </w:tcPr>
          <w:p w14:paraId="1DCF6A5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392E9E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ABSDA</w:t>
            </w:r>
          </w:p>
        </w:tc>
        <w:tc>
          <w:tcPr>
            <w:tcW w:w="975" w:type="pct"/>
            <w:vAlign w:val="center"/>
            <w:hideMark/>
          </w:tcPr>
          <w:p w14:paraId="4C8C6F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RM</w:t>
            </w:r>
          </w:p>
        </w:tc>
        <w:tc>
          <w:tcPr>
            <w:tcW w:w="975" w:type="pct"/>
            <w:vAlign w:val="center"/>
            <w:hideMark/>
          </w:tcPr>
          <w:p w14:paraId="428D675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ABEXP</w:t>
            </w:r>
          </w:p>
        </w:tc>
        <w:tc>
          <w:tcPr>
            <w:tcW w:w="1212" w:type="pct"/>
            <w:vAlign w:val="center"/>
            <w:hideMark/>
          </w:tcPr>
          <w:p w14:paraId="45C26D1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ABPROD</w:t>
            </w:r>
          </w:p>
        </w:tc>
      </w:tr>
      <w:tr w:rsidR="00517CE0" w:rsidRPr="00517CE0" w14:paraId="736D6082" w14:textId="77777777" w:rsidTr="00517CE0">
        <w:trPr>
          <w:tblCellSpacing w:w="15" w:type="dxa"/>
        </w:trPr>
        <w:tc>
          <w:tcPr>
            <w:tcW w:w="829" w:type="pct"/>
            <w:vAlign w:val="center"/>
            <w:hideMark/>
          </w:tcPr>
          <w:p w14:paraId="7EDB7BA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523F6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w:t>
            </w:r>
          </w:p>
        </w:tc>
        <w:tc>
          <w:tcPr>
            <w:tcW w:w="975" w:type="pct"/>
            <w:vAlign w:val="center"/>
            <w:hideMark/>
          </w:tcPr>
          <w:p w14:paraId="0FBE4D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w:t>
            </w:r>
          </w:p>
        </w:tc>
        <w:tc>
          <w:tcPr>
            <w:tcW w:w="975" w:type="pct"/>
            <w:vAlign w:val="center"/>
            <w:hideMark/>
          </w:tcPr>
          <w:p w14:paraId="12BA112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(3)</w:t>
            </w:r>
          </w:p>
        </w:tc>
        <w:tc>
          <w:tcPr>
            <w:tcW w:w="1212" w:type="pct"/>
            <w:vAlign w:val="center"/>
            <w:hideMark/>
          </w:tcPr>
          <w:p w14:paraId="0730BA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w:t>
            </w:r>
          </w:p>
        </w:tc>
      </w:tr>
      <w:tr w:rsidR="00517CE0" w:rsidRPr="00517CE0" w14:paraId="458843C4" w14:textId="77777777" w:rsidTr="00517CE0">
        <w:trPr>
          <w:tblCellSpacing w:w="15" w:type="dxa"/>
        </w:trPr>
        <w:tc>
          <w:tcPr>
            <w:tcW w:w="4969" w:type="pct"/>
            <w:gridSpan w:val="5"/>
            <w:tcBorders>
              <w:bottom w:val="single" w:sz="6" w:space="0" w:color="000000"/>
            </w:tcBorders>
            <w:vAlign w:val="center"/>
            <w:hideMark/>
          </w:tcPr>
          <w:p w14:paraId="461C44CD" w14:textId="77777777" w:rsidR="00517CE0" w:rsidRPr="00517CE0" w:rsidRDefault="00517CE0" w:rsidP="00517CE0">
            <w:pPr>
              <w:widowControl/>
              <w:jc w:val="center"/>
              <w:rPr>
                <w:rFonts w:ascii="Times New Roman" w:eastAsia="新細明體" w:hAnsi="Times New Roman" w:cs="Times New Roman"/>
                <w:kern w:val="0"/>
                <w:sz w:val="20"/>
                <w:szCs w:val="20"/>
              </w:rPr>
            </w:pPr>
          </w:p>
        </w:tc>
      </w:tr>
      <w:tr w:rsidR="00517CE0" w:rsidRPr="00517CE0" w14:paraId="1E1440AE" w14:textId="77777777" w:rsidTr="00517CE0">
        <w:trPr>
          <w:tblCellSpacing w:w="15" w:type="dxa"/>
        </w:trPr>
        <w:tc>
          <w:tcPr>
            <w:tcW w:w="829" w:type="pct"/>
            <w:vAlign w:val="center"/>
            <w:hideMark/>
          </w:tcPr>
          <w:p w14:paraId="179C8122" w14:textId="4A658555"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POST</w:t>
            </w:r>
          </w:p>
        </w:tc>
        <w:tc>
          <w:tcPr>
            <w:tcW w:w="917" w:type="pct"/>
            <w:vAlign w:val="center"/>
            <w:hideMark/>
          </w:tcPr>
          <w:p w14:paraId="6A12C16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C92744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9834B7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4CF2EA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0.023</w:t>
            </w:r>
            <w:r w:rsidRPr="00517CE0">
              <w:rPr>
                <w:rFonts w:ascii="Times New Roman" w:eastAsia="新細明體" w:hAnsi="Times New Roman" w:cs="Times New Roman"/>
                <w:kern w:val="0"/>
                <w:sz w:val="20"/>
                <w:szCs w:val="20"/>
                <w:vertAlign w:val="superscript"/>
              </w:rPr>
              <w:t>**</w:t>
            </w:r>
          </w:p>
        </w:tc>
      </w:tr>
      <w:tr w:rsidR="00517CE0" w:rsidRPr="00517CE0" w14:paraId="63457CBA" w14:textId="77777777" w:rsidTr="00517CE0">
        <w:trPr>
          <w:tblCellSpacing w:w="15" w:type="dxa"/>
        </w:trPr>
        <w:tc>
          <w:tcPr>
            <w:tcW w:w="829" w:type="pct"/>
            <w:vAlign w:val="center"/>
            <w:hideMark/>
          </w:tcPr>
          <w:p w14:paraId="0A0214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CD847D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2.155</w:t>
            </w:r>
          </w:p>
        </w:tc>
        <w:tc>
          <w:tcPr>
            <w:tcW w:w="975" w:type="pct"/>
            <w:vAlign w:val="center"/>
            <w:hideMark/>
          </w:tcPr>
          <w:p w14:paraId="6047D8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2.893</w:t>
            </w:r>
          </w:p>
        </w:tc>
        <w:tc>
          <w:tcPr>
            <w:tcW w:w="975" w:type="pct"/>
            <w:vAlign w:val="center"/>
            <w:hideMark/>
          </w:tcPr>
          <w:p w14:paraId="3F5A82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2.573</w:t>
            </w:r>
          </w:p>
        </w:tc>
        <w:tc>
          <w:tcPr>
            <w:tcW w:w="1212" w:type="pct"/>
            <w:vAlign w:val="center"/>
            <w:hideMark/>
          </w:tcPr>
          <w:p w14:paraId="0E47604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2.556</w:t>
            </w:r>
          </w:p>
        </w:tc>
      </w:tr>
      <w:tr w:rsidR="00517CE0" w:rsidRPr="00517CE0" w14:paraId="7D7A4D2A" w14:textId="77777777" w:rsidTr="00517CE0">
        <w:trPr>
          <w:tblCellSpacing w:w="15" w:type="dxa"/>
        </w:trPr>
        <w:tc>
          <w:tcPr>
            <w:tcW w:w="829" w:type="pct"/>
            <w:vAlign w:val="center"/>
            <w:hideMark/>
          </w:tcPr>
          <w:p w14:paraId="7BCECBD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6F53B2"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4EAA3E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89F101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5939122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2BF3F2F" w14:textId="77777777" w:rsidTr="00517CE0">
        <w:trPr>
          <w:tblCellSpacing w:w="15" w:type="dxa"/>
        </w:trPr>
        <w:tc>
          <w:tcPr>
            <w:tcW w:w="829" w:type="pct"/>
            <w:vAlign w:val="center"/>
            <w:hideMark/>
          </w:tcPr>
          <w:p w14:paraId="57EF2CC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LEV</w:t>
            </w:r>
          </w:p>
        </w:tc>
        <w:tc>
          <w:tcPr>
            <w:tcW w:w="917" w:type="pct"/>
            <w:vAlign w:val="center"/>
            <w:hideMark/>
          </w:tcPr>
          <w:p w14:paraId="0D95DD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495E95F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4CAB2B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1212" w:type="pct"/>
            <w:vAlign w:val="center"/>
            <w:hideMark/>
          </w:tcPr>
          <w:p w14:paraId="5DB924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-0.017</w:t>
            </w:r>
          </w:p>
        </w:tc>
      </w:tr>
      <w:tr w:rsidR="00517CE0" w:rsidRPr="00517CE0" w14:paraId="269FF307" w14:textId="77777777" w:rsidTr="00517CE0">
        <w:trPr>
          <w:tblCellSpacing w:w="15" w:type="dxa"/>
        </w:trPr>
        <w:tc>
          <w:tcPr>
            <w:tcW w:w="829" w:type="pct"/>
            <w:vAlign w:val="center"/>
            <w:hideMark/>
          </w:tcPr>
          <w:p w14:paraId="1DE7A9D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B6C818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-1.084</w:t>
            </w:r>
          </w:p>
        </w:tc>
        <w:tc>
          <w:tcPr>
            <w:tcW w:w="975" w:type="pct"/>
            <w:vAlign w:val="center"/>
            <w:hideMark/>
          </w:tcPr>
          <w:p w14:paraId="6CB267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0.107</w:t>
            </w:r>
          </w:p>
        </w:tc>
        <w:tc>
          <w:tcPr>
            <w:tcW w:w="975" w:type="pct"/>
            <w:vAlign w:val="center"/>
            <w:hideMark/>
          </w:tcPr>
          <w:p w14:paraId="133751D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0.715</w:t>
            </w:r>
          </w:p>
        </w:tc>
        <w:tc>
          <w:tcPr>
            <w:tcW w:w="1212" w:type="pct"/>
            <w:vAlign w:val="center"/>
            <w:hideMark/>
          </w:tcPr>
          <w:p w14:paraId="4C4C4F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-0.453</w:t>
            </w:r>
          </w:p>
        </w:tc>
      </w:tr>
      <w:tr w:rsidR="00517CE0" w:rsidRPr="00517CE0" w14:paraId="1A058E60" w14:textId="77777777" w:rsidTr="00517CE0">
        <w:trPr>
          <w:tblCellSpacing w:w="15" w:type="dxa"/>
        </w:trPr>
        <w:tc>
          <w:tcPr>
            <w:tcW w:w="829" w:type="pct"/>
            <w:vAlign w:val="center"/>
            <w:hideMark/>
          </w:tcPr>
          <w:p w14:paraId="613B1A0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633BA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0F3D10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A6DA3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00DBC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CB3246B" w14:textId="77777777" w:rsidTr="00517CE0">
        <w:trPr>
          <w:tblCellSpacing w:w="15" w:type="dxa"/>
        </w:trPr>
        <w:tc>
          <w:tcPr>
            <w:tcW w:w="829" w:type="pct"/>
            <w:vAlign w:val="center"/>
            <w:hideMark/>
          </w:tcPr>
          <w:p w14:paraId="6233AB1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OCF</w:t>
            </w:r>
          </w:p>
        </w:tc>
        <w:tc>
          <w:tcPr>
            <w:tcW w:w="917" w:type="pct"/>
            <w:vAlign w:val="center"/>
            <w:hideMark/>
          </w:tcPr>
          <w:p w14:paraId="73385C8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-0.022</w:t>
            </w:r>
          </w:p>
        </w:tc>
        <w:tc>
          <w:tcPr>
            <w:tcW w:w="975" w:type="pct"/>
            <w:vAlign w:val="center"/>
            <w:hideMark/>
          </w:tcPr>
          <w:p w14:paraId="54417E4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-0.226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F974E1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-0.034</w:t>
            </w:r>
          </w:p>
        </w:tc>
        <w:tc>
          <w:tcPr>
            <w:tcW w:w="1212" w:type="pct"/>
            <w:vAlign w:val="center"/>
            <w:hideMark/>
          </w:tcPr>
          <w:p w14:paraId="1A9B23A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-0.182</w:t>
            </w:r>
            <w:r w:rsidRPr="00517CE0">
              <w:rPr>
                <w:rFonts w:ascii="Times New Roman" w:eastAsia="新細明體" w:hAnsi="Times New Roman" w:cs="Times New Roman"/>
                <w:kern w:val="0"/>
                <w:sz w:val="20"/>
                <w:szCs w:val="20"/>
                <w:vertAlign w:val="superscript"/>
              </w:rPr>
              <w:t>***</w:t>
            </w:r>
          </w:p>
        </w:tc>
      </w:tr>
      <w:tr w:rsidR="00517CE0" w:rsidRPr="00517CE0" w14:paraId="667F86B1" w14:textId="77777777" w:rsidTr="00517CE0">
        <w:trPr>
          <w:tblCellSpacing w:w="15" w:type="dxa"/>
        </w:trPr>
        <w:tc>
          <w:tcPr>
            <w:tcW w:w="829" w:type="pct"/>
            <w:vAlign w:val="center"/>
            <w:hideMark/>
          </w:tcPr>
          <w:p w14:paraId="0F88EE8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33423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-0.504</w:t>
            </w:r>
          </w:p>
        </w:tc>
        <w:tc>
          <w:tcPr>
            <w:tcW w:w="975" w:type="pct"/>
            <w:vAlign w:val="center"/>
            <w:hideMark/>
          </w:tcPr>
          <w:p w14:paraId="525189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-3.043</w:t>
            </w:r>
          </w:p>
        </w:tc>
        <w:tc>
          <w:tcPr>
            <w:tcW w:w="975" w:type="pct"/>
            <w:vAlign w:val="center"/>
            <w:hideMark/>
          </w:tcPr>
          <w:p w14:paraId="1D1C17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-0.974</w:t>
            </w:r>
          </w:p>
        </w:tc>
        <w:tc>
          <w:tcPr>
            <w:tcW w:w="1212" w:type="pct"/>
            <w:vAlign w:val="center"/>
            <w:hideMark/>
          </w:tcPr>
          <w:p w14:paraId="59AD40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-3.432</w:t>
            </w:r>
          </w:p>
        </w:tc>
      </w:tr>
      <w:tr w:rsidR="00517CE0" w:rsidRPr="00517CE0" w14:paraId="39EC9201" w14:textId="77777777" w:rsidTr="00517CE0">
        <w:trPr>
          <w:tblCellSpacing w:w="15" w:type="dxa"/>
        </w:trPr>
        <w:tc>
          <w:tcPr>
            <w:tcW w:w="829" w:type="pct"/>
            <w:vAlign w:val="center"/>
            <w:hideMark/>
          </w:tcPr>
          <w:p w14:paraId="455F2F2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FA1F3B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0FA4E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A36CBD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338178F"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0FCEB5F" w14:textId="77777777" w:rsidTr="00517CE0">
        <w:trPr>
          <w:tblCellSpacing w:w="15" w:type="dxa"/>
        </w:trPr>
        <w:tc>
          <w:tcPr>
            <w:tcW w:w="829" w:type="pct"/>
            <w:vAlign w:val="center"/>
            <w:hideMark/>
          </w:tcPr>
          <w:p w14:paraId="43AA0E0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MTB</w:t>
            </w:r>
          </w:p>
        </w:tc>
        <w:tc>
          <w:tcPr>
            <w:tcW w:w="917" w:type="pct"/>
            <w:vAlign w:val="center"/>
            <w:hideMark/>
          </w:tcPr>
          <w:p w14:paraId="6DE8D7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18B20C2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18808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5ACC76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-0.005</w:t>
            </w:r>
          </w:p>
        </w:tc>
      </w:tr>
      <w:tr w:rsidR="00517CE0" w:rsidRPr="00517CE0" w14:paraId="6137B01A" w14:textId="77777777" w:rsidTr="00517CE0">
        <w:trPr>
          <w:tblCellSpacing w:w="15" w:type="dxa"/>
        </w:trPr>
        <w:tc>
          <w:tcPr>
            <w:tcW w:w="829" w:type="pct"/>
            <w:vAlign w:val="center"/>
            <w:hideMark/>
          </w:tcPr>
          <w:p w14:paraId="31DE9AA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3E04F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3.878</w:t>
            </w:r>
          </w:p>
        </w:tc>
        <w:tc>
          <w:tcPr>
            <w:tcW w:w="975" w:type="pct"/>
            <w:vAlign w:val="center"/>
            <w:hideMark/>
          </w:tcPr>
          <w:p w14:paraId="0F44FFF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-2.092</w:t>
            </w:r>
          </w:p>
        </w:tc>
        <w:tc>
          <w:tcPr>
            <w:tcW w:w="975" w:type="pct"/>
            <w:vAlign w:val="center"/>
            <w:hideMark/>
          </w:tcPr>
          <w:p w14:paraId="651C45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-2.125</w:t>
            </w:r>
          </w:p>
        </w:tc>
        <w:tc>
          <w:tcPr>
            <w:tcW w:w="1212" w:type="pct"/>
            <w:vAlign w:val="center"/>
            <w:hideMark/>
          </w:tcPr>
          <w:p w14:paraId="0898992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-1.460</w:t>
            </w:r>
          </w:p>
        </w:tc>
      </w:tr>
      <w:tr w:rsidR="00517CE0" w:rsidRPr="00517CE0" w14:paraId="12CDE05E" w14:textId="77777777" w:rsidTr="00517CE0">
        <w:trPr>
          <w:tblCellSpacing w:w="15" w:type="dxa"/>
        </w:trPr>
        <w:tc>
          <w:tcPr>
            <w:tcW w:w="829" w:type="pct"/>
            <w:vAlign w:val="center"/>
            <w:hideMark/>
          </w:tcPr>
          <w:p w14:paraId="306BADDD"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DF9B7A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007364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FB9BC2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374CC4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7B58B13" w14:textId="77777777" w:rsidTr="00517CE0">
        <w:trPr>
          <w:tblCellSpacing w:w="15" w:type="dxa"/>
        </w:trPr>
        <w:tc>
          <w:tcPr>
            <w:tcW w:w="829" w:type="pct"/>
            <w:vAlign w:val="center"/>
            <w:hideMark/>
          </w:tcPr>
          <w:p w14:paraId="7F25337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MS</w:t>
            </w:r>
          </w:p>
        </w:tc>
        <w:tc>
          <w:tcPr>
            <w:tcW w:w="917" w:type="pct"/>
            <w:vAlign w:val="center"/>
            <w:hideMark/>
          </w:tcPr>
          <w:p w14:paraId="51333FD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p>
        </w:tc>
        <w:tc>
          <w:tcPr>
            <w:tcW w:w="975" w:type="pct"/>
            <w:vAlign w:val="center"/>
            <w:hideMark/>
          </w:tcPr>
          <w:p w14:paraId="36258B4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c>
          <w:tcPr>
            <w:tcW w:w="975" w:type="pct"/>
            <w:vAlign w:val="center"/>
            <w:hideMark/>
          </w:tcPr>
          <w:p w14:paraId="595BF6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-0.00001</w:t>
            </w:r>
          </w:p>
        </w:tc>
        <w:tc>
          <w:tcPr>
            <w:tcW w:w="1212" w:type="pct"/>
            <w:vAlign w:val="center"/>
            <w:hideMark/>
          </w:tcPr>
          <w:p w14:paraId="37FF498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p>
        </w:tc>
      </w:tr>
      <w:tr w:rsidR="00517CE0" w:rsidRPr="00517CE0" w14:paraId="29D3E084" w14:textId="77777777" w:rsidTr="00517CE0">
        <w:trPr>
          <w:tblCellSpacing w:w="15" w:type="dxa"/>
        </w:trPr>
        <w:tc>
          <w:tcPr>
            <w:tcW w:w="829" w:type="pct"/>
            <w:vAlign w:val="center"/>
            <w:hideMark/>
          </w:tcPr>
          <w:p w14:paraId="6AA5447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40B7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0.863</w:t>
            </w:r>
          </w:p>
        </w:tc>
        <w:tc>
          <w:tcPr>
            <w:tcW w:w="975" w:type="pct"/>
            <w:vAlign w:val="center"/>
            <w:hideMark/>
          </w:tcPr>
          <w:p w14:paraId="0AC749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-0.105</w:t>
            </w:r>
          </w:p>
        </w:tc>
        <w:tc>
          <w:tcPr>
            <w:tcW w:w="975" w:type="pct"/>
            <w:vAlign w:val="center"/>
            <w:hideMark/>
          </w:tcPr>
          <w:p w14:paraId="1A63F70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-0.031</w:t>
            </w:r>
          </w:p>
        </w:tc>
        <w:tc>
          <w:tcPr>
            <w:tcW w:w="1212" w:type="pct"/>
            <w:vAlign w:val="center"/>
            <w:hideMark/>
          </w:tcPr>
          <w:p w14:paraId="0807AF1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-0.139</w:t>
            </w:r>
          </w:p>
        </w:tc>
      </w:tr>
      <w:tr w:rsidR="00517CE0" w:rsidRPr="00517CE0" w14:paraId="536C2721" w14:textId="77777777" w:rsidTr="00517CE0">
        <w:trPr>
          <w:tblCellSpacing w:w="15" w:type="dxa"/>
        </w:trPr>
        <w:tc>
          <w:tcPr>
            <w:tcW w:w="829" w:type="pct"/>
            <w:vAlign w:val="center"/>
            <w:hideMark/>
          </w:tcPr>
          <w:p w14:paraId="4058EA6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E25C2C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79ADC65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1AA01D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0B90F74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4A7A72B5" w14:textId="77777777" w:rsidTr="00517CE0">
        <w:trPr>
          <w:tblCellSpacing w:w="15" w:type="dxa"/>
        </w:trPr>
        <w:tc>
          <w:tcPr>
            <w:tcW w:w="829" w:type="pct"/>
            <w:vAlign w:val="center"/>
            <w:hideMark/>
          </w:tcPr>
          <w:p w14:paraId="7725F4E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INST</w:t>
            </w:r>
          </w:p>
        </w:tc>
        <w:tc>
          <w:tcPr>
            <w:tcW w:w="917" w:type="pct"/>
            <w:vAlign w:val="center"/>
            <w:hideMark/>
          </w:tcPr>
          <w:p w14:paraId="0630380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0.009</w:t>
            </w:r>
          </w:p>
        </w:tc>
        <w:tc>
          <w:tcPr>
            <w:tcW w:w="975" w:type="pct"/>
            <w:vAlign w:val="center"/>
            <w:hideMark/>
          </w:tcPr>
          <w:p w14:paraId="02E31C2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5DBC8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0.008</w:t>
            </w:r>
          </w:p>
        </w:tc>
        <w:tc>
          <w:tcPr>
            <w:tcW w:w="1212" w:type="pct"/>
            <w:vAlign w:val="center"/>
            <w:hideMark/>
          </w:tcPr>
          <w:p w14:paraId="24CC3E3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r>
      <w:tr w:rsidR="00517CE0" w:rsidRPr="00517CE0" w14:paraId="6CA5A929" w14:textId="77777777" w:rsidTr="00517CE0">
        <w:trPr>
          <w:tblCellSpacing w:w="15" w:type="dxa"/>
        </w:trPr>
        <w:tc>
          <w:tcPr>
            <w:tcW w:w="829" w:type="pct"/>
            <w:vAlign w:val="center"/>
            <w:hideMark/>
          </w:tcPr>
          <w:p w14:paraId="568F573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41245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0.812</w:t>
            </w:r>
          </w:p>
        </w:tc>
        <w:tc>
          <w:tcPr>
            <w:tcW w:w="975" w:type="pct"/>
            <w:vAlign w:val="center"/>
            <w:hideMark/>
          </w:tcPr>
          <w:p w14:paraId="5BF6B7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-0.033</w:t>
            </w:r>
          </w:p>
        </w:tc>
        <w:tc>
          <w:tcPr>
            <w:tcW w:w="975" w:type="pct"/>
            <w:vAlign w:val="center"/>
            <w:hideMark/>
          </w:tcPr>
          <w:p w14:paraId="22E13C1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0.509</w:t>
            </w:r>
          </w:p>
        </w:tc>
        <w:tc>
          <w:tcPr>
            <w:tcW w:w="1212" w:type="pct"/>
            <w:vAlign w:val="center"/>
            <w:hideMark/>
          </w:tcPr>
          <w:p w14:paraId="35CBF5E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-0.345</w:t>
            </w:r>
          </w:p>
        </w:tc>
      </w:tr>
      <w:tr w:rsidR="00517CE0" w:rsidRPr="00517CE0" w14:paraId="01CD2AC1" w14:textId="77777777" w:rsidTr="00517CE0">
        <w:trPr>
          <w:tblCellSpacing w:w="15" w:type="dxa"/>
        </w:trPr>
        <w:tc>
          <w:tcPr>
            <w:tcW w:w="829" w:type="pct"/>
            <w:vAlign w:val="center"/>
            <w:hideMark/>
          </w:tcPr>
          <w:p w14:paraId="2A57689B"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654CC8F"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E388A6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A216B9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29CDE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593E5" w14:textId="77777777" w:rsidTr="00517CE0">
        <w:trPr>
          <w:tblCellSpacing w:w="15" w:type="dxa"/>
        </w:trPr>
        <w:tc>
          <w:tcPr>
            <w:tcW w:w="829" w:type="pct"/>
            <w:vAlign w:val="center"/>
            <w:hideMark/>
          </w:tcPr>
          <w:p w14:paraId="36EDF02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CYCLE</w:t>
            </w:r>
          </w:p>
        </w:tc>
        <w:tc>
          <w:tcPr>
            <w:tcW w:w="917" w:type="pct"/>
            <w:vAlign w:val="center"/>
            <w:hideMark/>
          </w:tcPr>
          <w:p w14:paraId="6121D67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-0.00000</w:t>
            </w:r>
          </w:p>
        </w:tc>
        <w:tc>
          <w:tcPr>
            <w:tcW w:w="975" w:type="pct"/>
            <w:vAlign w:val="center"/>
            <w:hideMark/>
          </w:tcPr>
          <w:p w14:paraId="6A2C7D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7CCDB2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-0.00005</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016D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-0.0001</w:t>
            </w:r>
            <w:r w:rsidRPr="00517CE0">
              <w:rPr>
                <w:rFonts w:ascii="Times New Roman" w:eastAsia="新細明體" w:hAnsi="Times New Roman" w:cs="Times New Roman"/>
                <w:kern w:val="0"/>
                <w:sz w:val="20"/>
                <w:szCs w:val="20"/>
                <w:vertAlign w:val="superscript"/>
              </w:rPr>
              <w:t>***</w:t>
            </w:r>
          </w:p>
        </w:tc>
      </w:tr>
      <w:tr w:rsidR="00517CE0" w:rsidRPr="00517CE0" w14:paraId="1F0068A0" w14:textId="77777777" w:rsidTr="00517CE0">
        <w:trPr>
          <w:tblCellSpacing w:w="15" w:type="dxa"/>
        </w:trPr>
        <w:tc>
          <w:tcPr>
            <w:tcW w:w="829" w:type="pct"/>
            <w:vAlign w:val="center"/>
            <w:hideMark/>
          </w:tcPr>
          <w:p w14:paraId="1067A43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3148F2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-0.213</w:t>
            </w:r>
          </w:p>
        </w:tc>
        <w:tc>
          <w:tcPr>
            <w:tcW w:w="975" w:type="pct"/>
            <w:vAlign w:val="center"/>
            <w:hideMark/>
          </w:tcPr>
          <w:p w14:paraId="76C4A09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-4.409</w:t>
            </w:r>
          </w:p>
        </w:tc>
        <w:tc>
          <w:tcPr>
            <w:tcW w:w="975" w:type="pct"/>
            <w:vAlign w:val="center"/>
            <w:hideMark/>
          </w:tcPr>
          <w:p w14:paraId="7051770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-2.526</w:t>
            </w:r>
          </w:p>
        </w:tc>
        <w:tc>
          <w:tcPr>
            <w:tcW w:w="1212" w:type="pct"/>
            <w:vAlign w:val="center"/>
            <w:hideMark/>
          </w:tcPr>
          <w:p w14:paraId="00502D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-4.702</w:t>
            </w:r>
          </w:p>
        </w:tc>
      </w:tr>
      <w:tr w:rsidR="00517CE0" w:rsidRPr="00517CE0" w14:paraId="371C3ABB" w14:textId="77777777" w:rsidTr="00517CE0">
        <w:trPr>
          <w:tblCellSpacing w:w="15" w:type="dxa"/>
        </w:trPr>
        <w:tc>
          <w:tcPr>
            <w:tcW w:w="829" w:type="pct"/>
            <w:vAlign w:val="center"/>
            <w:hideMark/>
          </w:tcPr>
          <w:p w14:paraId="6DBA7A5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5F38CDC"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B6F8B2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39DF4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436D87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F0E5B23" w14:textId="77777777" w:rsidTr="00517CE0">
        <w:trPr>
          <w:tblCellSpacing w:w="15" w:type="dxa"/>
        </w:trPr>
        <w:tc>
          <w:tcPr>
            <w:tcW w:w="829" w:type="pct"/>
            <w:vAlign w:val="center"/>
            <w:hideMark/>
          </w:tcPr>
          <w:p w14:paraId="5105F36C"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NOA</w:t>
            </w:r>
          </w:p>
        </w:tc>
        <w:tc>
          <w:tcPr>
            <w:tcW w:w="917" w:type="pct"/>
            <w:vAlign w:val="center"/>
            <w:hideMark/>
          </w:tcPr>
          <w:p w14:paraId="6C5847C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0.011</w:t>
            </w:r>
          </w:p>
        </w:tc>
        <w:tc>
          <w:tcPr>
            <w:tcW w:w="975" w:type="pct"/>
            <w:vAlign w:val="center"/>
            <w:hideMark/>
          </w:tcPr>
          <w:p w14:paraId="11C5A8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0.109</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66EE890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0.021</w:t>
            </w:r>
          </w:p>
        </w:tc>
        <w:tc>
          <w:tcPr>
            <w:tcW w:w="1212" w:type="pct"/>
            <w:vAlign w:val="center"/>
            <w:hideMark/>
          </w:tcPr>
          <w:p w14:paraId="680ABD5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0.094</w:t>
            </w:r>
            <w:r w:rsidRPr="00517CE0">
              <w:rPr>
                <w:rFonts w:ascii="Times New Roman" w:eastAsia="新細明體" w:hAnsi="Times New Roman" w:cs="Times New Roman"/>
                <w:kern w:val="0"/>
                <w:sz w:val="20"/>
                <w:szCs w:val="20"/>
                <w:vertAlign w:val="superscript"/>
              </w:rPr>
              <w:t>***</w:t>
            </w:r>
          </w:p>
        </w:tc>
      </w:tr>
      <w:tr w:rsidR="00517CE0" w:rsidRPr="00517CE0" w14:paraId="5A3F79BF" w14:textId="77777777" w:rsidTr="00517CE0">
        <w:trPr>
          <w:tblCellSpacing w:w="15" w:type="dxa"/>
        </w:trPr>
        <w:tc>
          <w:tcPr>
            <w:tcW w:w="829" w:type="pct"/>
            <w:vAlign w:val="center"/>
            <w:hideMark/>
          </w:tcPr>
          <w:p w14:paraId="64CB582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802D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0.933</w:t>
            </w:r>
          </w:p>
        </w:tc>
        <w:tc>
          <w:tcPr>
            <w:tcW w:w="975" w:type="pct"/>
            <w:vAlign w:val="center"/>
            <w:hideMark/>
          </w:tcPr>
          <w:p w14:paraId="4EFEE46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3.523</w:t>
            </w:r>
          </w:p>
        </w:tc>
        <w:tc>
          <w:tcPr>
            <w:tcW w:w="975" w:type="pct"/>
            <w:vAlign w:val="center"/>
            <w:hideMark/>
          </w:tcPr>
          <w:p w14:paraId="238D44F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1.461</w:t>
            </w:r>
          </w:p>
        </w:tc>
        <w:tc>
          <w:tcPr>
            <w:tcW w:w="1212" w:type="pct"/>
            <w:vAlign w:val="center"/>
            <w:hideMark/>
          </w:tcPr>
          <w:p w14:paraId="7D9BBA1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4.132</w:t>
            </w:r>
          </w:p>
        </w:tc>
      </w:tr>
      <w:tr w:rsidR="00517CE0" w:rsidRPr="00517CE0" w14:paraId="3D25DEC3" w14:textId="77777777" w:rsidTr="00517CE0">
        <w:trPr>
          <w:tblCellSpacing w:w="15" w:type="dxa"/>
        </w:trPr>
        <w:tc>
          <w:tcPr>
            <w:tcW w:w="829" w:type="pct"/>
            <w:vAlign w:val="center"/>
            <w:hideMark/>
          </w:tcPr>
          <w:p w14:paraId="502E696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F8F8105"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F5571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6BECA5C1"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9FCA6E"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47EBEE4" w14:textId="77777777" w:rsidTr="00517CE0">
        <w:trPr>
          <w:tblCellSpacing w:w="15" w:type="dxa"/>
        </w:trPr>
        <w:tc>
          <w:tcPr>
            <w:tcW w:w="829" w:type="pct"/>
            <w:vAlign w:val="center"/>
            <w:hideMark/>
          </w:tcPr>
          <w:p w14:paraId="70DFC1F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ZSCORE</w:t>
            </w:r>
          </w:p>
        </w:tc>
        <w:tc>
          <w:tcPr>
            <w:tcW w:w="917" w:type="pct"/>
            <w:vAlign w:val="center"/>
            <w:hideMark/>
          </w:tcPr>
          <w:p w14:paraId="53212CD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3AC24E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0.014</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4B3A5FE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0.010</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197D3C4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r>
      <w:tr w:rsidR="00517CE0" w:rsidRPr="00517CE0" w14:paraId="75A16228" w14:textId="77777777" w:rsidTr="00517CE0">
        <w:trPr>
          <w:tblCellSpacing w:w="15" w:type="dxa"/>
        </w:trPr>
        <w:tc>
          <w:tcPr>
            <w:tcW w:w="829" w:type="pct"/>
            <w:vAlign w:val="center"/>
            <w:hideMark/>
          </w:tcPr>
          <w:p w14:paraId="3D6E332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7AC4E0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-1.671</w:t>
            </w:r>
          </w:p>
        </w:tc>
        <w:tc>
          <w:tcPr>
            <w:tcW w:w="975" w:type="pct"/>
            <w:vAlign w:val="center"/>
            <w:hideMark/>
          </w:tcPr>
          <w:p w14:paraId="383A68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3.479</w:t>
            </w:r>
          </w:p>
        </w:tc>
        <w:tc>
          <w:tcPr>
            <w:tcW w:w="975" w:type="pct"/>
            <w:vAlign w:val="center"/>
            <w:hideMark/>
          </w:tcPr>
          <w:p w14:paraId="33D9A05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5.422</w:t>
            </w:r>
          </w:p>
        </w:tc>
        <w:tc>
          <w:tcPr>
            <w:tcW w:w="1212" w:type="pct"/>
            <w:vAlign w:val="center"/>
            <w:hideMark/>
          </w:tcPr>
          <w:p w14:paraId="3EE86CC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1.449</w:t>
            </w:r>
          </w:p>
        </w:tc>
      </w:tr>
      <w:tr w:rsidR="00517CE0" w:rsidRPr="00517CE0" w14:paraId="4F3C0523" w14:textId="77777777" w:rsidTr="00517CE0">
        <w:trPr>
          <w:tblCellSpacing w:w="15" w:type="dxa"/>
        </w:trPr>
        <w:tc>
          <w:tcPr>
            <w:tcW w:w="829" w:type="pct"/>
            <w:vAlign w:val="center"/>
            <w:hideMark/>
          </w:tcPr>
          <w:p w14:paraId="4B3F994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1E75536"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02BCE977"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4551C7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032282C"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C52BAFD" w14:textId="77777777" w:rsidTr="00517CE0">
        <w:trPr>
          <w:tblCellSpacing w:w="15" w:type="dxa"/>
        </w:trPr>
        <w:tc>
          <w:tcPr>
            <w:tcW w:w="829" w:type="pct"/>
            <w:vAlign w:val="center"/>
            <w:hideMark/>
          </w:tcPr>
          <w:p w14:paraId="4C9DF1F2"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CL</w:t>
            </w:r>
          </w:p>
        </w:tc>
        <w:tc>
          <w:tcPr>
            <w:tcW w:w="917" w:type="pct"/>
            <w:vAlign w:val="center"/>
            <w:hideMark/>
          </w:tcPr>
          <w:p w14:paraId="6257AFC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0.052</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58FF171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0.051</w:t>
            </w:r>
          </w:p>
        </w:tc>
        <w:tc>
          <w:tcPr>
            <w:tcW w:w="975" w:type="pct"/>
            <w:vAlign w:val="center"/>
            <w:hideMark/>
          </w:tcPr>
          <w:p w14:paraId="4D26D2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-0.043</w:t>
            </w:r>
          </w:p>
        </w:tc>
        <w:tc>
          <w:tcPr>
            <w:tcW w:w="1212" w:type="pct"/>
            <w:vAlign w:val="center"/>
            <w:hideMark/>
          </w:tcPr>
          <w:p w14:paraId="655656F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0.101</w:t>
            </w:r>
            <w:r w:rsidRPr="00517CE0">
              <w:rPr>
                <w:rFonts w:ascii="Times New Roman" w:eastAsia="新細明體" w:hAnsi="Times New Roman" w:cs="Times New Roman"/>
                <w:kern w:val="0"/>
                <w:sz w:val="20"/>
                <w:szCs w:val="20"/>
                <w:vertAlign w:val="superscript"/>
              </w:rPr>
              <w:t>***</w:t>
            </w:r>
          </w:p>
        </w:tc>
      </w:tr>
      <w:tr w:rsidR="00517CE0" w:rsidRPr="00517CE0" w14:paraId="05B5D269" w14:textId="77777777" w:rsidTr="00517CE0">
        <w:trPr>
          <w:tblCellSpacing w:w="15" w:type="dxa"/>
        </w:trPr>
        <w:tc>
          <w:tcPr>
            <w:tcW w:w="829" w:type="pct"/>
            <w:vAlign w:val="center"/>
            <w:hideMark/>
          </w:tcPr>
          <w:p w14:paraId="4CDC486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9D2CF7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2.703</w:t>
            </w:r>
          </w:p>
        </w:tc>
        <w:tc>
          <w:tcPr>
            <w:tcW w:w="975" w:type="pct"/>
            <w:vAlign w:val="center"/>
            <w:hideMark/>
          </w:tcPr>
          <w:p w14:paraId="676D00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0.842</w:t>
            </w:r>
          </w:p>
        </w:tc>
        <w:tc>
          <w:tcPr>
            <w:tcW w:w="975" w:type="pct"/>
            <w:vAlign w:val="center"/>
            <w:hideMark/>
          </w:tcPr>
          <w:p w14:paraId="5BA9244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-1.605</w:t>
            </w:r>
          </w:p>
        </w:tc>
        <w:tc>
          <w:tcPr>
            <w:tcW w:w="1212" w:type="pct"/>
            <w:vAlign w:val="center"/>
            <w:hideMark/>
          </w:tcPr>
          <w:p w14:paraId="02E0D0C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2.648</w:t>
            </w:r>
          </w:p>
        </w:tc>
      </w:tr>
      <w:tr w:rsidR="00517CE0" w:rsidRPr="00517CE0" w14:paraId="203BB314" w14:textId="77777777" w:rsidTr="00517CE0">
        <w:trPr>
          <w:tblCellSpacing w:w="15" w:type="dxa"/>
        </w:trPr>
        <w:tc>
          <w:tcPr>
            <w:tcW w:w="829" w:type="pct"/>
            <w:vAlign w:val="center"/>
            <w:hideMark/>
          </w:tcPr>
          <w:p w14:paraId="2B55CC8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59350D7"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F91067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09B291FD"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9744E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5558525" w14:textId="77777777" w:rsidTr="00517CE0">
        <w:trPr>
          <w:tblCellSpacing w:w="15" w:type="dxa"/>
        </w:trPr>
        <w:tc>
          <w:tcPr>
            <w:tcW w:w="829" w:type="pct"/>
            <w:vAlign w:val="center"/>
            <w:hideMark/>
          </w:tcPr>
          <w:p w14:paraId="2D51D996"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ADJROA</w:t>
            </w:r>
          </w:p>
        </w:tc>
        <w:tc>
          <w:tcPr>
            <w:tcW w:w="917" w:type="pct"/>
            <w:vAlign w:val="center"/>
            <w:hideMark/>
          </w:tcPr>
          <w:p w14:paraId="381528B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0.019</w:t>
            </w:r>
          </w:p>
        </w:tc>
        <w:tc>
          <w:tcPr>
            <w:tcW w:w="975" w:type="pct"/>
            <w:vAlign w:val="center"/>
            <w:hideMark/>
          </w:tcPr>
          <w:p w14:paraId="1EC8749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-0.910</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0B2D72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-0.277</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698DF0A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-0.641</w:t>
            </w:r>
            <w:r w:rsidRPr="00517CE0">
              <w:rPr>
                <w:rFonts w:ascii="Times New Roman" w:eastAsia="新細明體" w:hAnsi="Times New Roman" w:cs="Times New Roman"/>
                <w:kern w:val="0"/>
                <w:sz w:val="20"/>
                <w:szCs w:val="20"/>
                <w:vertAlign w:val="superscript"/>
              </w:rPr>
              <w:t>***</w:t>
            </w:r>
          </w:p>
        </w:tc>
      </w:tr>
      <w:tr w:rsidR="00517CE0" w:rsidRPr="00517CE0" w14:paraId="076A25CE" w14:textId="77777777" w:rsidTr="00517CE0">
        <w:trPr>
          <w:tblCellSpacing w:w="15" w:type="dxa"/>
        </w:trPr>
        <w:tc>
          <w:tcPr>
            <w:tcW w:w="829" w:type="pct"/>
            <w:vAlign w:val="center"/>
            <w:hideMark/>
          </w:tcPr>
          <w:p w14:paraId="3CE18D7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3FC205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0.280</w:t>
            </w:r>
          </w:p>
        </w:tc>
        <w:tc>
          <w:tcPr>
            <w:tcW w:w="975" w:type="pct"/>
            <w:vAlign w:val="center"/>
            <w:hideMark/>
          </w:tcPr>
          <w:p w14:paraId="6A7064F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-7.643</w:t>
            </w:r>
          </w:p>
        </w:tc>
        <w:tc>
          <w:tcPr>
            <w:tcW w:w="975" w:type="pct"/>
            <w:vAlign w:val="center"/>
            <w:hideMark/>
          </w:tcPr>
          <w:p w14:paraId="74DF4C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-5.216</w:t>
            </w:r>
          </w:p>
        </w:tc>
        <w:tc>
          <w:tcPr>
            <w:tcW w:w="1212" w:type="pct"/>
            <w:vAlign w:val="center"/>
            <w:hideMark/>
          </w:tcPr>
          <w:p w14:paraId="3586976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-7.729</w:t>
            </w:r>
          </w:p>
        </w:tc>
      </w:tr>
      <w:tr w:rsidR="00517CE0" w:rsidRPr="00517CE0" w14:paraId="21C42628" w14:textId="77777777" w:rsidTr="00517CE0">
        <w:trPr>
          <w:tblCellSpacing w:w="15" w:type="dxa"/>
        </w:trPr>
        <w:tc>
          <w:tcPr>
            <w:tcW w:w="829" w:type="pct"/>
            <w:vAlign w:val="center"/>
            <w:hideMark/>
          </w:tcPr>
          <w:p w14:paraId="0E3900D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BE20A01"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9A6904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35FA757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4796FD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711ED2A5" w14:textId="77777777" w:rsidTr="00517CE0">
        <w:trPr>
          <w:tblCellSpacing w:w="15" w:type="dxa"/>
        </w:trPr>
        <w:tc>
          <w:tcPr>
            <w:tcW w:w="829" w:type="pct"/>
            <w:vAlign w:val="center"/>
            <w:hideMark/>
          </w:tcPr>
          <w:p w14:paraId="7CF895F5" w14:textId="77777777" w:rsidR="00517CE0" w:rsidRPr="00517CE0" w:rsidRDefault="00517CE0" w:rsidP="00517CE0">
            <w:pPr>
              <w:widowControl/>
              <w:rPr>
                <w:rFonts w:ascii="Times New Roman" w:eastAsia="新細明體" w:hAnsi="Times New Roman" w:cs="Times New Roman"/>
                <w:kern w:val="0"/>
                <w:sz w:val="20"/>
                <w:szCs w:val="20"/>
              </w:rPr>
            </w:pPr>
            <w:proofErr w:type="spellStart"/>
            <w:r w:rsidRPr="00517CE0">
              <w:rPr>
                <w:rFonts w:ascii="Times New Roman" w:eastAsia="新細明體" w:hAnsi="Times New Roman" w:cs="Times New Roman"/>
                <w:kern w:val="0"/>
                <w:sz w:val="20"/>
                <w:szCs w:val="20"/>
              </w:rPr>
              <w:t>ADJROA_sq</w:t>
            </w:r>
            <w:proofErr w:type="spellEnd"/>
          </w:p>
        </w:tc>
        <w:tc>
          <w:tcPr>
            <w:tcW w:w="917" w:type="pct"/>
            <w:vAlign w:val="center"/>
            <w:hideMark/>
          </w:tcPr>
          <w:p w14:paraId="679DD88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1.211</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D87BA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0.233</w:t>
            </w:r>
          </w:p>
        </w:tc>
        <w:tc>
          <w:tcPr>
            <w:tcW w:w="975" w:type="pct"/>
            <w:vAlign w:val="center"/>
            <w:hideMark/>
          </w:tcPr>
          <w:p w14:paraId="4B09F6E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0.199</w:t>
            </w:r>
          </w:p>
        </w:tc>
        <w:tc>
          <w:tcPr>
            <w:tcW w:w="1212" w:type="pct"/>
            <w:vAlign w:val="center"/>
            <w:hideMark/>
          </w:tcPr>
          <w:p w14:paraId="5852875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0.273</w:t>
            </w:r>
          </w:p>
        </w:tc>
      </w:tr>
      <w:tr w:rsidR="00517CE0" w:rsidRPr="00517CE0" w14:paraId="3A5D4F72" w14:textId="77777777" w:rsidTr="00517CE0">
        <w:trPr>
          <w:tblCellSpacing w:w="15" w:type="dxa"/>
        </w:trPr>
        <w:tc>
          <w:tcPr>
            <w:tcW w:w="829" w:type="pct"/>
            <w:vAlign w:val="center"/>
            <w:hideMark/>
          </w:tcPr>
          <w:p w14:paraId="4683ED11"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E2A790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3.713</w:t>
            </w:r>
          </w:p>
        </w:tc>
        <w:tc>
          <w:tcPr>
            <w:tcW w:w="975" w:type="pct"/>
            <w:vAlign w:val="center"/>
            <w:hideMark/>
          </w:tcPr>
          <w:p w14:paraId="4E71987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0.343</w:t>
            </w:r>
          </w:p>
        </w:tc>
        <w:tc>
          <w:tcPr>
            <w:tcW w:w="975" w:type="pct"/>
            <w:vAlign w:val="center"/>
            <w:hideMark/>
          </w:tcPr>
          <w:p w14:paraId="76F323C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0.751</w:t>
            </w:r>
          </w:p>
        </w:tc>
        <w:tc>
          <w:tcPr>
            <w:tcW w:w="1212" w:type="pct"/>
            <w:vAlign w:val="center"/>
            <w:hideMark/>
          </w:tcPr>
          <w:p w14:paraId="68AFC67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0.553</w:t>
            </w:r>
          </w:p>
        </w:tc>
      </w:tr>
      <w:tr w:rsidR="00517CE0" w:rsidRPr="00517CE0" w14:paraId="48F65F23" w14:textId="77777777" w:rsidTr="00517CE0">
        <w:trPr>
          <w:tblCellSpacing w:w="15" w:type="dxa"/>
        </w:trPr>
        <w:tc>
          <w:tcPr>
            <w:tcW w:w="829" w:type="pct"/>
            <w:vAlign w:val="center"/>
            <w:hideMark/>
          </w:tcPr>
          <w:p w14:paraId="28BD9332"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0BC4A3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11B8CAE4"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794C361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BC4D398"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2794B431" w14:textId="77777777" w:rsidTr="00517CE0">
        <w:trPr>
          <w:tblCellSpacing w:w="15" w:type="dxa"/>
        </w:trPr>
        <w:tc>
          <w:tcPr>
            <w:tcW w:w="829" w:type="pct"/>
            <w:vAlign w:val="center"/>
            <w:hideMark/>
          </w:tcPr>
          <w:p w14:paraId="2EAC915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SIZE</w:t>
            </w:r>
          </w:p>
        </w:tc>
        <w:tc>
          <w:tcPr>
            <w:tcW w:w="917" w:type="pct"/>
            <w:vAlign w:val="center"/>
            <w:hideMark/>
          </w:tcPr>
          <w:p w14:paraId="2D5179D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-0.006</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9BC4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-0.003</w:t>
            </w:r>
          </w:p>
        </w:tc>
        <w:tc>
          <w:tcPr>
            <w:tcW w:w="975" w:type="pct"/>
            <w:vAlign w:val="center"/>
            <w:hideMark/>
          </w:tcPr>
          <w:p w14:paraId="369299C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1212" w:type="pct"/>
            <w:vAlign w:val="center"/>
            <w:hideMark/>
          </w:tcPr>
          <w:p w14:paraId="3123057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B46C5BA" w14:textId="77777777" w:rsidTr="00517CE0">
        <w:trPr>
          <w:tblCellSpacing w:w="15" w:type="dxa"/>
        </w:trPr>
        <w:tc>
          <w:tcPr>
            <w:tcW w:w="829" w:type="pct"/>
            <w:vAlign w:val="center"/>
            <w:hideMark/>
          </w:tcPr>
          <w:p w14:paraId="0ED1841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6C5E484"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-2.991</w:t>
            </w:r>
          </w:p>
        </w:tc>
        <w:tc>
          <w:tcPr>
            <w:tcW w:w="975" w:type="pct"/>
            <w:vAlign w:val="center"/>
            <w:hideMark/>
          </w:tcPr>
          <w:p w14:paraId="40DC543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-0.631</w:t>
            </w:r>
          </w:p>
        </w:tc>
        <w:tc>
          <w:tcPr>
            <w:tcW w:w="975" w:type="pct"/>
            <w:vAlign w:val="center"/>
            <w:hideMark/>
          </w:tcPr>
          <w:p w14:paraId="5F97F85B"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-0.454</w:t>
            </w:r>
          </w:p>
        </w:tc>
        <w:tc>
          <w:tcPr>
            <w:tcW w:w="1212" w:type="pct"/>
            <w:vAlign w:val="center"/>
            <w:hideMark/>
          </w:tcPr>
          <w:p w14:paraId="641F993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-0.641</w:t>
            </w:r>
          </w:p>
        </w:tc>
      </w:tr>
      <w:tr w:rsidR="00517CE0" w:rsidRPr="00517CE0" w14:paraId="1A078BD1" w14:textId="77777777" w:rsidTr="00517CE0">
        <w:trPr>
          <w:tblCellSpacing w:w="15" w:type="dxa"/>
        </w:trPr>
        <w:tc>
          <w:tcPr>
            <w:tcW w:w="829" w:type="pct"/>
            <w:vAlign w:val="center"/>
            <w:hideMark/>
          </w:tcPr>
          <w:p w14:paraId="551C41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37FAFFD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33633E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170DE82"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2214FBA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39206C30" w14:textId="77777777" w:rsidTr="00517CE0">
        <w:trPr>
          <w:tblCellSpacing w:w="15" w:type="dxa"/>
        </w:trPr>
        <w:tc>
          <w:tcPr>
            <w:tcW w:w="829" w:type="pct"/>
            <w:vAlign w:val="center"/>
            <w:hideMark/>
          </w:tcPr>
          <w:p w14:paraId="2E8B8959" w14:textId="1CC19B0A"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BIG4</w:t>
            </w:r>
          </w:p>
        </w:tc>
        <w:tc>
          <w:tcPr>
            <w:tcW w:w="917" w:type="pct"/>
            <w:vAlign w:val="center"/>
            <w:hideMark/>
          </w:tcPr>
          <w:p w14:paraId="3A20EC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0.007</w:t>
            </w:r>
          </w:p>
        </w:tc>
        <w:tc>
          <w:tcPr>
            <w:tcW w:w="975" w:type="pct"/>
            <w:vAlign w:val="center"/>
            <w:hideMark/>
          </w:tcPr>
          <w:p w14:paraId="1C1FD98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0CE8F6FF"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0585E24"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6EFA22D" w14:textId="77777777" w:rsidTr="00517CE0">
        <w:trPr>
          <w:tblCellSpacing w:w="15" w:type="dxa"/>
        </w:trPr>
        <w:tc>
          <w:tcPr>
            <w:tcW w:w="829" w:type="pct"/>
            <w:vAlign w:val="center"/>
            <w:hideMark/>
          </w:tcPr>
          <w:p w14:paraId="2BE33080"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45C867C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0.897</w:t>
            </w:r>
          </w:p>
        </w:tc>
        <w:tc>
          <w:tcPr>
            <w:tcW w:w="975" w:type="pct"/>
            <w:vAlign w:val="center"/>
            <w:hideMark/>
          </w:tcPr>
          <w:p w14:paraId="34422FDC"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75" w:type="pct"/>
            <w:vAlign w:val="center"/>
            <w:hideMark/>
          </w:tcPr>
          <w:p w14:paraId="6A32DA58"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3BEF507D"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1B1CF0F" w14:textId="77777777" w:rsidTr="00517CE0">
        <w:trPr>
          <w:tblCellSpacing w:w="15" w:type="dxa"/>
        </w:trPr>
        <w:tc>
          <w:tcPr>
            <w:tcW w:w="829" w:type="pct"/>
            <w:vAlign w:val="center"/>
            <w:hideMark/>
          </w:tcPr>
          <w:p w14:paraId="122D7F3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17" w:type="pct"/>
            <w:vAlign w:val="center"/>
            <w:hideMark/>
          </w:tcPr>
          <w:p w14:paraId="7676969B"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E7C9D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4DB479E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1FB519F7"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593CBD8A" w14:textId="77777777" w:rsidTr="00517CE0">
        <w:trPr>
          <w:tblCellSpacing w:w="15" w:type="dxa"/>
        </w:trPr>
        <w:tc>
          <w:tcPr>
            <w:tcW w:w="829" w:type="pct"/>
            <w:vAlign w:val="center"/>
            <w:hideMark/>
          </w:tcPr>
          <w:p w14:paraId="1D611A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ADV</w:t>
            </w:r>
          </w:p>
        </w:tc>
        <w:tc>
          <w:tcPr>
            <w:tcW w:w="917" w:type="pct"/>
            <w:vAlign w:val="center"/>
            <w:hideMark/>
          </w:tcPr>
          <w:p w14:paraId="312FBB56"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0F329F5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-1.138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417C94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-0.633</w:t>
            </w:r>
            <w:r w:rsidRPr="00517CE0">
              <w:rPr>
                <w:rFonts w:ascii="Times New Roman" w:eastAsia="新細明體" w:hAnsi="Times New Roman" w:cs="Times New Roman"/>
                <w:kern w:val="0"/>
                <w:sz w:val="20"/>
                <w:szCs w:val="20"/>
                <w:vertAlign w:val="superscript"/>
              </w:rPr>
              <w:t>***</w:t>
            </w:r>
          </w:p>
        </w:tc>
        <w:tc>
          <w:tcPr>
            <w:tcW w:w="1212" w:type="pct"/>
            <w:vAlign w:val="center"/>
            <w:hideMark/>
          </w:tcPr>
          <w:p w14:paraId="3F91D8F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-0.514</w:t>
            </w:r>
            <w:r w:rsidRPr="00517CE0">
              <w:rPr>
                <w:rFonts w:ascii="Times New Roman" w:eastAsia="新細明體" w:hAnsi="Times New Roman" w:cs="Times New Roman"/>
                <w:kern w:val="0"/>
                <w:sz w:val="20"/>
                <w:szCs w:val="20"/>
                <w:vertAlign w:val="superscript"/>
              </w:rPr>
              <w:t>***</w:t>
            </w:r>
          </w:p>
        </w:tc>
      </w:tr>
      <w:tr w:rsidR="00517CE0" w:rsidRPr="00517CE0" w14:paraId="01BA0A1D" w14:textId="77777777" w:rsidTr="00517CE0">
        <w:trPr>
          <w:tblCellSpacing w:w="15" w:type="dxa"/>
        </w:trPr>
        <w:tc>
          <w:tcPr>
            <w:tcW w:w="829" w:type="pct"/>
            <w:vAlign w:val="center"/>
            <w:hideMark/>
          </w:tcPr>
          <w:p w14:paraId="0A403A1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5D02425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3AB84C0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-9.836</w:t>
            </w:r>
          </w:p>
        </w:tc>
        <w:tc>
          <w:tcPr>
            <w:tcW w:w="975" w:type="pct"/>
            <w:vAlign w:val="center"/>
            <w:hideMark/>
          </w:tcPr>
          <w:p w14:paraId="4B49F13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-10.814</w:t>
            </w:r>
          </w:p>
        </w:tc>
        <w:tc>
          <w:tcPr>
            <w:tcW w:w="1212" w:type="pct"/>
            <w:vAlign w:val="center"/>
            <w:hideMark/>
          </w:tcPr>
          <w:p w14:paraId="6EB71BF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-7.416</w:t>
            </w:r>
          </w:p>
        </w:tc>
      </w:tr>
      <w:tr w:rsidR="00517CE0" w:rsidRPr="00517CE0" w14:paraId="3492414C" w14:textId="77777777" w:rsidTr="00517CE0">
        <w:trPr>
          <w:tblCellSpacing w:w="15" w:type="dxa"/>
        </w:trPr>
        <w:tc>
          <w:tcPr>
            <w:tcW w:w="829" w:type="pct"/>
            <w:vAlign w:val="center"/>
            <w:hideMark/>
          </w:tcPr>
          <w:p w14:paraId="5922B368"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3497174"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5392435C"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D2F008E"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352325"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0F11A3A" w14:textId="77777777" w:rsidTr="00517CE0">
        <w:trPr>
          <w:tblCellSpacing w:w="15" w:type="dxa"/>
        </w:trPr>
        <w:tc>
          <w:tcPr>
            <w:tcW w:w="829" w:type="pct"/>
            <w:vAlign w:val="center"/>
            <w:hideMark/>
          </w:tcPr>
          <w:p w14:paraId="69DFC804"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RD</w:t>
            </w:r>
          </w:p>
        </w:tc>
        <w:tc>
          <w:tcPr>
            <w:tcW w:w="917" w:type="pct"/>
            <w:vAlign w:val="center"/>
            <w:hideMark/>
          </w:tcPr>
          <w:p w14:paraId="49091F43" w14:textId="77777777" w:rsidR="00517CE0" w:rsidRPr="00517CE0" w:rsidRDefault="00517CE0" w:rsidP="00517CE0">
            <w:pPr>
              <w:widowControl/>
              <w:rPr>
                <w:rFonts w:ascii="Times New Roman" w:eastAsia="新細明體" w:hAnsi="Times New Roman" w:cs="Times New Roman"/>
                <w:kern w:val="0"/>
                <w:sz w:val="20"/>
                <w:szCs w:val="20"/>
              </w:rPr>
            </w:pPr>
          </w:p>
        </w:tc>
        <w:tc>
          <w:tcPr>
            <w:tcW w:w="975" w:type="pct"/>
            <w:vAlign w:val="center"/>
            <w:hideMark/>
          </w:tcPr>
          <w:p w14:paraId="7E01370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-0.143</w:t>
            </w:r>
          </w:p>
        </w:tc>
        <w:tc>
          <w:tcPr>
            <w:tcW w:w="975" w:type="pct"/>
            <w:vAlign w:val="center"/>
            <w:hideMark/>
          </w:tcPr>
          <w:p w14:paraId="0FAA45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-0.060</w:t>
            </w:r>
          </w:p>
        </w:tc>
        <w:tc>
          <w:tcPr>
            <w:tcW w:w="1212" w:type="pct"/>
            <w:vAlign w:val="center"/>
            <w:hideMark/>
          </w:tcPr>
          <w:p w14:paraId="124AF6F7"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-0.083</w:t>
            </w:r>
          </w:p>
        </w:tc>
      </w:tr>
      <w:tr w:rsidR="00517CE0" w:rsidRPr="00517CE0" w14:paraId="7B9074C4" w14:textId="77777777" w:rsidTr="00517CE0">
        <w:trPr>
          <w:tblCellSpacing w:w="15" w:type="dxa"/>
        </w:trPr>
        <w:tc>
          <w:tcPr>
            <w:tcW w:w="829" w:type="pct"/>
            <w:vAlign w:val="center"/>
            <w:hideMark/>
          </w:tcPr>
          <w:p w14:paraId="1C87FB43"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27BF0B2A"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71C0B3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-1.559</w:t>
            </w:r>
          </w:p>
        </w:tc>
        <w:tc>
          <w:tcPr>
            <w:tcW w:w="975" w:type="pct"/>
            <w:vAlign w:val="center"/>
            <w:hideMark/>
          </w:tcPr>
          <w:p w14:paraId="39E74FB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-1.173</w:t>
            </w:r>
          </w:p>
        </w:tc>
        <w:tc>
          <w:tcPr>
            <w:tcW w:w="1212" w:type="pct"/>
            <w:vAlign w:val="center"/>
            <w:hideMark/>
          </w:tcPr>
          <w:p w14:paraId="79E905C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-1.617</w:t>
            </w:r>
          </w:p>
        </w:tc>
      </w:tr>
      <w:tr w:rsidR="00517CE0" w:rsidRPr="00517CE0" w14:paraId="64443082" w14:textId="77777777" w:rsidTr="00517CE0">
        <w:trPr>
          <w:tblCellSpacing w:w="15" w:type="dxa"/>
        </w:trPr>
        <w:tc>
          <w:tcPr>
            <w:tcW w:w="829" w:type="pct"/>
            <w:vAlign w:val="center"/>
            <w:hideMark/>
          </w:tcPr>
          <w:p w14:paraId="6FDC879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A4AF748"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28FD8B5B"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1D7E1D3"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1FF253B"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0A83E114" w14:textId="77777777" w:rsidTr="00517CE0">
        <w:trPr>
          <w:tblCellSpacing w:w="15" w:type="dxa"/>
        </w:trPr>
        <w:tc>
          <w:tcPr>
            <w:tcW w:w="829" w:type="pct"/>
            <w:vAlign w:val="center"/>
            <w:hideMark/>
          </w:tcPr>
          <w:p w14:paraId="2705D09B"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YEAR</w:t>
            </w:r>
          </w:p>
        </w:tc>
        <w:tc>
          <w:tcPr>
            <w:tcW w:w="917" w:type="pct"/>
            <w:vAlign w:val="center"/>
            <w:hideMark/>
          </w:tcPr>
          <w:p w14:paraId="25209AE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0.001</w:t>
            </w:r>
          </w:p>
        </w:tc>
        <w:tc>
          <w:tcPr>
            <w:tcW w:w="975" w:type="pct"/>
            <w:vAlign w:val="center"/>
            <w:hideMark/>
          </w:tcPr>
          <w:p w14:paraId="6EE487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-0.004</w:t>
            </w:r>
          </w:p>
        </w:tc>
        <w:tc>
          <w:tcPr>
            <w:tcW w:w="975" w:type="pct"/>
            <w:vAlign w:val="center"/>
            <w:hideMark/>
          </w:tcPr>
          <w:p w14:paraId="502A9C2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c>
          <w:tcPr>
            <w:tcW w:w="1212" w:type="pct"/>
            <w:vAlign w:val="center"/>
            <w:hideMark/>
          </w:tcPr>
          <w:p w14:paraId="0DB5978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-0.002</w:t>
            </w:r>
          </w:p>
        </w:tc>
      </w:tr>
      <w:tr w:rsidR="00517CE0" w:rsidRPr="00517CE0" w14:paraId="28A9B186" w14:textId="77777777" w:rsidTr="00517CE0">
        <w:trPr>
          <w:tblCellSpacing w:w="15" w:type="dxa"/>
        </w:trPr>
        <w:tc>
          <w:tcPr>
            <w:tcW w:w="829" w:type="pct"/>
            <w:vAlign w:val="center"/>
            <w:hideMark/>
          </w:tcPr>
          <w:p w14:paraId="005E827A"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44C03D5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0.706</w:t>
            </w:r>
          </w:p>
        </w:tc>
        <w:tc>
          <w:tcPr>
            <w:tcW w:w="975" w:type="pct"/>
            <w:vAlign w:val="center"/>
            <w:hideMark/>
          </w:tcPr>
          <w:p w14:paraId="1DFEF7B9"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-1.093</w:t>
            </w:r>
          </w:p>
        </w:tc>
        <w:tc>
          <w:tcPr>
            <w:tcW w:w="975" w:type="pct"/>
            <w:vAlign w:val="center"/>
            <w:hideMark/>
          </w:tcPr>
          <w:p w14:paraId="59723B6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-1.203</w:t>
            </w:r>
          </w:p>
        </w:tc>
        <w:tc>
          <w:tcPr>
            <w:tcW w:w="1212" w:type="pct"/>
            <w:vAlign w:val="center"/>
            <w:hideMark/>
          </w:tcPr>
          <w:p w14:paraId="0E5D343D"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-0.950</w:t>
            </w:r>
          </w:p>
        </w:tc>
      </w:tr>
      <w:tr w:rsidR="00517CE0" w:rsidRPr="00517CE0" w14:paraId="04987651" w14:textId="77777777" w:rsidTr="00517CE0">
        <w:trPr>
          <w:tblCellSpacing w:w="15" w:type="dxa"/>
        </w:trPr>
        <w:tc>
          <w:tcPr>
            <w:tcW w:w="829" w:type="pct"/>
            <w:vAlign w:val="center"/>
            <w:hideMark/>
          </w:tcPr>
          <w:p w14:paraId="110C1F59"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191B5F9E"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4A2FF26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2C7380F6"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66271689"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16044D06" w14:textId="77777777" w:rsidTr="00517CE0">
        <w:trPr>
          <w:tblCellSpacing w:w="15" w:type="dxa"/>
        </w:trPr>
        <w:tc>
          <w:tcPr>
            <w:tcW w:w="829" w:type="pct"/>
            <w:vAlign w:val="center"/>
            <w:hideMark/>
          </w:tcPr>
          <w:p w14:paraId="67FFAE28"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Constant</w:t>
            </w:r>
          </w:p>
        </w:tc>
        <w:tc>
          <w:tcPr>
            <w:tcW w:w="917" w:type="pct"/>
            <w:vAlign w:val="center"/>
            <w:hideMark/>
          </w:tcPr>
          <w:p w14:paraId="56C91F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-2.121</w:t>
            </w:r>
          </w:p>
        </w:tc>
        <w:tc>
          <w:tcPr>
            <w:tcW w:w="975" w:type="pct"/>
            <w:vAlign w:val="center"/>
            <w:hideMark/>
          </w:tcPr>
          <w:p w14:paraId="7CBFE715"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8.715</w:t>
            </w:r>
          </w:p>
        </w:tc>
        <w:tc>
          <w:tcPr>
            <w:tcW w:w="975" w:type="pct"/>
            <w:vAlign w:val="center"/>
            <w:hideMark/>
          </w:tcPr>
          <w:p w14:paraId="691109D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4.359</w:t>
            </w:r>
          </w:p>
        </w:tc>
        <w:tc>
          <w:tcPr>
            <w:tcW w:w="1212" w:type="pct"/>
            <w:vAlign w:val="center"/>
            <w:hideMark/>
          </w:tcPr>
          <w:p w14:paraId="4DB4393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4.979</w:t>
            </w:r>
          </w:p>
        </w:tc>
      </w:tr>
      <w:tr w:rsidR="00517CE0" w:rsidRPr="00517CE0" w14:paraId="496CB0C5" w14:textId="77777777" w:rsidTr="00517CE0">
        <w:trPr>
          <w:tblCellSpacing w:w="15" w:type="dxa"/>
        </w:trPr>
        <w:tc>
          <w:tcPr>
            <w:tcW w:w="829" w:type="pct"/>
            <w:vAlign w:val="center"/>
            <w:hideMark/>
          </w:tcPr>
          <w:p w14:paraId="3E0BA8AF"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605322A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-0.673</w:t>
            </w:r>
          </w:p>
        </w:tc>
        <w:tc>
          <w:tcPr>
            <w:tcW w:w="975" w:type="pct"/>
            <w:vAlign w:val="center"/>
            <w:hideMark/>
          </w:tcPr>
          <w:p w14:paraId="706656A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1.100</w:t>
            </w:r>
          </w:p>
        </w:tc>
        <w:tc>
          <w:tcPr>
            <w:tcW w:w="975" w:type="pct"/>
            <w:vAlign w:val="center"/>
            <w:hideMark/>
          </w:tcPr>
          <w:p w14:paraId="2116747F"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1.212</w:t>
            </w:r>
          </w:p>
        </w:tc>
        <w:tc>
          <w:tcPr>
            <w:tcW w:w="1212" w:type="pct"/>
            <w:vAlign w:val="center"/>
            <w:hideMark/>
          </w:tcPr>
          <w:p w14:paraId="757FF87C"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t = 0.953</w:t>
            </w:r>
          </w:p>
        </w:tc>
      </w:tr>
      <w:tr w:rsidR="00517CE0" w:rsidRPr="00517CE0" w14:paraId="3E590A54" w14:textId="77777777" w:rsidTr="00517CE0">
        <w:trPr>
          <w:tblCellSpacing w:w="15" w:type="dxa"/>
        </w:trPr>
        <w:tc>
          <w:tcPr>
            <w:tcW w:w="829" w:type="pct"/>
            <w:vAlign w:val="center"/>
            <w:hideMark/>
          </w:tcPr>
          <w:p w14:paraId="69C65BFE" w14:textId="77777777" w:rsidR="00517CE0" w:rsidRPr="00517CE0" w:rsidRDefault="00517CE0" w:rsidP="00517CE0">
            <w:pPr>
              <w:widowControl/>
              <w:jc w:val="center"/>
              <w:rPr>
                <w:rFonts w:ascii="Times New Roman" w:eastAsia="新細明體" w:hAnsi="Times New Roman" w:cs="Times New Roman"/>
                <w:kern w:val="0"/>
                <w:sz w:val="20"/>
                <w:szCs w:val="20"/>
              </w:rPr>
            </w:pPr>
          </w:p>
        </w:tc>
        <w:tc>
          <w:tcPr>
            <w:tcW w:w="917" w:type="pct"/>
            <w:vAlign w:val="center"/>
            <w:hideMark/>
          </w:tcPr>
          <w:p w14:paraId="79C404B9" w14:textId="77777777" w:rsidR="00517CE0" w:rsidRPr="00517CE0" w:rsidRDefault="00517CE0" w:rsidP="00517CE0">
            <w:pPr>
              <w:widowControl/>
              <w:rPr>
                <w:rFonts w:ascii="Times New Roman" w:eastAsia="Times New Roman" w:hAnsi="Times New Roman" w:cs="Times New Roman"/>
                <w:kern w:val="0"/>
                <w:sz w:val="20"/>
                <w:szCs w:val="20"/>
              </w:rPr>
            </w:pPr>
          </w:p>
        </w:tc>
        <w:tc>
          <w:tcPr>
            <w:tcW w:w="975" w:type="pct"/>
            <w:vAlign w:val="center"/>
            <w:hideMark/>
          </w:tcPr>
          <w:p w14:paraId="6FF62B29"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975" w:type="pct"/>
            <w:vAlign w:val="center"/>
            <w:hideMark/>
          </w:tcPr>
          <w:p w14:paraId="51E2AAC5" w14:textId="77777777" w:rsidR="00517CE0" w:rsidRPr="00517CE0" w:rsidRDefault="00517CE0" w:rsidP="00517CE0">
            <w:pPr>
              <w:widowControl/>
              <w:jc w:val="center"/>
              <w:rPr>
                <w:rFonts w:ascii="Times New Roman" w:eastAsia="Times New Roman" w:hAnsi="Times New Roman" w:cs="Times New Roman"/>
                <w:kern w:val="0"/>
                <w:sz w:val="20"/>
                <w:szCs w:val="20"/>
              </w:rPr>
            </w:pPr>
          </w:p>
        </w:tc>
        <w:tc>
          <w:tcPr>
            <w:tcW w:w="1212" w:type="pct"/>
            <w:vAlign w:val="center"/>
            <w:hideMark/>
          </w:tcPr>
          <w:p w14:paraId="7FBE308A"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EC6B97" w14:textId="77777777" w:rsidTr="00517CE0">
        <w:trPr>
          <w:tblCellSpacing w:w="15" w:type="dxa"/>
        </w:trPr>
        <w:tc>
          <w:tcPr>
            <w:tcW w:w="4969" w:type="pct"/>
            <w:gridSpan w:val="5"/>
            <w:tcBorders>
              <w:bottom w:val="single" w:sz="6" w:space="0" w:color="000000"/>
            </w:tcBorders>
            <w:vAlign w:val="center"/>
            <w:hideMark/>
          </w:tcPr>
          <w:p w14:paraId="78EE1D71" w14:textId="77777777" w:rsidR="00517CE0" w:rsidRPr="00517CE0" w:rsidRDefault="00517CE0" w:rsidP="00517CE0">
            <w:pPr>
              <w:widowControl/>
              <w:jc w:val="center"/>
              <w:rPr>
                <w:rFonts w:ascii="Times New Roman" w:eastAsia="Times New Roman" w:hAnsi="Times New Roman" w:cs="Times New Roman"/>
                <w:kern w:val="0"/>
                <w:sz w:val="20"/>
                <w:szCs w:val="20"/>
              </w:rPr>
            </w:pPr>
          </w:p>
        </w:tc>
      </w:tr>
      <w:tr w:rsidR="00517CE0" w:rsidRPr="00517CE0" w14:paraId="61C4AC31" w14:textId="77777777" w:rsidTr="00517CE0">
        <w:trPr>
          <w:tblCellSpacing w:w="15" w:type="dxa"/>
        </w:trPr>
        <w:tc>
          <w:tcPr>
            <w:tcW w:w="829" w:type="pct"/>
            <w:vAlign w:val="center"/>
            <w:hideMark/>
          </w:tcPr>
          <w:p w14:paraId="45E85D4A"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Observations</w:t>
            </w:r>
          </w:p>
        </w:tc>
        <w:tc>
          <w:tcPr>
            <w:tcW w:w="917" w:type="pct"/>
            <w:vAlign w:val="center"/>
            <w:hideMark/>
          </w:tcPr>
          <w:p w14:paraId="7E4FCD2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567D3E62"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975" w:type="pct"/>
            <w:vAlign w:val="center"/>
            <w:hideMark/>
          </w:tcPr>
          <w:p w14:paraId="1DCF15E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c>
          <w:tcPr>
            <w:tcW w:w="1212" w:type="pct"/>
            <w:vAlign w:val="center"/>
            <w:hideMark/>
          </w:tcPr>
          <w:p w14:paraId="2C87689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516</w:t>
            </w:r>
          </w:p>
        </w:tc>
      </w:tr>
      <w:tr w:rsidR="00517CE0" w:rsidRPr="00517CE0" w14:paraId="1EC9051B" w14:textId="77777777" w:rsidTr="00517CE0">
        <w:trPr>
          <w:tblCellSpacing w:w="15" w:type="dxa"/>
        </w:trPr>
        <w:tc>
          <w:tcPr>
            <w:tcW w:w="829" w:type="pct"/>
            <w:vAlign w:val="center"/>
            <w:hideMark/>
          </w:tcPr>
          <w:p w14:paraId="510EC23F"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E3EBAB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0.192</w:t>
            </w:r>
          </w:p>
        </w:tc>
        <w:tc>
          <w:tcPr>
            <w:tcW w:w="975" w:type="pct"/>
            <w:vAlign w:val="center"/>
            <w:hideMark/>
          </w:tcPr>
          <w:p w14:paraId="078CB693"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0.444</w:t>
            </w:r>
          </w:p>
        </w:tc>
        <w:tc>
          <w:tcPr>
            <w:tcW w:w="975" w:type="pct"/>
            <w:vAlign w:val="center"/>
            <w:hideMark/>
          </w:tcPr>
          <w:p w14:paraId="3C44E791"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0.442</w:t>
            </w:r>
          </w:p>
        </w:tc>
        <w:tc>
          <w:tcPr>
            <w:tcW w:w="1212" w:type="pct"/>
            <w:vAlign w:val="center"/>
            <w:hideMark/>
          </w:tcPr>
          <w:p w14:paraId="3A746810"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0.418</w:t>
            </w:r>
          </w:p>
        </w:tc>
      </w:tr>
      <w:tr w:rsidR="00517CE0" w:rsidRPr="00517CE0" w14:paraId="38ADF24E" w14:textId="77777777" w:rsidTr="00517CE0">
        <w:trPr>
          <w:tblCellSpacing w:w="15" w:type="dxa"/>
        </w:trPr>
        <w:tc>
          <w:tcPr>
            <w:tcW w:w="829" w:type="pct"/>
            <w:vAlign w:val="center"/>
            <w:hideMark/>
          </w:tcPr>
          <w:p w14:paraId="20D5A7BD"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Adjusted R</w:t>
            </w:r>
            <w:r w:rsidRPr="00517CE0">
              <w:rPr>
                <w:rFonts w:ascii="Times New Roman" w:eastAsia="新細明體" w:hAnsi="Times New Roman" w:cs="Times New Roman"/>
                <w:kern w:val="0"/>
                <w:sz w:val="20"/>
                <w:szCs w:val="20"/>
                <w:vertAlign w:val="superscript"/>
              </w:rPr>
              <w:t>2</w:t>
            </w:r>
          </w:p>
        </w:tc>
        <w:tc>
          <w:tcPr>
            <w:tcW w:w="917" w:type="pct"/>
            <w:vAlign w:val="center"/>
            <w:hideMark/>
          </w:tcPr>
          <w:p w14:paraId="3F90C9B6"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0.168</w:t>
            </w:r>
          </w:p>
        </w:tc>
        <w:tc>
          <w:tcPr>
            <w:tcW w:w="975" w:type="pct"/>
            <w:vAlign w:val="center"/>
            <w:hideMark/>
          </w:tcPr>
          <w:p w14:paraId="309732F8"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0.426</w:t>
            </w:r>
          </w:p>
        </w:tc>
        <w:tc>
          <w:tcPr>
            <w:tcW w:w="975" w:type="pct"/>
            <w:vAlign w:val="center"/>
            <w:hideMark/>
          </w:tcPr>
          <w:p w14:paraId="338B247E"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0.424</w:t>
            </w:r>
          </w:p>
        </w:tc>
        <w:tc>
          <w:tcPr>
            <w:tcW w:w="1212" w:type="pct"/>
            <w:vAlign w:val="center"/>
            <w:hideMark/>
          </w:tcPr>
          <w:p w14:paraId="7C03CBCA" w14:textId="77777777"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0.399</w:t>
            </w:r>
          </w:p>
        </w:tc>
      </w:tr>
      <w:tr w:rsidR="00517CE0" w:rsidRPr="00517CE0" w14:paraId="4F5DE634" w14:textId="77777777" w:rsidTr="00517CE0">
        <w:trPr>
          <w:tblCellSpacing w:w="15" w:type="dxa"/>
        </w:trPr>
        <w:tc>
          <w:tcPr>
            <w:tcW w:w="829" w:type="pct"/>
            <w:vAlign w:val="center"/>
            <w:hideMark/>
          </w:tcPr>
          <w:p w14:paraId="74C4C6A0" w14:textId="77777777" w:rsidR="00517CE0" w:rsidRPr="00517CE0" w:rsidRDefault="00517CE0" w:rsidP="00517CE0">
            <w:pPr>
              <w:widowControl/>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F Statistic</w:t>
            </w:r>
          </w:p>
        </w:tc>
        <w:tc>
          <w:tcPr>
            <w:tcW w:w="917" w:type="pct"/>
            <w:vAlign w:val="center"/>
            <w:hideMark/>
          </w:tcPr>
          <w:p w14:paraId="3C04DD17" w14:textId="52334F08"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7.928</w:t>
            </w:r>
            <w:r w:rsidRPr="00517CE0">
              <w:rPr>
                <w:rFonts w:ascii="Times New Roman" w:eastAsia="新細明體" w:hAnsi="Times New Roman" w:cs="Times New Roman"/>
                <w:kern w:val="0"/>
                <w:sz w:val="20"/>
                <w:szCs w:val="20"/>
                <w:vertAlign w:val="superscript"/>
              </w:rPr>
              <w:t>***</w:t>
            </w:r>
          </w:p>
        </w:tc>
        <w:tc>
          <w:tcPr>
            <w:tcW w:w="975" w:type="pct"/>
            <w:vAlign w:val="center"/>
            <w:hideMark/>
          </w:tcPr>
          <w:p w14:paraId="21A283AA" w14:textId="156BBDE0"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24.916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975" w:type="pct"/>
            <w:vAlign w:val="center"/>
            <w:hideMark/>
          </w:tcPr>
          <w:p w14:paraId="72A1CF18" w14:textId="615FF74A"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24.698</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c>
          <w:tcPr>
            <w:tcW w:w="1212" w:type="pct"/>
            <w:vAlign w:val="center"/>
            <w:hideMark/>
          </w:tcPr>
          <w:p w14:paraId="4492D0B7" w14:textId="399EC593" w:rsidR="00517CE0" w:rsidRPr="00517CE0" w:rsidRDefault="00517CE0" w:rsidP="00517CE0">
            <w:pPr>
              <w:widowControl/>
              <w:jc w:val="center"/>
              <w:rPr>
                <w:rFonts w:ascii="Times New Roman" w:eastAsia="新細明體" w:hAnsi="Times New Roman" w:cs="Times New Roman"/>
                <w:kern w:val="0"/>
                <w:sz w:val="20"/>
                <w:szCs w:val="20"/>
              </w:rPr>
            </w:pPr>
            <w:r w:rsidRPr="00517CE0">
              <w:rPr>
                <w:rFonts w:ascii="Times New Roman" w:eastAsia="新細明體" w:hAnsi="Times New Roman" w:cs="Times New Roman"/>
                <w:kern w:val="0"/>
                <w:sz w:val="20"/>
                <w:szCs w:val="20"/>
              </w:rPr>
              <w:t>22.376</w:t>
            </w:r>
            <w:r w:rsidRPr="00517CE0">
              <w:rPr>
                <w:rFonts w:ascii="Times New Roman" w:eastAsia="新細明體" w:hAnsi="Times New Roman" w:cs="Times New Roman"/>
                <w:kern w:val="0"/>
                <w:sz w:val="20"/>
                <w:szCs w:val="20"/>
                <w:vertAlign w:val="superscript"/>
              </w:rPr>
              <w:t>***</w:t>
            </w:r>
            <w:r w:rsidRPr="00517CE0">
              <w:rPr>
                <w:rFonts w:ascii="Times New Roman" w:eastAsia="新細明體" w:hAnsi="Times New Roman" w:cs="Times New Roman"/>
                <w:kern w:val="0"/>
                <w:sz w:val="20"/>
                <w:szCs w:val="20"/>
              </w:rPr>
              <w:t> </w:t>
            </w:r>
          </w:p>
        </w:tc>
      </w:tr>
      <w:tr w:rsidR="00517CE0" w:rsidRPr="00517CE0" w14:paraId="413A0E14" w14:textId="77777777" w:rsidTr="00517CE0">
        <w:trPr>
          <w:tblCellSpacing w:w="15" w:type="dxa"/>
        </w:trPr>
        <w:tc>
          <w:tcPr>
            <w:tcW w:w="4969" w:type="pct"/>
            <w:gridSpan w:val="5"/>
            <w:tcBorders>
              <w:bottom w:val="single" w:sz="6" w:space="0" w:color="000000"/>
            </w:tcBorders>
            <w:vAlign w:val="center"/>
            <w:hideMark/>
          </w:tcPr>
          <w:p w14:paraId="60553E0B" w14:textId="77777777" w:rsidR="00517CE0" w:rsidRPr="00517CE0" w:rsidRDefault="00517CE0" w:rsidP="00517CE0">
            <w:pPr>
              <w:widowControl/>
              <w:jc w:val="center"/>
              <w:rPr>
                <w:rFonts w:ascii="Times New Roman" w:eastAsia="新細明體" w:hAnsi="Times New Roman" w:cs="Times New Roman"/>
                <w:kern w:val="0"/>
                <w:sz w:val="20"/>
                <w:szCs w:val="20"/>
              </w:rPr>
            </w:pPr>
          </w:p>
        </w:tc>
      </w:tr>
    </w:tbl>
    <w:p w14:paraId="3CF54A4D" w14:textId="4E834DCA"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4460E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C5D6973" w14:textId="77777777" w:rsidR="001F06D2" w:rsidRPr="00BA4329" w:rsidRDefault="001F06D2" w:rsidP="001F06D2">
      <w:pPr>
        <w:rPr>
          <w:rFonts w:ascii="Times New Roman" w:hAnsi="Times New Roman" w:cs="Times New Roman"/>
        </w:rPr>
      </w:pPr>
    </w:p>
    <w:p w14:paraId="70621343" w14:textId="77777777" w:rsidR="001F06D2" w:rsidRPr="00BA4329" w:rsidRDefault="001F06D2" w:rsidP="001F06D2">
      <w:pPr>
        <w:rPr>
          <w:rFonts w:ascii="Times New Roman" w:hAnsi="Times New Roman" w:cs="Times New Roman"/>
        </w:rPr>
      </w:pPr>
    </w:p>
    <w:p w14:paraId="334515BE"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9776B6" w:rsidRPr="009776B6" w14:paraId="0532189F" w14:textId="77777777" w:rsidTr="009776B6">
        <w:trPr>
          <w:tblCellSpacing w:w="15" w:type="dxa"/>
        </w:trPr>
        <w:tc>
          <w:tcPr>
            <w:tcW w:w="4969" w:type="pct"/>
            <w:gridSpan w:val="5"/>
            <w:tcBorders>
              <w:bottom w:val="single" w:sz="6" w:space="0" w:color="000000"/>
            </w:tcBorders>
            <w:vAlign w:val="center"/>
            <w:hideMark/>
          </w:tcPr>
          <w:p w14:paraId="18F4DF95" w14:textId="419B0307" w:rsidR="009776B6" w:rsidRPr="009776B6" w:rsidRDefault="00EE7731" w:rsidP="00326DB2">
            <w:pPr>
              <w:pStyle w:val="2"/>
              <w:spacing w:line="240" w:lineRule="auto"/>
              <w:rPr>
                <w:rFonts w:ascii="Times New Roman" w:eastAsia="新細明體" w:hAnsi="Times New Roman" w:cs="Times New Roman"/>
                <w:kern w:val="0"/>
                <w:sz w:val="20"/>
                <w:szCs w:val="20"/>
              </w:rPr>
            </w:pPr>
            <w:r w:rsidRPr="00326DB2">
              <w:rPr>
                <w:rFonts w:ascii="Times New Roman" w:hAnsi="Times New Roman" w:cs="Times New Roman"/>
                <w:sz w:val="24"/>
                <w:szCs w:val="24"/>
              </w:rPr>
              <w:lastRenderedPageBreak/>
              <w:t xml:space="preserve">Table 5 First </w:t>
            </w:r>
            <w:r w:rsidR="00A828AE" w:rsidRPr="00326DB2">
              <w:rPr>
                <w:rFonts w:ascii="Times New Roman" w:hAnsi="Times New Roman" w:cs="Times New Roman" w:hint="eastAsia"/>
                <w:sz w:val="24"/>
                <w:szCs w:val="24"/>
              </w:rPr>
              <w:t>S</w:t>
            </w:r>
            <w:r w:rsidRPr="00326DB2">
              <w:rPr>
                <w:rFonts w:ascii="Times New Roman" w:hAnsi="Times New Roman" w:cs="Times New Roman"/>
                <w:sz w:val="24"/>
                <w:szCs w:val="24"/>
              </w:rPr>
              <w:t xml:space="preserve">tage </w:t>
            </w:r>
            <w:r w:rsidR="00A828AE" w:rsidRPr="00326DB2">
              <w:rPr>
                <w:rFonts w:ascii="Times New Roman" w:hAnsi="Times New Roman" w:cs="Times New Roman" w:hint="eastAsia"/>
                <w:sz w:val="24"/>
                <w:szCs w:val="24"/>
              </w:rPr>
              <w:t>E</w:t>
            </w:r>
            <w:r w:rsidRPr="00326DB2">
              <w:rPr>
                <w:rFonts w:ascii="Times New Roman" w:hAnsi="Times New Roman" w:cs="Times New Roman"/>
                <w:sz w:val="24"/>
                <w:szCs w:val="24"/>
              </w:rPr>
              <w:t xml:space="preserve">quations: Pre- vs. Post-Implementation for </w:t>
            </w:r>
            <w:r w:rsidR="00A828AE"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r w:rsidR="009776B6" w:rsidRPr="009776B6">
              <w:rPr>
                <w:rFonts w:ascii="Times New Roman" w:hAnsi="Times New Roman" w:cs="Times New Roman"/>
                <w:sz w:val="20"/>
                <w:szCs w:val="20"/>
              </w:rPr>
              <w:br/>
            </w:r>
          </w:p>
        </w:tc>
      </w:tr>
      <w:tr w:rsidR="009776B6" w:rsidRPr="009776B6" w14:paraId="72F01E8B" w14:textId="77777777" w:rsidTr="009776B6">
        <w:trPr>
          <w:tblCellSpacing w:w="15" w:type="dxa"/>
        </w:trPr>
        <w:tc>
          <w:tcPr>
            <w:tcW w:w="819" w:type="pct"/>
            <w:vAlign w:val="center"/>
            <w:hideMark/>
          </w:tcPr>
          <w:p w14:paraId="6DE735C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5A07A92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i/>
                <w:iCs/>
                <w:kern w:val="0"/>
                <w:sz w:val="20"/>
                <w:szCs w:val="20"/>
              </w:rPr>
              <w:t>Dependent variable:</w:t>
            </w:r>
          </w:p>
        </w:tc>
      </w:tr>
      <w:tr w:rsidR="009776B6" w:rsidRPr="009776B6" w14:paraId="45091E02" w14:textId="77777777" w:rsidTr="009776B6">
        <w:trPr>
          <w:tblCellSpacing w:w="15" w:type="dxa"/>
        </w:trPr>
        <w:tc>
          <w:tcPr>
            <w:tcW w:w="819" w:type="pct"/>
            <w:vAlign w:val="center"/>
            <w:hideMark/>
          </w:tcPr>
          <w:p w14:paraId="00D0A63F"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5F867A27"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3E8A31" w14:textId="77777777" w:rsidTr="009776B6">
        <w:trPr>
          <w:tblCellSpacing w:w="15" w:type="dxa"/>
        </w:trPr>
        <w:tc>
          <w:tcPr>
            <w:tcW w:w="819" w:type="pct"/>
            <w:vAlign w:val="center"/>
            <w:hideMark/>
          </w:tcPr>
          <w:p w14:paraId="09D110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8580B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ABSDA</w:t>
            </w:r>
          </w:p>
        </w:tc>
        <w:tc>
          <w:tcPr>
            <w:tcW w:w="978" w:type="pct"/>
            <w:vAlign w:val="center"/>
            <w:hideMark/>
          </w:tcPr>
          <w:p w14:paraId="00A7DF4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RM</w:t>
            </w:r>
          </w:p>
        </w:tc>
        <w:tc>
          <w:tcPr>
            <w:tcW w:w="978" w:type="pct"/>
            <w:vAlign w:val="center"/>
            <w:hideMark/>
          </w:tcPr>
          <w:p w14:paraId="432D3E6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ABEXP</w:t>
            </w:r>
          </w:p>
        </w:tc>
        <w:tc>
          <w:tcPr>
            <w:tcW w:w="1155" w:type="pct"/>
            <w:vAlign w:val="center"/>
            <w:hideMark/>
          </w:tcPr>
          <w:p w14:paraId="39BF8AD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ABPROD</w:t>
            </w:r>
          </w:p>
        </w:tc>
      </w:tr>
      <w:tr w:rsidR="009776B6" w:rsidRPr="009776B6" w14:paraId="5720B829" w14:textId="77777777" w:rsidTr="009776B6">
        <w:trPr>
          <w:tblCellSpacing w:w="15" w:type="dxa"/>
        </w:trPr>
        <w:tc>
          <w:tcPr>
            <w:tcW w:w="819" w:type="pct"/>
            <w:vAlign w:val="center"/>
            <w:hideMark/>
          </w:tcPr>
          <w:p w14:paraId="6E4827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29180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w:t>
            </w:r>
          </w:p>
        </w:tc>
        <w:tc>
          <w:tcPr>
            <w:tcW w:w="978" w:type="pct"/>
            <w:vAlign w:val="center"/>
            <w:hideMark/>
          </w:tcPr>
          <w:p w14:paraId="008BE8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(2)</w:t>
            </w:r>
          </w:p>
        </w:tc>
        <w:tc>
          <w:tcPr>
            <w:tcW w:w="978" w:type="pct"/>
            <w:vAlign w:val="center"/>
            <w:hideMark/>
          </w:tcPr>
          <w:p w14:paraId="126B66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w:t>
            </w:r>
          </w:p>
        </w:tc>
        <w:tc>
          <w:tcPr>
            <w:tcW w:w="1155" w:type="pct"/>
            <w:vAlign w:val="center"/>
            <w:hideMark/>
          </w:tcPr>
          <w:p w14:paraId="3D5A95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w:t>
            </w:r>
          </w:p>
        </w:tc>
      </w:tr>
      <w:tr w:rsidR="009776B6" w:rsidRPr="009776B6" w14:paraId="1B03DF34" w14:textId="77777777" w:rsidTr="009776B6">
        <w:trPr>
          <w:tblCellSpacing w:w="15" w:type="dxa"/>
        </w:trPr>
        <w:tc>
          <w:tcPr>
            <w:tcW w:w="4969" w:type="pct"/>
            <w:gridSpan w:val="5"/>
            <w:tcBorders>
              <w:bottom w:val="single" w:sz="6" w:space="0" w:color="000000"/>
            </w:tcBorders>
            <w:vAlign w:val="center"/>
            <w:hideMark/>
          </w:tcPr>
          <w:p w14:paraId="1D45D4DD" w14:textId="77777777" w:rsidR="009776B6" w:rsidRPr="009776B6" w:rsidRDefault="009776B6" w:rsidP="009776B6">
            <w:pPr>
              <w:widowControl/>
              <w:jc w:val="center"/>
              <w:rPr>
                <w:rFonts w:ascii="Times New Roman" w:eastAsia="新細明體" w:hAnsi="Times New Roman" w:cs="Times New Roman"/>
                <w:kern w:val="0"/>
                <w:sz w:val="20"/>
                <w:szCs w:val="20"/>
              </w:rPr>
            </w:pPr>
          </w:p>
        </w:tc>
      </w:tr>
      <w:tr w:rsidR="009776B6" w:rsidRPr="009776B6" w14:paraId="64F9A5D7" w14:textId="77777777" w:rsidTr="009776B6">
        <w:trPr>
          <w:tblCellSpacing w:w="15" w:type="dxa"/>
        </w:trPr>
        <w:tc>
          <w:tcPr>
            <w:tcW w:w="819" w:type="pct"/>
            <w:vAlign w:val="center"/>
            <w:hideMark/>
          </w:tcPr>
          <w:p w14:paraId="7E969B37" w14:textId="109E1CC0"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w:t>
            </w:r>
          </w:p>
        </w:tc>
        <w:tc>
          <w:tcPr>
            <w:tcW w:w="978" w:type="pct"/>
            <w:vAlign w:val="center"/>
            <w:hideMark/>
          </w:tcPr>
          <w:p w14:paraId="72CD7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-0.009</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4F893A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0.020</w:t>
            </w:r>
          </w:p>
        </w:tc>
        <w:tc>
          <w:tcPr>
            <w:tcW w:w="978" w:type="pct"/>
            <w:vAlign w:val="center"/>
            <w:hideMark/>
          </w:tcPr>
          <w:p w14:paraId="5E8428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0F0C468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8F0089D" w14:textId="77777777" w:rsidTr="009776B6">
        <w:trPr>
          <w:tblCellSpacing w:w="15" w:type="dxa"/>
        </w:trPr>
        <w:tc>
          <w:tcPr>
            <w:tcW w:w="819" w:type="pct"/>
            <w:vAlign w:val="center"/>
            <w:hideMark/>
          </w:tcPr>
          <w:p w14:paraId="585C274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25BF0D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7C3423D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1.605</w:t>
            </w:r>
          </w:p>
        </w:tc>
        <w:tc>
          <w:tcPr>
            <w:tcW w:w="978" w:type="pct"/>
            <w:vAlign w:val="center"/>
            <w:hideMark/>
          </w:tcPr>
          <w:p w14:paraId="77504C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2.020</w:t>
            </w:r>
          </w:p>
        </w:tc>
        <w:tc>
          <w:tcPr>
            <w:tcW w:w="1155" w:type="pct"/>
            <w:vAlign w:val="center"/>
            <w:hideMark/>
          </w:tcPr>
          <w:p w14:paraId="5E9A1A4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1.088</w:t>
            </w:r>
          </w:p>
        </w:tc>
      </w:tr>
      <w:tr w:rsidR="009776B6" w:rsidRPr="009776B6" w14:paraId="06FCD249" w14:textId="77777777" w:rsidTr="009776B6">
        <w:trPr>
          <w:tblCellSpacing w:w="15" w:type="dxa"/>
        </w:trPr>
        <w:tc>
          <w:tcPr>
            <w:tcW w:w="819" w:type="pct"/>
            <w:vAlign w:val="center"/>
            <w:hideMark/>
          </w:tcPr>
          <w:p w14:paraId="0B87468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FAA6F0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873522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B22F1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9ED923"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CCE630A" w14:textId="77777777" w:rsidTr="009776B6">
        <w:trPr>
          <w:tblCellSpacing w:w="15" w:type="dxa"/>
        </w:trPr>
        <w:tc>
          <w:tcPr>
            <w:tcW w:w="819" w:type="pct"/>
            <w:vAlign w:val="center"/>
            <w:hideMark/>
          </w:tcPr>
          <w:p w14:paraId="2C1BE155" w14:textId="74EF04F5"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RPA</w:t>
            </w:r>
          </w:p>
        </w:tc>
        <w:tc>
          <w:tcPr>
            <w:tcW w:w="978" w:type="pct"/>
            <w:vAlign w:val="center"/>
            <w:hideMark/>
          </w:tcPr>
          <w:p w14:paraId="44A0572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978" w:type="pct"/>
            <w:vAlign w:val="center"/>
            <w:hideMark/>
          </w:tcPr>
          <w:p w14:paraId="563CC59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-0.016</w:t>
            </w:r>
          </w:p>
        </w:tc>
        <w:tc>
          <w:tcPr>
            <w:tcW w:w="978" w:type="pct"/>
            <w:vAlign w:val="center"/>
            <w:hideMark/>
          </w:tcPr>
          <w:p w14:paraId="74742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p>
        </w:tc>
        <w:tc>
          <w:tcPr>
            <w:tcW w:w="1155" w:type="pct"/>
            <w:vAlign w:val="center"/>
            <w:hideMark/>
          </w:tcPr>
          <w:p w14:paraId="2715078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7DC276A2" w14:textId="77777777" w:rsidTr="009776B6">
        <w:trPr>
          <w:tblCellSpacing w:w="15" w:type="dxa"/>
        </w:trPr>
        <w:tc>
          <w:tcPr>
            <w:tcW w:w="819" w:type="pct"/>
            <w:vAlign w:val="center"/>
            <w:hideMark/>
          </w:tcPr>
          <w:p w14:paraId="44BA5BC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C6010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-1.338</w:t>
            </w:r>
          </w:p>
        </w:tc>
        <w:tc>
          <w:tcPr>
            <w:tcW w:w="978" w:type="pct"/>
            <w:vAlign w:val="center"/>
            <w:hideMark/>
          </w:tcPr>
          <w:p w14:paraId="4C5C4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-1.487</w:t>
            </w:r>
          </w:p>
        </w:tc>
        <w:tc>
          <w:tcPr>
            <w:tcW w:w="978" w:type="pct"/>
            <w:vAlign w:val="center"/>
            <w:hideMark/>
          </w:tcPr>
          <w:p w14:paraId="0AFA785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-0.785</w:t>
            </w:r>
          </w:p>
        </w:tc>
        <w:tc>
          <w:tcPr>
            <w:tcW w:w="1155" w:type="pct"/>
            <w:vAlign w:val="center"/>
            <w:hideMark/>
          </w:tcPr>
          <w:p w14:paraId="45E8599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-1.193</w:t>
            </w:r>
          </w:p>
        </w:tc>
      </w:tr>
      <w:tr w:rsidR="009776B6" w:rsidRPr="009776B6" w14:paraId="69D7D75D" w14:textId="77777777" w:rsidTr="009776B6">
        <w:trPr>
          <w:tblCellSpacing w:w="15" w:type="dxa"/>
        </w:trPr>
        <w:tc>
          <w:tcPr>
            <w:tcW w:w="819" w:type="pct"/>
            <w:vAlign w:val="center"/>
            <w:hideMark/>
          </w:tcPr>
          <w:p w14:paraId="284E113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5F69E2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1F1D9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1BEB2E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BE2E0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D0C4A3D" w14:textId="77777777" w:rsidTr="009776B6">
        <w:trPr>
          <w:tblCellSpacing w:w="15" w:type="dxa"/>
        </w:trPr>
        <w:tc>
          <w:tcPr>
            <w:tcW w:w="819" w:type="pct"/>
            <w:vAlign w:val="center"/>
            <w:hideMark/>
          </w:tcPr>
          <w:p w14:paraId="186E0D63" w14:textId="2E28F941"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POST_RPA</w:t>
            </w:r>
          </w:p>
        </w:tc>
        <w:tc>
          <w:tcPr>
            <w:tcW w:w="978" w:type="pct"/>
            <w:vAlign w:val="center"/>
            <w:hideMark/>
          </w:tcPr>
          <w:p w14:paraId="5104597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EE8330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0.012</w:t>
            </w:r>
          </w:p>
        </w:tc>
        <w:tc>
          <w:tcPr>
            <w:tcW w:w="978" w:type="pct"/>
            <w:vAlign w:val="center"/>
            <w:hideMark/>
          </w:tcPr>
          <w:p w14:paraId="1CFA210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42D1FE0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p>
        </w:tc>
      </w:tr>
      <w:tr w:rsidR="009776B6" w:rsidRPr="009776B6" w14:paraId="5F1F8B25" w14:textId="77777777" w:rsidTr="009776B6">
        <w:trPr>
          <w:tblCellSpacing w:w="15" w:type="dxa"/>
        </w:trPr>
        <w:tc>
          <w:tcPr>
            <w:tcW w:w="819" w:type="pct"/>
            <w:vAlign w:val="center"/>
            <w:hideMark/>
          </w:tcPr>
          <w:p w14:paraId="2B88AFE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5D0C4B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3.043</w:t>
            </w:r>
          </w:p>
        </w:tc>
        <w:tc>
          <w:tcPr>
            <w:tcW w:w="978" w:type="pct"/>
            <w:vAlign w:val="center"/>
            <w:hideMark/>
          </w:tcPr>
          <w:p w14:paraId="2516DF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0.822</w:t>
            </w:r>
          </w:p>
        </w:tc>
        <w:tc>
          <w:tcPr>
            <w:tcW w:w="978" w:type="pct"/>
            <w:vAlign w:val="center"/>
            <w:hideMark/>
          </w:tcPr>
          <w:p w14:paraId="797879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0.232</w:t>
            </w:r>
          </w:p>
        </w:tc>
        <w:tc>
          <w:tcPr>
            <w:tcW w:w="1155" w:type="pct"/>
            <w:vAlign w:val="center"/>
            <w:hideMark/>
          </w:tcPr>
          <w:p w14:paraId="1DD713C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0.811</w:t>
            </w:r>
          </w:p>
        </w:tc>
      </w:tr>
      <w:tr w:rsidR="009776B6" w:rsidRPr="009776B6" w14:paraId="3C5185D2" w14:textId="77777777" w:rsidTr="009776B6">
        <w:trPr>
          <w:tblCellSpacing w:w="15" w:type="dxa"/>
        </w:trPr>
        <w:tc>
          <w:tcPr>
            <w:tcW w:w="819" w:type="pct"/>
            <w:vAlign w:val="center"/>
            <w:hideMark/>
          </w:tcPr>
          <w:p w14:paraId="5829E4F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A414EAA"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73AA6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E5DC2D4"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0837C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690FC59C" w14:textId="77777777" w:rsidTr="009776B6">
        <w:trPr>
          <w:tblCellSpacing w:w="15" w:type="dxa"/>
        </w:trPr>
        <w:tc>
          <w:tcPr>
            <w:tcW w:w="819" w:type="pct"/>
            <w:vAlign w:val="center"/>
            <w:hideMark/>
          </w:tcPr>
          <w:p w14:paraId="1E8794A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LEV</w:t>
            </w:r>
          </w:p>
        </w:tc>
        <w:tc>
          <w:tcPr>
            <w:tcW w:w="978" w:type="pct"/>
            <w:vAlign w:val="center"/>
            <w:hideMark/>
          </w:tcPr>
          <w:p w14:paraId="525F33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0.018</w:t>
            </w:r>
          </w:p>
        </w:tc>
        <w:tc>
          <w:tcPr>
            <w:tcW w:w="978" w:type="pct"/>
            <w:vAlign w:val="center"/>
            <w:hideMark/>
          </w:tcPr>
          <w:p w14:paraId="294C29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-0.077</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EFBC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-0.026</w:t>
            </w:r>
          </w:p>
        </w:tc>
        <w:tc>
          <w:tcPr>
            <w:tcW w:w="1155" w:type="pct"/>
            <w:vAlign w:val="center"/>
            <w:hideMark/>
          </w:tcPr>
          <w:p w14:paraId="2D10656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-0.061</w:t>
            </w:r>
            <w:r w:rsidRPr="009776B6">
              <w:rPr>
                <w:rFonts w:ascii="Times New Roman" w:eastAsia="新細明體" w:hAnsi="Times New Roman" w:cs="Times New Roman"/>
                <w:kern w:val="0"/>
                <w:sz w:val="20"/>
                <w:szCs w:val="20"/>
                <w:vertAlign w:val="superscript"/>
              </w:rPr>
              <w:t>***</w:t>
            </w:r>
          </w:p>
        </w:tc>
      </w:tr>
      <w:tr w:rsidR="009776B6" w:rsidRPr="009776B6" w14:paraId="6C730FAB" w14:textId="77777777" w:rsidTr="009776B6">
        <w:trPr>
          <w:tblCellSpacing w:w="15" w:type="dxa"/>
        </w:trPr>
        <w:tc>
          <w:tcPr>
            <w:tcW w:w="819" w:type="pct"/>
            <w:vAlign w:val="center"/>
            <w:hideMark/>
          </w:tcPr>
          <w:p w14:paraId="1D1CE8A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165F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1.204</w:t>
            </w:r>
          </w:p>
        </w:tc>
        <w:tc>
          <w:tcPr>
            <w:tcW w:w="978" w:type="pct"/>
            <w:vAlign w:val="center"/>
            <w:hideMark/>
          </w:tcPr>
          <w:p w14:paraId="6A6BF53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-1.946</w:t>
            </w:r>
          </w:p>
        </w:tc>
        <w:tc>
          <w:tcPr>
            <w:tcW w:w="978" w:type="pct"/>
            <w:vAlign w:val="center"/>
            <w:hideMark/>
          </w:tcPr>
          <w:p w14:paraId="4AAA6C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-1.253</w:t>
            </w:r>
          </w:p>
        </w:tc>
        <w:tc>
          <w:tcPr>
            <w:tcW w:w="1155" w:type="pct"/>
            <w:vAlign w:val="center"/>
            <w:hideMark/>
          </w:tcPr>
          <w:p w14:paraId="07052BE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-2.608</w:t>
            </w:r>
          </w:p>
        </w:tc>
      </w:tr>
      <w:tr w:rsidR="009776B6" w:rsidRPr="009776B6" w14:paraId="6811363A" w14:textId="77777777" w:rsidTr="009776B6">
        <w:trPr>
          <w:tblCellSpacing w:w="15" w:type="dxa"/>
        </w:trPr>
        <w:tc>
          <w:tcPr>
            <w:tcW w:w="819" w:type="pct"/>
            <w:vAlign w:val="center"/>
            <w:hideMark/>
          </w:tcPr>
          <w:p w14:paraId="152CF4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8ADBDF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C5DFE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D0BB10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493758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A65E60F" w14:textId="77777777" w:rsidTr="009776B6">
        <w:trPr>
          <w:tblCellSpacing w:w="15" w:type="dxa"/>
        </w:trPr>
        <w:tc>
          <w:tcPr>
            <w:tcW w:w="819" w:type="pct"/>
            <w:vAlign w:val="center"/>
            <w:hideMark/>
          </w:tcPr>
          <w:p w14:paraId="775A3C0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OCF</w:t>
            </w:r>
          </w:p>
        </w:tc>
        <w:tc>
          <w:tcPr>
            <w:tcW w:w="978" w:type="pct"/>
            <w:vAlign w:val="center"/>
            <w:hideMark/>
          </w:tcPr>
          <w:p w14:paraId="5BBD435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D2B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-0.312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F7D3B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-0.032</w:t>
            </w:r>
          </w:p>
        </w:tc>
        <w:tc>
          <w:tcPr>
            <w:tcW w:w="1155" w:type="pct"/>
            <w:vAlign w:val="center"/>
            <w:hideMark/>
          </w:tcPr>
          <w:p w14:paraId="498264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-0.277</w:t>
            </w:r>
            <w:r w:rsidRPr="009776B6">
              <w:rPr>
                <w:rFonts w:ascii="Times New Roman" w:eastAsia="新細明體" w:hAnsi="Times New Roman" w:cs="Times New Roman"/>
                <w:kern w:val="0"/>
                <w:sz w:val="20"/>
                <w:szCs w:val="20"/>
                <w:vertAlign w:val="superscript"/>
              </w:rPr>
              <w:t>***</w:t>
            </w:r>
          </w:p>
        </w:tc>
      </w:tr>
      <w:tr w:rsidR="009776B6" w:rsidRPr="009776B6" w14:paraId="3A8F0468" w14:textId="77777777" w:rsidTr="009776B6">
        <w:trPr>
          <w:tblCellSpacing w:w="15" w:type="dxa"/>
        </w:trPr>
        <w:tc>
          <w:tcPr>
            <w:tcW w:w="819" w:type="pct"/>
            <w:vAlign w:val="center"/>
            <w:hideMark/>
          </w:tcPr>
          <w:p w14:paraId="223795C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78F1D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-2.773</w:t>
            </w:r>
          </w:p>
        </w:tc>
        <w:tc>
          <w:tcPr>
            <w:tcW w:w="978" w:type="pct"/>
            <w:vAlign w:val="center"/>
            <w:hideMark/>
          </w:tcPr>
          <w:p w14:paraId="3FE1BD8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-5.011</w:t>
            </w:r>
          </w:p>
        </w:tc>
        <w:tc>
          <w:tcPr>
            <w:tcW w:w="978" w:type="pct"/>
            <w:vAlign w:val="center"/>
            <w:hideMark/>
          </w:tcPr>
          <w:p w14:paraId="523200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-0.912</w:t>
            </w:r>
          </w:p>
        </w:tc>
        <w:tc>
          <w:tcPr>
            <w:tcW w:w="1155" w:type="pct"/>
            <w:vAlign w:val="center"/>
            <w:hideMark/>
          </w:tcPr>
          <w:p w14:paraId="634DCBC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-6.801</w:t>
            </w:r>
          </w:p>
        </w:tc>
      </w:tr>
      <w:tr w:rsidR="009776B6" w:rsidRPr="009776B6" w14:paraId="03690ACF" w14:textId="77777777" w:rsidTr="009776B6">
        <w:trPr>
          <w:tblCellSpacing w:w="15" w:type="dxa"/>
        </w:trPr>
        <w:tc>
          <w:tcPr>
            <w:tcW w:w="819" w:type="pct"/>
            <w:vAlign w:val="center"/>
            <w:hideMark/>
          </w:tcPr>
          <w:p w14:paraId="1BA8DA5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7CCAC7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2015D4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9640C9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E42CAC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CCA3311" w14:textId="77777777" w:rsidTr="009776B6">
        <w:trPr>
          <w:tblCellSpacing w:w="15" w:type="dxa"/>
        </w:trPr>
        <w:tc>
          <w:tcPr>
            <w:tcW w:w="819" w:type="pct"/>
            <w:vAlign w:val="center"/>
            <w:hideMark/>
          </w:tcPr>
          <w:p w14:paraId="6FD05F9E"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MTB</w:t>
            </w:r>
          </w:p>
        </w:tc>
        <w:tc>
          <w:tcPr>
            <w:tcW w:w="978" w:type="pct"/>
            <w:vAlign w:val="center"/>
            <w:hideMark/>
          </w:tcPr>
          <w:p w14:paraId="27F127F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997C4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7E59D65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781774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00262C74" w14:textId="77777777" w:rsidTr="009776B6">
        <w:trPr>
          <w:tblCellSpacing w:w="15" w:type="dxa"/>
        </w:trPr>
        <w:tc>
          <w:tcPr>
            <w:tcW w:w="819" w:type="pct"/>
            <w:vAlign w:val="center"/>
            <w:hideMark/>
          </w:tcPr>
          <w:p w14:paraId="1415DD3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5D3FF6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2.746</w:t>
            </w:r>
          </w:p>
        </w:tc>
        <w:tc>
          <w:tcPr>
            <w:tcW w:w="978" w:type="pct"/>
            <w:vAlign w:val="center"/>
            <w:hideMark/>
          </w:tcPr>
          <w:p w14:paraId="50FA521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-1.715</w:t>
            </w:r>
          </w:p>
        </w:tc>
        <w:tc>
          <w:tcPr>
            <w:tcW w:w="978" w:type="pct"/>
            <w:vAlign w:val="center"/>
            <w:hideMark/>
          </w:tcPr>
          <w:p w14:paraId="2E2BE1E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-1.866</w:t>
            </w:r>
          </w:p>
        </w:tc>
        <w:tc>
          <w:tcPr>
            <w:tcW w:w="1155" w:type="pct"/>
            <w:vAlign w:val="center"/>
            <w:hideMark/>
          </w:tcPr>
          <w:p w14:paraId="6485E81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-0.721</w:t>
            </w:r>
          </w:p>
        </w:tc>
      </w:tr>
      <w:tr w:rsidR="009776B6" w:rsidRPr="009776B6" w14:paraId="7BD281EA" w14:textId="77777777" w:rsidTr="009776B6">
        <w:trPr>
          <w:tblCellSpacing w:w="15" w:type="dxa"/>
        </w:trPr>
        <w:tc>
          <w:tcPr>
            <w:tcW w:w="819" w:type="pct"/>
            <w:vAlign w:val="center"/>
            <w:hideMark/>
          </w:tcPr>
          <w:p w14:paraId="53840D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BF553F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5DA2DAFC"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BB7CE7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5795C3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23CC7E4" w14:textId="77777777" w:rsidTr="009776B6">
        <w:trPr>
          <w:tblCellSpacing w:w="15" w:type="dxa"/>
        </w:trPr>
        <w:tc>
          <w:tcPr>
            <w:tcW w:w="819" w:type="pct"/>
            <w:vAlign w:val="center"/>
            <w:hideMark/>
          </w:tcPr>
          <w:p w14:paraId="55CEDE1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MS</w:t>
            </w:r>
          </w:p>
        </w:tc>
        <w:tc>
          <w:tcPr>
            <w:tcW w:w="978" w:type="pct"/>
            <w:vAlign w:val="center"/>
            <w:hideMark/>
          </w:tcPr>
          <w:p w14:paraId="7C2B5B1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0.00004</w:t>
            </w:r>
          </w:p>
        </w:tc>
        <w:tc>
          <w:tcPr>
            <w:tcW w:w="978" w:type="pct"/>
            <w:vAlign w:val="center"/>
            <w:hideMark/>
          </w:tcPr>
          <w:p w14:paraId="265284C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46BCB7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c>
          <w:tcPr>
            <w:tcW w:w="1155" w:type="pct"/>
            <w:vAlign w:val="center"/>
            <w:hideMark/>
          </w:tcPr>
          <w:p w14:paraId="50CD623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r w:rsidRPr="009776B6">
              <w:rPr>
                <w:rFonts w:ascii="Times New Roman" w:eastAsia="新細明體" w:hAnsi="Times New Roman" w:cs="Times New Roman"/>
                <w:kern w:val="0"/>
                <w:sz w:val="20"/>
                <w:szCs w:val="20"/>
                <w:vertAlign w:val="superscript"/>
              </w:rPr>
              <w:t>*</w:t>
            </w:r>
          </w:p>
        </w:tc>
      </w:tr>
      <w:tr w:rsidR="009776B6" w:rsidRPr="009776B6" w14:paraId="2B618369" w14:textId="77777777" w:rsidTr="009776B6">
        <w:trPr>
          <w:tblCellSpacing w:w="15" w:type="dxa"/>
        </w:trPr>
        <w:tc>
          <w:tcPr>
            <w:tcW w:w="819" w:type="pct"/>
            <w:vAlign w:val="center"/>
            <w:hideMark/>
          </w:tcPr>
          <w:p w14:paraId="20CD6AB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383D61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0.171</w:t>
            </w:r>
          </w:p>
        </w:tc>
        <w:tc>
          <w:tcPr>
            <w:tcW w:w="978" w:type="pct"/>
            <w:vAlign w:val="center"/>
            <w:hideMark/>
          </w:tcPr>
          <w:p w14:paraId="73B9AB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-1.644</w:t>
            </w:r>
          </w:p>
        </w:tc>
        <w:tc>
          <w:tcPr>
            <w:tcW w:w="978" w:type="pct"/>
            <w:vAlign w:val="center"/>
            <w:hideMark/>
          </w:tcPr>
          <w:p w14:paraId="34FB7B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-0.572</w:t>
            </w:r>
          </w:p>
        </w:tc>
        <w:tc>
          <w:tcPr>
            <w:tcW w:w="1155" w:type="pct"/>
            <w:vAlign w:val="center"/>
            <w:hideMark/>
          </w:tcPr>
          <w:p w14:paraId="2EAFDA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-1.807</w:t>
            </w:r>
          </w:p>
        </w:tc>
      </w:tr>
      <w:tr w:rsidR="009776B6" w:rsidRPr="009776B6" w14:paraId="59C45A69" w14:textId="77777777" w:rsidTr="009776B6">
        <w:trPr>
          <w:tblCellSpacing w:w="15" w:type="dxa"/>
        </w:trPr>
        <w:tc>
          <w:tcPr>
            <w:tcW w:w="819" w:type="pct"/>
            <w:vAlign w:val="center"/>
            <w:hideMark/>
          </w:tcPr>
          <w:p w14:paraId="56FB219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B44A4D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3760B5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29E5DC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0806C38"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769CCE" w14:textId="77777777" w:rsidTr="009776B6">
        <w:trPr>
          <w:tblCellSpacing w:w="15" w:type="dxa"/>
        </w:trPr>
        <w:tc>
          <w:tcPr>
            <w:tcW w:w="819" w:type="pct"/>
            <w:vAlign w:val="center"/>
            <w:hideMark/>
          </w:tcPr>
          <w:p w14:paraId="5CCD659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INST</w:t>
            </w:r>
          </w:p>
        </w:tc>
        <w:tc>
          <w:tcPr>
            <w:tcW w:w="978" w:type="pct"/>
            <w:vAlign w:val="center"/>
            <w:hideMark/>
          </w:tcPr>
          <w:p w14:paraId="4EBED8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0.0003</w:t>
            </w:r>
          </w:p>
        </w:tc>
        <w:tc>
          <w:tcPr>
            <w:tcW w:w="978" w:type="pct"/>
            <w:vAlign w:val="center"/>
            <w:hideMark/>
          </w:tcPr>
          <w:p w14:paraId="0A884CC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29F58CE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0.007</w:t>
            </w:r>
          </w:p>
        </w:tc>
        <w:tc>
          <w:tcPr>
            <w:tcW w:w="1155" w:type="pct"/>
            <w:vAlign w:val="center"/>
            <w:hideMark/>
          </w:tcPr>
          <w:p w14:paraId="4C2AB5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-0.006</w:t>
            </w:r>
          </w:p>
        </w:tc>
      </w:tr>
      <w:tr w:rsidR="009776B6" w:rsidRPr="009776B6" w14:paraId="7DCB58D9" w14:textId="77777777" w:rsidTr="009776B6">
        <w:trPr>
          <w:tblCellSpacing w:w="15" w:type="dxa"/>
        </w:trPr>
        <w:tc>
          <w:tcPr>
            <w:tcW w:w="819" w:type="pct"/>
            <w:vAlign w:val="center"/>
            <w:hideMark/>
          </w:tcPr>
          <w:p w14:paraId="6A6A498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94815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0.031</w:t>
            </w:r>
          </w:p>
        </w:tc>
        <w:tc>
          <w:tcPr>
            <w:tcW w:w="978" w:type="pct"/>
            <w:vAlign w:val="center"/>
            <w:hideMark/>
          </w:tcPr>
          <w:p w14:paraId="7E32954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0.088</w:t>
            </w:r>
          </w:p>
        </w:tc>
        <w:tc>
          <w:tcPr>
            <w:tcW w:w="978" w:type="pct"/>
            <w:vAlign w:val="center"/>
            <w:hideMark/>
          </w:tcPr>
          <w:p w14:paraId="7595F19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0.556</w:t>
            </w:r>
          </w:p>
        </w:tc>
        <w:tc>
          <w:tcPr>
            <w:tcW w:w="1155" w:type="pct"/>
            <w:vAlign w:val="center"/>
            <w:hideMark/>
          </w:tcPr>
          <w:p w14:paraId="14618F8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-0.423</w:t>
            </w:r>
          </w:p>
        </w:tc>
      </w:tr>
      <w:tr w:rsidR="009776B6" w:rsidRPr="009776B6" w14:paraId="5EC60371" w14:textId="77777777" w:rsidTr="009776B6">
        <w:trPr>
          <w:tblCellSpacing w:w="15" w:type="dxa"/>
        </w:trPr>
        <w:tc>
          <w:tcPr>
            <w:tcW w:w="819" w:type="pct"/>
            <w:vAlign w:val="center"/>
            <w:hideMark/>
          </w:tcPr>
          <w:p w14:paraId="7D1C68E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5F056E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41D92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693521E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61BE1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545B6D33" w14:textId="77777777" w:rsidTr="009776B6">
        <w:trPr>
          <w:tblCellSpacing w:w="15" w:type="dxa"/>
        </w:trPr>
        <w:tc>
          <w:tcPr>
            <w:tcW w:w="819" w:type="pct"/>
            <w:vAlign w:val="center"/>
            <w:hideMark/>
          </w:tcPr>
          <w:p w14:paraId="6D7F01C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CYCLE</w:t>
            </w:r>
          </w:p>
        </w:tc>
        <w:tc>
          <w:tcPr>
            <w:tcW w:w="978" w:type="pct"/>
            <w:vAlign w:val="center"/>
            <w:hideMark/>
          </w:tcPr>
          <w:p w14:paraId="3C734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D2CA19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0.00000</w:t>
            </w:r>
          </w:p>
        </w:tc>
        <w:tc>
          <w:tcPr>
            <w:tcW w:w="978" w:type="pct"/>
            <w:vAlign w:val="center"/>
            <w:hideMark/>
          </w:tcPr>
          <w:p w14:paraId="244116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006EA6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-0.00001</w:t>
            </w:r>
          </w:p>
        </w:tc>
      </w:tr>
      <w:tr w:rsidR="009776B6" w:rsidRPr="009776B6" w14:paraId="12E507AA" w14:textId="77777777" w:rsidTr="009776B6">
        <w:trPr>
          <w:tblCellSpacing w:w="15" w:type="dxa"/>
        </w:trPr>
        <w:tc>
          <w:tcPr>
            <w:tcW w:w="819" w:type="pct"/>
            <w:vAlign w:val="center"/>
            <w:hideMark/>
          </w:tcPr>
          <w:p w14:paraId="52791A1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AE9BE2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-1.739</w:t>
            </w:r>
          </w:p>
        </w:tc>
        <w:tc>
          <w:tcPr>
            <w:tcW w:w="978" w:type="pct"/>
            <w:vAlign w:val="center"/>
            <w:hideMark/>
          </w:tcPr>
          <w:p w14:paraId="44312FB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0.194</w:t>
            </w:r>
          </w:p>
        </w:tc>
        <w:tc>
          <w:tcPr>
            <w:tcW w:w="978" w:type="pct"/>
            <w:vAlign w:val="center"/>
            <w:hideMark/>
          </w:tcPr>
          <w:p w14:paraId="2E0167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2.314</w:t>
            </w:r>
          </w:p>
        </w:tc>
        <w:tc>
          <w:tcPr>
            <w:tcW w:w="1155" w:type="pct"/>
            <w:vAlign w:val="center"/>
            <w:hideMark/>
          </w:tcPr>
          <w:p w14:paraId="06F57DB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-1.414</w:t>
            </w:r>
          </w:p>
        </w:tc>
      </w:tr>
      <w:tr w:rsidR="009776B6" w:rsidRPr="009776B6" w14:paraId="18C5BD5C" w14:textId="77777777" w:rsidTr="009776B6">
        <w:trPr>
          <w:tblCellSpacing w:w="15" w:type="dxa"/>
        </w:trPr>
        <w:tc>
          <w:tcPr>
            <w:tcW w:w="819" w:type="pct"/>
            <w:vAlign w:val="center"/>
            <w:hideMark/>
          </w:tcPr>
          <w:p w14:paraId="7763B5FC"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7496B59"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66A817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914EB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6849E9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266C0FD" w14:textId="77777777" w:rsidTr="009776B6">
        <w:trPr>
          <w:tblCellSpacing w:w="15" w:type="dxa"/>
        </w:trPr>
        <w:tc>
          <w:tcPr>
            <w:tcW w:w="819" w:type="pct"/>
            <w:vAlign w:val="center"/>
            <w:hideMark/>
          </w:tcPr>
          <w:p w14:paraId="74FE4178"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NOA</w:t>
            </w:r>
          </w:p>
        </w:tc>
        <w:tc>
          <w:tcPr>
            <w:tcW w:w="978" w:type="pct"/>
            <w:vAlign w:val="center"/>
            <w:hideMark/>
          </w:tcPr>
          <w:p w14:paraId="59228AA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0.013</w:t>
            </w:r>
          </w:p>
        </w:tc>
        <w:tc>
          <w:tcPr>
            <w:tcW w:w="978" w:type="pct"/>
            <w:vAlign w:val="center"/>
            <w:hideMark/>
          </w:tcPr>
          <w:p w14:paraId="1D2D546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0AB3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0.014</w:t>
            </w:r>
          </w:p>
        </w:tc>
        <w:tc>
          <w:tcPr>
            <w:tcW w:w="1155" w:type="pct"/>
            <w:vAlign w:val="center"/>
            <w:hideMark/>
          </w:tcPr>
          <w:p w14:paraId="0893350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0.056</w:t>
            </w:r>
            <w:r w:rsidRPr="009776B6">
              <w:rPr>
                <w:rFonts w:ascii="Times New Roman" w:eastAsia="新細明體" w:hAnsi="Times New Roman" w:cs="Times New Roman"/>
                <w:kern w:val="0"/>
                <w:sz w:val="20"/>
                <w:szCs w:val="20"/>
                <w:vertAlign w:val="superscript"/>
              </w:rPr>
              <w:t>***</w:t>
            </w:r>
          </w:p>
        </w:tc>
      </w:tr>
      <w:tr w:rsidR="009776B6" w:rsidRPr="009776B6" w14:paraId="21E41D53" w14:textId="77777777" w:rsidTr="009776B6">
        <w:trPr>
          <w:tblCellSpacing w:w="15" w:type="dxa"/>
        </w:trPr>
        <w:tc>
          <w:tcPr>
            <w:tcW w:w="819" w:type="pct"/>
            <w:vAlign w:val="center"/>
            <w:hideMark/>
          </w:tcPr>
          <w:p w14:paraId="0B06632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0F16C6A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1.392</w:t>
            </w:r>
          </w:p>
        </w:tc>
        <w:tc>
          <w:tcPr>
            <w:tcW w:w="978" w:type="pct"/>
            <w:vAlign w:val="center"/>
            <w:hideMark/>
          </w:tcPr>
          <w:p w14:paraId="77D0D02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3.014</w:t>
            </w:r>
          </w:p>
        </w:tc>
        <w:tc>
          <w:tcPr>
            <w:tcW w:w="978" w:type="pct"/>
            <w:vAlign w:val="center"/>
            <w:hideMark/>
          </w:tcPr>
          <w:p w14:paraId="20CF862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0.973</w:t>
            </w:r>
          </w:p>
        </w:tc>
        <w:tc>
          <w:tcPr>
            <w:tcW w:w="1155" w:type="pct"/>
            <w:vAlign w:val="center"/>
            <w:hideMark/>
          </w:tcPr>
          <w:p w14:paraId="545A290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3.495</w:t>
            </w:r>
          </w:p>
        </w:tc>
      </w:tr>
      <w:tr w:rsidR="009776B6" w:rsidRPr="009776B6" w14:paraId="4508DE04" w14:textId="77777777" w:rsidTr="009776B6">
        <w:trPr>
          <w:tblCellSpacing w:w="15" w:type="dxa"/>
        </w:trPr>
        <w:tc>
          <w:tcPr>
            <w:tcW w:w="819" w:type="pct"/>
            <w:vAlign w:val="center"/>
            <w:hideMark/>
          </w:tcPr>
          <w:p w14:paraId="4745CCB3"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BCAB6CF"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AD3FD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01B07988"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A331711"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56544B3" w14:textId="77777777" w:rsidTr="009776B6">
        <w:trPr>
          <w:tblCellSpacing w:w="15" w:type="dxa"/>
        </w:trPr>
        <w:tc>
          <w:tcPr>
            <w:tcW w:w="819" w:type="pct"/>
            <w:vAlign w:val="center"/>
            <w:hideMark/>
          </w:tcPr>
          <w:p w14:paraId="003A0D15"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ZSCORE</w:t>
            </w:r>
          </w:p>
        </w:tc>
        <w:tc>
          <w:tcPr>
            <w:tcW w:w="978" w:type="pct"/>
            <w:vAlign w:val="center"/>
            <w:hideMark/>
          </w:tcPr>
          <w:p w14:paraId="4E1498F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73E5B9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978" w:type="pct"/>
            <w:vAlign w:val="center"/>
            <w:hideMark/>
          </w:tcPr>
          <w:p w14:paraId="7E4C4F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08EE7F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r>
      <w:tr w:rsidR="009776B6" w:rsidRPr="009776B6" w14:paraId="52EB2EA8" w14:textId="77777777" w:rsidTr="009776B6">
        <w:trPr>
          <w:tblCellSpacing w:w="15" w:type="dxa"/>
        </w:trPr>
        <w:tc>
          <w:tcPr>
            <w:tcW w:w="819" w:type="pct"/>
            <w:vAlign w:val="center"/>
            <w:hideMark/>
          </w:tcPr>
          <w:p w14:paraId="69093E5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2A8D1F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-1.817</w:t>
            </w:r>
          </w:p>
        </w:tc>
        <w:tc>
          <w:tcPr>
            <w:tcW w:w="978" w:type="pct"/>
            <w:vAlign w:val="center"/>
            <w:hideMark/>
          </w:tcPr>
          <w:p w14:paraId="418AD19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0.355</w:t>
            </w:r>
          </w:p>
        </w:tc>
        <w:tc>
          <w:tcPr>
            <w:tcW w:w="978" w:type="pct"/>
            <w:vAlign w:val="center"/>
            <w:hideMark/>
          </w:tcPr>
          <w:p w14:paraId="0597227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1.784</w:t>
            </w:r>
          </w:p>
        </w:tc>
        <w:tc>
          <w:tcPr>
            <w:tcW w:w="1155" w:type="pct"/>
            <w:vAlign w:val="center"/>
            <w:hideMark/>
          </w:tcPr>
          <w:p w14:paraId="1211E0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-1.428</w:t>
            </w:r>
          </w:p>
        </w:tc>
      </w:tr>
      <w:tr w:rsidR="009776B6" w:rsidRPr="009776B6" w14:paraId="5D55BE2D" w14:textId="77777777" w:rsidTr="009776B6">
        <w:trPr>
          <w:tblCellSpacing w:w="15" w:type="dxa"/>
        </w:trPr>
        <w:tc>
          <w:tcPr>
            <w:tcW w:w="819" w:type="pct"/>
            <w:vAlign w:val="center"/>
            <w:hideMark/>
          </w:tcPr>
          <w:p w14:paraId="2369D6B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E5F3C11"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902F3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7139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6C7780F"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06D5F2" w14:textId="77777777" w:rsidTr="009776B6">
        <w:trPr>
          <w:tblCellSpacing w:w="15" w:type="dxa"/>
        </w:trPr>
        <w:tc>
          <w:tcPr>
            <w:tcW w:w="819" w:type="pct"/>
            <w:vAlign w:val="center"/>
            <w:hideMark/>
          </w:tcPr>
          <w:p w14:paraId="3D6D9F6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CL</w:t>
            </w:r>
          </w:p>
        </w:tc>
        <w:tc>
          <w:tcPr>
            <w:tcW w:w="978" w:type="pct"/>
            <w:vAlign w:val="center"/>
            <w:hideMark/>
          </w:tcPr>
          <w:p w14:paraId="3188670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0.023</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8E5CE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0.110</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33BD5C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-0.019</w:t>
            </w:r>
          </w:p>
        </w:tc>
        <w:tc>
          <w:tcPr>
            <w:tcW w:w="1155" w:type="pct"/>
            <w:vAlign w:val="center"/>
            <w:hideMark/>
          </w:tcPr>
          <w:p w14:paraId="298539C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0.128</w:t>
            </w:r>
            <w:r w:rsidRPr="009776B6">
              <w:rPr>
                <w:rFonts w:ascii="Times New Roman" w:eastAsia="新細明體" w:hAnsi="Times New Roman" w:cs="Times New Roman"/>
                <w:kern w:val="0"/>
                <w:sz w:val="20"/>
                <w:szCs w:val="20"/>
                <w:vertAlign w:val="superscript"/>
              </w:rPr>
              <w:t>***</w:t>
            </w:r>
          </w:p>
        </w:tc>
      </w:tr>
      <w:tr w:rsidR="009776B6" w:rsidRPr="009776B6" w14:paraId="670891A4" w14:textId="77777777" w:rsidTr="009776B6">
        <w:trPr>
          <w:tblCellSpacing w:w="15" w:type="dxa"/>
        </w:trPr>
        <w:tc>
          <w:tcPr>
            <w:tcW w:w="819" w:type="pct"/>
            <w:vAlign w:val="center"/>
            <w:hideMark/>
          </w:tcPr>
          <w:p w14:paraId="5C4A946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42C3E6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1.679</w:t>
            </w:r>
          </w:p>
        </w:tc>
        <w:tc>
          <w:tcPr>
            <w:tcW w:w="978" w:type="pct"/>
            <w:vAlign w:val="center"/>
            <w:hideMark/>
          </w:tcPr>
          <w:p w14:paraId="206319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2.707</w:t>
            </w:r>
          </w:p>
        </w:tc>
        <w:tc>
          <w:tcPr>
            <w:tcW w:w="978" w:type="pct"/>
            <w:vAlign w:val="center"/>
            <w:hideMark/>
          </w:tcPr>
          <w:p w14:paraId="14E207F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-0.942</w:t>
            </w:r>
          </w:p>
        </w:tc>
        <w:tc>
          <w:tcPr>
            <w:tcW w:w="1155" w:type="pct"/>
            <w:vAlign w:val="center"/>
            <w:hideMark/>
          </w:tcPr>
          <w:p w14:paraId="3E5892E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4.929</w:t>
            </w:r>
          </w:p>
        </w:tc>
      </w:tr>
      <w:tr w:rsidR="009776B6" w:rsidRPr="009776B6" w14:paraId="140E7517" w14:textId="77777777" w:rsidTr="009776B6">
        <w:trPr>
          <w:tblCellSpacing w:w="15" w:type="dxa"/>
        </w:trPr>
        <w:tc>
          <w:tcPr>
            <w:tcW w:w="819" w:type="pct"/>
            <w:vAlign w:val="center"/>
            <w:hideMark/>
          </w:tcPr>
          <w:p w14:paraId="4EC825B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F5C5903"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44CFBF60"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0EDA64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6811F5C5"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77F61D2E" w14:textId="77777777" w:rsidTr="009776B6">
        <w:trPr>
          <w:tblCellSpacing w:w="15" w:type="dxa"/>
        </w:trPr>
        <w:tc>
          <w:tcPr>
            <w:tcW w:w="819" w:type="pct"/>
            <w:vAlign w:val="center"/>
            <w:hideMark/>
          </w:tcPr>
          <w:p w14:paraId="09AEA3C3"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ADJROA</w:t>
            </w:r>
          </w:p>
        </w:tc>
        <w:tc>
          <w:tcPr>
            <w:tcW w:w="978" w:type="pct"/>
            <w:vAlign w:val="center"/>
            <w:hideMark/>
          </w:tcPr>
          <w:p w14:paraId="0BCD305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9C4D59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-0.591</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F430D7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-0.149</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7A67B77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-0.452</w:t>
            </w:r>
            <w:r w:rsidRPr="009776B6">
              <w:rPr>
                <w:rFonts w:ascii="Times New Roman" w:eastAsia="新細明體" w:hAnsi="Times New Roman" w:cs="Times New Roman"/>
                <w:kern w:val="0"/>
                <w:sz w:val="20"/>
                <w:szCs w:val="20"/>
                <w:vertAlign w:val="superscript"/>
              </w:rPr>
              <w:t>***</w:t>
            </w:r>
          </w:p>
        </w:tc>
      </w:tr>
      <w:tr w:rsidR="009776B6" w:rsidRPr="009776B6" w14:paraId="357BC3B7" w14:textId="77777777" w:rsidTr="009776B6">
        <w:trPr>
          <w:tblCellSpacing w:w="15" w:type="dxa"/>
        </w:trPr>
        <w:tc>
          <w:tcPr>
            <w:tcW w:w="819" w:type="pct"/>
            <w:vAlign w:val="center"/>
            <w:hideMark/>
          </w:tcPr>
          <w:p w14:paraId="37CA5C88"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94C99C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2.853</w:t>
            </w:r>
          </w:p>
        </w:tc>
        <w:tc>
          <w:tcPr>
            <w:tcW w:w="978" w:type="pct"/>
            <w:vAlign w:val="center"/>
            <w:hideMark/>
          </w:tcPr>
          <w:p w14:paraId="3AB384D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-6.619</w:t>
            </w:r>
          </w:p>
        </w:tc>
        <w:tc>
          <w:tcPr>
            <w:tcW w:w="978" w:type="pct"/>
            <w:vAlign w:val="center"/>
            <w:hideMark/>
          </w:tcPr>
          <w:p w14:paraId="13FBEC0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-2.855</w:t>
            </w:r>
          </w:p>
        </w:tc>
        <w:tc>
          <w:tcPr>
            <w:tcW w:w="1155" w:type="pct"/>
            <w:vAlign w:val="center"/>
            <w:hideMark/>
          </w:tcPr>
          <w:p w14:paraId="429A535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-8.046</w:t>
            </w:r>
          </w:p>
        </w:tc>
      </w:tr>
      <w:tr w:rsidR="009776B6" w:rsidRPr="009776B6" w14:paraId="16221BB9" w14:textId="77777777" w:rsidTr="009776B6">
        <w:trPr>
          <w:tblCellSpacing w:w="15" w:type="dxa"/>
        </w:trPr>
        <w:tc>
          <w:tcPr>
            <w:tcW w:w="819" w:type="pct"/>
            <w:vAlign w:val="center"/>
            <w:hideMark/>
          </w:tcPr>
          <w:p w14:paraId="6810032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956719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450C06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78F2876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B42A0DE"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5456AC9" w14:textId="77777777" w:rsidTr="009776B6">
        <w:trPr>
          <w:tblCellSpacing w:w="15" w:type="dxa"/>
        </w:trPr>
        <w:tc>
          <w:tcPr>
            <w:tcW w:w="819" w:type="pct"/>
            <w:vAlign w:val="center"/>
            <w:hideMark/>
          </w:tcPr>
          <w:p w14:paraId="358E4F17" w14:textId="77777777" w:rsidR="009776B6" w:rsidRPr="009776B6" w:rsidRDefault="009776B6" w:rsidP="009776B6">
            <w:pPr>
              <w:widowControl/>
              <w:rPr>
                <w:rFonts w:ascii="Times New Roman" w:eastAsia="新細明體" w:hAnsi="Times New Roman" w:cs="Times New Roman"/>
                <w:kern w:val="0"/>
                <w:sz w:val="20"/>
                <w:szCs w:val="20"/>
              </w:rPr>
            </w:pPr>
            <w:proofErr w:type="spellStart"/>
            <w:r w:rsidRPr="009776B6">
              <w:rPr>
                <w:rFonts w:ascii="Times New Roman" w:eastAsia="新細明體" w:hAnsi="Times New Roman" w:cs="Times New Roman"/>
                <w:kern w:val="0"/>
                <w:sz w:val="20"/>
                <w:szCs w:val="20"/>
              </w:rPr>
              <w:lastRenderedPageBreak/>
              <w:t>ADJROA_sq</w:t>
            </w:r>
            <w:proofErr w:type="spellEnd"/>
          </w:p>
        </w:tc>
        <w:tc>
          <w:tcPr>
            <w:tcW w:w="978" w:type="pct"/>
            <w:vAlign w:val="center"/>
            <w:hideMark/>
          </w:tcPr>
          <w:p w14:paraId="2F7CF8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0.945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685FBDF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-0.568</w:t>
            </w:r>
          </w:p>
        </w:tc>
        <w:tc>
          <w:tcPr>
            <w:tcW w:w="978" w:type="pct"/>
            <w:vAlign w:val="center"/>
            <w:hideMark/>
          </w:tcPr>
          <w:p w14:paraId="3C07428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-0.361</w:t>
            </w:r>
          </w:p>
        </w:tc>
        <w:tc>
          <w:tcPr>
            <w:tcW w:w="1155" w:type="pct"/>
            <w:vAlign w:val="center"/>
            <w:hideMark/>
          </w:tcPr>
          <w:p w14:paraId="7D90562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-0.083</w:t>
            </w:r>
          </w:p>
        </w:tc>
      </w:tr>
      <w:tr w:rsidR="009776B6" w:rsidRPr="009776B6" w14:paraId="4C41329D" w14:textId="77777777" w:rsidTr="009776B6">
        <w:trPr>
          <w:tblCellSpacing w:w="15" w:type="dxa"/>
        </w:trPr>
        <w:tc>
          <w:tcPr>
            <w:tcW w:w="819" w:type="pct"/>
            <w:vAlign w:val="center"/>
            <w:hideMark/>
          </w:tcPr>
          <w:p w14:paraId="731E746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264E6B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5.452</w:t>
            </w:r>
          </w:p>
        </w:tc>
        <w:tc>
          <w:tcPr>
            <w:tcW w:w="978" w:type="pct"/>
            <w:vAlign w:val="center"/>
            <w:hideMark/>
          </w:tcPr>
          <w:p w14:paraId="23F3DD0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-1.376</w:t>
            </w:r>
          </w:p>
        </w:tc>
        <w:tc>
          <w:tcPr>
            <w:tcW w:w="978" w:type="pct"/>
            <w:vAlign w:val="center"/>
            <w:hideMark/>
          </w:tcPr>
          <w:p w14:paraId="5D72908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-1.526</w:t>
            </w:r>
          </w:p>
        </w:tc>
        <w:tc>
          <w:tcPr>
            <w:tcW w:w="1155" w:type="pct"/>
            <w:vAlign w:val="center"/>
            <w:hideMark/>
          </w:tcPr>
          <w:p w14:paraId="0F1FA67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-0.296</w:t>
            </w:r>
          </w:p>
        </w:tc>
      </w:tr>
      <w:tr w:rsidR="009776B6" w:rsidRPr="009776B6" w14:paraId="7C8B4D9A" w14:textId="77777777" w:rsidTr="009776B6">
        <w:trPr>
          <w:tblCellSpacing w:w="15" w:type="dxa"/>
        </w:trPr>
        <w:tc>
          <w:tcPr>
            <w:tcW w:w="819" w:type="pct"/>
            <w:vAlign w:val="center"/>
            <w:hideMark/>
          </w:tcPr>
          <w:p w14:paraId="7C3F8AA5"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CB6E570"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F8CB92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4A7E13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4778B382"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D0DCF9E" w14:textId="77777777" w:rsidTr="009776B6">
        <w:trPr>
          <w:tblCellSpacing w:w="15" w:type="dxa"/>
        </w:trPr>
        <w:tc>
          <w:tcPr>
            <w:tcW w:w="819" w:type="pct"/>
            <w:vAlign w:val="center"/>
            <w:hideMark/>
          </w:tcPr>
          <w:p w14:paraId="072D02D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SIZE</w:t>
            </w:r>
          </w:p>
        </w:tc>
        <w:tc>
          <w:tcPr>
            <w:tcW w:w="978" w:type="pct"/>
            <w:vAlign w:val="center"/>
            <w:hideMark/>
          </w:tcPr>
          <w:p w14:paraId="64D18E6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-0.005</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5650B8A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0.003</w:t>
            </w:r>
          </w:p>
        </w:tc>
        <w:tc>
          <w:tcPr>
            <w:tcW w:w="978" w:type="pct"/>
            <w:vAlign w:val="center"/>
            <w:hideMark/>
          </w:tcPr>
          <w:p w14:paraId="71C95B4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0.001</w:t>
            </w:r>
          </w:p>
        </w:tc>
        <w:tc>
          <w:tcPr>
            <w:tcW w:w="1155" w:type="pct"/>
            <w:vAlign w:val="center"/>
            <w:hideMark/>
          </w:tcPr>
          <w:p w14:paraId="54BE8C0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r>
      <w:tr w:rsidR="009776B6" w:rsidRPr="009776B6" w14:paraId="667DAF5F" w14:textId="77777777" w:rsidTr="009776B6">
        <w:trPr>
          <w:tblCellSpacing w:w="15" w:type="dxa"/>
        </w:trPr>
        <w:tc>
          <w:tcPr>
            <w:tcW w:w="819" w:type="pct"/>
            <w:vAlign w:val="center"/>
            <w:hideMark/>
          </w:tcPr>
          <w:p w14:paraId="05E29E4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1DF581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-3.282</w:t>
            </w:r>
          </w:p>
        </w:tc>
        <w:tc>
          <w:tcPr>
            <w:tcW w:w="978" w:type="pct"/>
            <w:vAlign w:val="center"/>
            <w:hideMark/>
          </w:tcPr>
          <w:p w14:paraId="5042868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0.690</w:t>
            </w:r>
          </w:p>
        </w:tc>
        <w:tc>
          <w:tcPr>
            <w:tcW w:w="978" w:type="pct"/>
            <w:vAlign w:val="center"/>
            <w:hideMark/>
          </w:tcPr>
          <w:p w14:paraId="2330AB2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0.668</w:t>
            </w:r>
          </w:p>
        </w:tc>
        <w:tc>
          <w:tcPr>
            <w:tcW w:w="1155" w:type="pct"/>
            <w:vAlign w:val="center"/>
            <w:hideMark/>
          </w:tcPr>
          <w:p w14:paraId="1D2318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0.648</w:t>
            </w:r>
          </w:p>
        </w:tc>
      </w:tr>
      <w:tr w:rsidR="009776B6" w:rsidRPr="009776B6" w14:paraId="02500A08" w14:textId="77777777" w:rsidTr="009776B6">
        <w:trPr>
          <w:tblCellSpacing w:w="15" w:type="dxa"/>
        </w:trPr>
        <w:tc>
          <w:tcPr>
            <w:tcW w:w="819" w:type="pct"/>
            <w:vAlign w:val="center"/>
            <w:hideMark/>
          </w:tcPr>
          <w:p w14:paraId="7EBDCE96"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2AB5317"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19F8A47"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0886F01"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7D174F74"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8FB74EB" w14:textId="77777777" w:rsidTr="009776B6">
        <w:trPr>
          <w:tblCellSpacing w:w="15" w:type="dxa"/>
        </w:trPr>
        <w:tc>
          <w:tcPr>
            <w:tcW w:w="819" w:type="pct"/>
            <w:vAlign w:val="center"/>
            <w:hideMark/>
          </w:tcPr>
          <w:p w14:paraId="539D962B" w14:textId="47AC0AD9"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BIG4</w:t>
            </w:r>
          </w:p>
        </w:tc>
        <w:tc>
          <w:tcPr>
            <w:tcW w:w="978" w:type="pct"/>
            <w:vAlign w:val="center"/>
            <w:hideMark/>
          </w:tcPr>
          <w:p w14:paraId="5F96D17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37EF2EB4"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DDF931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51BDD0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3FCD828" w14:textId="77777777" w:rsidTr="009776B6">
        <w:trPr>
          <w:tblCellSpacing w:w="15" w:type="dxa"/>
        </w:trPr>
        <w:tc>
          <w:tcPr>
            <w:tcW w:w="819" w:type="pct"/>
            <w:vAlign w:val="center"/>
            <w:hideMark/>
          </w:tcPr>
          <w:p w14:paraId="31C11C4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865F55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0.336</w:t>
            </w:r>
          </w:p>
        </w:tc>
        <w:tc>
          <w:tcPr>
            <w:tcW w:w="978" w:type="pct"/>
            <w:vAlign w:val="center"/>
            <w:hideMark/>
          </w:tcPr>
          <w:p w14:paraId="5A8274A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9C32222"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2E0153E9"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2B5D1F82" w14:textId="77777777" w:rsidTr="009776B6">
        <w:trPr>
          <w:tblCellSpacing w:w="15" w:type="dxa"/>
        </w:trPr>
        <w:tc>
          <w:tcPr>
            <w:tcW w:w="819" w:type="pct"/>
            <w:vAlign w:val="center"/>
            <w:hideMark/>
          </w:tcPr>
          <w:p w14:paraId="15FD271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2BD1457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1661E0B6"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3F665BB"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EA998F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032D6A6" w14:textId="77777777" w:rsidTr="009776B6">
        <w:trPr>
          <w:tblCellSpacing w:w="15" w:type="dxa"/>
        </w:trPr>
        <w:tc>
          <w:tcPr>
            <w:tcW w:w="819" w:type="pct"/>
            <w:vAlign w:val="center"/>
            <w:hideMark/>
          </w:tcPr>
          <w:p w14:paraId="2E8E7C6B"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ADV</w:t>
            </w:r>
          </w:p>
        </w:tc>
        <w:tc>
          <w:tcPr>
            <w:tcW w:w="978" w:type="pct"/>
            <w:vAlign w:val="center"/>
            <w:hideMark/>
          </w:tcPr>
          <w:p w14:paraId="2B47E592"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003EDD9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-0.964</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06C6E1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-0.528</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16B6DC6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-0.466</w:t>
            </w:r>
            <w:r w:rsidRPr="009776B6">
              <w:rPr>
                <w:rFonts w:ascii="Times New Roman" w:eastAsia="新細明體" w:hAnsi="Times New Roman" w:cs="Times New Roman"/>
                <w:kern w:val="0"/>
                <w:sz w:val="20"/>
                <w:szCs w:val="20"/>
                <w:vertAlign w:val="superscript"/>
              </w:rPr>
              <w:t>***</w:t>
            </w:r>
          </w:p>
        </w:tc>
      </w:tr>
      <w:tr w:rsidR="009776B6" w:rsidRPr="009776B6" w14:paraId="6D22D790" w14:textId="77777777" w:rsidTr="009776B6">
        <w:trPr>
          <w:tblCellSpacing w:w="15" w:type="dxa"/>
        </w:trPr>
        <w:tc>
          <w:tcPr>
            <w:tcW w:w="819" w:type="pct"/>
            <w:vAlign w:val="center"/>
            <w:hideMark/>
          </w:tcPr>
          <w:p w14:paraId="3961441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37E9EEE"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0BA3FC36"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-12.577</w:t>
            </w:r>
          </w:p>
        </w:tc>
        <w:tc>
          <w:tcPr>
            <w:tcW w:w="978" w:type="pct"/>
            <w:vAlign w:val="center"/>
            <w:hideMark/>
          </w:tcPr>
          <w:p w14:paraId="2D0F5EB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-10.661</w:t>
            </w:r>
          </w:p>
        </w:tc>
        <w:tc>
          <w:tcPr>
            <w:tcW w:w="1155" w:type="pct"/>
            <w:vAlign w:val="center"/>
            <w:hideMark/>
          </w:tcPr>
          <w:p w14:paraId="41B238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-10.855</w:t>
            </w:r>
          </w:p>
        </w:tc>
      </w:tr>
      <w:tr w:rsidR="009776B6" w:rsidRPr="009776B6" w14:paraId="2B1C1895" w14:textId="77777777" w:rsidTr="009776B6">
        <w:trPr>
          <w:tblCellSpacing w:w="15" w:type="dxa"/>
        </w:trPr>
        <w:tc>
          <w:tcPr>
            <w:tcW w:w="819" w:type="pct"/>
            <w:vAlign w:val="center"/>
            <w:hideMark/>
          </w:tcPr>
          <w:p w14:paraId="6CB4A3C0"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68FAE114"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B999E7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4F624CF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0930AAFB"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9F436B2" w14:textId="77777777" w:rsidTr="009776B6">
        <w:trPr>
          <w:tblCellSpacing w:w="15" w:type="dxa"/>
        </w:trPr>
        <w:tc>
          <w:tcPr>
            <w:tcW w:w="819" w:type="pct"/>
            <w:vAlign w:val="center"/>
            <w:hideMark/>
          </w:tcPr>
          <w:p w14:paraId="6FE7C4D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RD</w:t>
            </w:r>
          </w:p>
        </w:tc>
        <w:tc>
          <w:tcPr>
            <w:tcW w:w="978" w:type="pct"/>
            <w:vAlign w:val="center"/>
            <w:hideMark/>
          </w:tcPr>
          <w:p w14:paraId="2977A5EE" w14:textId="77777777" w:rsidR="009776B6" w:rsidRPr="009776B6" w:rsidRDefault="009776B6" w:rsidP="009776B6">
            <w:pPr>
              <w:widowControl/>
              <w:rPr>
                <w:rFonts w:ascii="Times New Roman" w:eastAsia="新細明體" w:hAnsi="Times New Roman" w:cs="Times New Roman"/>
                <w:kern w:val="0"/>
                <w:sz w:val="20"/>
                <w:szCs w:val="20"/>
              </w:rPr>
            </w:pPr>
          </w:p>
        </w:tc>
        <w:tc>
          <w:tcPr>
            <w:tcW w:w="978" w:type="pct"/>
            <w:vAlign w:val="center"/>
            <w:hideMark/>
          </w:tcPr>
          <w:p w14:paraId="6E2560E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-0.118</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2B03FFD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-0.067</w:t>
            </w:r>
            <w:r w:rsidRPr="009776B6">
              <w:rPr>
                <w:rFonts w:ascii="Times New Roman" w:eastAsia="新細明體" w:hAnsi="Times New Roman" w:cs="Times New Roman"/>
                <w:kern w:val="0"/>
                <w:sz w:val="20"/>
                <w:szCs w:val="20"/>
                <w:vertAlign w:val="superscript"/>
              </w:rPr>
              <w:t>*</w:t>
            </w:r>
          </w:p>
        </w:tc>
        <w:tc>
          <w:tcPr>
            <w:tcW w:w="1155" w:type="pct"/>
            <w:vAlign w:val="center"/>
            <w:hideMark/>
          </w:tcPr>
          <w:p w14:paraId="5379FD38"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-0.044</w:t>
            </w:r>
          </w:p>
        </w:tc>
      </w:tr>
      <w:tr w:rsidR="009776B6" w:rsidRPr="009776B6" w14:paraId="59B92B8C" w14:textId="77777777" w:rsidTr="009776B6">
        <w:trPr>
          <w:tblCellSpacing w:w="15" w:type="dxa"/>
        </w:trPr>
        <w:tc>
          <w:tcPr>
            <w:tcW w:w="819" w:type="pct"/>
            <w:vAlign w:val="center"/>
            <w:hideMark/>
          </w:tcPr>
          <w:p w14:paraId="78E30CF9"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975A325"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100917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-1.975</w:t>
            </w:r>
          </w:p>
        </w:tc>
        <w:tc>
          <w:tcPr>
            <w:tcW w:w="978" w:type="pct"/>
            <w:vAlign w:val="center"/>
            <w:hideMark/>
          </w:tcPr>
          <w:p w14:paraId="3DDA5A7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-1.682</w:t>
            </w:r>
          </w:p>
        </w:tc>
        <w:tc>
          <w:tcPr>
            <w:tcW w:w="1155" w:type="pct"/>
            <w:vAlign w:val="center"/>
            <w:hideMark/>
          </w:tcPr>
          <w:p w14:paraId="7CCCD94C"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-1.360</w:t>
            </w:r>
          </w:p>
        </w:tc>
      </w:tr>
      <w:tr w:rsidR="009776B6" w:rsidRPr="009776B6" w14:paraId="28963F09" w14:textId="77777777" w:rsidTr="009776B6">
        <w:trPr>
          <w:tblCellSpacing w:w="15" w:type="dxa"/>
        </w:trPr>
        <w:tc>
          <w:tcPr>
            <w:tcW w:w="819" w:type="pct"/>
            <w:vAlign w:val="center"/>
            <w:hideMark/>
          </w:tcPr>
          <w:p w14:paraId="2FC88C4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3BBA4148"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7367378D"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9CB189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5F7BB9D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126D54A" w14:textId="77777777" w:rsidTr="009776B6">
        <w:trPr>
          <w:tblCellSpacing w:w="15" w:type="dxa"/>
        </w:trPr>
        <w:tc>
          <w:tcPr>
            <w:tcW w:w="819" w:type="pct"/>
            <w:vAlign w:val="center"/>
            <w:hideMark/>
          </w:tcPr>
          <w:p w14:paraId="26FCF76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YEAR</w:t>
            </w:r>
          </w:p>
        </w:tc>
        <w:tc>
          <w:tcPr>
            <w:tcW w:w="978" w:type="pct"/>
            <w:vAlign w:val="center"/>
            <w:hideMark/>
          </w:tcPr>
          <w:p w14:paraId="51AB76DE"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39FBFDB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978" w:type="pct"/>
            <w:vAlign w:val="center"/>
            <w:hideMark/>
          </w:tcPr>
          <w:p w14:paraId="1340170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-0.002</w:t>
            </w:r>
          </w:p>
        </w:tc>
        <w:tc>
          <w:tcPr>
            <w:tcW w:w="1155" w:type="pct"/>
            <w:vAlign w:val="center"/>
            <w:hideMark/>
          </w:tcPr>
          <w:p w14:paraId="1CBFB24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-0.0002</w:t>
            </w:r>
          </w:p>
        </w:tc>
      </w:tr>
      <w:tr w:rsidR="009776B6" w:rsidRPr="009776B6" w14:paraId="3B17601F" w14:textId="77777777" w:rsidTr="009776B6">
        <w:trPr>
          <w:tblCellSpacing w:w="15" w:type="dxa"/>
        </w:trPr>
        <w:tc>
          <w:tcPr>
            <w:tcW w:w="819" w:type="pct"/>
            <w:vAlign w:val="center"/>
            <w:hideMark/>
          </w:tcPr>
          <w:p w14:paraId="49D131A7"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796AAF3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2.089</w:t>
            </w:r>
          </w:p>
        </w:tc>
        <w:tc>
          <w:tcPr>
            <w:tcW w:w="978" w:type="pct"/>
            <w:vAlign w:val="center"/>
            <w:hideMark/>
          </w:tcPr>
          <w:p w14:paraId="0CD14E6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-0.724</w:t>
            </w:r>
          </w:p>
        </w:tc>
        <w:tc>
          <w:tcPr>
            <w:tcW w:w="978" w:type="pct"/>
            <w:vAlign w:val="center"/>
            <w:hideMark/>
          </w:tcPr>
          <w:p w14:paraId="54B911C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-1.413</w:t>
            </w:r>
          </w:p>
        </w:tc>
        <w:tc>
          <w:tcPr>
            <w:tcW w:w="1155" w:type="pct"/>
            <w:vAlign w:val="center"/>
            <w:hideMark/>
          </w:tcPr>
          <w:p w14:paraId="5AEC6CD0"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-0.092</w:t>
            </w:r>
          </w:p>
        </w:tc>
      </w:tr>
      <w:tr w:rsidR="009776B6" w:rsidRPr="009776B6" w14:paraId="03FADAA3" w14:textId="77777777" w:rsidTr="009776B6">
        <w:trPr>
          <w:tblCellSpacing w:w="15" w:type="dxa"/>
        </w:trPr>
        <w:tc>
          <w:tcPr>
            <w:tcW w:w="819" w:type="pct"/>
            <w:vAlign w:val="center"/>
            <w:hideMark/>
          </w:tcPr>
          <w:p w14:paraId="0ACF6912"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51FE88EB"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2CD76DBF"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5F9A1213"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34B44D00"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38C15F4E" w14:textId="77777777" w:rsidTr="009776B6">
        <w:trPr>
          <w:tblCellSpacing w:w="15" w:type="dxa"/>
        </w:trPr>
        <w:tc>
          <w:tcPr>
            <w:tcW w:w="819" w:type="pct"/>
            <w:vAlign w:val="center"/>
            <w:hideMark/>
          </w:tcPr>
          <w:p w14:paraId="49A24654"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Constant</w:t>
            </w:r>
          </w:p>
        </w:tc>
        <w:tc>
          <w:tcPr>
            <w:tcW w:w="978" w:type="pct"/>
            <w:vAlign w:val="center"/>
            <w:hideMark/>
          </w:tcPr>
          <w:p w14:paraId="7170D7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-4.776</w:t>
            </w:r>
            <w:r w:rsidRPr="009776B6">
              <w:rPr>
                <w:rFonts w:ascii="Times New Roman" w:eastAsia="新細明體" w:hAnsi="Times New Roman" w:cs="Times New Roman"/>
                <w:kern w:val="0"/>
                <w:sz w:val="20"/>
                <w:szCs w:val="20"/>
                <w:vertAlign w:val="superscript"/>
              </w:rPr>
              <w:t>**</w:t>
            </w:r>
          </w:p>
        </w:tc>
        <w:tc>
          <w:tcPr>
            <w:tcW w:w="978" w:type="pct"/>
            <w:vAlign w:val="center"/>
            <w:hideMark/>
          </w:tcPr>
          <w:p w14:paraId="1100E6E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4.311</w:t>
            </w:r>
          </w:p>
        </w:tc>
        <w:tc>
          <w:tcPr>
            <w:tcW w:w="978" w:type="pct"/>
            <w:vAlign w:val="center"/>
            <w:hideMark/>
          </w:tcPr>
          <w:p w14:paraId="6AA66F99"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4.203</w:t>
            </w:r>
          </w:p>
        </w:tc>
        <w:tc>
          <w:tcPr>
            <w:tcW w:w="1155" w:type="pct"/>
            <w:vAlign w:val="center"/>
            <w:hideMark/>
          </w:tcPr>
          <w:p w14:paraId="0E14385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0.355</w:t>
            </w:r>
          </w:p>
        </w:tc>
      </w:tr>
      <w:tr w:rsidR="009776B6" w:rsidRPr="009776B6" w14:paraId="387880C9" w14:textId="77777777" w:rsidTr="009776B6">
        <w:trPr>
          <w:tblCellSpacing w:w="15" w:type="dxa"/>
        </w:trPr>
        <w:tc>
          <w:tcPr>
            <w:tcW w:w="819" w:type="pct"/>
            <w:vAlign w:val="center"/>
            <w:hideMark/>
          </w:tcPr>
          <w:p w14:paraId="6D72120B"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4C2B209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-2.046</w:t>
            </w:r>
          </w:p>
        </w:tc>
        <w:tc>
          <w:tcPr>
            <w:tcW w:w="978" w:type="pct"/>
            <w:vAlign w:val="center"/>
            <w:hideMark/>
          </w:tcPr>
          <w:p w14:paraId="2D8F012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0.729</w:t>
            </w:r>
          </w:p>
        </w:tc>
        <w:tc>
          <w:tcPr>
            <w:tcW w:w="978" w:type="pct"/>
            <w:vAlign w:val="center"/>
            <w:hideMark/>
          </w:tcPr>
          <w:p w14:paraId="622CE287"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1.422</w:t>
            </w:r>
          </w:p>
        </w:tc>
        <w:tc>
          <w:tcPr>
            <w:tcW w:w="1155" w:type="pct"/>
            <w:vAlign w:val="center"/>
            <w:hideMark/>
          </w:tcPr>
          <w:p w14:paraId="6EFB444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t = 0.095</w:t>
            </w:r>
          </w:p>
        </w:tc>
      </w:tr>
      <w:tr w:rsidR="009776B6" w:rsidRPr="009776B6" w14:paraId="34F6F063" w14:textId="77777777" w:rsidTr="009776B6">
        <w:trPr>
          <w:tblCellSpacing w:w="15" w:type="dxa"/>
        </w:trPr>
        <w:tc>
          <w:tcPr>
            <w:tcW w:w="819" w:type="pct"/>
            <w:vAlign w:val="center"/>
            <w:hideMark/>
          </w:tcPr>
          <w:p w14:paraId="01F1830E" w14:textId="77777777" w:rsidR="009776B6" w:rsidRPr="009776B6" w:rsidRDefault="009776B6" w:rsidP="009776B6">
            <w:pPr>
              <w:widowControl/>
              <w:jc w:val="center"/>
              <w:rPr>
                <w:rFonts w:ascii="Times New Roman" w:eastAsia="新細明體" w:hAnsi="Times New Roman" w:cs="Times New Roman"/>
                <w:kern w:val="0"/>
                <w:sz w:val="20"/>
                <w:szCs w:val="20"/>
              </w:rPr>
            </w:pPr>
          </w:p>
        </w:tc>
        <w:tc>
          <w:tcPr>
            <w:tcW w:w="978" w:type="pct"/>
            <w:vAlign w:val="center"/>
            <w:hideMark/>
          </w:tcPr>
          <w:p w14:paraId="293D5002" w14:textId="77777777" w:rsidR="009776B6" w:rsidRPr="009776B6" w:rsidRDefault="009776B6" w:rsidP="009776B6">
            <w:pPr>
              <w:widowControl/>
              <w:rPr>
                <w:rFonts w:ascii="Times New Roman" w:eastAsia="Times New Roman" w:hAnsi="Times New Roman" w:cs="Times New Roman"/>
                <w:kern w:val="0"/>
                <w:sz w:val="20"/>
                <w:szCs w:val="20"/>
              </w:rPr>
            </w:pPr>
          </w:p>
        </w:tc>
        <w:tc>
          <w:tcPr>
            <w:tcW w:w="978" w:type="pct"/>
            <w:vAlign w:val="center"/>
            <w:hideMark/>
          </w:tcPr>
          <w:p w14:paraId="30331EBE"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978" w:type="pct"/>
            <w:vAlign w:val="center"/>
            <w:hideMark/>
          </w:tcPr>
          <w:p w14:paraId="342F2A7A" w14:textId="77777777" w:rsidR="009776B6" w:rsidRPr="009776B6" w:rsidRDefault="009776B6" w:rsidP="009776B6">
            <w:pPr>
              <w:widowControl/>
              <w:jc w:val="center"/>
              <w:rPr>
                <w:rFonts w:ascii="Times New Roman" w:eastAsia="Times New Roman" w:hAnsi="Times New Roman" w:cs="Times New Roman"/>
                <w:kern w:val="0"/>
                <w:sz w:val="20"/>
                <w:szCs w:val="20"/>
              </w:rPr>
            </w:pPr>
          </w:p>
        </w:tc>
        <w:tc>
          <w:tcPr>
            <w:tcW w:w="1155" w:type="pct"/>
            <w:vAlign w:val="center"/>
            <w:hideMark/>
          </w:tcPr>
          <w:p w14:paraId="107D60CA"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04411F48" w14:textId="77777777" w:rsidTr="009776B6">
        <w:trPr>
          <w:tblCellSpacing w:w="15" w:type="dxa"/>
        </w:trPr>
        <w:tc>
          <w:tcPr>
            <w:tcW w:w="4969" w:type="pct"/>
            <w:gridSpan w:val="5"/>
            <w:tcBorders>
              <w:bottom w:val="single" w:sz="6" w:space="0" w:color="000000"/>
            </w:tcBorders>
            <w:vAlign w:val="center"/>
            <w:hideMark/>
          </w:tcPr>
          <w:p w14:paraId="0070D8FD" w14:textId="77777777" w:rsidR="009776B6" w:rsidRPr="009776B6" w:rsidRDefault="009776B6" w:rsidP="009776B6">
            <w:pPr>
              <w:widowControl/>
              <w:jc w:val="center"/>
              <w:rPr>
                <w:rFonts w:ascii="Times New Roman" w:eastAsia="Times New Roman" w:hAnsi="Times New Roman" w:cs="Times New Roman"/>
                <w:kern w:val="0"/>
                <w:sz w:val="20"/>
                <w:szCs w:val="20"/>
              </w:rPr>
            </w:pPr>
          </w:p>
        </w:tc>
      </w:tr>
      <w:tr w:rsidR="009776B6" w:rsidRPr="009776B6" w14:paraId="1D4C65FB" w14:textId="77777777" w:rsidTr="009776B6">
        <w:trPr>
          <w:tblCellSpacing w:w="15" w:type="dxa"/>
        </w:trPr>
        <w:tc>
          <w:tcPr>
            <w:tcW w:w="819" w:type="pct"/>
            <w:vAlign w:val="center"/>
            <w:hideMark/>
          </w:tcPr>
          <w:p w14:paraId="5159B79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Observations</w:t>
            </w:r>
          </w:p>
        </w:tc>
        <w:tc>
          <w:tcPr>
            <w:tcW w:w="978" w:type="pct"/>
            <w:vAlign w:val="center"/>
            <w:hideMark/>
          </w:tcPr>
          <w:p w14:paraId="79E413AA"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3DD3677B"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978" w:type="pct"/>
            <w:vAlign w:val="center"/>
            <w:hideMark/>
          </w:tcPr>
          <w:p w14:paraId="7235A3EF"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c>
          <w:tcPr>
            <w:tcW w:w="1155" w:type="pct"/>
            <w:vAlign w:val="center"/>
            <w:hideMark/>
          </w:tcPr>
          <w:p w14:paraId="0EDF084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1,032</w:t>
            </w:r>
          </w:p>
        </w:tc>
      </w:tr>
      <w:tr w:rsidR="009776B6" w:rsidRPr="009776B6" w14:paraId="5F8E860F" w14:textId="77777777" w:rsidTr="009776B6">
        <w:trPr>
          <w:tblCellSpacing w:w="15" w:type="dxa"/>
        </w:trPr>
        <w:tc>
          <w:tcPr>
            <w:tcW w:w="819" w:type="pct"/>
            <w:vAlign w:val="center"/>
            <w:hideMark/>
          </w:tcPr>
          <w:p w14:paraId="16F102C9"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3704A02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0.157</w:t>
            </w:r>
          </w:p>
        </w:tc>
        <w:tc>
          <w:tcPr>
            <w:tcW w:w="978" w:type="pct"/>
            <w:vAlign w:val="center"/>
            <w:hideMark/>
          </w:tcPr>
          <w:p w14:paraId="477FD3E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0.425</w:t>
            </w:r>
          </w:p>
        </w:tc>
        <w:tc>
          <w:tcPr>
            <w:tcW w:w="978" w:type="pct"/>
            <w:vAlign w:val="center"/>
            <w:hideMark/>
          </w:tcPr>
          <w:p w14:paraId="0DF1FEF2"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0.356</w:t>
            </w:r>
          </w:p>
        </w:tc>
        <w:tc>
          <w:tcPr>
            <w:tcW w:w="1155" w:type="pct"/>
            <w:vAlign w:val="center"/>
            <w:hideMark/>
          </w:tcPr>
          <w:p w14:paraId="17CE4735"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0.441</w:t>
            </w:r>
          </w:p>
        </w:tc>
      </w:tr>
      <w:tr w:rsidR="009776B6" w:rsidRPr="009776B6" w14:paraId="151EDFBE" w14:textId="77777777" w:rsidTr="009776B6">
        <w:trPr>
          <w:tblCellSpacing w:w="15" w:type="dxa"/>
        </w:trPr>
        <w:tc>
          <w:tcPr>
            <w:tcW w:w="819" w:type="pct"/>
            <w:vAlign w:val="center"/>
            <w:hideMark/>
          </w:tcPr>
          <w:p w14:paraId="79B9C410"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Adjusted R</w:t>
            </w:r>
            <w:r w:rsidRPr="009776B6">
              <w:rPr>
                <w:rFonts w:ascii="Times New Roman" w:eastAsia="新細明體" w:hAnsi="Times New Roman" w:cs="Times New Roman"/>
                <w:kern w:val="0"/>
                <w:sz w:val="20"/>
                <w:szCs w:val="20"/>
                <w:vertAlign w:val="superscript"/>
              </w:rPr>
              <w:t>2</w:t>
            </w:r>
          </w:p>
        </w:tc>
        <w:tc>
          <w:tcPr>
            <w:tcW w:w="978" w:type="pct"/>
            <w:vAlign w:val="center"/>
            <w:hideMark/>
          </w:tcPr>
          <w:p w14:paraId="66A3991D"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0.143</w:t>
            </w:r>
          </w:p>
        </w:tc>
        <w:tc>
          <w:tcPr>
            <w:tcW w:w="978" w:type="pct"/>
            <w:vAlign w:val="center"/>
            <w:hideMark/>
          </w:tcPr>
          <w:p w14:paraId="2D35DEC1"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0.415</w:t>
            </w:r>
          </w:p>
        </w:tc>
        <w:tc>
          <w:tcPr>
            <w:tcW w:w="978" w:type="pct"/>
            <w:vAlign w:val="center"/>
            <w:hideMark/>
          </w:tcPr>
          <w:p w14:paraId="06AF5733"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0.345</w:t>
            </w:r>
          </w:p>
        </w:tc>
        <w:tc>
          <w:tcPr>
            <w:tcW w:w="1155" w:type="pct"/>
            <w:vAlign w:val="center"/>
            <w:hideMark/>
          </w:tcPr>
          <w:p w14:paraId="0FB10524" w14:textId="77777777"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0.431</w:t>
            </w:r>
          </w:p>
        </w:tc>
      </w:tr>
      <w:tr w:rsidR="009776B6" w:rsidRPr="009776B6" w14:paraId="5F3BEBA8" w14:textId="77777777" w:rsidTr="009776B6">
        <w:trPr>
          <w:tblCellSpacing w:w="15" w:type="dxa"/>
        </w:trPr>
        <w:tc>
          <w:tcPr>
            <w:tcW w:w="819" w:type="pct"/>
            <w:vAlign w:val="center"/>
            <w:hideMark/>
          </w:tcPr>
          <w:p w14:paraId="3B86AB21" w14:textId="77777777" w:rsidR="009776B6" w:rsidRPr="009776B6" w:rsidRDefault="009776B6" w:rsidP="009776B6">
            <w:pPr>
              <w:widowControl/>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F Statistic</w:t>
            </w:r>
          </w:p>
        </w:tc>
        <w:tc>
          <w:tcPr>
            <w:tcW w:w="978" w:type="pct"/>
            <w:vAlign w:val="center"/>
            <w:hideMark/>
          </w:tcPr>
          <w:p w14:paraId="385FDF37" w14:textId="05C133A8"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11.122</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51030CBB" w14:textId="5FE76555"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41.648</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978" w:type="pct"/>
            <w:vAlign w:val="center"/>
            <w:hideMark/>
          </w:tcPr>
          <w:p w14:paraId="7D0C5445" w14:textId="3FF3CD1E"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31.166</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c>
          <w:tcPr>
            <w:tcW w:w="1155" w:type="pct"/>
            <w:vAlign w:val="center"/>
            <w:hideMark/>
          </w:tcPr>
          <w:p w14:paraId="5D09E24F" w14:textId="0710BB43" w:rsidR="009776B6" w:rsidRPr="009776B6" w:rsidRDefault="009776B6" w:rsidP="009776B6">
            <w:pPr>
              <w:widowControl/>
              <w:jc w:val="center"/>
              <w:rPr>
                <w:rFonts w:ascii="Times New Roman" w:eastAsia="新細明體" w:hAnsi="Times New Roman" w:cs="Times New Roman"/>
                <w:kern w:val="0"/>
                <w:sz w:val="20"/>
                <w:szCs w:val="20"/>
              </w:rPr>
            </w:pPr>
            <w:r w:rsidRPr="009776B6">
              <w:rPr>
                <w:rFonts w:ascii="Times New Roman" w:eastAsia="新細明體" w:hAnsi="Times New Roman" w:cs="Times New Roman"/>
                <w:kern w:val="0"/>
                <w:sz w:val="20"/>
                <w:szCs w:val="20"/>
              </w:rPr>
              <w:t>44.347</w:t>
            </w:r>
            <w:r w:rsidRPr="009776B6">
              <w:rPr>
                <w:rFonts w:ascii="Times New Roman" w:eastAsia="新細明體" w:hAnsi="Times New Roman" w:cs="Times New Roman"/>
                <w:kern w:val="0"/>
                <w:sz w:val="20"/>
                <w:szCs w:val="20"/>
                <w:vertAlign w:val="superscript"/>
              </w:rPr>
              <w:t>***</w:t>
            </w:r>
            <w:r w:rsidRPr="009776B6">
              <w:rPr>
                <w:rFonts w:ascii="Times New Roman" w:eastAsia="新細明體" w:hAnsi="Times New Roman" w:cs="Times New Roman"/>
                <w:kern w:val="0"/>
                <w:sz w:val="20"/>
                <w:szCs w:val="20"/>
              </w:rPr>
              <w:t> </w:t>
            </w:r>
          </w:p>
        </w:tc>
      </w:tr>
      <w:tr w:rsidR="009776B6" w:rsidRPr="009776B6" w14:paraId="74D748E5" w14:textId="77777777" w:rsidTr="009776B6">
        <w:trPr>
          <w:tblCellSpacing w:w="15" w:type="dxa"/>
        </w:trPr>
        <w:tc>
          <w:tcPr>
            <w:tcW w:w="4969" w:type="pct"/>
            <w:gridSpan w:val="5"/>
            <w:tcBorders>
              <w:bottom w:val="single" w:sz="6" w:space="0" w:color="000000"/>
            </w:tcBorders>
            <w:vAlign w:val="center"/>
            <w:hideMark/>
          </w:tcPr>
          <w:p w14:paraId="18CC68A5" w14:textId="77777777" w:rsidR="009776B6" w:rsidRPr="009776B6" w:rsidRDefault="009776B6" w:rsidP="009776B6">
            <w:pPr>
              <w:widowControl/>
              <w:jc w:val="center"/>
              <w:rPr>
                <w:rFonts w:ascii="Times New Roman" w:eastAsia="新細明體" w:hAnsi="Times New Roman" w:cs="Times New Roman"/>
                <w:kern w:val="0"/>
                <w:sz w:val="20"/>
                <w:szCs w:val="20"/>
              </w:rPr>
            </w:pPr>
          </w:p>
        </w:tc>
      </w:tr>
    </w:tbl>
    <w:p w14:paraId="0CDB7F31" w14:textId="365F6BC1" w:rsidR="001F06D2" w:rsidRPr="00BA4329" w:rsidRDefault="001F06D2" w:rsidP="001F06D2">
      <w:pPr>
        <w:rPr>
          <w:rFonts w:ascii="Times New Roman" w:hAnsi="Times New Roman" w:cs="Times New Roman"/>
        </w:rPr>
      </w:pPr>
      <w:r w:rsidRPr="00BA4329">
        <w:rPr>
          <w:rFonts w:ascii="Times New Roman" w:hAnsi="Times New Roman" w:cs="Times New Roman"/>
          <w:kern w:val="0"/>
          <w:sz w:val="18"/>
          <w:szCs w:val="18"/>
        </w:rPr>
        <w:t xml:space="preserve">*, **, ***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A4757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7AACE8C" w14:textId="77777777" w:rsidR="00EE7731" w:rsidRPr="00BA4329" w:rsidRDefault="00EE773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D1768D6" w14:textId="24737C0D" w:rsidR="001F06D2" w:rsidRPr="00BA4329" w:rsidRDefault="00EE7731" w:rsidP="00EE7731">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6 Endogeneity Test: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0455A4" w:rsidRPr="000455A4" w14:paraId="245C55B5" w14:textId="77777777" w:rsidTr="000455A4">
        <w:trPr>
          <w:tblCellSpacing w:w="15" w:type="dxa"/>
        </w:trPr>
        <w:tc>
          <w:tcPr>
            <w:tcW w:w="4969" w:type="pct"/>
            <w:gridSpan w:val="5"/>
            <w:tcBorders>
              <w:bottom w:val="single" w:sz="6" w:space="0" w:color="000000"/>
            </w:tcBorders>
            <w:vAlign w:val="center"/>
            <w:hideMark/>
          </w:tcPr>
          <w:p w14:paraId="3EF050E6" w14:textId="77777777" w:rsidR="000455A4" w:rsidRPr="000455A4" w:rsidRDefault="000455A4" w:rsidP="000455A4">
            <w:pPr>
              <w:widowControl/>
              <w:rPr>
                <w:rFonts w:ascii="Times New Roman" w:eastAsia="新細明體" w:hAnsi="Times New Roman" w:cs="Times New Roman"/>
                <w:kern w:val="0"/>
                <w:sz w:val="20"/>
                <w:szCs w:val="20"/>
              </w:rPr>
            </w:pPr>
          </w:p>
        </w:tc>
      </w:tr>
      <w:tr w:rsidR="000455A4" w:rsidRPr="000455A4" w14:paraId="37D02AF1" w14:textId="77777777" w:rsidTr="00CD4C14">
        <w:trPr>
          <w:tblCellSpacing w:w="15" w:type="dxa"/>
        </w:trPr>
        <w:tc>
          <w:tcPr>
            <w:tcW w:w="840" w:type="pct"/>
            <w:vAlign w:val="center"/>
            <w:hideMark/>
          </w:tcPr>
          <w:p w14:paraId="0550C58B"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06B70F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i/>
                <w:iCs/>
                <w:kern w:val="0"/>
                <w:sz w:val="20"/>
                <w:szCs w:val="20"/>
              </w:rPr>
              <w:t>Dependent variable:</w:t>
            </w:r>
          </w:p>
        </w:tc>
      </w:tr>
      <w:tr w:rsidR="000455A4" w:rsidRPr="000455A4" w14:paraId="5CCE8303" w14:textId="77777777" w:rsidTr="00CD4C14">
        <w:trPr>
          <w:tblCellSpacing w:w="15" w:type="dxa"/>
        </w:trPr>
        <w:tc>
          <w:tcPr>
            <w:tcW w:w="840" w:type="pct"/>
            <w:vAlign w:val="center"/>
            <w:hideMark/>
          </w:tcPr>
          <w:p w14:paraId="480C37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7BD861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C86B43" w14:textId="77777777" w:rsidTr="00CD4C14">
        <w:trPr>
          <w:tblCellSpacing w:w="15" w:type="dxa"/>
        </w:trPr>
        <w:tc>
          <w:tcPr>
            <w:tcW w:w="840" w:type="pct"/>
            <w:vAlign w:val="center"/>
            <w:hideMark/>
          </w:tcPr>
          <w:p w14:paraId="7984F5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7CD234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87" w:type="pct"/>
            <w:vAlign w:val="center"/>
            <w:hideMark/>
          </w:tcPr>
          <w:p w14:paraId="273440E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87" w:type="pct"/>
            <w:vAlign w:val="center"/>
            <w:hideMark/>
          </w:tcPr>
          <w:p w14:paraId="1AAABF4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ABEXP</w:t>
            </w:r>
          </w:p>
        </w:tc>
        <w:tc>
          <w:tcPr>
            <w:tcW w:w="1167" w:type="pct"/>
            <w:vAlign w:val="center"/>
            <w:hideMark/>
          </w:tcPr>
          <w:p w14:paraId="2377D2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ABPROD</w:t>
            </w:r>
          </w:p>
        </w:tc>
      </w:tr>
      <w:tr w:rsidR="000455A4" w:rsidRPr="000455A4" w14:paraId="232FC938" w14:textId="77777777" w:rsidTr="00CD4C14">
        <w:trPr>
          <w:tblCellSpacing w:w="15" w:type="dxa"/>
        </w:trPr>
        <w:tc>
          <w:tcPr>
            <w:tcW w:w="840" w:type="pct"/>
            <w:vAlign w:val="center"/>
            <w:hideMark/>
          </w:tcPr>
          <w:p w14:paraId="11C7B6A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5B782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w:t>
            </w:r>
          </w:p>
        </w:tc>
        <w:tc>
          <w:tcPr>
            <w:tcW w:w="987" w:type="pct"/>
            <w:vAlign w:val="center"/>
            <w:hideMark/>
          </w:tcPr>
          <w:p w14:paraId="5C28AE4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w:t>
            </w:r>
          </w:p>
        </w:tc>
        <w:tc>
          <w:tcPr>
            <w:tcW w:w="987" w:type="pct"/>
            <w:vAlign w:val="center"/>
            <w:hideMark/>
          </w:tcPr>
          <w:p w14:paraId="1FB1A9A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w:t>
            </w:r>
          </w:p>
        </w:tc>
        <w:tc>
          <w:tcPr>
            <w:tcW w:w="1167" w:type="pct"/>
            <w:vAlign w:val="center"/>
            <w:hideMark/>
          </w:tcPr>
          <w:p w14:paraId="7DC5AAA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w:t>
            </w:r>
          </w:p>
        </w:tc>
      </w:tr>
      <w:tr w:rsidR="000455A4" w:rsidRPr="000455A4" w14:paraId="725773E4" w14:textId="77777777" w:rsidTr="000455A4">
        <w:trPr>
          <w:tblCellSpacing w:w="15" w:type="dxa"/>
        </w:trPr>
        <w:tc>
          <w:tcPr>
            <w:tcW w:w="4969" w:type="pct"/>
            <w:gridSpan w:val="5"/>
            <w:tcBorders>
              <w:bottom w:val="single" w:sz="6" w:space="0" w:color="000000"/>
            </w:tcBorders>
            <w:vAlign w:val="center"/>
            <w:hideMark/>
          </w:tcPr>
          <w:p w14:paraId="7B471E04" w14:textId="77777777" w:rsidR="000455A4" w:rsidRPr="000455A4" w:rsidRDefault="000455A4" w:rsidP="000455A4">
            <w:pPr>
              <w:widowControl/>
              <w:jc w:val="center"/>
              <w:rPr>
                <w:rFonts w:ascii="Times New Roman" w:eastAsia="新細明體" w:hAnsi="Times New Roman" w:cs="Times New Roman"/>
                <w:kern w:val="0"/>
                <w:sz w:val="20"/>
                <w:szCs w:val="20"/>
              </w:rPr>
            </w:pPr>
          </w:p>
        </w:tc>
      </w:tr>
      <w:tr w:rsidR="000455A4" w:rsidRPr="000455A4" w14:paraId="3C128496" w14:textId="77777777" w:rsidTr="00CD4C14">
        <w:trPr>
          <w:tblCellSpacing w:w="15" w:type="dxa"/>
        </w:trPr>
        <w:tc>
          <w:tcPr>
            <w:tcW w:w="840" w:type="pct"/>
            <w:vAlign w:val="center"/>
            <w:hideMark/>
          </w:tcPr>
          <w:p w14:paraId="2005D629"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RMres</w:t>
            </w:r>
            <w:proofErr w:type="spellEnd"/>
          </w:p>
        </w:tc>
        <w:tc>
          <w:tcPr>
            <w:tcW w:w="928" w:type="pct"/>
            <w:vAlign w:val="center"/>
            <w:hideMark/>
          </w:tcPr>
          <w:p w14:paraId="1AF59E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BD87DB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1B5B14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0237A2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0F9157D" w14:textId="77777777" w:rsidTr="00CD4C14">
        <w:trPr>
          <w:tblCellSpacing w:w="15" w:type="dxa"/>
        </w:trPr>
        <w:tc>
          <w:tcPr>
            <w:tcW w:w="840" w:type="pct"/>
            <w:vAlign w:val="center"/>
            <w:hideMark/>
          </w:tcPr>
          <w:p w14:paraId="2D75347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46AF8D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1.852</w:t>
            </w:r>
          </w:p>
        </w:tc>
        <w:tc>
          <w:tcPr>
            <w:tcW w:w="987" w:type="pct"/>
            <w:vAlign w:val="center"/>
            <w:hideMark/>
          </w:tcPr>
          <w:p w14:paraId="16D87B9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0A0A078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DCF9E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905D98E" w14:textId="77777777" w:rsidTr="00CD4C14">
        <w:trPr>
          <w:tblCellSpacing w:w="15" w:type="dxa"/>
        </w:trPr>
        <w:tc>
          <w:tcPr>
            <w:tcW w:w="840" w:type="pct"/>
            <w:vAlign w:val="center"/>
            <w:hideMark/>
          </w:tcPr>
          <w:p w14:paraId="4EBA3F9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5A2756C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23819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35743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B7821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210897A" w14:textId="77777777" w:rsidTr="00CD4C14">
        <w:trPr>
          <w:tblCellSpacing w:w="15" w:type="dxa"/>
        </w:trPr>
        <w:tc>
          <w:tcPr>
            <w:tcW w:w="840" w:type="pct"/>
            <w:vAlign w:val="center"/>
            <w:hideMark/>
          </w:tcPr>
          <w:p w14:paraId="707827E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RM</w:t>
            </w:r>
          </w:p>
        </w:tc>
        <w:tc>
          <w:tcPr>
            <w:tcW w:w="928" w:type="pct"/>
            <w:vAlign w:val="center"/>
            <w:hideMark/>
          </w:tcPr>
          <w:p w14:paraId="4C9EAF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-0.051</w:t>
            </w:r>
          </w:p>
        </w:tc>
        <w:tc>
          <w:tcPr>
            <w:tcW w:w="987" w:type="pct"/>
            <w:vAlign w:val="center"/>
            <w:hideMark/>
          </w:tcPr>
          <w:p w14:paraId="7ED2613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7E9435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C8527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5A18A37" w14:textId="77777777" w:rsidTr="00CD4C14">
        <w:trPr>
          <w:tblCellSpacing w:w="15" w:type="dxa"/>
        </w:trPr>
        <w:tc>
          <w:tcPr>
            <w:tcW w:w="840" w:type="pct"/>
            <w:vAlign w:val="center"/>
            <w:hideMark/>
          </w:tcPr>
          <w:p w14:paraId="7F76FD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12D63BE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-1.541</w:t>
            </w:r>
          </w:p>
        </w:tc>
        <w:tc>
          <w:tcPr>
            <w:tcW w:w="987" w:type="pct"/>
            <w:vAlign w:val="center"/>
            <w:hideMark/>
          </w:tcPr>
          <w:p w14:paraId="3FC3F91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5C378C5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A10E80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8AA9D67" w14:textId="77777777" w:rsidTr="00CD4C14">
        <w:trPr>
          <w:tblCellSpacing w:w="15" w:type="dxa"/>
        </w:trPr>
        <w:tc>
          <w:tcPr>
            <w:tcW w:w="840" w:type="pct"/>
            <w:vAlign w:val="center"/>
            <w:hideMark/>
          </w:tcPr>
          <w:p w14:paraId="314032A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06E30B6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3847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D1259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3F63DB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B63E5FC" w14:textId="77777777" w:rsidTr="00CD4C14">
        <w:trPr>
          <w:tblCellSpacing w:w="15" w:type="dxa"/>
        </w:trPr>
        <w:tc>
          <w:tcPr>
            <w:tcW w:w="840" w:type="pct"/>
            <w:vAlign w:val="center"/>
            <w:hideMark/>
          </w:tcPr>
          <w:p w14:paraId="64653EE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ABSDA</w:t>
            </w:r>
          </w:p>
        </w:tc>
        <w:tc>
          <w:tcPr>
            <w:tcW w:w="928" w:type="pct"/>
            <w:vAlign w:val="center"/>
            <w:hideMark/>
          </w:tcPr>
          <w:p w14:paraId="1B2BE104"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7D6424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-9.268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5E8929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-5.443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464BF78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-3.913</w:t>
            </w:r>
            <w:r w:rsidRPr="000455A4">
              <w:rPr>
                <w:rFonts w:ascii="Times New Roman" w:eastAsia="新細明體" w:hAnsi="Times New Roman" w:cs="Times New Roman"/>
                <w:kern w:val="0"/>
                <w:sz w:val="20"/>
                <w:szCs w:val="20"/>
                <w:vertAlign w:val="superscript"/>
              </w:rPr>
              <w:t>**</w:t>
            </w:r>
          </w:p>
        </w:tc>
      </w:tr>
      <w:tr w:rsidR="000455A4" w:rsidRPr="000455A4" w14:paraId="2700F458" w14:textId="77777777" w:rsidTr="00CD4C14">
        <w:trPr>
          <w:tblCellSpacing w:w="15" w:type="dxa"/>
        </w:trPr>
        <w:tc>
          <w:tcPr>
            <w:tcW w:w="840" w:type="pct"/>
            <w:vAlign w:val="center"/>
            <w:hideMark/>
          </w:tcPr>
          <w:p w14:paraId="727ADC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E6EA52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C226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-3.546</w:t>
            </w:r>
          </w:p>
        </w:tc>
        <w:tc>
          <w:tcPr>
            <w:tcW w:w="987" w:type="pct"/>
            <w:vAlign w:val="center"/>
            <w:hideMark/>
          </w:tcPr>
          <w:p w14:paraId="24566BE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-5.395</w:t>
            </w:r>
          </w:p>
        </w:tc>
        <w:tc>
          <w:tcPr>
            <w:tcW w:w="1167" w:type="pct"/>
            <w:vAlign w:val="center"/>
            <w:hideMark/>
          </w:tcPr>
          <w:p w14:paraId="227614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-2.040</w:t>
            </w:r>
          </w:p>
        </w:tc>
      </w:tr>
      <w:tr w:rsidR="000455A4" w:rsidRPr="000455A4" w14:paraId="3E5C9617" w14:textId="77777777" w:rsidTr="00CD4C14">
        <w:trPr>
          <w:tblCellSpacing w:w="15" w:type="dxa"/>
        </w:trPr>
        <w:tc>
          <w:tcPr>
            <w:tcW w:w="840" w:type="pct"/>
            <w:vAlign w:val="center"/>
            <w:hideMark/>
          </w:tcPr>
          <w:p w14:paraId="6AAAA7B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FF1DA59"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52564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DC3F83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21658E1"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46491FC6" w14:textId="77777777" w:rsidTr="00CD4C14">
        <w:trPr>
          <w:tblCellSpacing w:w="15" w:type="dxa"/>
        </w:trPr>
        <w:tc>
          <w:tcPr>
            <w:tcW w:w="840" w:type="pct"/>
            <w:vAlign w:val="center"/>
            <w:hideMark/>
          </w:tcPr>
          <w:p w14:paraId="00F6CED8"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AMres</w:t>
            </w:r>
            <w:proofErr w:type="spellEnd"/>
          </w:p>
        </w:tc>
        <w:tc>
          <w:tcPr>
            <w:tcW w:w="928" w:type="pct"/>
            <w:vAlign w:val="center"/>
            <w:hideMark/>
          </w:tcPr>
          <w:p w14:paraId="1769E9D2"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53BDD5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9.390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4A7B6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5.421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116E48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4.043</w:t>
            </w:r>
            <w:r w:rsidRPr="000455A4">
              <w:rPr>
                <w:rFonts w:ascii="Times New Roman" w:eastAsia="新細明體" w:hAnsi="Times New Roman" w:cs="Times New Roman"/>
                <w:kern w:val="0"/>
                <w:sz w:val="20"/>
                <w:szCs w:val="20"/>
                <w:vertAlign w:val="superscript"/>
              </w:rPr>
              <w:t>**</w:t>
            </w:r>
          </w:p>
        </w:tc>
      </w:tr>
      <w:tr w:rsidR="000455A4" w:rsidRPr="000455A4" w14:paraId="416A1808" w14:textId="77777777" w:rsidTr="00CD4C14">
        <w:trPr>
          <w:tblCellSpacing w:w="15" w:type="dxa"/>
        </w:trPr>
        <w:tc>
          <w:tcPr>
            <w:tcW w:w="840" w:type="pct"/>
            <w:vAlign w:val="center"/>
            <w:hideMark/>
          </w:tcPr>
          <w:p w14:paraId="7E54D2E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2B0D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BC77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3.591</w:t>
            </w:r>
          </w:p>
        </w:tc>
        <w:tc>
          <w:tcPr>
            <w:tcW w:w="987" w:type="pct"/>
            <w:vAlign w:val="center"/>
            <w:hideMark/>
          </w:tcPr>
          <w:p w14:paraId="7E4F3A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5.371</w:t>
            </w:r>
          </w:p>
        </w:tc>
        <w:tc>
          <w:tcPr>
            <w:tcW w:w="1167" w:type="pct"/>
            <w:vAlign w:val="center"/>
            <w:hideMark/>
          </w:tcPr>
          <w:p w14:paraId="408B77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2.101</w:t>
            </w:r>
          </w:p>
        </w:tc>
      </w:tr>
      <w:tr w:rsidR="000455A4" w:rsidRPr="000455A4" w14:paraId="6ED85548" w14:textId="77777777" w:rsidTr="00CD4C14">
        <w:trPr>
          <w:tblCellSpacing w:w="15" w:type="dxa"/>
        </w:trPr>
        <w:tc>
          <w:tcPr>
            <w:tcW w:w="840" w:type="pct"/>
            <w:vAlign w:val="center"/>
            <w:hideMark/>
          </w:tcPr>
          <w:p w14:paraId="1E28BF9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C4A4DF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9E7F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089AD58"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CCBBB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3CE7953" w14:textId="77777777" w:rsidTr="00CD4C14">
        <w:trPr>
          <w:tblCellSpacing w:w="15" w:type="dxa"/>
        </w:trPr>
        <w:tc>
          <w:tcPr>
            <w:tcW w:w="840" w:type="pct"/>
            <w:vAlign w:val="center"/>
            <w:hideMark/>
          </w:tcPr>
          <w:p w14:paraId="7C4CAFB3" w14:textId="3A0E0A40"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POST</w:t>
            </w:r>
          </w:p>
        </w:tc>
        <w:tc>
          <w:tcPr>
            <w:tcW w:w="928" w:type="pct"/>
            <w:vAlign w:val="center"/>
            <w:hideMark/>
          </w:tcPr>
          <w:p w14:paraId="24FD72A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A24E1B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0.138</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3F3E9E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0.075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F61BE4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r>
      <w:tr w:rsidR="000455A4" w:rsidRPr="000455A4" w14:paraId="7FCBBD87" w14:textId="77777777" w:rsidTr="00CD4C14">
        <w:trPr>
          <w:tblCellSpacing w:w="15" w:type="dxa"/>
        </w:trPr>
        <w:tc>
          <w:tcPr>
            <w:tcW w:w="840" w:type="pct"/>
            <w:vAlign w:val="center"/>
            <w:hideMark/>
          </w:tcPr>
          <w:p w14:paraId="23112777"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423D0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2.328</w:t>
            </w:r>
          </w:p>
        </w:tc>
        <w:tc>
          <w:tcPr>
            <w:tcW w:w="987" w:type="pct"/>
            <w:vAlign w:val="center"/>
            <w:hideMark/>
          </w:tcPr>
          <w:p w14:paraId="4D04A6A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4.407</w:t>
            </w:r>
          </w:p>
        </w:tc>
        <w:tc>
          <w:tcPr>
            <w:tcW w:w="987" w:type="pct"/>
            <w:vAlign w:val="center"/>
            <w:hideMark/>
          </w:tcPr>
          <w:p w14:paraId="467986E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5.985</w:t>
            </w:r>
          </w:p>
        </w:tc>
        <w:tc>
          <w:tcPr>
            <w:tcW w:w="1167" w:type="pct"/>
            <w:vAlign w:val="center"/>
            <w:hideMark/>
          </w:tcPr>
          <w:p w14:paraId="3F38C43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2.887</w:t>
            </w:r>
          </w:p>
        </w:tc>
      </w:tr>
      <w:tr w:rsidR="000455A4" w:rsidRPr="000455A4" w14:paraId="642E81CE" w14:textId="77777777" w:rsidTr="00CD4C14">
        <w:trPr>
          <w:tblCellSpacing w:w="15" w:type="dxa"/>
        </w:trPr>
        <w:tc>
          <w:tcPr>
            <w:tcW w:w="840" w:type="pct"/>
            <w:vAlign w:val="center"/>
            <w:hideMark/>
          </w:tcPr>
          <w:p w14:paraId="4632DE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890A077"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F68B5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F08834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A25F4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0BCC25A" w14:textId="77777777" w:rsidTr="00CD4C14">
        <w:trPr>
          <w:tblCellSpacing w:w="15" w:type="dxa"/>
        </w:trPr>
        <w:tc>
          <w:tcPr>
            <w:tcW w:w="840" w:type="pct"/>
            <w:vAlign w:val="center"/>
            <w:hideMark/>
          </w:tcPr>
          <w:p w14:paraId="6736B99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LEV</w:t>
            </w:r>
          </w:p>
        </w:tc>
        <w:tc>
          <w:tcPr>
            <w:tcW w:w="928" w:type="pct"/>
            <w:vAlign w:val="center"/>
            <w:hideMark/>
          </w:tcPr>
          <w:p w14:paraId="3979C1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-0.015</w:t>
            </w:r>
          </w:p>
        </w:tc>
        <w:tc>
          <w:tcPr>
            <w:tcW w:w="987" w:type="pct"/>
            <w:vAlign w:val="center"/>
            <w:hideMark/>
          </w:tcPr>
          <w:p w14:paraId="0F03EC5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-0.210</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48E61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53015B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-0.109</w:t>
            </w:r>
            <w:r w:rsidRPr="000455A4">
              <w:rPr>
                <w:rFonts w:ascii="Times New Roman" w:eastAsia="新細明體" w:hAnsi="Times New Roman" w:cs="Times New Roman"/>
                <w:kern w:val="0"/>
                <w:sz w:val="20"/>
                <w:szCs w:val="20"/>
                <w:vertAlign w:val="superscript"/>
              </w:rPr>
              <w:t>*</w:t>
            </w:r>
          </w:p>
        </w:tc>
      </w:tr>
      <w:tr w:rsidR="000455A4" w:rsidRPr="000455A4" w14:paraId="50FF4332" w14:textId="77777777" w:rsidTr="00CD4C14">
        <w:trPr>
          <w:tblCellSpacing w:w="15" w:type="dxa"/>
        </w:trPr>
        <w:tc>
          <w:tcPr>
            <w:tcW w:w="840" w:type="pct"/>
            <w:vAlign w:val="center"/>
            <w:hideMark/>
          </w:tcPr>
          <w:p w14:paraId="0478C02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76F65C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779FD76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4A16B9D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-2.489</w:t>
            </w:r>
          </w:p>
        </w:tc>
        <w:tc>
          <w:tcPr>
            <w:tcW w:w="1167" w:type="pct"/>
            <w:vAlign w:val="center"/>
            <w:hideMark/>
          </w:tcPr>
          <w:p w14:paraId="64E56FC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-1.748</w:t>
            </w:r>
          </w:p>
        </w:tc>
      </w:tr>
      <w:tr w:rsidR="000455A4" w:rsidRPr="000455A4" w14:paraId="0836E72B" w14:textId="77777777" w:rsidTr="00CD4C14">
        <w:trPr>
          <w:tblCellSpacing w:w="15" w:type="dxa"/>
        </w:trPr>
        <w:tc>
          <w:tcPr>
            <w:tcW w:w="840" w:type="pct"/>
            <w:vAlign w:val="center"/>
            <w:hideMark/>
          </w:tcPr>
          <w:p w14:paraId="6BC1BDB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296F1B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73C2C46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1F4961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F2F64B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C6F0906" w14:textId="77777777" w:rsidTr="00CD4C14">
        <w:trPr>
          <w:tblCellSpacing w:w="15" w:type="dxa"/>
        </w:trPr>
        <w:tc>
          <w:tcPr>
            <w:tcW w:w="840" w:type="pct"/>
            <w:vAlign w:val="center"/>
            <w:hideMark/>
          </w:tcPr>
          <w:p w14:paraId="3D4F22A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OCF</w:t>
            </w:r>
          </w:p>
        </w:tc>
        <w:tc>
          <w:tcPr>
            <w:tcW w:w="928" w:type="pct"/>
            <w:vAlign w:val="center"/>
            <w:hideMark/>
          </w:tcPr>
          <w:p w14:paraId="1FF240A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-0.030</w:t>
            </w:r>
          </w:p>
        </w:tc>
        <w:tc>
          <w:tcPr>
            <w:tcW w:w="987" w:type="pct"/>
            <w:vAlign w:val="center"/>
            <w:hideMark/>
          </w:tcPr>
          <w:p w14:paraId="2BA83A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FD4C6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-0.150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0CB259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-0.266</w:t>
            </w:r>
            <w:r w:rsidRPr="000455A4">
              <w:rPr>
                <w:rFonts w:ascii="Times New Roman" w:eastAsia="新細明體" w:hAnsi="Times New Roman" w:cs="Times New Roman"/>
                <w:kern w:val="0"/>
                <w:sz w:val="20"/>
                <w:szCs w:val="20"/>
                <w:vertAlign w:val="superscript"/>
              </w:rPr>
              <w:t>***</w:t>
            </w:r>
          </w:p>
        </w:tc>
      </w:tr>
      <w:tr w:rsidR="000455A4" w:rsidRPr="000455A4" w14:paraId="6236D8AB" w14:textId="77777777" w:rsidTr="00CD4C14">
        <w:trPr>
          <w:tblCellSpacing w:w="15" w:type="dxa"/>
        </w:trPr>
        <w:tc>
          <w:tcPr>
            <w:tcW w:w="840" w:type="pct"/>
            <w:vAlign w:val="center"/>
            <w:hideMark/>
          </w:tcPr>
          <w:p w14:paraId="6AB9F0D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A5A25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-0.701</w:t>
            </w:r>
          </w:p>
        </w:tc>
        <w:tc>
          <w:tcPr>
            <w:tcW w:w="987" w:type="pct"/>
            <w:vAlign w:val="center"/>
            <w:hideMark/>
          </w:tcPr>
          <w:p w14:paraId="6F54EA3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-4.693</w:t>
            </w:r>
          </w:p>
        </w:tc>
        <w:tc>
          <w:tcPr>
            <w:tcW w:w="987" w:type="pct"/>
            <w:vAlign w:val="center"/>
            <w:hideMark/>
          </w:tcPr>
          <w:p w14:paraId="27A9F6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-3.692</w:t>
            </w:r>
          </w:p>
        </w:tc>
        <w:tc>
          <w:tcPr>
            <w:tcW w:w="1167" w:type="pct"/>
            <w:vAlign w:val="center"/>
            <w:hideMark/>
          </w:tcPr>
          <w:p w14:paraId="3E551C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-4.045</w:t>
            </w:r>
          </w:p>
        </w:tc>
      </w:tr>
      <w:tr w:rsidR="000455A4" w:rsidRPr="000455A4" w14:paraId="3A6B00B1" w14:textId="77777777" w:rsidTr="00CD4C14">
        <w:trPr>
          <w:tblCellSpacing w:w="15" w:type="dxa"/>
        </w:trPr>
        <w:tc>
          <w:tcPr>
            <w:tcW w:w="840" w:type="pct"/>
            <w:vAlign w:val="center"/>
            <w:hideMark/>
          </w:tcPr>
          <w:p w14:paraId="6D2316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612BDB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80484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70552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DCE3244"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571BAEEF" w14:textId="77777777" w:rsidTr="00CD4C14">
        <w:trPr>
          <w:tblCellSpacing w:w="15" w:type="dxa"/>
        </w:trPr>
        <w:tc>
          <w:tcPr>
            <w:tcW w:w="840" w:type="pct"/>
            <w:vAlign w:val="center"/>
            <w:hideMark/>
          </w:tcPr>
          <w:p w14:paraId="360663A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MTB</w:t>
            </w:r>
          </w:p>
        </w:tc>
        <w:tc>
          <w:tcPr>
            <w:tcW w:w="928" w:type="pct"/>
            <w:vAlign w:val="center"/>
            <w:hideMark/>
          </w:tcPr>
          <w:p w14:paraId="2E2A30A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39A0E0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6817F5D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A3ED2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0.023</w:t>
            </w:r>
          </w:p>
        </w:tc>
      </w:tr>
      <w:tr w:rsidR="000455A4" w:rsidRPr="000455A4" w14:paraId="67A8D51C" w14:textId="77777777" w:rsidTr="00CD4C14">
        <w:trPr>
          <w:tblCellSpacing w:w="15" w:type="dxa"/>
        </w:trPr>
        <w:tc>
          <w:tcPr>
            <w:tcW w:w="840" w:type="pct"/>
            <w:vAlign w:val="center"/>
            <w:hideMark/>
          </w:tcPr>
          <w:p w14:paraId="5C12F31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04CB9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2.890</w:t>
            </w:r>
          </w:p>
        </w:tc>
        <w:tc>
          <w:tcPr>
            <w:tcW w:w="987" w:type="pct"/>
            <w:vAlign w:val="center"/>
            <w:hideMark/>
          </w:tcPr>
          <w:p w14:paraId="7904357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2.841</w:t>
            </w:r>
          </w:p>
        </w:tc>
        <w:tc>
          <w:tcPr>
            <w:tcW w:w="987" w:type="pct"/>
            <w:vAlign w:val="center"/>
            <w:hideMark/>
          </w:tcPr>
          <w:p w14:paraId="318380C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4.175</w:t>
            </w:r>
          </w:p>
        </w:tc>
        <w:tc>
          <w:tcPr>
            <w:tcW w:w="1167" w:type="pct"/>
            <w:vAlign w:val="center"/>
            <w:hideMark/>
          </w:tcPr>
          <w:p w14:paraId="1CF1146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1.594</w:t>
            </w:r>
          </w:p>
        </w:tc>
      </w:tr>
      <w:tr w:rsidR="000455A4" w:rsidRPr="000455A4" w14:paraId="3A5D9194" w14:textId="77777777" w:rsidTr="00CD4C14">
        <w:trPr>
          <w:tblCellSpacing w:w="15" w:type="dxa"/>
        </w:trPr>
        <w:tc>
          <w:tcPr>
            <w:tcW w:w="840" w:type="pct"/>
            <w:vAlign w:val="center"/>
            <w:hideMark/>
          </w:tcPr>
          <w:p w14:paraId="530492A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179DCD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B1A00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8BFA8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816B65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86325C7" w14:textId="77777777" w:rsidTr="00CD4C14">
        <w:trPr>
          <w:tblCellSpacing w:w="15" w:type="dxa"/>
        </w:trPr>
        <w:tc>
          <w:tcPr>
            <w:tcW w:w="840" w:type="pct"/>
            <w:vAlign w:val="center"/>
            <w:hideMark/>
          </w:tcPr>
          <w:p w14:paraId="32A6A52C"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MS</w:t>
            </w:r>
          </w:p>
        </w:tc>
        <w:tc>
          <w:tcPr>
            <w:tcW w:w="928" w:type="pct"/>
            <w:vAlign w:val="center"/>
            <w:hideMark/>
          </w:tcPr>
          <w:p w14:paraId="3E1B4A9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380A941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8E050D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208AD03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r>
      <w:tr w:rsidR="000455A4" w:rsidRPr="000455A4" w14:paraId="612BCF65" w14:textId="77777777" w:rsidTr="00CD4C14">
        <w:trPr>
          <w:tblCellSpacing w:w="15" w:type="dxa"/>
        </w:trPr>
        <w:tc>
          <w:tcPr>
            <w:tcW w:w="840" w:type="pct"/>
            <w:vAlign w:val="center"/>
            <w:hideMark/>
          </w:tcPr>
          <w:p w14:paraId="5EACFB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3BACF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0.060</w:t>
            </w:r>
          </w:p>
        </w:tc>
        <w:tc>
          <w:tcPr>
            <w:tcW w:w="987" w:type="pct"/>
            <w:vAlign w:val="center"/>
            <w:hideMark/>
          </w:tcPr>
          <w:p w14:paraId="6567378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2.087</w:t>
            </w:r>
          </w:p>
        </w:tc>
        <w:tc>
          <w:tcPr>
            <w:tcW w:w="987" w:type="pct"/>
            <w:vAlign w:val="center"/>
            <w:hideMark/>
          </w:tcPr>
          <w:p w14:paraId="43CB026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2.449</w:t>
            </w:r>
          </w:p>
        </w:tc>
        <w:tc>
          <w:tcPr>
            <w:tcW w:w="1167" w:type="pct"/>
            <w:vAlign w:val="center"/>
            <w:hideMark/>
          </w:tcPr>
          <w:p w14:paraId="5E28E02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1.330</w:t>
            </w:r>
          </w:p>
        </w:tc>
      </w:tr>
      <w:tr w:rsidR="000455A4" w:rsidRPr="000455A4" w14:paraId="7FBD2120" w14:textId="77777777" w:rsidTr="00CD4C14">
        <w:trPr>
          <w:tblCellSpacing w:w="15" w:type="dxa"/>
        </w:trPr>
        <w:tc>
          <w:tcPr>
            <w:tcW w:w="840" w:type="pct"/>
            <w:vAlign w:val="center"/>
            <w:hideMark/>
          </w:tcPr>
          <w:p w14:paraId="68C03B5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31B271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5BEA16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1D41E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49FC10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7C3B172" w14:textId="77777777" w:rsidTr="00CD4C14">
        <w:trPr>
          <w:tblCellSpacing w:w="15" w:type="dxa"/>
        </w:trPr>
        <w:tc>
          <w:tcPr>
            <w:tcW w:w="840" w:type="pct"/>
            <w:vAlign w:val="center"/>
            <w:hideMark/>
          </w:tcPr>
          <w:p w14:paraId="15ACC4E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INST</w:t>
            </w:r>
          </w:p>
        </w:tc>
        <w:tc>
          <w:tcPr>
            <w:tcW w:w="928" w:type="pct"/>
            <w:vAlign w:val="center"/>
            <w:hideMark/>
          </w:tcPr>
          <w:p w14:paraId="200BC57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0.009</w:t>
            </w:r>
          </w:p>
        </w:tc>
        <w:tc>
          <w:tcPr>
            <w:tcW w:w="987" w:type="pct"/>
            <w:vAlign w:val="center"/>
            <w:hideMark/>
          </w:tcPr>
          <w:p w14:paraId="7EA41CE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8F4E7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0.065</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665220D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0.033</w:t>
            </w:r>
          </w:p>
        </w:tc>
      </w:tr>
      <w:tr w:rsidR="000455A4" w:rsidRPr="000455A4" w14:paraId="30196B82" w14:textId="77777777" w:rsidTr="00CD4C14">
        <w:trPr>
          <w:tblCellSpacing w:w="15" w:type="dxa"/>
        </w:trPr>
        <w:tc>
          <w:tcPr>
            <w:tcW w:w="840" w:type="pct"/>
            <w:vAlign w:val="center"/>
            <w:hideMark/>
          </w:tcPr>
          <w:p w14:paraId="297B699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8E6D0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0.814</w:t>
            </w:r>
          </w:p>
        </w:tc>
        <w:tc>
          <w:tcPr>
            <w:tcW w:w="987" w:type="pct"/>
            <w:vAlign w:val="center"/>
            <w:hideMark/>
          </w:tcPr>
          <w:p w14:paraId="38FA18C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2.214</w:t>
            </w:r>
          </w:p>
        </w:tc>
        <w:tc>
          <w:tcPr>
            <w:tcW w:w="987" w:type="pct"/>
            <w:vAlign w:val="center"/>
            <w:hideMark/>
          </w:tcPr>
          <w:p w14:paraId="6D94BBB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3.343</w:t>
            </w:r>
          </w:p>
        </w:tc>
        <w:tc>
          <w:tcPr>
            <w:tcW w:w="1167" w:type="pct"/>
            <w:vAlign w:val="center"/>
            <w:hideMark/>
          </w:tcPr>
          <w:p w14:paraId="7DF160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1.161</w:t>
            </w:r>
          </w:p>
        </w:tc>
      </w:tr>
      <w:tr w:rsidR="000455A4" w:rsidRPr="000455A4" w14:paraId="221B4781" w14:textId="77777777" w:rsidTr="00CD4C14">
        <w:trPr>
          <w:tblCellSpacing w:w="15" w:type="dxa"/>
        </w:trPr>
        <w:tc>
          <w:tcPr>
            <w:tcW w:w="840" w:type="pct"/>
            <w:vAlign w:val="center"/>
            <w:hideMark/>
          </w:tcPr>
          <w:p w14:paraId="5A3E384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0013A9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A3225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20C6134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9DEC43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F5E5694" w14:textId="77777777" w:rsidTr="00CD4C14">
        <w:trPr>
          <w:tblCellSpacing w:w="15" w:type="dxa"/>
        </w:trPr>
        <w:tc>
          <w:tcPr>
            <w:tcW w:w="840" w:type="pct"/>
            <w:vAlign w:val="center"/>
            <w:hideMark/>
          </w:tcPr>
          <w:p w14:paraId="0B92F68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CYCLE</w:t>
            </w:r>
          </w:p>
        </w:tc>
        <w:tc>
          <w:tcPr>
            <w:tcW w:w="928" w:type="pct"/>
            <w:vAlign w:val="center"/>
            <w:hideMark/>
          </w:tcPr>
          <w:p w14:paraId="2009857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-0.00002</w:t>
            </w:r>
          </w:p>
        </w:tc>
        <w:tc>
          <w:tcPr>
            <w:tcW w:w="987" w:type="pct"/>
            <w:vAlign w:val="center"/>
            <w:hideMark/>
          </w:tcPr>
          <w:p w14:paraId="28531FC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17F7939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FE6412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-0.0002</w:t>
            </w:r>
            <w:r w:rsidRPr="000455A4">
              <w:rPr>
                <w:rFonts w:ascii="Times New Roman" w:eastAsia="新細明體" w:hAnsi="Times New Roman" w:cs="Times New Roman"/>
                <w:kern w:val="0"/>
                <w:sz w:val="20"/>
                <w:szCs w:val="20"/>
                <w:vertAlign w:val="superscript"/>
              </w:rPr>
              <w:t>***</w:t>
            </w:r>
          </w:p>
        </w:tc>
      </w:tr>
      <w:tr w:rsidR="000455A4" w:rsidRPr="000455A4" w14:paraId="7F742F0A" w14:textId="77777777" w:rsidTr="00CD4C14">
        <w:trPr>
          <w:tblCellSpacing w:w="15" w:type="dxa"/>
        </w:trPr>
        <w:tc>
          <w:tcPr>
            <w:tcW w:w="840" w:type="pct"/>
            <w:vAlign w:val="center"/>
            <w:hideMark/>
          </w:tcPr>
          <w:p w14:paraId="312C2456"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57AD66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-0.856</w:t>
            </w:r>
          </w:p>
        </w:tc>
        <w:tc>
          <w:tcPr>
            <w:tcW w:w="987" w:type="pct"/>
            <w:vAlign w:val="center"/>
            <w:hideMark/>
          </w:tcPr>
          <w:p w14:paraId="547FFB1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-5.043</w:t>
            </w:r>
          </w:p>
        </w:tc>
        <w:tc>
          <w:tcPr>
            <w:tcW w:w="987" w:type="pct"/>
            <w:vAlign w:val="center"/>
            <w:hideMark/>
          </w:tcPr>
          <w:p w14:paraId="4CD1959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-3.597</w:t>
            </w:r>
          </w:p>
        </w:tc>
        <w:tc>
          <w:tcPr>
            <w:tcW w:w="1167" w:type="pct"/>
            <w:vAlign w:val="center"/>
            <w:hideMark/>
          </w:tcPr>
          <w:p w14:paraId="1F64F76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-4.950</w:t>
            </w:r>
          </w:p>
        </w:tc>
      </w:tr>
      <w:tr w:rsidR="000455A4" w:rsidRPr="000455A4" w14:paraId="3DD36233" w14:textId="77777777" w:rsidTr="00CD4C14">
        <w:trPr>
          <w:tblCellSpacing w:w="15" w:type="dxa"/>
        </w:trPr>
        <w:tc>
          <w:tcPr>
            <w:tcW w:w="840" w:type="pct"/>
            <w:vAlign w:val="center"/>
            <w:hideMark/>
          </w:tcPr>
          <w:p w14:paraId="273D7FCE"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D5CCE56"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C64A48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C0920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523E9F6"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0DB375FC" w14:textId="77777777" w:rsidTr="00CD4C14">
        <w:trPr>
          <w:tblCellSpacing w:w="15" w:type="dxa"/>
        </w:trPr>
        <w:tc>
          <w:tcPr>
            <w:tcW w:w="840" w:type="pct"/>
            <w:vAlign w:val="center"/>
            <w:hideMark/>
          </w:tcPr>
          <w:p w14:paraId="716B2494"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NOA</w:t>
            </w:r>
          </w:p>
        </w:tc>
        <w:tc>
          <w:tcPr>
            <w:tcW w:w="928" w:type="pct"/>
            <w:vAlign w:val="center"/>
            <w:hideMark/>
          </w:tcPr>
          <w:p w14:paraId="36672AB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0.016</w:t>
            </w:r>
          </w:p>
        </w:tc>
        <w:tc>
          <w:tcPr>
            <w:tcW w:w="987" w:type="pct"/>
            <w:vAlign w:val="center"/>
            <w:hideMark/>
          </w:tcPr>
          <w:p w14:paraId="2EDF80E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0.227</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F62165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0.091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100907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0.144</w:t>
            </w:r>
            <w:r w:rsidRPr="000455A4">
              <w:rPr>
                <w:rFonts w:ascii="Times New Roman" w:eastAsia="新細明體" w:hAnsi="Times New Roman" w:cs="Times New Roman"/>
                <w:kern w:val="0"/>
                <w:sz w:val="20"/>
                <w:szCs w:val="20"/>
                <w:vertAlign w:val="superscript"/>
              </w:rPr>
              <w:t>***</w:t>
            </w:r>
          </w:p>
        </w:tc>
      </w:tr>
      <w:tr w:rsidR="000455A4" w:rsidRPr="000455A4" w14:paraId="0757A10A" w14:textId="77777777" w:rsidTr="00CD4C14">
        <w:trPr>
          <w:tblCellSpacing w:w="15" w:type="dxa"/>
        </w:trPr>
        <w:tc>
          <w:tcPr>
            <w:tcW w:w="840" w:type="pct"/>
            <w:vAlign w:val="center"/>
            <w:hideMark/>
          </w:tcPr>
          <w:p w14:paraId="38C1F9F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49F97F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1.322</w:t>
            </w:r>
          </w:p>
        </w:tc>
        <w:tc>
          <w:tcPr>
            <w:tcW w:w="987" w:type="pct"/>
            <w:vAlign w:val="center"/>
            <w:hideMark/>
          </w:tcPr>
          <w:p w14:paraId="7996B4D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4.695</w:t>
            </w:r>
          </w:p>
        </w:tc>
        <w:tc>
          <w:tcPr>
            <w:tcW w:w="987" w:type="pct"/>
            <w:vAlign w:val="center"/>
            <w:hideMark/>
          </w:tcPr>
          <w:p w14:paraId="25A4F74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4.409</w:t>
            </w:r>
          </w:p>
        </w:tc>
        <w:tc>
          <w:tcPr>
            <w:tcW w:w="1167" w:type="pct"/>
            <w:vAlign w:val="center"/>
            <w:hideMark/>
          </w:tcPr>
          <w:p w14:paraId="44AEF77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4.050</w:t>
            </w:r>
          </w:p>
        </w:tc>
      </w:tr>
      <w:tr w:rsidR="000455A4" w:rsidRPr="000455A4" w14:paraId="3A842598" w14:textId="77777777" w:rsidTr="00CD4C14">
        <w:trPr>
          <w:tblCellSpacing w:w="15" w:type="dxa"/>
        </w:trPr>
        <w:tc>
          <w:tcPr>
            <w:tcW w:w="840" w:type="pct"/>
            <w:vAlign w:val="center"/>
            <w:hideMark/>
          </w:tcPr>
          <w:p w14:paraId="47C9C131"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205565C"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41CECDE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35BEFA6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A9829A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4E9EDB2" w14:textId="77777777" w:rsidTr="00CD4C14">
        <w:trPr>
          <w:tblCellSpacing w:w="15" w:type="dxa"/>
        </w:trPr>
        <w:tc>
          <w:tcPr>
            <w:tcW w:w="840" w:type="pct"/>
            <w:vAlign w:val="center"/>
            <w:hideMark/>
          </w:tcPr>
          <w:p w14:paraId="7AA31E58"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ZSCORE</w:t>
            </w:r>
          </w:p>
        </w:tc>
        <w:tc>
          <w:tcPr>
            <w:tcW w:w="928" w:type="pct"/>
            <w:vAlign w:val="center"/>
            <w:hideMark/>
          </w:tcPr>
          <w:p w14:paraId="5ED005E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987" w:type="pct"/>
            <w:vAlign w:val="center"/>
            <w:hideMark/>
          </w:tcPr>
          <w:p w14:paraId="6D7FA3D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54BE6E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c>
          <w:tcPr>
            <w:tcW w:w="1167" w:type="pct"/>
            <w:vAlign w:val="center"/>
            <w:hideMark/>
          </w:tcPr>
          <w:p w14:paraId="28B0E26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p>
        </w:tc>
      </w:tr>
      <w:tr w:rsidR="000455A4" w:rsidRPr="000455A4" w14:paraId="0678A75A" w14:textId="77777777" w:rsidTr="00CD4C14">
        <w:trPr>
          <w:tblCellSpacing w:w="15" w:type="dxa"/>
        </w:trPr>
        <w:tc>
          <w:tcPr>
            <w:tcW w:w="840" w:type="pct"/>
            <w:vAlign w:val="center"/>
            <w:hideMark/>
          </w:tcPr>
          <w:p w14:paraId="3D50979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7D3373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-1.274</w:t>
            </w:r>
          </w:p>
        </w:tc>
        <w:tc>
          <w:tcPr>
            <w:tcW w:w="987" w:type="pct"/>
            <w:vAlign w:val="center"/>
            <w:hideMark/>
          </w:tcPr>
          <w:p w14:paraId="5CFB2DB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-1.025</w:t>
            </w:r>
          </w:p>
        </w:tc>
        <w:tc>
          <w:tcPr>
            <w:tcW w:w="987" w:type="pct"/>
            <w:vAlign w:val="center"/>
            <w:hideMark/>
          </w:tcPr>
          <w:p w14:paraId="2B16EB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-0.789</w:t>
            </w:r>
          </w:p>
        </w:tc>
        <w:tc>
          <w:tcPr>
            <w:tcW w:w="1167" w:type="pct"/>
            <w:vAlign w:val="center"/>
            <w:hideMark/>
          </w:tcPr>
          <w:p w14:paraId="295A40E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-0.958</w:t>
            </w:r>
          </w:p>
        </w:tc>
      </w:tr>
      <w:tr w:rsidR="000455A4" w:rsidRPr="000455A4" w14:paraId="27F443D5" w14:textId="77777777" w:rsidTr="00CD4C14">
        <w:trPr>
          <w:tblCellSpacing w:w="15" w:type="dxa"/>
        </w:trPr>
        <w:tc>
          <w:tcPr>
            <w:tcW w:w="840" w:type="pct"/>
            <w:vAlign w:val="center"/>
            <w:hideMark/>
          </w:tcPr>
          <w:p w14:paraId="5DB8DB78"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7C8782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0B5C5FD"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879244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3A714F19"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539219D" w14:textId="77777777" w:rsidTr="00CD4C14">
        <w:trPr>
          <w:tblCellSpacing w:w="15" w:type="dxa"/>
        </w:trPr>
        <w:tc>
          <w:tcPr>
            <w:tcW w:w="840" w:type="pct"/>
            <w:vAlign w:val="center"/>
            <w:hideMark/>
          </w:tcPr>
          <w:p w14:paraId="60DAFC5F"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CL</w:t>
            </w:r>
          </w:p>
        </w:tc>
        <w:tc>
          <w:tcPr>
            <w:tcW w:w="928" w:type="pct"/>
            <w:vAlign w:val="center"/>
            <w:hideMark/>
          </w:tcPr>
          <w:p w14:paraId="4C10B8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0.054</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895415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0F7628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0.257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D8B549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0.317</w:t>
            </w:r>
            <w:r w:rsidRPr="000455A4">
              <w:rPr>
                <w:rFonts w:ascii="Times New Roman" w:eastAsia="新細明體" w:hAnsi="Times New Roman" w:cs="Times New Roman"/>
                <w:kern w:val="0"/>
                <w:sz w:val="20"/>
                <w:szCs w:val="20"/>
                <w:vertAlign w:val="superscript"/>
              </w:rPr>
              <w:t>***</w:t>
            </w:r>
          </w:p>
        </w:tc>
      </w:tr>
      <w:tr w:rsidR="000455A4" w:rsidRPr="000455A4" w14:paraId="53944F9B" w14:textId="77777777" w:rsidTr="00CD4C14">
        <w:trPr>
          <w:tblCellSpacing w:w="15" w:type="dxa"/>
        </w:trPr>
        <w:tc>
          <w:tcPr>
            <w:tcW w:w="840" w:type="pct"/>
            <w:vAlign w:val="center"/>
            <w:hideMark/>
          </w:tcPr>
          <w:p w14:paraId="1BCB481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98B1A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2.837</w:t>
            </w:r>
          </w:p>
        </w:tc>
        <w:tc>
          <w:tcPr>
            <w:tcW w:w="987" w:type="pct"/>
            <w:vAlign w:val="center"/>
            <w:hideMark/>
          </w:tcPr>
          <w:p w14:paraId="5CE5439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3.375</w:t>
            </w:r>
          </w:p>
        </w:tc>
        <w:tc>
          <w:tcPr>
            <w:tcW w:w="987" w:type="pct"/>
            <w:vAlign w:val="center"/>
            <w:hideMark/>
          </w:tcPr>
          <w:p w14:paraId="625DE5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3.816</w:t>
            </w:r>
          </w:p>
        </w:tc>
        <w:tc>
          <w:tcPr>
            <w:tcW w:w="1167" w:type="pct"/>
            <w:vAlign w:val="center"/>
            <w:hideMark/>
          </w:tcPr>
          <w:p w14:paraId="474C4232"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2.690</w:t>
            </w:r>
          </w:p>
        </w:tc>
      </w:tr>
      <w:tr w:rsidR="000455A4" w:rsidRPr="000455A4" w14:paraId="5F29259A" w14:textId="77777777" w:rsidTr="00CD4C14">
        <w:trPr>
          <w:tblCellSpacing w:w="15" w:type="dxa"/>
        </w:trPr>
        <w:tc>
          <w:tcPr>
            <w:tcW w:w="840" w:type="pct"/>
            <w:vAlign w:val="center"/>
            <w:hideMark/>
          </w:tcPr>
          <w:p w14:paraId="7BBEC62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60C5702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116C9736"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DF19C9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0910A8D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9224569" w14:textId="77777777" w:rsidTr="00CD4C14">
        <w:trPr>
          <w:tblCellSpacing w:w="15" w:type="dxa"/>
        </w:trPr>
        <w:tc>
          <w:tcPr>
            <w:tcW w:w="840" w:type="pct"/>
            <w:vAlign w:val="center"/>
            <w:hideMark/>
          </w:tcPr>
          <w:p w14:paraId="48947051"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ADJROA</w:t>
            </w:r>
          </w:p>
        </w:tc>
        <w:tc>
          <w:tcPr>
            <w:tcW w:w="928" w:type="pct"/>
            <w:vAlign w:val="center"/>
            <w:hideMark/>
          </w:tcPr>
          <w:p w14:paraId="01A5B86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-0.010</w:t>
            </w:r>
          </w:p>
        </w:tc>
        <w:tc>
          <w:tcPr>
            <w:tcW w:w="987" w:type="pct"/>
            <w:vAlign w:val="center"/>
            <w:hideMark/>
          </w:tcPr>
          <w:p w14:paraId="4DA1281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-0.762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3A8C6CF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-0.188</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3D779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-0.580</w:t>
            </w:r>
            <w:r w:rsidRPr="000455A4">
              <w:rPr>
                <w:rFonts w:ascii="Times New Roman" w:eastAsia="新細明體" w:hAnsi="Times New Roman" w:cs="Times New Roman"/>
                <w:kern w:val="0"/>
                <w:sz w:val="20"/>
                <w:szCs w:val="20"/>
                <w:vertAlign w:val="superscript"/>
              </w:rPr>
              <w:t>***</w:t>
            </w:r>
          </w:p>
        </w:tc>
      </w:tr>
      <w:tr w:rsidR="000455A4" w:rsidRPr="000455A4" w14:paraId="76B00EE0" w14:textId="77777777" w:rsidTr="00CD4C14">
        <w:trPr>
          <w:tblCellSpacing w:w="15" w:type="dxa"/>
        </w:trPr>
        <w:tc>
          <w:tcPr>
            <w:tcW w:w="840" w:type="pct"/>
            <w:vAlign w:val="center"/>
            <w:hideMark/>
          </w:tcPr>
          <w:p w14:paraId="22CD874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1CBF9E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-0.157</w:t>
            </w:r>
          </w:p>
        </w:tc>
        <w:tc>
          <w:tcPr>
            <w:tcW w:w="987" w:type="pct"/>
            <w:vAlign w:val="center"/>
            <w:hideMark/>
          </w:tcPr>
          <w:p w14:paraId="493FBC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-6.237</w:t>
            </w:r>
          </w:p>
        </w:tc>
        <w:tc>
          <w:tcPr>
            <w:tcW w:w="987" w:type="pct"/>
            <w:vAlign w:val="center"/>
            <w:hideMark/>
          </w:tcPr>
          <w:p w14:paraId="2D41D8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-3.494</w:t>
            </w:r>
          </w:p>
        </w:tc>
        <w:tc>
          <w:tcPr>
            <w:tcW w:w="1167" w:type="pct"/>
            <w:vAlign w:val="center"/>
            <w:hideMark/>
          </w:tcPr>
          <w:p w14:paraId="5225295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-6.727</w:t>
            </w:r>
          </w:p>
        </w:tc>
      </w:tr>
      <w:tr w:rsidR="000455A4" w:rsidRPr="000455A4" w14:paraId="6B144F16" w14:textId="77777777" w:rsidTr="00CD4C14">
        <w:trPr>
          <w:tblCellSpacing w:w="15" w:type="dxa"/>
        </w:trPr>
        <w:tc>
          <w:tcPr>
            <w:tcW w:w="840" w:type="pct"/>
            <w:vAlign w:val="center"/>
            <w:hideMark/>
          </w:tcPr>
          <w:p w14:paraId="5B37958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6FE9C0"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67742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9E0748E"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2E44ABE"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EF77E3" w14:textId="77777777" w:rsidTr="00CD4C14">
        <w:trPr>
          <w:tblCellSpacing w:w="15" w:type="dxa"/>
        </w:trPr>
        <w:tc>
          <w:tcPr>
            <w:tcW w:w="840" w:type="pct"/>
            <w:vAlign w:val="center"/>
            <w:hideMark/>
          </w:tcPr>
          <w:p w14:paraId="052AE6B2" w14:textId="77777777" w:rsidR="000455A4" w:rsidRPr="000455A4" w:rsidRDefault="000455A4" w:rsidP="000455A4">
            <w:pPr>
              <w:widowControl/>
              <w:rPr>
                <w:rFonts w:ascii="Times New Roman" w:eastAsia="新細明體" w:hAnsi="Times New Roman" w:cs="Times New Roman"/>
                <w:kern w:val="0"/>
                <w:sz w:val="20"/>
                <w:szCs w:val="20"/>
              </w:rPr>
            </w:pPr>
            <w:proofErr w:type="spellStart"/>
            <w:r w:rsidRPr="000455A4">
              <w:rPr>
                <w:rFonts w:ascii="Times New Roman" w:eastAsia="新細明體" w:hAnsi="Times New Roman" w:cs="Times New Roman"/>
                <w:kern w:val="0"/>
                <w:sz w:val="20"/>
                <w:szCs w:val="20"/>
              </w:rPr>
              <w:t>ADJROA_sq</w:t>
            </w:r>
            <w:proofErr w:type="spellEnd"/>
          </w:p>
        </w:tc>
        <w:tc>
          <w:tcPr>
            <w:tcW w:w="928" w:type="pct"/>
            <w:vAlign w:val="center"/>
            <w:hideMark/>
          </w:tcPr>
          <w:p w14:paraId="59E0FD2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1.192</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275B92E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11.396</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7F1ED54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6.751</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5CE8AAD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4.989</w:t>
            </w:r>
            <w:r w:rsidRPr="000455A4">
              <w:rPr>
                <w:rFonts w:ascii="Times New Roman" w:eastAsia="新細明體" w:hAnsi="Times New Roman" w:cs="Times New Roman"/>
                <w:kern w:val="0"/>
                <w:sz w:val="20"/>
                <w:szCs w:val="20"/>
                <w:vertAlign w:val="superscript"/>
              </w:rPr>
              <w:t>**</w:t>
            </w:r>
          </w:p>
        </w:tc>
      </w:tr>
      <w:tr w:rsidR="000455A4" w:rsidRPr="000455A4" w14:paraId="7D6EACFA" w14:textId="77777777" w:rsidTr="00CD4C14">
        <w:trPr>
          <w:tblCellSpacing w:w="15" w:type="dxa"/>
        </w:trPr>
        <w:tc>
          <w:tcPr>
            <w:tcW w:w="840" w:type="pct"/>
            <w:vAlign w:val="center"/>
            <w:hideMark/>
          </w:tcPr>
          <w:p w14:paraId="51D7219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31A8A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3.581</w:t>
            </w:r>
          </w:p>
        </w:tc>
        <w:tc>
          <w:tcPr>
            <w:tcW w:w="987" w:type="pct"/>
            <w:vAlign w:val="center"/>
            <w:hideMark/>
          </w:tcPr>
          <w:p w14:paraId="1D1FEA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3.609</w:t>
            </w:r>
          </w:p>
        </w:tc>
        <w:tc>
          <w:tcPr>
            <w:tcW w:w="987" w:type="pct"/>
            <w:vAlign w:val="center"/>
            <w:hideMark/>
          </w:tcPr>
          <w:p w14:paraId="6C8670A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5.548</w:t>
            </w:r>
          </w:p>
        </w:tc>
        <w:tc>
          <w:tcPr>
            <w:tcW w:w="1167" w:type="pct"/>
            <w:vAlign w:val="center"/>
            <w:hideMark/>
          </w:tcPr>
          <w:p w14:paraId="7C9BBB5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2.153</w:t>
            </w:r>
          </w:p>
        </w:tc>
      </w:tr>
      <w:tr w:rsidR="000455A4" w:rsidRPr="000455A4" w14:paraId="6AE8D634" w14:textId="77777777" w:rsidTr="00CD4C14">
        <w:trPr>
          <w:tblCellSpacing w:w="15" w:type="dxa"/>
        </w:trPr>
        <w:tc>
          <w:tcPr>
            <w:tcW w:w="840" w:type="pct"/>
            <w:vAlign w:val="center"/>
            <w:hideMark/>
          </w:tcPr>
          <w:p w14:paraId="19EEF1D4"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7EC000FE"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26F30C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528118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D34BAA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25E1D2B" w14:textId="77777777" w:rsidTr="00CD4C14">
        <w:trPr>
          <w:tblCellSpacing w:w="15" w:type="dxa"/>
        </w:trPr>
        <w:tc>
          <w:tcPr>
            <w:tcW w:w="840" w:type="pct"/>
            <w:vAlign w:val="center"/>
            <w:hideMark/>
          </w:tcPr>
          <w:p w14:paraId="016E84C0"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SIZE</w:t>
            </w:r>
          </w:p>
        </w:tc>
        <w:tc>
          <w:tcPr>
            <w:tcW w:w="928" w:type="pct"/>
            <w:vAlign w:val="center"/>
            <w:hideMark/>
          </w:tcPr>
          <w:p w14:paraId="07E776F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55CBCAE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-0.055</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0634F2B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-0.032</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384FA44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-0.024</w:t>
            </w:r>
            <w:r w:rsidRPr="000455A4">
              <w:rPr>
                <w:rFonts w:ascii="Times New Roman" w:eastAsia="新細明體" w:hAnsi="Times New Roman" w:cs="Times New Roman"/>
                <w:kern w:val="0"/>
                <w:sz w:val="20"/>
                <w:szCs w:val="20"/>
                <w:vertAlign w:val="superscript"/>
              </w:rPr>
              <w:t>**</w:t>
            </w:r>
          </w:p>
        </w:tc>
      </w:tr>
      <w:tr w:rsidR="000455A4" w:rsidRPr="000455A4" w14:paraId="00FBF8DB" w14:textId="77777777" w:rsidTr="00CD4C14">
        <w:trPr>
          <w:tblCellSpacing w:w="15" w:type="dxa"/>
        </w:trPr>
        <w:tc>
          <w:tcPr>
            <w:tcW w:w="840" w:type="pct"/>
            <w:vAlign w:val="center"/>
            <w:hideMark/>
          </w:tcPr>
          <w:p w14:paraId="4F91F19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CEEB23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-2.550</w:t>
            </w:r>
          </w:p>
        </w:tc>
        <w:tc>
          <w:tcPr>
            <w:tcW w:w="987" w:type="pct"/>
            <w:vAlign w:val="center"/>
            <w:hideMark/>
          </w:tcPr>
          <w:p w14:paraId="5C3862FD"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-3.659</w:t>
            </w:r>
          </w:p>
        </w:tc>
        <w:tc>
          <w:tcPr>
            <w:tcW w:w="987" w:type="pct"/>
            <w:vAlign w:val="center"/>
            <w:hideMark/>
          </w:tcPr>
          <w:p w14:paraId="7A3A70C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-5.276</w:t>
            </w:r>
          </w:p>
        </w:tc>
        <w:tc>
          <w:tcPr>
            <w:tcW w:w="1167" w:type="pct"/>
            <w:vAlign w:val="center"/>
            <w:hideMark/>
          </w:tcPr>
          <w:p w14:paraId="2F057F9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-2.181</w:t>
            </w:r>
          </w:p>
        </w:tc>
      </w:tr>
      <w:tr w:rsidR="000455A4" w:rsidRPr="000455A4" w14:paraId="0861A9DA" w14:textId="77777777" w:rsidTr="00CD4C14">
        <w:trPr>
          <w:tblCellSpacing w:w="15" w:type="dxa"/>
        </w:trPr>
        <w:tc>
          <w:tcPr>
            <w:tcW w:w="840" w:type="pct"/>
            <w:vAlign w:val="center"/>
            <w:hideMark/>
          </w:tcPr>
          <w:p w14:paraId="5D86A3DA"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148C82D"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0342D7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CC0A3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654AF9E5"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D6EE727" w14:textId="77777777" w:rsidTr="00CD4C14">
        <w:trPr>
          <w:tblCellSpacing w:w="15" w:type="dxa"/>
        </w:trPr>
        <w:tc>
          <w:tcPr>
            <w:tcW w:w="840" w:type="pct"/>
            <w:vAlign w:val="center"/>
            <w:hideMark/>
          </w:tcPr>
          <w:p w14:paraId="25BDB3A3" w14:textId="270D088E"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BIG4</w:t>
            </w:r>
          </w:p>
        </w:tc>
        <w:tc>
          <w:tcPr>
            <w:tcW w:w="928" w:type="pct"/>
            <w:vAlign w:val="center"/>
            <w:hideMark/>
          </w:tcPr>
          <w:p w14:paraId="79A14AD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0.008</w:t>
            </w:r>
          </w:p>
        </w:tc>
        <w:tc>
          <w:tcPr>
            <w:tcW w:w="987" w:type="pct"/>
            <w:vAlign w:val="center"/>
            <w:hideMark/>
          </w:tcPr>
          <w:p w14:paraId="3BC0A652"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68B962A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B0A190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9F08B1D" w14:textId="77777777" w:rsidTr="00CD4C14">
        <w:trPr>
          <w:tblCellSpacing w:w="15" w:type="dxa"/>
        </w:trPr>
        <w:tc>
          <w:tcPr>
            <w:tcW w:w="840" w:type="pct"/>
            <w:vAlign w:val="center"/>
            <w:hideMark/>
          </w:tcPr>
          <w:p w14:paraId="62A69331"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2B69985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1.101</w:t>
            </w:r>
          </w:p>
        </w:tc>
        <w:tc>
          <w:tcPr>
            <w:tcW w:w="987" w:type="pct"/>
            <w:vAlign w:val="center"/>
            <w:hideMark/>
          </w:tcPr>
          <w:p w14:paraId="0D061DC5"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87" w:type="pct"/>
            <w:vAlign w:val="center"/>
            <w:hideMark/>
          </w:tcPr>
          <w:p w14:paraId="3EB0D214"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07815FF"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27692E14" w14:textId="77777777" w:rsidTr="00CD4C14">
        <w:trPr>
          <w:tblCellSpacing w:w="15" w:type="dxa"/>
        </w:trPr>
        <w:tc>
          <w:tcPr>
            <w:tcW w:w="840" w:type="pct"/>
            <w:vAlign w:val="center"/>
            <w:hideMark/>
          </w:tcPr>
          <w:p w14:paraId="5C15A935"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28" w:type="pct"/>
            <w:vAlign w:val="center"/>
            <w:hideMark/>
          </w:tcPr>
          <w:p w14:paraId="46092FA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759B2A"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FCE8C5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11EC0AD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1A1AB6A5" w14:textId="77777777" w:rsidTr="00CD4C14">
        <w:trPr>
          <w:tblCellSpacing w:w="15" w:type="dxa"/>
        </w:trPr>
        <w:tc>
          <w:tcPr>
            <w:tcW w:w="840" w:type="pct"/>
            <w:vAlign w:val="center"/>
            <w:hideMark/>
          </w:tcPr>
          <w:p w14:paraId="091989CA"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ADV</w:t>
            </w:r>
          </w:p>
        </w:tc>
        <w:tc>
          <w:tcPr>
            <w:tcW w:w="928" w:type="pct"/>
            <w:vAlign w:val="center"/>
            <w:hideMark/>
          </w:tcPr>
          <w:p w14:paraId="33C7B9AA"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102A79D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-1.153</w:t>
            </w:r>
            <w:r w:rsidRPr="000455A4">
              <w:rPr>
                <w:rFonts w:ascii="Times New Roman" w:eastAsia="新細明體" w:hAnsi="Times New Roman" w:cs="Times New Roman"/>
                <w:kern w:val="0"/>
                <w:sz w:val="20"/>
                <w:szCs w:val="20"/>
                <w:vertAlign w:val="superscript"/>
              </w:rPr>
              <w:t>***</w:t>
            </w:r>
          </w:p>
        </w:tc>
        <w:tc>
          <w:tcPr>
            <w:tcW w:w="987" w:type="pct"/>
            <w:vAlign w:val="center"/>
            <w:hideMark/>
          </w:tcPr>
          <w:p w14:paraId="4890E0B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-0.637</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790A458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-0.524</w:t>
            </w:r>
            <w:r w:rsidRPr="000455A4">
              <w:rPr>
                <w:rFonts w:ascii="Times New Roman" w:eastAsia="新細明體" w:hAnsi="Times New Roman" w:cs="Times New Roman"/>
                <w:kern w:val="0"/>
                <w:sz w:val="20"/>
                <w:szCs w:val="20"/>
                <w:vertAlign w:val="superscript"/>
              </w:rPr>
              <w:t>***</w:t>
            </w:r>
          </w:p>
        </w:tc>
      </w:tr>
      <w:tr w:rsidR="000455A4" w:rsidRPr="000455A4" w14:paraId="6692C8A2" w14:textId="77777777" w:rsidTr="00CD4C14">
        <w:trPr>
          <w:tblCellSpacing w:w="15" w:type="dxa"/>
        </w:trPr>
        <w:tc>
          <w:tcPr>
            <w:tcW w:w="840" w:type="pct"/>
            <w:vAlign w:val="center"/>
            <w:hideMark/>
          </w:tcPr>
          <w:p w14:paraId="0DDDA6FF"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0B5C29F4"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9C23AA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-10.035</w:t>
            </w:r>
          </w:p>
        </w:tc>
        <w:tc>
          <w:tcPr>
            <w:tcW w:w="987" w:type="pct"/>
            <w:vAlign w:val="center"/>
            <w:hideMark/>
          </w:tcPr>
          <w:p w14:paraId="5B50D7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-10.873</w:t>
            </w:r>
          </w:p>
        </w:tc>
        <w:tc>
          <w:tcPr>
            <w:tcW w:w="1167" w:type="pct"/>
            <w:vAlign w:val="center"/>
            <w:hideMark/>
          </w:tcPr>
          <w:p w14:paraId="4760C5D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-7.603</w:t>
            </w:r>
          </w:p>
        </w:tc>
      </w:tr>
      <w:tr w:rsidR="000455A4" w:rsidRPr="000455A4" w14:paraId="2A091FA6" w14:textId="77777777" w:rsidTr="00CD4C14">
        <w:trPr>
          <w:tblCellSpacing w:w="15" w:type="dxa"/>
        </w:trPr>
        <w:tc>
          <w:tcPr>
            <w:tcW w:w="840" w:type="pct"/>
            <w:vAlign w:val="center"/>
            <w:hideMark/>
          </w:tcPr>
          <w:p w14:paraId="2827CE89"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1A2B35E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6BF1052"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6AE1DED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762FFCFB"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A431D0" w14:textId="77777777" w:rsidTr="00CD4C14">
        <w:trPr>
          <w:tblCellSpacing w:w="15" w:type="dxa"/>
        </w:trPr>
        <w:tc>
          <w:tcPr>
            <w:tcW w:w="840" w:type="pct"/>
            <w:vAlign w:val="center"/>
            <w:hideMark/>
          </w:tcPr>
          <w:p w14:paraId="3B0FDD86"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RD</w:t>
            </w:r>
          </w:p>
        </w:tc>
        <w:tc>
          <w:tcPr>
            <w:tcW w:w="928" w:type="pct"/>
            <w:vAlign w:val="center"/>
            <w:hideMark/>
          </w:tcPr>
          <w:p w14:paraId="6AB23CB0" w14:textId="77777777" w:rsidR="000455A4" w:rsidRPr="000455A4" w:rsidRDefault="000455A4" w:rsidP="000455A4">
            <w:pPr>
              <w:widowControl/>
              <w:rPr>
                <w:rFonts w:ascii="Times New Roman" w:eastAsia="新細明體" w:hAnsi="Times New Roman" w:cs="Times New Roman"/>
                <w:kern w:val="0"/>
                <w:sz w:val="20"/>
                <w:szCs w:val="20"/>
              </w:rPr>
            </w:pPr>
          </w:p>
        </w:tc>
        <w:tc>
          <w:tcPr>
            <w:tcW w:w="987" w:type="pct"/>
            <w:vAlign w:val="center"/>
            <w:hideMark/>
          </w:tcPr>
          <w:p w14:paraId="52CF121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-0.139</w:t>
            </w:r>
          </w:p>
        </w:tc>
        <w:tc>
          <w:tcPr>
            <w:tcW w:w="987" w:type="pct"/>
            <w:vAlign w:val="center"/>
            <w:hideMark/>
          </w:tcPr>
          <w:p w14:paraId="6CF4DFC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-0.057</w:t>
            </w:r>
          </w:p>
        </w:tc>
        <w:tc>
          <w:tcPr>
            <w:tcW w:w="1167" w:type="pct"/>
            <w:vAlign w:val="center"/>
            <w:hideMark/>
          </w:tcPr>
          <w:p w14:paraId="0938D731"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-0.083</w:t>
            </w:r>
          </w:p>
        </w:tc>
      </w:tr>
      <w:tr w:rsidR="000455A4" w:rsidRPr="000455A4" w14:paraId="60530CF7" w14:textId="77777777" w:rsidTr="00CD4C14">
        <w:trPr>
          <w:tblCellSpacing w:w="15" w:type="dxa"/>
        </w:trPr>
        <w:tc>
          <w:tcPr>
            <w:tcW w:w="840" w:type="pct"/>
            <w:vAlign w:val="center"/>
            <w:hideMark/>
          </w:tcPr>
          <w:p w14:paraId="0A17EF8D"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34DB8C8"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7B6B23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-1.511</w:t>
            </w:r>
          </w:p>
        </w:tc>
        <w:tc>
          <w:tcPr>
            <w:tcW w:w="987" w:type="pct"/>
            <w:vAlign w:val="center"/>
            <w:hideMark/>
          </w:tcPr>
          <w:p w14:paraId="66DFAE7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-1.115</w:t>
            </w:r>
          </w:p>
        </w:tc>
        <w:tc>
          <w:tcPr>
            <w:tcW w:w="1167" w:type="pct"/>
            <w:vAlign w:val="center"/>
            <w:hideMark/>
          </w:tcPr>
          <w:p w14:paraId="2E35C85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-1.603</w:t>
            </w:r>
          </w:p>
        </w:tc>
      </w:tr>
      <w:tr w:rsidR="000455A4" w:rsidRPr="000455A4" w14:paraId="31FB91DC" w14:textId="77777777" w:rsidTr="00CD4C14">
        <w:trPr>
          <w:tblCellSpacing w:w="15" w:type="dxa"/>
        </w:trPr>
        <w:tc>
          <w:tcPr>
            <w:tcW w:w="840" w:type="pct"/>
            <w:vAlign w:val="center"/>
            <w:hideMark/>
          </w:tcPr>
          <w:p w14:paraId="6D254063"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923FBF1"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04852EA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045ACDC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2A95055D"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7DF1B9B0" w14:textId="77777777" w:rsidTr="00CD4C14">
        <w:trPr>
          <w:tblCellSpacing w:w="15" w:type="dxa"/>
        </w:trPr>
        <w:tc>
          <w:tcPr>
            <w:tcW w:w="840" w:type="pct"/>
            <w:vAlign w:val="center"/>
            <w:hideMark/>
          </w:tcPr>
          <w:p w14:paraId="1B176CEE"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YEAR</w:t>
            </w:r>
          </w:p>
        </w:tc>
        <w:tc>
          <w:tcPr>
            <w:tcW w:w="928" w:type="pct"/>
            <w:vAlign w:val="center"/>
            <w:hideMark/>
          </w:tcPr>
          <w:p w14:paraId="6CBAAF4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0.001</w:t>
            </w:r>
          </w:p>
        </w:tc>
        <w:tc>
          <w:tcPr>
            <w:tcW w:w="987" w:type="pct"/>
            <w:vAlign w:val="center"/>
            <w:hideMark/>
          </w:tcPr>
          <w:p w14:paraId="50E3990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0.006</w:t>
            </w:r>
          </w:p>
        </w:tc>
        <w:tc>
          <w:tcPr>
            <w:tcW w:w="987" w:type="pct"/>
            <w:vAlign w:val="center"/>
            <w:hideMark/>
          </w:tcPr>
          <w:p w14:paraId="46717D3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0.004</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0ADDE6F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0.002</w:t>
            </w:r>
          </w:p>
        </w:tc>
      </w:tr>
      <w:tr w:rsidR="000455A4" w:rsidRPr="000455A4" w14:paraId="48523AD2" w14:textId="77777777" w:rsidTr="00CD4C14">
        <w:trPr>
          <w:tblCellSpacing w:w="15" w:type="dxa"/>
        </w:trPr>
        <w:tc>
          <w:tcPr>
            <w:tcW w:w="840" w:type="pct"/>
            <w:vAlign w:val="center"/>
            <w:hideMark/>
          </w:tcPr>
          <w:p w14:paraId="3D6D84BB"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2D89D41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0.715</w:t>
            </w:r>
          </w:p>
        </w:tc>
        <w:tc>
          <w:tcPr>
            <w:tcW w:w="987" w:type="pct"/>
            <w:vAlign w:val="center"/>
            <w:hideMark/>
          </w:tcPr>
          <w:p w14:paraId="1B99A416"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1.241</w:t>
            </w:r>
          </w:p>
        </w:tc>
        <w:tc>
          <w:tcPr>
            <w:tcW w:w="987" w:type="pct"/>
            <w:vAlign w:val="center"/>
            <w:hideMark/>
          </w:tcPr>
          <w:p w14:paraId="7038A8E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1.826</w:t>
            </w:r>
          </w:p>
        </w:tc>
        <w:tc>
          <w:tcPr>
            <w:tcW w:w="1167" w:type="pct"/>
            <w:vAlign w:val="center"/>
            <w:hideMark/>
          </w:tcPr>
          <w:p w14:paraId="48B44F4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0.578</w:t>
            </w:r>
          </w:p>
        </w:tc>
      </w:tr>
      <w:tr w:rsidR="000455A4" w:rsidRPr="000455A4" w14:paraId="428D7D12" w14:textId="77777777" w:rsidTr="00CD4C14">
        <w:trPr>
          <w:tblCellSpacing w:w="15" w:type="dxa"/>
        </w:trPr>
        <w:tc>
          <w:tcPr>
            <w:tcW w:w="840" w:type="pct"/>
            <w:vAlign w:val="center"/>
            <w:hideMark/>
          </w:tcPr>
          <w:p w14:paraId="15A776F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48A9733"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63D75A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57B19B23"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3997E42"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90B09A0" w14:textId="77777777" w:rsidTr="00CD4C14">
        <w:trPr>
          <w:tblCellSpacing w:w="15" w:type="dxa"/>
        </w:trPr>
        <w:tc>
          <w:tcPr>
            <w:tcW w:w="840" w:type="pct"/>
            <w:vAlign w:val="center"/>
            <w:hideMark/>
          </w:tcPr>
          <w:p w14:paraId="4904063D"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Constant</w:t>
            </w:r>
          </w:p>
        </w:tc>
        <w:tc>
          <w:tcPr>
            <w:tcW w:w="928" w:type="pct"/>
            <w:vAlign w:val="center"/>
            <w:hideMark/>
          </w:tcPr>
          <w:p w14:paraId="3A701ED0"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-2.147</w:t>
            </w:r>
          </w:p>
        </w:tc>
        <w:tc>
          <w:tcPr>
            <w:tcW w:w="987" w:type="pct"/>
            <w:vAlign w:val="center"/>
            <w:hideMark/>
          </w:tcPr>
          <w:p w14:paraId="7A5AE46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-11.507</w:t>
            </w:r>
          </w:p>
        </w:tc>
        <w:tc>
          <w:tcPr>
            <w:tcW w:w="987" w:type="pct"/>
            <w:vAlign w:val="center"/>
            <w:hideMark/>
          </w:tcPr>
          <w:p w14:paraId="0BFA4C1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-7.560</w:t>
            </w:r>
            <w:r w:rsidRPr="000455A4">
              <w:rPr>
                <w:rFonts w:ascii="Times New Roman" w:eastAsia="新細明體" w:hAnsi="Times New Roman" w:cs="Times New Roman"/>
                <w:kern w:val="0"/>
                <w:sz w:val="20"/>
                <w:szCs w:val="20"/>
                <w:vertAlign w:val="superscript"/>
              </w:rPr>
              <w:t>*</w:t>
            </w:r>
          </w:p>
        </w:tc>
        <w:tc>
          <w:tcPr>
            <w:tcW w:w="1167" w:type="pct"/>
            <w:vAlign w:val="center"/>
            <w:hideMark/>
          </w:tcPr>
          <w:p w14:paraId="1C46F3FE"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-3.523</w:t>
            </w:r>
          </w:p>
        </w:tc>
      </w:tr>
      <w:tr w:rsidR="000455A4" w:rsidRPr="000455A4" w14:paraId="462BD2AE" w14:textId="77777777" w:rsidTr="00CD4C14">
        <w:trPr>
          <w:tblCellSpacing w:w="15" w:type="dxa"/>
        </w:trPr>
        <w:tc>
          <w:tcPr>
            <w:tcW w:w="840" w:type="pct"/>
            <w:vAlign w:val="center"/>
            <w:hideMark/>
          </w:tcPr>
          <w:p w14:paraId="677D1B5C"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458F8944"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-0.687</w:t>
            </w:r>
          </w:p>
        </w:tc>
        <w:tc>
          <w:tcPr>
            <w:tcW w:w="987" w:type="pct"/>
            <w:vAlign w:val="center"/>
            <w:hideMark/>
          </w:tcPr>
          <w:p w14:paraId="2E91BE4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-1.158</w:t>
            </w:r>
          </w:p>
        </w:tc>
        <w:tc>
          <w:tcPr>
            <w:tcW w:w="987" w:type="pct"/>
            <w:vAlign w:val="center"/>
            <w:hideMark/>
          </w:tcPr>
          <w:p w14:paraId="283EB6E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-1.715</w:t>
            </w:r>
          </w:p>
        </w:tc>
        <w:tc>
          <w:tcPr>
            <w:tcW w:w="1167" w:type="pct"/>
            <w:vAlign w:val="center"/>
            <w:hideMark/>
          </w:tcPr>
          <w:p w14:paraId="08FBFD2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t = -0.524</w:t>
            </w:r>
          </w:p>
        </w:tc>
      </w:tr>
      <w:tr w:rsidR="000455A4" w:rsidRPr="000455A4" w14:paraId="4D4A7E34" w14:textId="77777777" w:rsidTr="00CD4C14">
        <w:trPr>
          <w:tblCellSpacing w:w="15" w:type="dxa"/>
        </w:trPr>
        <w:tc>
          <w:tcPr>
            <w:tcW w:w="840" w:type="pct"/>
            <w:vAlign w:val="center"/>
            <w:hideMark/>
          </w:tcPr>
          <w:p w14:paraId="1A3E2D50" w14:textId="77777777" w:rsidR="000455A4" w:rsidRPr="000455A4" w:rsidRDefault="000455A4" w:rsidP="000455A4">
            <w:pPr>
              <w:widowControl/>
              <w:jc w:val="center"/>
              <w:rPr>
                <w:rFonts w:ascii="Times New Roman" w:eastAsia="新細明體" w:hAnsi="Times New Roman" w:cs="Times New Roman"/>
                <w:kern w:val="0"/>
                <w:sz w:val="20"/>
                <w:szCs w:val="20"/>
              </w:rPr>
            </w:pPr>
          </w:p>
        </w:tc>
        <w:tc>
          <w:tcPr>
            <w:tcW w:w="928" w:type="pct"/>
            <w:vAlign w:val="center"/>
            <w:hideMark/>
          </w:tcPr>
          <w:p w14:paraId="5E5D1035" w14:textId="77777777" w:rsidR="000455A4" w:rsidRPr="000455A4" w:rsidRDefault="000455A4" w:rsidP="000455A4">
            <w:pPr>
              <w:widowControl/>
              <w:rPr>
                <w:rFonts w:ascii="Times New Roman" w:eastAsia="Times New Roman" w:hAnsi="Times New Roman" w:cs="Times New Roman"/>
                <w:kern w:val="0"/>
                <w:sz w:val="20"/>
                <w:szCs w:val="20"/>
              </w:rPr>
            </w:pPr>
          </w:p>
        </w:tc>
        <w:tc>
          <w:tcPr>
            <w:tcW w:w="987" w:type="pct"/>
            <w:vAlign w:val="center"/>
            <w:hideMark/>
          </w:tcPr>
          <w:p w14:paraId="3343994C"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987" w:type="pct"/>
            <w:vAlign w:val="center"/>
            <w:hideMark/>
          </w:tcPr>
          <w:p w14:paraId="435CBC7F" w14:textId="77777777" w:rsidR="000455A4" w:rsidRPr="000455A4" w:rsidRDefault="000455A4" w:rsidP="000455A4">
            <w:pPr>
              <w:widowControl/>
              <w:jc w:val="center"/>
              <w:rPr>
                <w:rFonts w:ascii="Times New Roman" w:eastAsia="Times New Roman" w:hAnsi="Times New Roman" w:cs="Times New Roman"/>
                <w:kern w:val="0"/>
                <w:sz w:val="20"/>
                <w:szCs w:val="20"/>
              </w:rPr>
            </w:pPr>
          </w:p>
        </w:tc>
        <w:tc>
          <w:tcPr>
            <w:tcW w:w="1167" w:type="pct"/>
            <w:vAlign w:val="center"/>
            <w:hideMark/>
          </w:tcPr>
          <w:p w14:paraId="57B81D57"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3191E478" w14:textId="77777777" w:rsidTr="000455A4">
        <w:trPr>
          <w:tblCellSpacing w:w="15" w:type="dxa"/>
        </w:trPr>
        <w:tc>
          <w:tcPr>
            <w:tcW w:w="4969" w:type="pct"/>
            <w:gridSpan w:val="5"/>
            <w:tcBorders>
              <w:bottom w:val="single" w:sz="6" w:space="0" w:color="000000"/>
            </w:tcBorders>
            <w:vAlign w:val="center"/>
            <w:hideMark/>
          </w:tcPr>
          <w:p w14:paraId="3DD86470" w14:textId="77777777" w:rsidR="000455A4" w:rsidRPr="000455A4" w:rsidRDefault="000455A4" w:rsidP="000455A4">
            <w:pPr>
              <w:widowControl/>
              <w:jc w:val="center"/>
              <w:rPr>
                <w:rFonts w:ascii="Times New Roman" w:eastAsia="Times New Roman" w:hAnsi="Times New Roman" w:cs="Times New Roman"/>
                <w:kern w:val="0"/>
                <w:sz w:val="20"/>
                <w:szCs w:val="20"/>
              </w:rPr>
            </w:pPr>
          </w:p>
        </w:tc>
      </w:tr>
      <w:tr w:rsidR="000455A4" w:rsidRPr="000455A4" w14:paraId="64FBE634" w14:textId="77777777" w:rsidTr="00CD4C14">
        <w:trPr>
          <w:tblCellSpacing w:w="15" w:type="dxa"/>
        </w:trPr>
        <w:tc>
          <w:tcPr>
            <w:tcW w:w="840" w:type="pct"/>
            <w:vAlign w:val="center"/>
            <w:hideMark/>
          </w:tcPr>
          <w:p w14:paraId="44F6A9E2"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Observations</w:t>
            </w:r>
          </w:p>
        </w:tc>
        <w:tc>
          <w:tcPr>
            <w:tcW w:w="928" w:type="pct"/>
            <w:vAlign w:val="center"/>
            <w:hideMark/>
          </w:tcPr>
          <w:p w14:paraId="45E0183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410E035F"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987" w:type="pct"/>
            <w:vAlign w:val="center"/>
            <w:hideMark/>
          </w:tcPr>
          <w:p w14:paraId="51A423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c>
          <w:tcPr>
            <w:tcW w:w="1167" w:type="pct"/>
            <w:vAlign w:val="center"/>
            <w:hideMark/>
          </w:tcPr>
          <w:p w14:paraId="21055789"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516</w:t>
            </w:r>
          </w:p>
        </w:tc>
      </w:tr>
      <w:tr w:rsidR="000455A4" w:rsidRPr="000455A4" w14:paraId="117D054D" w14:textId="77777777" w:rsidTr="00CD4C14">
        <w:trPr>
          <w:tblCellSpacing w:w="15" w:type="dxa"/>
        </w:trPr>
        <w:tc>
          <w:tcPr>
            <w:tcW w:w="840" w:type="pct"/>
            <w:vAlign w:val="center"/>
            <w:hideMark/>
          </w:tcPr>
          <w:p w14:paraId="2EBB450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6153620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0.200</w:t>
            </w:r>
          </w:p>
        </w:tc>
        <w:tc>
          <w:tcPr>
            <w:tcW w:w="987" w:type="pct"/>
            <w:vAlign w:val="center"/>
            <w:hideMark/>
          </w:tcPr>
          <w:p w14:paraId="56E55E05"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0.456</w:t>
            </w:r>
          </w:p>
        </w:tc>
        <w:tc>
          <w:tcPr>
            <w:tcW w:w="987" w:type="pct"/>
            <w:vAlign w:val="center"/>
            <w:hideMark/>
          </w:tcPr>
          <w:p w14:paraId="3854C2BA"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0.460</w:t>
            </w:r>
          </w:p>
        </w:tc>
        <w:tc>
          <w:tcPr>
            <w:tcW w:w="1167" w:type="pct"/>
            <w:vAlign w:val="center"/>
            <w:hideMark/>
          </w:tcPr>
          <w:p w14:paraId="26BF3C67"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0.426</w:t>
            </w:r>
          </w:p>
        </w:tc>
      </w:tr>
      <w:tr w:rsidR="000455A4" w:rsidRPr="000455A4" w14:paraId="3D55DACB" w14:textId="77777777" w:rsidTr="00CD4C14">
        <w:trPr>
          <w:tblCellSpacing w:w="15" w:type="dxa"/>
        </w:trPr>
        <w:tc>
          <w:tcPr>
            <w:tcW w:w="840" w:type="pct"/>
            <w:vAlign w:val="center"/>
            <w:hideMark/>
          </w:tcPr>
          <w:p w14:paraId="04411233"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Adjusted R</w:t>
            </w:r>
            <w:r w:rsidRPr="000455A4">
              <w:rPr>
                <w:rFonts w:ascii="Times New Roman" w:eastAsia="新細明體" w:hAnsi="Times New Roman" w:cs="Times New Roman"/>
                <w:kern w:val="0"/>
                <w:sz w:val="20"/>
                <w:szCs w:val="20"/>
                <w:vertAlign w:val="superscript"/>
              </w:rPr>
              <w:t>2</w:t>
            </w:r>
          </w:p>
        </w:tc>
        <w:tc>
          <w:tcPr>
            <w:tcW w:w="928" w:type="pct"/>
            <w:vAlign w:val="center"/>
            <w:hideMark/>
          </w:tcPr>
          <w:p w14:paraId="4F63DCFB"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0.172</w:t>
            </w:r>
          </w:p>
        </w:tc>
        <w:tc>
          <w:tcPr>
            <w:tcW w:w="987" w:type="pct"/>
            <w:vAlign w:val="center"/>
            <w:hideMark/>
          </w:tcPr>
          <w:p w14:paraId="45217AB3"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0.437</w:t>
            </w:r>
          </w:p>
        </w:tc>
        <w:tc>
          <w:tcPr>
            <w:tcW w:w="987" w:type="pct"/>
            <w:vAlign w:val="center"/>
            <w:hideMark/>
          </w:tcPr>
          <w:p w14:paraId="306D05FC"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0.440</w:t>
            </w:r>
          </w:p>
        </w:tc>
        <w:tc>
          <w:tcPr>
            <w:tcW w:w="1167" w:type="pct"/>
            <w:vAlign w:val="center"/>
            <w:hideMark/>
          </w:tcPr>
          <w:p w14:paraId="618B7008" w14:textId="77777777"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0.405</w:t>
            </w:r>
          </w:p>
        </w:tc>
      </w:tr>
      <w:tr w:rsidR="000455A4" w:rsidRPr="000455A4" w14:paraId="4499A16B" w14:textId="77777777" w:rsidTr="00CD4C14">
        <w:trPr>
          <w:tblCellSpacing w:w="15" w:type="dxa"/>
        </w:trPr>
        <w:tc>
          <w:tcPr>
            <w:tcW w:w="840" w:type="pct"/>
            <w:vAlign w:val="center"/>
            <w:hideMark/>
          </w:tcPr>
          <w:p w14:paraId="6148581B" w14:textId="77777777" w:rsidR="000455A4" w:rsidRPr="000455A4" w:rsidRDefault="000455A4" w:rsidP="000455A4">
            <w:pPr>
              <w:widowControl/>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F Statistic</w:t>
            </w:r>
          </w:p>
        </w:tc>
        <w:tc>
          <w:tcPr>
            <w:tcW w:w="928" w:type="pct"/>
            <w:vAlign w:val="center"/>
            <w:hideMark/>
          </w:tcPr>
          <w:p w14:paraId="2F68FF5E" w14:textId="66547CD1"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7.310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A1980C7" w14:textId="5245501E"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23.191</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987" w:type="pct"/>
            <w:vAlign w:val="center"/>
            <w:hideMark/>
          </w:tcPr>
          <w:p w14:paraId="6F6E4501" w14:textId="481F61D8"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23.512</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c>
          <w:tcPr>
            <w:tcW w:w="1167" w:type="pct"/>
            <w:vAlign w:val="center"/>
            <w:hideMark/>
          </w:tcPr>
          <w:p w14:paraId="745A3B16" w14:textId="76F9783A" w:rsidR="000455A4" w:rsidRPr="000455A4" w:rsidRDefault="000455A4" w:rsidP="000455A4">
            <w:pPr>
              <w:widowControl/>
              <w:jc w:val="center"/>
              <w:rPr>
                <w:rFonts w:ascii="Times New Roman" w:eastAsia="新細明體" w:hAnsi="Times New Roman" w:cs="Times New Roman"/>
                <w:kern w:val="0"/>
                <w:sz w:val="20"/>
                <w:szCs w:val="20"/>
              </w:rPr>
            </w:pPr>
            <w:r w:rsidRPr="000455A4">
              <w:rPr>
                <w:rFonts w:ascii="Times New Roman" w:eastAsia="新細明體" w:hAnsi="Times New Roman" w:cs="Times New Roman"/>
                <w:kern w:val="0"/>
                <w:sz w:val="20"/>
                <w:szCs w:val="20"/>
              </w:rPr>
              <w:t>20.480</w:t>
            </w:r>
            <w:r w:rsidRPr="000455A4">
              <w:rPr>
                <w:rFonts w:ascii="Times New Roman" w:eastAsia="新細明體" w:hAnsi="Times New Roman" w:cs="Times New Roman"/>
                <w:kern w:val="0"/>
                <w:sz w:val="20"/>
                <w:szCs w:val="20"/>
                <w:vertAlign w:val="superscript"/>
              </w:rPr>
              <w:t>***</w:t>
            </w:r>
            <w:r w:rsidRPr="000455A4">
              <w:rPr>
                <w:rFonts w:ascii="Times New Roman" w:eastAsia="新細明體" w:hAnsi="Times New Roman" w:cs="Times New Roman"/>
                <w:kern w:val="0"/>
                <w:sz w:val="20"/>
                <w:szCs w:val="20"/>
              </w:rPr>
              <w:t> </w:t>
            </w:r>
          </w:p>
        </w:tc>
      </w:tr>
      <w:tr w:rsidR="000455A4" w:rsidRPr="000455A4" w14:paraId="276F069E" w14:textId="77777777" w:rsidTr="000455A4">
        <w:trPr>
          <w:tblCellSpacing w:w="15" w:type="dxa"/>
        </w:trPr>
        <w:tc>
          <w:tcPr>
            <w:tcW w:w="4969" w:type="pct"/>
            <w:gridSpan w:val="5"/>
            <w:tcBorders>
              <w:bottom w:val="single" w:sz="6" w:space="0" w:color="000000"/>
            </w:tcBorders>
            <w:vAlign w:val="center"/>
            <w:hideMark/>
          </w:tcPr>
          <w:p w14:paraId="54D26B66" w14:textId="77777777" w:rsidR="000455A4" w:rsidRPr="000455A4" w:rsidRDefault="000455A4" w:rsidP="000455A4">
            <w:pPr>
              <w:widowControl/>
              <w:jc w:val="center"/>
              <w:rPr>
                <w:rFonts w:ascii="Times New Roman" w:eastAsia="新細明體" w:hAnsi="Times New Roman" w:cs="Times New Roman"/>
                <w:kern w:val="0"/>
                <w:sz w:val="20"/>
                <w:szCs w:val="20"/>
              </w:rPr>
            </w:pPr>
          </w:p>
        </w:tc>
      </w:tr>
    </w:tbl>
    <w:p w14:paraId="64928903" w14:textId="45952837"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05959CCB" w14:textId="77777777" w:rsidR="001F06D2" w:rsidRPr="00BA4329" w:rsidRDefault="001F06D2" w:rsidP="001F06D2">
      <w:pPr>
        <w:rPr>
          <w:rFonts w:ascii="Times New Roman" w:hAnsi="Times New Roman" w:cs="Times New Roman"/>
        </w:rPr>
      </w:pPr>
    </w:p>
    <w:p w14:paraId="57ACC0F5" w14:textId="77777777" w:rsidR="001F06D2" w:rsidRPr="00BA4329" w:rsidRDefault="001F06D2" w:rsidP="001F06D2">
      <w:pPr>
        <w:rPr>
          <w:rFonts w:ascii="Times New Roman" w:hAnsi="Times New Roman" w:cs="Times New Roman"/>
        </w:rPr>
      </w:pPr>
    </w:p>
    <w:p w14:paraId="20F28AE7" w14:textId="77777777" w:rsidR="00C9675B" w:rsidRDefault="00C9675B">
      <w:pPr>
        <w:widowControl/>
        <w:rPr>
          <w:rFonts w:ascii="Times New Roman" w:eastAsiaTheme="majorEastAsia" w:hAnsi="Times New Roman" w:cs="Times New Roman"/>
          <w:b/>
          <w:bCs/>
          <w:kern w:val="52"/>
        </w:rPr>
      </w:pPr>
      <w:r>
        <w:rPr>
          <w:rFonts w:ascii="Times New Roman" w:hAnsi="Times New Roman" w:cs="Times New Roman"/>
        </w:rPr>
        <w:br w:type="pag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326DB2" w:rsidRPr="00326DB2" w14:paraId="21357F76" w14:textId="77777777" w:rsidTr="00326DB2">
        <w:trPr>
          <w:tblCellSpacing w:w="15" w:type="dxa"/>
        </w:trPr>
        <w:tc>
          <w:tcPr>
            <w:tcW w:w="4969" w:type="pct"/>
            <w:gridSpan w:val="5"/>
            <w:tcBorders>
              <w:bottom w:val="single" w:sz="6" w:space="0" w:color="000000"/>
            </w:tcBorders>
            <w:vAlign w:val="center"/>
            <w:hideMark/>
          </w:tcPr>
          <w:p w14:paraId="5F8DA811" w14:textId="6C233A73" w:rsidR="00326DB2" w:rsidRPr="00326DB2" w:rsidRDefault="00235DDE" w:rsidP="00326DB2">
            <w:pPr>
              <w:pStyle w:val="2"/>
              <w:spacing w:line="240" w:lineRule="auto"/>
              <w:rPr>
                <w:rFonts w:ascii="Times New Roman" w:hAnsi="Times New Roman" w:cs="Times New Roman"/>
                <w:sz w:val="24"/>
                <w:szCs w:val="24"/>
              </w:rPr>
            </w:pPr>
            <w:r w:rsidRPr="00326DB2">
              <w:rPr>
                <w:rFonts w:ascii="Times New Roman" w:hAnsi="Times New Roman" w:cs="Times New Roman"/>
                <w:sz w:val="24"/>
                <w:szCs w:val="24"/>
              </w:rPr>
              <w:lastRenderedPageBreak/>
              <w:t>Table 7: Endogeneity Test: Pre- vs</w:t>
            </w:r>
            <w:r w:rsidR="00C9675B" w:rsidRPr="00326DB2">
              <w:rPr>
                <w:rFonts w:ascii="Times New Roman" w:hAnsi="Times New Roman" w:cs="Times New Roman" w:hint="eastAsia"/>
                <w:sz w:val="24"/>
                <w:szCs w:val="24"/>
              </w:rPr>
              <w:t>.</w:t>
            </w:r>
            <w:r w:rsidRPr="00326DB2">
              <w:rPr>
                <w:rFonts w:ascii="Times New Roman" w:hAnsi="Times New Roman" w:cs="Times New Roman"/>
                <w:sz w:val="24"/>
                <w:szCs w:val="24"/>
              </w:rPr>
              <w:t xml:space="preserve"> Post-Implementation for </w:t>
            </w:r>
            <w:r w:rsidR="00C9675B" w:rsidRPr="00326DB2">
              <w:rPr>
                <w:rFonts w:ascii="Times New Roman" w:hAnsi="Times New Roman" w:cs="Times New Roman" w:hint="eastAsia"/>
                <w:sz w:val="24"/>
                <w:szCs w:val="24"/>
              </w:rPr>
              <w:t xml:space="preserve">RPA </w:t>
            </w:r>
            <w:r w:rsidRPr="00326DB2">
              <w:rPr>
                <w:rFonts w:ascii="Times New Roman" w:hAnsi="Times New Roman" w:cs="Times New Roman"/>
                <w:sz w:val="24"/>
                <w:szCs w:val="24"/>
              </w:rPr>
              <w:t>Adopters and Control Sample</w:t>
            </w:r>
          </w:p>
          <w:p w14:paraId="1E8640DF" w14:textId="77777777" w:rsidR="00326DB2" w:rsidRPr="00326DB2" w:rsidRDefault="00326DB2" w:rsidP="00326DB2">
            <w:pPr>
              <w:widowControl/>
              <w:rPr>
                <w:rFonts w:ascii="Times New Roman" w:hAnsi="Times New Roman" w:cs="Times New Roman"/>
                <w:sz w:val="20"/>
                <w:szCs w:val="20"/>
              </w:rPr>
            </w:pPr>
          </w:p>
          <w:p w14:paraId="27B9E290" w14:textId="76275FA8" w:rsidR="00326DB2" w:rsidRPr="00326DB2" w:rsidRDefault="00326DB2" w:rsidP="00326DB2">
            <w:pPr>
              <w:widowControl/>
              <w:rPr>
                <w:rFonts w:ascii="Times New Roman" w:eastAsia="新細明體" w:hAnsi="Times New Roman" w:cs="Times New Roman"/>
                <w:kern w:val="0"/>
                <w:sz w:val="20"/>
                <w:szCs w:val="20"/>
              </w:rPr>
            </w:pPr>
          </w:p>
        </w:tc>
      </w:tr>
      <w:tr w:rsidR="00326DB2" w:rsidRPr="00326DB2" w14:paraId="5C2804D7" w14:textId="77777777" w:rsidTr="009E712B">
        <w:trPr>
          <w:tblCellSpacing w:w="15" w:type="dxa"/>
        </w:trPr>
        <w:tc>
          <w:tcPr>
            <w:tcW w:w="819" w:type="pct"/>
            <w:vAlign w:val="center"/>
            <w:hideMark/>
          </w:tcPr>
          <w:p w14:paraId="1C67A0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4E92432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i/>
                <w:iCs/>
                <w:kern w:val="0"/>
                <w:sz w:val="20"/>
                <w:szCs w:val="20"/>
              </w:rPr>
              <w:t>Dependent variable:</w:t>
            </w:r>
          </w:p>
        </w:tc>
      </w:tr>
      <w:tr w:rsidR="00326DB2" w:rsidRPr="00326DB2" w14:paraId="7388F222" w14:textId="77777777" w:rsidTr="009E712B">
        <w:trPr>
          <w:tblCellSpacing w:w="15" w:type="dxa"/>
        </w:trPr>
        <w:tc>
          <w:tcPr>
            <w:tcW w:w="819" w:type="pct"/>
            <w:vAlign w:val="center"/>
            <w:hideMark/>
          </w:tcPr>
          <w:p w14:paraId="064E90B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0F1353F7"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BE054EB" w14:textId="77777777" w:rsidTr="009E712B">
        <w:trPr>
          <w:tblCellSpacing w:w="15" w:type="dxa"/>
        </w:trPr>
        <w:tc>
          <w:tcPr>
            <w:tcW w:w="819" w:type="pct"/>
            <w:vAlign w:val="center"/>
            <w:hideMark/>
          </w:tcPr>
          <w:p w14:paraId="67BE068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00D2C6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146D509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40B8D31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ABEXP</w:t>
            </w:r>
          </w:p>
        </w:tc>
        <w:tc>
          <w:tcPr>
            <w:tcW w:w="1155" w:type="pct"/>
            <w:vAlign w:val="center"/>
            <w:hideMark/>
          </w:tcPr>
          <w:p w14:paraId="0D882A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ABPROD</w:t>
            </w:r>
          </w:p>
        </w:tc>
      </w:tr>
      <w:tr w:rsidR="00326DB2" w:rsidRPr="00326DB2" w14:paraId="6C00E6A5" w14:textId="77777777" w:rsidTr="009E712B">
        <w:trPr>
          <w:tblCellSpacing w:w="15" w:type="dxa"/>
        </w:trPr>
        <w:tc>
          <w:tcPr>
            <w:tcW w:w="819" w:type="pct"/>
            <w:vAlign w:val="center"/>
            <w:hideMark/>
          </w:tcPr>
          <w:p w14:paraId="28269AE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C1180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w:t>
            </w:r>
          </w:p>
        </w:tc>
        <w:tc>
          <w:tcPr>
            <w:tcW w:w="978" w:type="pct"/>
            <w:vAlign w:val="center"/>
            <w:hideMark/>
          </w:tcPr>
          <w:p w14:paraId="767A01F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w:t>
            </w:r>
          </w:p>
        </w:tc>
        <w:tc>
          <w:tcPr>
            <w:tcW w:w="978" w:type="pct"/>
            <w:vAlign w:val="center"/>
            <w:hideMark/>
          </w:tcPr>
          <w:p w14:paraId="41AA25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w:t>
            </w:r>
          </w:p>
        </w:tc>
        <w:tc>
          <w:tcPr>
            <w:tcW w:w="1155" w:type="pct"/>
            <w:vAlign w:val="center"/>
            <w:hideMark/>
          </w:tcPr>
          <w:p w14:paraId="375FA9C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w:t>
            </w:r>
          </w:p>
        </w:tc>
      </w:tr>
      <w:tr w:rsidR="00326DB2" w:rsidRPr="00326DB2" w14:paraId="20BA92A4" w14:textId="77777777" w:rsidTr="00326DB2">
        <w:trPr>
          <w:tblCellSpacing w:w="15" w:type="dxa"/>
        </w:trPr>
        <w:tc>
          <w:tcPr>
            <w:tcW w:w="4969" w:type="pct"/>
            <w:gridSpan w:val="5"/>
            <w:tcBorders>
              <w:bottom w:val="single" w:sz="6" w:space="0" w:color="000000"/>
            </w:tcBorders>
            <w:vAlign w:val="center"/>
            <w:hideMark/>
          </w:tcPr>
          <w:p w14:paraId="799D4059" w14:textId="77777777" w:rsidR="00326DB2" w:rsidRPr="00326DB2" w:rsidRDefault="00326DB2" w:rsidP="00326DB2">
            <w:pPr>
              <w:widowControl/>
              <w:jc w:val="center"/>
              <w:rPr>
                <w:rFonts w:ascii="Times New Roman" w:eastAsia="新細明體" w:hAnsi="Times New Roman" w:cs="Times New Roman"/>
                <w:kern w:val="0"/>
                <w:sz w:val="20"/>
                <w:szCs w:val="20"/>
              </w:rPr>
            </w:pPr>
          </w:p>
        </w:tc>
      </w:tr>
      <w:tr w:rsidR="00326DB2" w:rsidRPr="00326DB2" w14:paraId="21B75200" w14:textId="77777777" w:rsidTr="009E712B">
        <w:trPr>
          <w:tblCellSpacing w:w="15" w:type="dxa"/>
        </w:trPr>
        <w:tc>
          <w:tcPr>
            <w:tcW w:w="819" w:type="pct"/>
            <w:vAlign w:val="center"/>
            <w:hideMark/>
          </w:tcPr>
          <w:p w14:paraId="30985E3E"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RMres</w:t>
            </w:r>
            <w:proofErr w:type="spellEnd"/>
          </w:p>
        </w:tc>
        <w:tc>
          <w:tcPr>
            <w:tcW w:w="978" w:type="pct"/>
            <w:vAlign w:val="center"/>
            <w:hideMark/>
          </w:tcPr>
          <w:p w14:paraId="60644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1E53A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37AE49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C9F2E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5519063" w14:textId="77777777" w:rsidTr="009E712B">
        <w:trPr>
          <w:tblCellSpacing w:w="15" w:type="dxa"/>
        </w:trPr>
        <w:tc>
          <w:tcPr>
            <w:tcW w:w="819" w:type="pct"/>
            <w:vAlign w:val="center"/>
            <w:hideMark/>
          </w:tcPr>
          <w:p w14:paraId="10D17BF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F8C95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1.934</w:t>
            </w:r>
          </w:p>
        </w:tc>
        <w:tc>
          <w:tcPr>
            <w:tcW w:w="978" w:type="pct"/>
            <w:vAlign w:val="center"/>
            <w:hideMark/>
          </w:tcPr>
          <w:p w14:paraId="5F55A8E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3D92D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38062B"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39A8E4E" w14:textId="77777777" w:rsidTr="009E712B">
        <w:trPr>
          <w:tblCellSpacing w:w="15" w:type="dxa"/>
        </w:trPr>
        <w:tc>
          <w:tcPr>
            <w:tcW w:w="819" w:type="pct"/>
            <w:vAlign w:val="center"/>
            <w:hideMark/>
          </w:tcPr>
          <w:p w14:paraId="551D0E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6B07B0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6BF2B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74B1B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5930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8C696A" w14:textId="77777777" w:rsidTr="009E712B">
        <w:trPr>
          <w:tblCellSpacing w:w="15" w:type="dxa"/>
        </w:trPr>
        <w:tc>
          <w:tcPr>
            <w:tcW w:w="819" w:type="pct"/>
            <w:vAlign w:val="center"/>
            <w:hideMark/>
          </w:tcPr>
          <w:p w14:paraId="3B52439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RM</w:t>
            </w:r>
          </w:p>
        </w:tc>
        <w:tc>
          <w:tcPr>
            <w:tcW w:w="978" w:type="pct"/>
            <w:vAlign w:val="center"/>
            <w:hideMark/>
          </w:tcPr>
          <w:p w14:paraId="5DF8D2D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DBDAF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02346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CA09BF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B657FEC" w14:textId="77777777" w:rsidTr="009E712B">
        <w:trPr>
          <w:tblCellSpacing w:w="15" w:type="dxa"/>
        </w:trPr>
        <w:tc>
          <w:tcPr>
            <w:tcW w:w="819" w:type="pct"/>
            <w:vAlign w:val="center"/>
            <w:hideMark/>
          </w:tcPr>
          <w:p w14:paraId="2DB4C5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B1134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-1.787</w:t>
            </w:r>
          </w:p>
        </w:tc>
        <w:tc>
          <w:tcPr>
            <w:tcW w:w="978" w:type="pct"/>
            <w:vAlign w:val="center"/>
            <w:hideMark/>
          </w:tcPr>
          <w:p w14:paraId="2E208F1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21E8F8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974A83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3C6FA25" w14:textId="77777777" w:rsidTr="009E712B">
        <w:trPr>
          <w:tblCellSpacing w:w="15" w:type="dxa"/>
        </w:trPr>
        <w:tc>
          <w:tcPr>
            <w:tcW w:w="819" w:type="pct"/>
            <w:vAlign w:val="center"/>
            <w:hideMark/>
          </w:tcPr>
          <w:p w14:paraId="2FE960F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738E015"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F959F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FE79B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8FE8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0BE391" w14:textId="77777777" w:rsidTr="009E712B">
        <w:trPr>
          <w:tblCellSpacing w:w="15" w:type="dxa"/>
        </w:trPr>
        <w:tc>
          <w:tcPr>
            <w:tcW w:w="819" w:type="pct"/>
            <w:vAlign w:val="center"/>
            <w:hideMark/>
          </w:tcPr>
          <w:p w14:paraId="03771DB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ABSDA</w:t>
            </w:r>
          </w:p>
        </w:tc>
        <w:tc>
          <w:tcPr>
            <w:tcW w:w="978" w:type="pct"/>
            <w:vAlign w:val="center"/>
            <w:hideMark/>
          </w:tcPr>
          <w:p w14:paraId="0BBC62EF"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552C0FB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662BAD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-8.857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4A787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-6.545</w:t>
            </w:r>
          </w:p>
        </w:tc>
      </w:tr>
      <w:tr w:rsidR="00326DB2" w:rsidRPr="00326DB2" w14:paraId="52491791" w14:textId="77777777" w:rsidTr="009E712B">
        <w:trPr>
          <w:tblCellSpacing w:w="15" w:type="dxa"/>
        </w:trPr>
        <w:tc>
          <w:tcPr>
            <w:tcW w:w="819" w:type="pct"/>
            <w:vAlign w:val="center"/>
            <w:hideMark/>
          </w:tcPr>
          <w:p w14:paraId="0525F9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CE5978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EF32F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-2.332</w:t>
            </w:r>
          </w:p>
        </w:tc>
        <w:tc>
          <w:tcPr>
            <w:tcW w:w="978" w:type="pct"/>
            <w:vAlign w:val="center"/>
            <w:hideMark/>
          </w:tcPr>
          <w:p w14:paraId="4277B4B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-2.509</w:t>
            </w:r>
          </w:p>
        </w:tc>
        <w:tc>
          <w:tcPr>
            <w:tcW w:w="1155" w:type="pct"/>
            <w:vAlign w:val="center"/>
            <w:hideMark/>
          </w:tcPr>
          <w:p w14:paraId="055CC04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-1.568</w:t>
            </w:r>
          </w:p>
        </w:tc>
      </w:tr>
      <w:tr w:rsidR="00326DB2" w:rsidRPr="00326DB2" w14:paraId="170A759C" w14:textId="77777777" w:rsidTr="009E712B">
        <w:trPr>
          <w:tblCellSpacing w:w="15" w:type="dxa"/>
        </w:trPr>
        <w:tc>
          <w:tcPr>
            <w:tcW w:w="819" w:type="pct"/>
            <w:vAlign w:val="center"/>
            <w:hideMark/>
          </w:tcPr>
          <w:p w14:paraId="591A03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FA6A9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2D8D8C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4006E8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9C3783"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F9A212E" w14:textId="77777777" w:rsidTr="009E712B">
        <w:trPr>
          <w:tblCellSpacing w:w="15" w:type="dxa"/>
        </w:trPr>
        <w:tc>
          <w:tcPr>
            <w:tcW w:w="819" w:type="pct"/>
            <w:vAlign w:val="center"/>
            <w:hideMark/>
          </w:tcPr>
          <w:p w14:paraId="074E8D0F"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AMres</w:t>
            </w:r>
            <w:proofErr w:type="spellEnd"/>
          </w:p>
        </w:tc>
        <w:tc>
          <w:tcPr>
            <w:tcW w:w="978" w:type="pct"/>
            <w:vAlign w:val="center"/>
            <w:hideMark/>
          </w:tcPr>
          <w:p w14:paraId="6B863271"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64A09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14.953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15BFF8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8.751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16660B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6.663</w:t>
            </w:r>
          </w:p>
        </w:tc>
      </w:tr>
      <w:tr w:rsidR="00326DB2" w:rsidRPr="00326DB2" w14:paraId="3CE56B87" w14:textId="77777777" w:rsidTr="009E712B">
        <w:trPr>
          <w:tblCellSpacing w:w="15" w:type="dxa"/>
        </w:trPr>
        <w:tc>
          <w:tcPr>
            <w:tcW w:w="819" w:type="pct"/>
            <w:vAlign w:val="center"/>
            <w:hideMark/>
          </w:tcPr>
          <w:p w14:paraId="16F7B87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86D073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B9F2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2.341</w:t>
            </w:r>
          </w:p>
        </w:tc>
        <w:tc>
          <w:tcPr>
            <w:tcW w:w="978" w:type="pct"/>
            <w:vAlign w:val="center"/>
            <w:hideMark/>
          </w:tcPr>
          <w:p w14:paraId="7D88350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2.480</w:t>
            </w:r>
          </w:p>
        </w:tc>
        <w:tc>
          <w:tcPr>
            <w:tcW w:w="1155" w:type="pct"/>
            <w:vAlign w:val="center"/>
            <w:hideMark/>
          </w:tcPr>
          <w:p w14:paraId="6D67A9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1.597</w:t>
            </w:r>
          </w:p>
        </w:tc>
      </w:tr>
      <w:tr w:rsidR="00326DB2" w:rsidRPr="00326DB2" w14:paraId="2D991303" w14:textId="77777777" w:rsidTr="009E712B">
        <w:trPr>
          <w:tblCellSpacing w:w="15" w:type="dxa"/>
        </w:trPr>
        <w:tc>
          <w:tcPr>
            <w:tcW w:w="819" w:type="pct"/>
            <w:vAlign w:val="center"/>
            <w:hideMark/>
          </w:tcPr>
          <w:p w14:paraId="485AE28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1B014C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B19ECB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C99DFF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6322A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E8C78F" w14:textId="77777777" w:rsidTr="009E712B">
        <w:trPr>
          <w:tblCellSpacing w:w="15" w:type="dxa"/>
        </w:trPr>
        <w:tc>
          <w:tcPr>
            <w:tcW w:w="819" w:type="pct"/>
            <w:vAlign w:val="center"/>
            <w:hideMark/>
          </w:tcPr>
          <w:p w14:paraId="647B355A" w14:textId="0400A02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w:t>
            </w:r>
          </w:p>
        </w:tc>
        <w:tc>
          <w:tcPr>
            <w:tcW w:w="978" w:type="pct"/>
            <w:vAlign w:val="center"/>
            <w:hideMark/>
          </w:tcPr>
          <w:p w14:paraId="65BAA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3B2E4A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FB231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D7E720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p>
        </w:tc>
      </w:tr>
      <w:tr w:rsidR="00326DB2" w:rsidRPr="00326DB2" w14:paraId="19DA020E" w14:textId="77777777" w:rsidTr="009E712B">
        <w:trPr>
          <w:tblCellSpacing w:w="15" w:type="dxa"/>
        </w:trPr>
        <w:tc>
          <w:tcPr>
            <w:tcW w:w="819" w:type="pct"/>
            <w:vAlign w:val="center"/>
            <w:hideMark/>
          </w:tcPr>
          <w:p w14:paraId="5B3CBD7F"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43E97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-1.762</w:t>
            </w:r>
          </w:p>
        </w:tc>
        <w:tc>
          <w:tcPr>
            <w:tcW w:w="978" w:type="pct"/>
            <w:vAlign w:val="center"/>
            <w:hideMark/>
          </w:tcPr>
          <w:p w14:paraId="304395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-1.930</w:t>
            </w:r>
          </w:p>
        </w:tc>
        <w:tc>
          <w:tcPr>
            <w:tcW w:w="978" w:type="pct"/>
            <w:vAlign w:val="center"/>
            <w:hideMark/>
          </w:tcPr>
          <w:p w14:paraId="2BB8E7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-1.994</w:t>
            </w:r>
          </w:p>
        </w:tc>
        <w:tc>
          <w:tcPr>
            <w:tcW w:w="1155" w:type="pct"/>
            <w:vAlign w:val="center"/>
            <w:hideMark/>
          </w:tcPr>
          <w:p w14:paraId="6F83442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-1.306</w:t>
            </w:r>
          </w:p>
        </w:tc>
      </w:tr>
      <w:tr w:rsidR="00326DB2" w:rsidRPr="00326DB2" w14:paraId="2657934E" w14:textId="77777777" w:rsidTr="009E712B">
        <w:trPr>
          <w:tblCellSpacing w:w="15" w:type="dxa"/>
        </w:trPr>
        <w:tc>
          <w:tcPr>
            <w:tcW w:w="819" w:type="pct"/>
            <w:vAlign w:val="center"/>
            <w:hideMark/>
          </w:tcPr>
          <w:p w14:paraId="5B8D98F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233342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165450A"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166E4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8920F0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3FEB689" w14:textId="77777777" w:rsidTr="009E712B">
        <w:trPr>
          <w:tblCellSpacing w:w="15" w:type="dxa"/>
        </w:trPr>
        <w:tc>
          <w:tcPr>
            <w:tcW w:w="819" w:type="pct"/>
            <w:vAlign w:val="center"/>
            <w:hideMark/>
          </w:tcPr>
          <w:p w14:paraId="08BAD24F" w14:textId="74C6A6F9"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RPA</w:t>
            </w:r>
          </w:p>
        </w:tc>
        <w:tc>
          <w:tcPr>
            <w:tcW w:w="978" w:type="pct"/>
            <w:vAlign w:val="center"/>
            <w:hideMark/>
          </w:tcPr>
          <w:p w14:paraId="0222D2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-0.006</w:t>
            </w:r>
          </w:p>
        </w:tc>
        <w:tc>
          <w:tcPr>
            <w:tcW w:w="978" w:type="pct"/>
            <w:vAlign w:val="center"/>
            <w:hideMark/>
          </w:tcPr>
          <w:p w14:paraId="0CEAB74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-0.093</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38505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-0.050</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141CA6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-0.041</w:t>
            </w:r>
            <w:r w:rsidRPr="00326DB2">
              <w:rPr>
                <w:rFonts w:ascii="Times New Roman" w:eastAsia="新細明體" w:hAnsi="Times New Roman" w:cs="Times New Roman"/>
                <w:kern w:val="0"/>
                <w:sz w:val="20"/>
                <w:szCs w:val="20"/>
                <w:vertAlign w:val="superscript"/>
              </w:rPr>
              <w:t>*</w:t>
            </w:r>
          </w:p>
        </w:tc>
      </w:tr>
      <w:tr w:rsidR="00326DB2" w:rsidRPr="00326DB2" w14:paraId="53A1377C" w14:textId="77777777" w:rsidTr="009E712B">
        <w:trPr>
          <w:tblCellSpacing w:w="15" w:type="dxa"/>
        </w:trPr>
        <w:tc>
          <w:tcPr>
            <w:tcW w:w="819" w:type="pct"/>
            <w:vAlign w:val="center"/>
            <w:hideMark/>
          </w:tcPr>
          <w:p w14:paraId="2DAD712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1DA8E4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-1.501</w:t>
            </w:r>
          </w:p>
        </w:tc>
        <w:tc>
          <w:tcPr>
            <w:tcW w:w="978" w:type="pct"/>
            <w:vAlign w:val="center"/>
            <w:hideMark/>
          </w:tcPr>
          <w:p w14:paraId="689215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-2.620</w:t>
            </w:r>
          </w:p>
        </w:tc>
        <w:tc>
          <w:tcPr>
            <w:tcW w:w="978" w:type="pct"/>
            <w:vAlign w:val="center"/>
            <w:hideMark/>
          </w:tcPr>
          <w:p w14:paraId="474E228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-2.588</w:t>
            </w:r>
          </w:p>
        </w:tc>
        <w:tc>
          <w:tcPr>
            <w:tcW w:w="1155" w:type="pct"/>
            <w:vAlign w:val="center"/>
            <w:hideMark/>
          </w:tcPr>
          <w:p w14:paraId="1B8EE2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-1.816</w:t>
            </w:r>
          </w:p>
        </w:tc>
      </w:tr>
      <w:tr w:rsidR="00326DB2" w:rsidRPr="00326DB2" w14:paraId="04CC9A9D" w14:textId="77777777" w:rsidTr="009E712B">
        <w:trPr>
          <w:tblCellSpacing w:w="15" w:type="dxa"/>
        </w:trPr>
        <w:tc>
          <w:tcPr>
            <w:tcW w:w="819" w:type="pct"/>
            <w:vAlign w:val="center"/>
            <w:hideMark/>
          </w:tcPr>
          <w:p w14:paraId="6ADA60A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6BB6B0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F0666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39BFBF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21E05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E72A445" w14:textId="77777777" w:rsidTr="009E712B">
        <w:trPr>
          <w:tblCellSpacing w:w="15" w:type="dxa"/>
        </w:trPr>
        <w:tc>
          <w:tcPr>
            <w:tcW w:w="819" w:type="pct"/>
            <w:vAlign w:val="center"/>
            <w:hideMark/>
          </w:tcPr>
          <w:p w14:paraId="385427B7" w14:textId="7EA400FB"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POST_RPA</w:t>
            </w:r>
          </w:p>
        </w:tc>
        <w:tc>
          <w:tcPr>
            <w:tcW w:w="978" w:type="pct"/>
            <w:vAlign w:val="center"/>
            <w:hideMark/>
          </w:tcPr>
          <w:p w14:paraId="0F84778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7EABD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37D652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0.154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C9F830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0.120</w:t>
            </w:r>
            <w:r w:rsidRPr="00326DB2">
              <w:rPr>
                <w:rFonts w:ascii="Times New Roman" w:eastAsia="新細明體" w:hAnsi="Times New Roman" w:cs="Times New Roman"/>
                <w:kern w:val="0"/>
                <w:sz w:val="20"/>
                <w:szCs w:val="20"/>
                <w:vertAlign w:val="superscript"/>
              </w:rPr>
              <w:t>*</w:t>
            </w:r>
          </w:p>
        </w:tc>
      </w:tr>
      <w:tr w:rsidR="00326DB2" w:rsidRPr="00326DB2" w14:paraId="0CF2468F" w14:textId="77777777" w:rsidTr="009E712B">
        <w:trPr>
          <w:tblCellSpacing w:w="15" w:type="dxa"/>
        </w:trPr>
        <w:tc>
          <w:tcPr>
            <w:tcW w:w="819" w:type="pct"/>
            <w:vAlign w:val="center"/>
            <w:hideMark/>
          </w:tcPr>
          <w:p w14:paraId="4F14C74D"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2EC5D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3.160</w:t>
            </w:r>
          </w:p>
        </w:tc>
        <w:tc>
          <w:tcPr>
            <w:tcW w:w="978" w:type="pct"/>
            <w:vAlign w:val="center"/>
            <w:hideMark/>
          </w:tcPr>
          <w:p w14:paraId="7C67AB8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2.406</w:t>
            </w:r>
          </w:p>
        </w:tc>
        <w:tc>
          <w:tcPr>
            <w:tcW w:w="978" w:type="pct"/>
            <w:vAlign w:val="center"/>
            <w:hideMark/>
          </w:tcPr>
          <w:p w14:paraId="302C5AB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2.511</w:t>
            </w:r>
          </w:p>
        </w:tc>
        <w:tc>
          <w:tcPr>
            <w:tcW w:w="1155" w:type="pct"/>
            <w:vAlign w:val="center"/>
            <w:hideMark/>
          </w:tcPr>
          <w:p w14:paraId="30A033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1.649</w:t>
            </w:r>
          </w:p>
        </w:tc>
      </w:tr>
      <w:tr w:rsidR="00326DB2" w:rsidRPr="00326DB2" w14:paraId="0438BDC2" w14:textId="77777777" w:rsidTr="009E712B">
        <w:trPr>
          <w:tblCellSpacing w:w="15" w:type="dxa"/>
        </w:trPr>
        <w:tc>
          <w:tcPr>
            <w:tcW w:w="819" w:type="pct"/>
            <w:vAlign w:val="center"/>
            <w:hideMark/>
          </w:tcPr>
          <w:p w14:paraId="458981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74AB18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78A2E2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B18CC3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15FD34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5D72DD0" w14:textId="77777777" w:rsidTr="009E712B">
        <w:trPr>
          <w:tblCellSpacing w:w="15" w:type="dxa"/>
        </w:trPr>
        <w:tc>
          <w:tcPr>
            <w:tcW w:w="819" w:type="pct"/>
            <w:vAlign w:val="center"/>
            <w:hideMark/>
          </w:tcPr>
          <w:p w14:paraId="0FD47E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LEV</w:t>
            </w:r>
          </w:p>
        </w:tc>
        <w:tc>
          <w:tcPr>
            <w:tcW w:w="978" w:type="pct"/>
            <w:vAlign w:val="center"/>
            <w:hideMark/>
          </w:tcPr>
          <w:p w14:paraId="65FBBDE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0.021</w:t>
            </w:r>
          </w:p>
        </w:tc>
        <w:tc>
          <w:tcPr>
            <w:tcW w:w="978" w:type="pct"/>
            <w:vAlign w:val="center"/>
            <w:hideMark/>
          </w:tcPr>
          <w:p w14:paraId="05B2302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0.186</w:t>
            </w:r>
          </w:p>
        </w:tc>
        <w:tc>
          <w:tcPr>
            <w:tcW w:w="978" w:type="pct"/>
            <w:vAlign w:val="center"/>
            <w:hideMark/>
          </w:tcPr>
          <w:p w14:paraId="1FEDEFB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0.131</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612AF2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0.054</w:t>
            </w:r>
          </w:p>
        </w:tc>
      </w:tr>
      <w:tr w:rsidR="00326DB2" w:rsidRPr="00326DB2" w14:paraId="24B3856A" w14:textId="77777777" w:rsidTr="009E712B">
        <w:trPr>
          <w:tblCellSpacing w:w="15" w:type="dxa"/>
        </w:trPr>
        <w:tc>
          <w:tcPr>
            <w:tcW w:w="819" w:type="pct"/>
            <w:vAlign w:val="center"/>
            <w:hideMark/>
          </w:tcPr>
          <w:p w14:paraId="7B053D9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185FB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1.394</w:t>
            </w:r>
          </w:p>
        </w:tc>
        <w:tc>
          <w:tcPr>
            <w:tcW w:w="978" w:type="pct"/>
            <w:vAlign w:val="center"/>
            <w:hideMark/>
          </w:tcPr>
          <w:p w14:paraId="291D8AA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1.628</w:t>
            </w:r>
          </w:p>
        </w:tc>
        <w:tc>
          <w:tcPr>
            <w:tcW w:w="978" w:type="pct"/>
            <w:vAlign w:val="center"/>
            <w:hideMark/>
          </w:tcPr>
          <w:p w14:paraId="6D5C52C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2.106</w:t>
            </w:r>
          </w:p>
        </w:tc>
        <w:tc>
          <w:tcPr>
            <w:tcW w:w="1155" w:type="pct"/>
            <w:vAlign w:val="center"/>
            <w:hideMark/>
          </w:tcPr>
          <w:p w14:paraId="09E1562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0.717</w:t>
            </w:r>
          </w:p>
        </w:tc>
      </w:tr>
      <w:tr w:rsidR="00326DB2" w:rsidRPr="00326DB2" w14:paraId="1CFBAC4D" w14:textId="77777777" w:rsidTr="009E712B">
        <w:trPr>
          <w:tblCellSpacing w:w="15" w:type="dxa"/>
        </w:trPr>
        <w:tc>
          <w:tcPr>
            <w:tcW w:w="819" w:type="pct"/>
            <w:vAlign w:val="center"/>
            <w:hideMark/>
          </w:tcPr>
          <w:p w14:paraId="16120C8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77426D"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C2FF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6708941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26C26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68D24D0" w14:textId="77777777" w:rsidTr="009E712B">
        <w:trPr>
          <w:tblCellSpacing w:w="15" w:type="dxa"/>
        </w:trPr>
        <w:tc>
          <w:tcPr>
            <w:tcW w:w="819" w:type="pct"/>
            <w:vAlign w:val="center"/>
            <w:hideMark/>
          </w:tcPr>
          <w:p w14:paraId="7E0DCE20"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OCF</w:t>
            </w:r>
          </w:p>
        </w:tc>
        <w:tc>
          <w:tcPr>
            <w:tcW w:w="978" w:type="pct"/>
            <w:vAlign w:val="center"/>
            <w:hideMark/>
          </w:tcPr>
          <w:p w14:paraId="72A99EC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03C39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-1.672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168EA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-0.839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0FDE0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-0.875</w:t>
            </w:r>
            <w:r w:rsidRPr="00326DB2">
              <w:rPr>
                <w:rFonts w:ascii="Times New Roman" w:eastAsia="新細明體" w:hAnsi="Times New Roman" w:cs="Times New Roman"/>
                <w:kern w:val="0"/>
                <w:sz w:val="20"/>
                <w:szCs w:val="20"/>
                <w:vertAlign w:val="superscript"/>
              </w:rPr>
              <w:t>**</w:t>
            </w:r>
          </w:p>
        </w:tc>
      </w:tr>
      <w:tr w:rsidR="00326DB2" w:rsidRPr="00326DB2" w14:paraId="6E9DD135" w14:textId="77777777" w:rsidTr="009E712B">
        <w:trPr>
          <w:tblCellSpacing w:w="15" w:type="dxa"/>
        </w:trPr>
        <w:tc>
          <w:tcPr>
            <w:tcW w:w="819" w:type="pct"/>
            <w:vAlign w:val="center"/>
            <w:hideMark/>
          </w:tcPr>
          <w:p w14:paraId="4FCA27F0"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6AFD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-3.055</w:t>
            </w:r>
          </w:p>
        </w:tc>
        <w:tc>
          <w:tcPr>
            <w:tcW w:w="978" w:type="pct"/>
            <w:vAlign w:val="center"/>
            <w:hideMark/>
          </w:tcPr>
          <w:p w14:paraId="3878C88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-2.855</w:t>
            </w:r>
          </w:p>
        </w:tc>
        <w:tc>
          <w:tcPr>
            <w:tcW w:w="978" w:type="pct"/>
            <w:vAlign w:val="center"/>
            <w:hideMark/>
          </w:tcPr>
          <w:p w14:paraId="0CB1F9F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-2.589</w:t>
            </w:r>
          </w:p>
        </w:tc>
        <w:tc>
          <w:tcPr>
            <w:tcW w:w="1155" w:type="pct"/>
            <w:vAlign w:val="center"/>
            <w:hideMark/>
          </w:tcPr>
          <w:p w14:paraId="22CEB26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-2.285</w:t>
            </w:r>
          </w:p>
        </w:tc>
      </w:tr>
      <w:tr w:rsidR="00326DB2" w:rsidRPr="00326DB2" w14:paraId="0023AB29" w14:textId="77777777" w:rsidTr="009E712B">
        <w:trPr>
          <w:tblCellSpacing w:w="15" w:type="dxa"/>
        </w:trPr>
        <w:tc>
          <w:tcPr>
            <w:tcW w:w="819" w:type="pct"/>
            <w:vAlign w:val="center"/>
            <w:hideMark/>
          </w:tcPr>
          <w:p w14:paraId="376FD14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7BC1703"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65CBAAD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166421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B023E7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03418F" w14:textId="77777777" w:rsidTr="009E712B">
        <w:trPr>
          <w:tblCellSpacing w:w="15" w:type="dxa"/>
        </w:trPr>
        <w:tc>
          <w:tcPr>
            <w:tcW w:w="819" w:type="pct"/>
            <w:vAlign w:val="center"/>
            <w:hideMark/>
          </w:tcPr>
          <w:p w14:paraId="7369F96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MTB</w:t>
            </w:r>
          </w:p>
        </w:tc>
        <w:tc>
          <w:tcPr>
            <w:tcW w:w="978" w:type="pct"/>
            <w:vAlign w:val="center"/>
            <w:hideMark/>
          </w:tcPr>
          <w:p w14:paraId="439165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BF722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130584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0.036</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5CB081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0.029</w:t>
            </w:r>
          </w:p>
        </w:tc>
      </w:tr>
      <w:tr w:rsidR="00326DB2" w:rsidRPr="00326DB2" w14:paraId="0819964C" w14:textId="77777777" w:rsidTr="009E712B">
        <w:trPr>
          <w:tblCellSpacing w:w="15" w:type="dxa"/>
        </w:trPr>
        <w:tc>
          <w:tcPr>
            <w:tcW w:w="819" w:type="pct"/>
            <w:vAlign w:val="center"/>
            <w:hideMark/>
          </w:tcPr>
          <w:p w14:paraId="3CF702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37771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2.121</w:t>
            </w:r>
          </w:p>
        </w:tc>
        <w:tc>
          <w:tcPr>
            <w:tcW w:w="978" w:type="pct"/>
            <w:vAlign w:val="center"/>
            <w:hideMark/>
          </w:tcPr>
          <w:p w14:paraId="49DF998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2.050</w:t>
            </w:r>
          </w:p>
        </w:tc>
        <w:tc>
          <w:tcPr>
            <w:tcW w:w="978" w:type="pct"/>
            <w:vAlign w:val="center"/>
            <w:hideMark/>
          </w:tcPr>
          <w:p w14:paraId="2211752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2.157</w:t>
            </w:r>
          </w:p>
        </w:tc>
        <w:tc>
          <w:tcPr>
            <w:tcW w:w="1155" w:type="pct"/>
            <w:vAlign w:val="center"/>
            <w:hideMark/>
          </w:tcPr>
          <w:p w14:paraId="12C76F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1.452</w:t>
            </w:r>
          </w:p>
        </w:tc>
      </w:tr>
      <w:tr w:rsidR="00326DB2" w:rsidRPr="00326DB2" w14:paraId="309759E3" w14:textId="77777777" w:rsidTr="009E712B">
        <w:trPr>
          <w:tblCellSpacing w:w="15" w:type="dxa"/>
        </w:trPr>
        <w:tc>
          <w:tcPr>
            <w:tcW w:w="819" w:type="pct"/>
            <w:vAlign w:val="center"/>
            <w:hideMark/>
          </w:tcPr>
          <w:p w14:paraId="58A78E4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F09AA6F"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0DC351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AEDD29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50B45114"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0FED988" w14:textId="77777777" w:rsidTr="009E712B">
        <w:trPr>
          <w:tblCellSpacing w:w="15" w:type="dxa"/>
        </w:trPr>
        <w:tc>
          <w:tcPr>
            <w:tcW w:w="819" w:type="pct"/>
            <w:vAlign w:val="center"/>
            <w:hideMark/>
          </w:tcPr>
          <w:p w14:paraId="3960295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MS</w:t>
            </w:r>
          </w:p>
        </w:tc>
        <w:tc>
          <w:tcPr>
            <w:tcW w:w="978" w:type="pct"/>
            <w:vAlign w:val="center"/>
            <w:hideMark/>
          </w:tcPr>
          <w:p w14:paraId="391EBA3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978" w:type="pct"/>
            <w:vAlign w:val="center"/>
            <w:hideMark/>
          </w:tcPr>
          <w:p w14:paraId="6ADA67A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c>
          <w:tcPr>
            <w:tcW w:w="978" w:type="pct"/>
            <w:vAlign w:val="center"/>
            <w:hideMark/>
          </w:tcPr>
          <w:p w14:paraId="57C7812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p>
        </w:tc>
        <w:tc>
          <w:tcPr>
            <w:tcW w:w="1155" w:type="pct"/>
            <w:vAlign w:val="center"/>
            <w:hideMark/>
          </w:tcPr>
          <w:p w14:paraId="1BB2AF6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-0.0004</w:t>
            </w:r>
          </w:p>
        </w:tc>
      </w:tr>
      <w:tr w:rsidR="00326DB2" w:rsidRPr="00326DB2" w14:paraId="372B555A" w14:textId="77777777" w:rsidTr="009E712B">
        <w:trPr>
          <w:tblCellSpacing w:w="15" w:type="dxa"/>
        </w:trPr>
        <w:tc>
          <w:tcPr>
            <w:tcW w:w="819" w:type="pct"/>
            <w:vAlign w:val="center"/>
            <w:hideMark/>
          </w:tcPr>
          <w:p w14:paraId="3BEC003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7D0EE3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-0.443</w:t>
            </w:r>
          </w:p>
        </w:tc>
        <w:tc>
          <w:tcPr>
            <w:tcW w:w="978" w:type="pct"/>
            <w:vAlign w:val="center"/>
            <w:hideMark/>
          </w:tcPr>
          <w:p w14:paraId="55504CB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-0.640</w:t>
            </w:r>
          </w:p>
        </w:tc>
        <w:tc>
          <w:tcPr>
            <w:tcW w:w="978" w:type="pct"/>
            <w:vAlign w:val="center"/>
            <w:hideMark/>
          </w:tcPr>
          <w:p w14:paraId="049CB97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0.244</w:t>
            </w:r>
          </w:p>
        </w:tc>
        <w:tc>
          <w:tcPr>
            <w:tcW w:w="1155" w:type="pct"/>
            <w:vAlign w:val="center"/>
            <w:hideMark/>
          </w:tcPr>
          <w:p w14:paraId="0B82E22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-1.004</w:t>
            </w:r>
          </w:p>
        </w:tc>
      </w:tr>
      <w:tr w:rsidR="00326DB2" w:rsidRPr="00326DB2" w14:paraId="31606F90" w14:textId="77777777" w:rsidTr="009E712B">
        <w:trPr>
          <w:tblCellSpacing w:w="15" w:type="dxa"/>
        </w:trPr>
        <w:tc>
          <w:tcPr>
            <w:tcW w:w="819" w:type="pct"/>
            <w:vAlign w:val="center"/>
            <w:hideMark/>
          </w:tcPr>
          <w:p w14:paraId="14762D5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4B6660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750B5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93FBD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5D5A5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590C7D1" w14:textId="77777777" w:rsidTr="009E712B">
        <w:trPr>
          <w:tblCellSpacing w:w="15" w:type="dxa"/>
        </w:trPr>
        <w:tc>
          <w:tcPr>
            <w:tcW w:w="819" w:type="pct"/>
            <w:vAlign w:val="center"/>
            <w:hideMark/>
          </w:tcPr>
          <w:p w14:paraId="5BA4AFC4"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INST</w:t>
            </w:r>
          </w:p>
        </w:tc>
        <w:tc>
          <w:tcPr>
            <w:tcW w:w="978" w:type="pct"/>
            <w:vAlign w:val="center"/>
            <w:hideMark/>
          </w:tcPr>
          <w:p w14:paraId="57F7E4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0.0003</w:t>
            </w:r>
          </w:p>
        </w:tc>
        <w:tc>
          <w:tcPr>
            <w:tcW w:w="978" w:type="pct"/>
            <w:vAlign w:val="center"/>
            <w:hideMark/>
          </w:tcPr>
          <w:p w14:paraId="5C1308D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c>
          <w:tcPr>
            <w:tcW w:w="978" w:type="pct"/>
            <w:vAlign w:val="center"/>
            <w:hideMark/>
          </w:tcPr>
          <w:p w14:paraId="6147CA5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0.008</w:t>
            </w:r>
          </w:p>
        </w:tc>
        <w:tc>
          <w:tcPr>
            <w:tcW w:w="1155" w:type="pct"/>
            <w:vAlign w:val="center"/>
            <w:hideMark/>
          </w:tcPr>
          <w:p w14:paraId="1A2982E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-0.005</w:t>
            </w:r>
          </w:p>
        </w:tc>
      </w:tr>
      <w:tr w:rsidR="00326DB2" w:rsidRPr="00326DB2" w14:paraId="5E52F9AD" w14:textId="77777777" w:rsidTr="009E712B">
        <w:trPr>
          <w:tblCellSpacing w:w="15" w:type="dxa"/>
        </w:trPr>
        <w:tc>
          <w:tcPr>
            <w:tcW w:w="819" w:type="pct"/>
            <w:vAlign w:val="center"/>
            <w:hideMark/>
          </w:tcPr>
          <w:p w14:paraId="5E4E713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025A587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0.040</w:t>
            </w:r>
          </w:p>
        </w:tc>
        <w:tc>
          <w:tcPr>
            <w:tcW w:w="978" w:type="pct"/>
            <w:vAlign w:val="center"/>
            <w:hideMark/>
          </w:tcPr>
          <w:p w14:paraId="5EFFE4D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0.208</w:t>
            </w:r>
          </w:p>
        </w:tc>
        <w:tc>
          <w:tcPr>
            <w:tcW w:w="978" w:type="pct"/>
            <w:vAlign w:val="center"/>
            <w:hideMark/>
          </w:tcPr>
          <w:p w14:paraId="19FB7E6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0.694</w:t>
            </w:r>
          </w:p>
        </w:tc>
        <w:tc>
          <w:tcPr>
            <w:tcW w:w="1155" w:type="pct"/>
            <w:vAlign w:val="center"/>
            <w:hideMark/>
          </w:tcPr>
          <w:p w14:paraId="602DF6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-0.336</w:t>
            </w:r>
          </w:p>
        </w:tc>
      </w:tr>
      <w:tr w:rsidR="00326DB2" w:rsidRPr="00326DB2" w14:paraId="643EA798" w14:textId="77777777" w:rsidTr="009E712B">
        <w:trPr>
          <w:tblCellSpacing w:w="15" w:type="dxa"/>
        </w:trPr>
        <w:tc>
          <w:tcPr>
            <w:tcW w:w="819" w:type="pct"/>
            <w:vAlign w:val="center"/>
            <w:hideMark/>
          </w:tcPr>
          <w:p w14:paraId="3041526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02996C"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5FC4AEE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777D37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AF8C2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FA0C5E8" w14:textId="77777777" w:rsidTr="009E712B">
        <w:trPr>
          <w:tblCellSpacing w:w="15" w:type="dxa"/>
        </w:trPr>
        <w:tc>
          <w:tcPr>
            <w:tcW w:w="819" w:type="pct"/>
            <w:vAlign w:val="center"/>
            <w:hideMark/>
          </w:tcPr>
          <w:p w14:paraId="52B04B4F"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CYCLE</w:t>
            </w:r>
          </w:p>
        </w:tc>
        <w:tc>
          <w:tcPr>
            <w:tcW w:w="978" w:type="pct"/>
            <w:vAlign w:val="center"/>
            <w:hideMark/>
          </w:tcPr>
          <w:p w14:paraId="5045EE6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D834B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-0.0001</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26C4DD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FF4064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-0.00004</w:t>
            </w:r>
            <w:r w:rsidRPr="00326DB2">
              <w:rPr>
                <w:rFonts w:ascii="Times New Roman" w:eastAsia="新細明體" w:hAnsi="Times New Roman" w:cs="Times New Roman"/>
                <w:kern w:val="0"/>
                <w:sz w:val="20"/>
                <w:szCs w:val="20"/>
                <w:vertAlign w:val="superscript"/>
              </w:rPr>
              <w:t>*</w:t>
            </w:r>
          </w:p>
        </w:tc>
      </w:tr>
      <w:tr w:rsidR="00326DB2" w:rsidRPr="00326DB2" w14:paraId="1741F0C9" w14:textId="77777777" w:rsidTr="009E712B">
        <w:trPr>
          <w:tblCellSpacing w:w="15" w:type="dxa"/>
        </w:trPr>
        <w:tc>
          <w:tcPr>
            <w:tcW w:w="819" w:type="pct"/>
            <w:vAlign w:val="center"/>
            <w:hideMark/>
          </w:tcPr>
          <w:p w14:paraId="25D5040A"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808B44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-2.046</w:t>
            </w:r>
          </w:p>
        </w:tc>
        <w:tc>
          <w:tcPr>
            <w:tcW w:w="978" w:type="pct"/>
            <w:vAlign w:val="center"/>
            <w:hideMark/>
          </w:tcPr>
          <w:p w14:paraId="00F998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-2.249</w:t>
            </w:r>
          </w:p>
        </w:tc>
        <w:tc>
          <w:tcPr>
            <w:tcW w:w="978" w:type="pct"/>
            <w:vAlign w:val="center"/>
            <w:hideMark/>
          </w:tcPr>
          <w:p w14:paraId="024C3AC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-1.947</w:t>
            </w:r>
          </w:p>
        </w:tc>
        <w:tc>
          <w:tcPr>
            <w:tcW w:w="1155" w:type="pct"/>
            <w:vAlign w:val="center"/>
            <w:hideMark/>
          </w:tcPr>
          <w:p w14:paraId="4177429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-1.827</w:t>
            </w:r>
          </w:p>
        </w:tc>
      </w:tr>
      <w:tr w:rsidR="00326DB2" w:rsidRPr="00326DB2" w14:paraId="4DF882E2" w14:textId="77777777" w:rsidTr="009E712B">
        <w:trPr>
          <w:tblCellSpacing w:w="15" w:type="dxa"/>
        </w:trPr>
        <w:tc>
          <w:tcPr>
            <w:tcW w:w="819" w:type="pct"/>
            <w:vAlign w:val="center"/>
            <w:hideMark/>
          </w:tcPr>
          <w:p w14:paraId="57BEFF0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4B59C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6BF3E9E"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D216C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3BFBE68"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19B901D" w14:textId="77777777" w:rsidTr="009E712B">
        <w:trPr>
          <w:tblCellSpacing w:w="15" w:type="dxa"/>
        </w:trPr>
        <w:tc>
          <w:tcPr>
            <w:tcW w:w="819" w:type="pct"/>
            <w:vAlign w:val="center"/>
            <w:hideMark/>
          </w:tcPr>
          <w:p w14:paraId="51C1EF8B"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NOA</w:t>
            </w:r>
          </w:p>
        </w:tc>
        <w:tc>
          <w:tcPr>
            <w:tcW w:w="978" w:type="pct"/>
            <w:vAlign w:val="center"/>
            <w:hideMark/>
          </w:tcPr>
          <w:p w14:paraId="180F805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5BC33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0.266</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1436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0.127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287DF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0.140</w:t>
            </w:r>
            <w:r w:rsidRPr="00326DB2">
              <w:rPr>
                <w:rFonts w:ascii="Times New Roman" w:eastAsia="新細明體" w:hAnsi="Times New Roman" w:cs="Times New Roman"/>
                <w:kern w:val="0"/>
                <w:sz w:val="20"/>
                <w:szCs w:val="20"/>
                <w:vertAlign w:val="superscript"/>
              </w:rPr>
              <w:t>**</w:t>
            </w:r>
          </w:p>
        </w:tc>
      </w:tr>
      <w:tr w:rsidR="00326DB2" w:rsidRPr="00326DB2" w14:paraId="3A387408" w14:textId="77777777" w:rsidTr="009E712B">
        <w:trPr>
          <w:tblCellSpacing w:w="15" w:type="dxa"/>
        </w:trPr>
        <w:tc>
          <w:tcPr>
            <w:tcW w:w="819" w:type="pct"/>
            <w:vAlign w:val="center"/>
            <w:hideMark/>
          </w:tcPr>
          <w:p w14:paraId="17F473D7"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80CC7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1.873</w:t>
            </w:r>
          </w:p>
        </w:tc>
        <w:tc>
          <w:tcPr>
            <w:tcW w:w="978" w:type="pct"/>
            <w:vAlign w:val="center"/>
            <w:hideMark/>
          </w:tcPr>
          <w:p w14:paraId="3D538B7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3.061</w:t>
            </w:r>
          </w:p>
        </w:tc>
        <w:tc>
          <w:tcPr>
            <w:tcW w:w="978" w:type="pct"/>
            <w:vAlign w:val="center"/>
            <w:hideMark/>
          </w:tcPr>
          <w:p w14:paraId="491A002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2.639</w:t>
            </w:r>
          </w:p>
        </w:tc>
        <w:tc>
          <w:tcPr>
            <w:tcW w:w="1155" w:type="pct"/>
            <w:vAlign w:val="center"/>
            <w:hideMark/>
          </w:tcPr>
          <w:p w14:paraId="0584297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2.461</w:t>
            </w:r>
          </w:p>
        </w:tc>
      </w:tr>
      <w:tr w:rsidR="00326DB2" w:rsidRPr="00326DB2" w14:paraId="48771591" w14:textId="77777777" w:rsidTr="009E712B">
        <w:trPr>
          <w:tblCellSpacing w:w="15" w:type="dxa"/>
        </w:trPr>
        <w:tc>
          <w:tcPr>
            <w:tcW w:w="819" w:type="pct"/>
            <w:vAlign w:val="center"/>
            <w:hideMark/>
          </w:tcPr>
          <w:p w14:paraId="22C825A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3597432"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9CB9E0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37A096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BC750E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611DEBE" w14:textId="77777777" w:rsidTr="009E712B">
        <w:trPr>
          <w:tblCellSpacing w:w="15" w:type="dxa"/>
        </w:trPr>
        <w:tc>
          <w:tcPr>
            <w:tcW w:w="819" w:type="pct"/>
            <w:vAlign w:val="center"/>
            <w:hideMark/>
          </w:tcPr>
          <w:p w14:paraId="1B83343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ZSCORE</w:t>
            </w:r>
          </w:p>
        </w:tc>
        <w:tc>
          <w:tcPr>
            <w:tcW w:w="978" w:type="pct"/>
            <w:vAlign w:val="center"/>
            <w:hideMark/>
          </w:tcPr>
          <w:p w14:paraId="1377FCD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D2AFD5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-0.027</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54713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42CCCE4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-0.015</w:t>
            </w:r>
            <w:r w:rsidRPr="00326DB2">
              <w:rPr>
                <w:rFonts w:ascii="Times New Roman" w:eastAsia="新細明體" w:hAnsi="Times New Roman" w:cs="Times New Roman"/>
                <w:kern w:val="0"/>
                <w:sz w:val="20"/>
                <w:szCs w:val="20"/>
                <w:vertAlign w:val="superscript"/>
              </w:rPr>
              <w:t>*</w:t>
            </w:r>
          </w:p>
        </w:tc>
      </w:tr>
      <w:tr w:rsidR="00326DB2" w:rsidRPr="00326DB2" w14:paraId="6C4AC1FB" w14:textId="77777777" w:rsidTr="009E712B">
        <w:trPr>
          <w:tblCellSpacing w:w="15" w:type="dxa"/>
        </w:trPr>
        <w:tc>
          <w:tcPr>
            <w:tcW w:w="819" w:type="pct"/>
            <w:vAlign w:val="center"/>
            <w:hideMark/>
          </w:tcPr>
          <w:p w14:paraId="369B09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74BF8BA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-1.749</w:t>
            </w:r>
          </w:p>
        </w:tc>
        <w:tc>
          <w:tcPr>
            <w:tcW w:w="978" w:type="pct"/>
            <w:vAlign w:val="center"/>
            <w:hideMark/>
          </w:tcPr>
          <w:p w14:paraId="735CB1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46105C5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-1.924</w:t>
            </w:r>
          </w:p>
        </w:tc>
        <w:tc>
          <w:tcPr>
            <w:tcW w:w="1155" w:type="pct"/>
            <w:vAlign w:val="center"/>
            <w:hideMark/>
          </w:tcPr>
          <w:p w14:paraId="7CB2A4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-1.849</w:t>
            </w:r>
          </w:p>
        </w:tc>
      </w:tr>
      <w:tr w:rsidR="00326DB2" w:rsidRPr="00326DB2" w14:paraId="207DBCE2" w14:textId="77777777" w:rsidTr="009E712B">
        <w:trPr>
          <w:tblCellSpacing w:w="15" w:type="dxa"/>
        </w:trPr>
        <w:tc>
          <w:tcPr>
            <w:tcW w:w="819" w:type="pct"/>
            <w:vAlign w:val="center"/>
            <w:hideMark/>
          </w:tcPr>
          <w:p w14:paraId="0B00B1B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4ADC8B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9F9E0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21949E7"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F3507E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668785D" w14:textId="77777777" w:rsidTr="009E712B">
        <w:trPr>
          <w:tblCellSpacing w:w="15" w:type="dxa"/>
        </w:trPr>
        <w:tc>
          <w:tcPr>
            <w:tcW w:w="819" w:type="pct"/>
            <w:vAlign w:val="center"/>
            <w:hideMark/>
          </w:tcPr>
          <w:p w14:paraId="12C3DCE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CL</w:t>
            </w:r>
          </w:p>
        </w:tc>
        <w:tc>
          <w:tcPr>
            <w:tcW w:w="978" w:type="pct"/>
            <w:vAlign w:val="center"/>
            <w:hideMark/>
          </w:tcPr>
          <w:p w14:paraId="7EFE699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126111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0.460</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C695DA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0.189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613B2E3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0.281</w:t>
            </w:r>
            <w:r w:rsidRPr="00326DB2">
              <w:rPr>
                <w:rFonts w:ascii="Times New Roman" w:eastAsia="新細明體" w:hAnsi="Times New Roman" w:cs="Times New Roman"/>
                <w:kern w:val="0"/>
                <w:sz w:val="20"/>
                <w:szCs w:val="20"/>
                <w:vertAlign w:val="superscript"/>
              </w:rPr>
              <w:t>***</w:t>
            </w:r>
          </w:p>
        </w:tc>
      </w:tr>
      <w:tr w:rsidR="00326DB2" w:rsidRPr="00326DB2" w14:paraId="37A4D30D" w14:textId="77777777" w:rsidTr="009E712B">
        <w:trPr>
          <w:tblCellSpacing w:w="15" w:type="dxa"/>
        </w:trPr>
        <w:tc>
          <w:tcPr>
            <w:tcW w:w="819" w:type="pct"/>
            <w:vAlign w:val="center"/>
            <w:hideMark/>
          </w:tcPr>
          <w:p w14:paraId="60DE667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F0EE06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1.975</w:t>
            </w:r>
          </w:p>
        </w:tc>
        <w:tc>
          <w:tcPr>
            <w:tcW w:w="978" w:type="pct"/>
            <w:vAlign w:val="center"/>
            <w:hideMark/>
          </w:tcPr>
          <w:p w14:paraId="08C3366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2.902</w:t>
            </w:r>
          </w:p>
        </w:tc>
        <w:tc>
          <w:tcPr>
            <w:tcW w:w="978" w:type="pct"/>
            <w:vAlign w:val="center"/>
            <w:hideMark/>
          </w:tcPr>
          <w:p w14:paraId="440A80E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2.181</w:t>
            </w:r>
          </w:p>
        </w:tc>
        <w:tc>
          <w:tcPr>
            <w:tcW w:w="1155" w:type="pct"/>
            <w:vAlign w:val="center"/>
            <w:hideMark/>
          </w:tcPr>
          <w:p w14:paraId="6200114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2.718</w:t>
            </w:r>
          </w:p>
        </w:tc>
      </w:tr>
      <w:tr w:rsidR="00326DB2" w:rsidRPr="00326DB2" w14:paraId="504894F8" w14:textId="77777777" w:rsidTr="009E712B">
        <w:trPr>
          <w:tblCellSpacing w:w="15" w:type="dxa"/>
        </w:trPr>
        <w:tc>
          <w:tcPr>
            <w:tcW w:w="819" w:type="pct"/>
            <w:vAlign w:val="center"/>
            <w:hideMark/>
          </w:tcPr>
          <w:p w14:paraId="49415AE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6B49778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C7B82E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959EAB4"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798DCE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5CE126A" w14:textId="77777777" w:rsidTr="009E712B">
        <w:trPr>
          <w:tblCellSpacing w:w="15" w:type="dxa"/>
        </w:trPr>
        <w:tc>
          <w:tcPr>
            <w:tcW w:w="819" w:type="pct"/>
            <w:vAlign w:val="center"/>
            <w:hideMark/>
          </w:tcPr>
          <w:p w14:paraId="0B87C889"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ADJROA</w:t>
            </w:r>
          </w:p>
        </w:tc>
        <w:tc>
          <w:tcPr>
            <w:tcW w:w="978" w:type="pct"/>
            <w:vAlign w:val="center"/>
            <w:hideMark/>
          </w:tcPr>
          <w:p w14:paraId="7324EC7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A9049A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1.126</w:t>
            </w:r>
          </w:p>
        </w:tc>
        <w:tc>
          <w:tcPr>
            <w:tcW w:w="978" w:type="pct"/>
            <w:vAlign w:val="center"/>
            <w:hideMark/>
          </w:tcPr>
          <w:p w14:paraId="3C665C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0.873</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3E094CA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0.301</w:t>
            </w:r>
          </w:p>
        </w:tc>
      </w:tr>
      <w:tr w:rsidR="00326DB2" w:rsidRPr="00326DB2" w14:paraId="7EE9F63A" w14:textId="77777777" w:rsidTr="009E712B">
        <w:trPr>
          <w:tblCellSpacing w:w="15" w:type="dxa"/>
        </w:trPr>
        <w:tc>
          <w:tcPr>
            <w:tcW w:w="819" w:type="pct"/>
            <w:vAlign w:val="center"/>
            <w:hideMark/>
          </w:tcPr>
          <w:p w14:paraId="4DA5100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06493C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2.553</w:t>
            </w:r>
          </w:p>
        </w:tc>
        <w:tc>
          <w:tcPr>
            <w:tcW w:w="978" w:type="pct"/>
            <w:vAlign w:val="center"/>
            <w:hideMark/>
          </w:tcPr>
          <w:p w14:paraId="3D859B0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1.547</w:t>
            </w:r>
          </w:p>
        </w:tc>
        <w:tc>
          <w:tcPr>
            <w:tcW w:w="978" w:type="pct"/>
            <w:vAlign w:val="center"/>
            <w:hideMark/>
          </w:tcPr>
          <w:p w14:paraId="4999005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2.213</w:t>
            </w:r>
          </w:p>
        </w:tc>
        <w:tc>
          <w:tcPr>
            <w:tcW w:w="1155" w:type="pct"/>
            <w:vAlign w:val="center"/>
            <w:hideMark/>
          </w:tcPr>
          <w:p w14:paraId="0DAE9DD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0.629</w:t>
            </w:r>
          </w:p>
        </w:tc>
      </w:tr>
      <w:tr w:rsidR="00326DB2" w:rsidRPr="00326DB2" w14:paraId="0BE88E24" w14:textId="77777777" w:rsidTr="009E712B">
        <w:trPr>
          <w:tblCellSpacing w:w="15" w:type="dxa"/>
        </w:trPr>
        <w:tc>
          <w:tcPr>
            <w:tcW w:w="819" w:type="pct"/>
            <w:vAlign w:val="center"/>
            <w:hideMark/>
          </w:tcPr>
          <w:p w14:paraId="709806F4"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34FB076"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3314F0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5B25155"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4E6F8ED"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637FEA7" w14:textId="77777777" w:rsidTr="009E712B">
        <w:trPr>
          <w:tblCellSpacing w:w="15" w:type="dxa"/>
        </w:trPr>
        <w:tc>
          <w:tcPr>
            <w:tcW w:w="819" w:type="pct"/>
            <w:vAlign w:val="center"/>
            <w:hideMark/>
          </w:tcPr>
          <w:p w14:paraId="73A1C016" w14:textId="77777777" w:rsidR="00326DB2" w:rsidRPr="00326DB2" w:rsidRDefault="00326DB2" w:rsidP="00326DB2">
            <w:pPr>
              <w:widowControl/>
              <w:rPr>
                <w:rFonts w:ascii="Times New Roman" w:eastAsia="新細明體" w:hAnsi="Times New Roman" w:cs="Times New Roman"/>
                <w:kern w:val="0"/>
                <w:sz w:val="20"/>
                <w:szCs w:val="20"/>
              </w:rPr>
            </w:pPr>
            <w:proofErr w:type="spellStart"/>
            <w:r w:rsidRPr="00326DB2">
              <w:rPr>
                <w:rFonts w:ascii="Times New Roman" w:eastAsia="新細明體" w:hAnsi="Times New Roman" w:cs="Times New Roman"/>
                <w:kern w:val="0"/>
                <w:sz w:val="20"/>
                <w:szCs w:val="20"/>
              </w:rPr>
              <w:t>ADJROA_sq</w:t>
            </w:r>
            <w:proofErr w:type="spellEnd"/>
          </w:p>
        </w:tc>
        <w:tc>
          <w:tcPr>
            <w:tcW w:w="978" w:type="pct"/>
            <w:vAlign w:val="center"/>
            <w:hideMark/>
          </w:tcPr>
          <w:p w14:paraId="1F52F0F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0.889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BF43AC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13.478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37FE3D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7.982</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C53CEF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6.088</w:t>
            </w:r>
          </w:p>
        </w:tc>
      </w:tr>
      <w:tr w:rsidR="00326DB2" w:rsidRPr="00326DB2" w14:paraId="6B3C4C44" w14:textId="77777777" w:rsidTr="009E712B">
        <w:trPr>
          <w:tblCellSpacing w:w="15" w:type="dxa"/>
        </w:trPr>
        <w:tc>
          <w:tcPr>
            <w:tcW w:w="819" w:type="pct"/>
            <w:vAlign w:val="center"/>
            <w:hideMark/>
          </w:tcPr>
          <w:p w14:paraId="2D30F8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AABCAF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4.874</w:t>
            </w:r>
          </w:p>
        </w:tc>
        <w:tc>
          <w:tcPr>
            <w:tcW w:w="978" w:type="pct"/>
            <w:vAlign w:val="center"/>
            <w:hideMark/>
          </w:tcPr>
          <w:p w14:paraId="3B95B8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2.221</w:t>
            </w:r>
          </w:p>
        </w:tc>
        <w:tc>
          <w:tcPr>
            <w:tcW w:w="978" w:type="pct"/>
            <w:vAlign w:val="center"/>
            <w:hideMark/>
          </w:tcPr>
          <w:p w14:paraId="79D89EA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2.343</w:t>
            </w:r>
          </w:p>
        </w:tc>
        <w:tc>
          <w:tcPr>
            <w:tcW w:w="1155" w:type="pct"/>
            <w:vAlign w:val="center"/>
            <w:hideMark/>
          </w:tcPr>
          <w:p w14:paraId="064A4B6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1.550</w:t>
            </w:r>
          </w:p>
        </w:tc>
      </w:tr>
      <w:tr w:rsidR="00326DB2" w:rsidRPr="00326DB2" w14:paraId="6D6135EB" w14:textId="77777777" w:rsidTr="009E712B">
        <w:trPr>
          <w:tblCellSpacing w:w="15" w:type="dxa"/>
        </w:trPr>
        <w:tc>
          <w:tcPr>
            <w:tcW w:w="819" w:type="pct"/>
            <w:vAlign w:val="center"/>
            <w:hideMark/>
          </w:tcPr>
          <w:p w14:paraId="0346CB5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DF354D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09C71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26D2A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96C5E0F"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4B23A68" w14:textId="77777777" w:rsidTr="009E712B">
        <w:trPr>
          <w:tblCellSpacing w:w="15" w:type="dxa"/>
        </w:trPr>
        <w:tc>
          <w:tcPr>
            <w:tcW w:w="819" w:type="pct"/>
            <w:vAlign w:val="center"/>
            <w:hideMark/>
          </w:tcPr>
          <w:p w14:paraId="455E7BB8"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SIZE</w:t>
            </w:r>
          </w:p>
        </w:tc>
        <w:tc>
          <w:tcPr>
            <w:tcW w:w="978" w:type="pct"/>
            <w:vAlign w:val="center"/>
            <w:hideMark/>
          </w:tcPr>
          <w:p w14:paraId="54BD2BB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7842FE9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D2D00E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-0.038</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0287897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-0.028</w:t>
            </w:r>
          </w:p>
        </w:tc>
      </w:tr>
      <w:tr w:rsidR="00326DB2" w:rsidRPr="00326DB2" w14:paraId="2B411D22" w14:textId="77777777" w:rsidTr="009E712B">
        <w:trPr>
          <w:tblCellSpacing w:w="15" w:type="dxa"/>
        </w:trPr>
        <w:tc>
          <w:tcPr>
            <w:tcW w:w="819" w:type="pct"/>
            <w:vAlign w:val="center"/>
            <w:hideMark/>
          </w:tcPr>
          <w:p w14:paraId="647771E3"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558F49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-2.821</w:t>
            </w:r>
          </w:p>
        </w:tc>
        <w:tc>
          <w:tcPr>
            <w:tcW w:w="978" w:type="pct"/>
            <w:vAlign w:val="center"/>
            <w:hideMark/>
          </w:tcPr>
          <w:p w14:paraId="50AC50F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-2.247</w:t>
            </w:r>
          </w:p>
        </w:tc>
        <w:tc>
          <w:tcPr>
            <w:tcW w:w="978" w:type="pct"/>
            <w:vAlign w:val="center"/>
            <w:hideMark/>
          </w:tcPr>
          <w:p w14:paraId="7DAB2D8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-2.441</w:t>
            </w:r>
          </w:p>
        </w:tc>
        <w:tc>
          <w:tcPr>
            <w:tcW w:w="1155" w:type="pct"/>
            <w:vAlign w:val="center"/>
            <w:hideMark/>
          </w:tcPr>
          <w:p w14:paraId="2AFF9D4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-1.490</w:t>
            </w:r>
          </w:p>
        </w:tc>
      </w:tr>
      <w:tr w:rsidR="00326DB2" w:rsidRPr="00326DB2" w14:paraId="3DF244CB" w14:textId="77777777" w:rsidTr="009E712B">
        <w:trPr>
          <w:tblCellSpacing w:w="15" w:type="dxa"/>
        </w:trPr>
        <w:tc>
          <w:tcPr>
            <w:tcW w:w="819" w:type="pct"/>
            <w:vAlign w:val="center"/>
            <w:hideMark/>
          </w:tcPr>
          <w:p w14:paraId="7C077C9C"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644760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B704F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EA0BF4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7D6FE9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3960C9F0" w14:textId="77777777" w:rsidTr="009E712B">
        <w:trPr>
          <w:tblCellSpacing w:w="15" w:type="dxa"/>
        </w:trPr>
        <w:tc>
          <w:tcPr>
            <w:tcW w:w="819" w:type="pct"/>
            <w:vAlign w:val="center"/>
            <w:hideMark/>
          </w:tcPr>
          <w:p w14:paraId="1245FA56" w14:textId="40CC74A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BIG4</w:t>
            </w:r>
          </w:p>
        </w:tc>
        <w:tc>
          <w:tcPr>
            <w:tcW w:w="978" w:type="pct"/>
            <w:vAlign w:val="center"/>
            <w:hideMark/>
          </w:tcPr>
          <w:p w14:paraId="21A17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0.003</w:t>
            </w:r>
          </w:p>
        </w:tc>
        <w:tc>
          <w:tcPr>
            <w:tcW w:w="978" w:type="pct"/>
            <w:vAlign w:val="center"/>
            <w:hideMark/>
          </w:tcPr>
          <w:p w14:paraId="4BB3648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3C256D8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02E8D5DA"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575A9B7C" w14:textId="77777777" w:rsidTr="009E712B">
        <w:trPr>
          <w:tblCellSpacing w:w="15" w:type="dxa"/>
        </w:trPr>
        <w:tc>
          <w:tcPr>
            <w:tcW w:w="819" w:type="pct"/>
            <w:vAlign w:val="center"/>
            <w:hideMark/>
          </w:tcPr>
          <w:p w14:paraId="512FC97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14FC8F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0.431</w:t>
            </w:r>
          </w:p>
        </w:tc>
        <w:tc>
          <w:tcPr>
            <w:tcW w:w="978" w:type="pct"/>
            <w:vAlign w:val="center"/>
            <w:hideMark/>
          </w:tcPr>
          <w:p w14:paraId="5CDCBE09"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B733C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2ED5B3A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6F136F2" w14:textId="77777777" w:rsidTr="009E712B">
        <w:trPr>
          <w:tblCellSpacing w:w="15" w:type="dxa"/>
        </w:trPr>
        <w:tc>
          <w:tcPr>
            <w:tcW w:w="819" w:type="pct"/>
            <w:vAlign w:val="center"/>
            <w:hideMark/>
          </w:tcPr>
          <w:p w14:paraId="4A0BC142"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4001D951"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1FAD830"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2F446229"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6D7685A0"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723693B6" w14:textId="77777777" w:rsidTr="009E712B">
        <w:trPr>
          <w:tblCellSpacing w:w="15" w:type="dxa"/>
        </w:trPr>
        <w:tc>
          <w:tcPr>
            <w:tcW w:w="819" w:type="pct"/>
            <w:vAlign w:val="center"/>
            <w:hideMark/>
          </w:tcPr>
          <w:p w14:paraId="1ED5CA71"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ADV</w:t>
            </w:r>
          </w:p>
        </w:tc>
        <w:tc>
          <w:tcPr>
            <w:tcW w:w="978" w:type="pct"/>
            <w:vAlign w:val="center"/>
            <w:hideMark/>
          </w:tcPr>
          <w:p w14:paraId="0AC41384"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1F2D66D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-0.969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2BCF800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-0.525</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526E72C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-0.472</w:t>
            </w:r>
            <w:r w:rsidRPr="00326DB2">
              <w:rPr>
                <w:rFonts w:ascii="Times New Roman" w:eastAsia="新細明體" w:hAnsi="Times New Roman" w:cs="Times New Roman"/>
                <w:kern w:val="0"/>
                <w:sz w:val="20"/>
                <w:szCs w:val="20"/>
                <w:vertAlign w:val="superscript"/>
              </w:rPr>
              <w:t>***</w:t>
            </w:r>
          </w:p>
        </w:tc>
      </w:tr>
      <w:tr w:rsidR="00326DB2" w:rsidRPr="00326DB2" w14:paraId="35DC832D" w14:textId="77777777" w:rsidTr="009E712B">
        <w:trPr>
          <w:tblCellSpacing w:w="15" w:type="dxa"/>
        </w:trPr>
        <w:tc>
          <w:tcPr>
            <w:tcW w:w="819" w:type="pct"/>
            <w:vAlign w:val="center"/>
            <w:hideMark/>
          </w:tcPr>
          <w:p w14:paraId="32CD8F46"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2FE4879"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402F0DD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-12.688</w:t>
            </w:r>
          </w:p>
        </w:tc>
        <w:tc>
          <w:tcPr>
            <w:tcW w:w="978" w:type="pct"/>
            <w:vAlign w:val="center"/>
            <w:hideMark/>
          </w:tcPr>
          <w:p w14:paraId="6832E0A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-10.661</w:t>
            </w:r>
          </w:p>
        </w:tc>
        <w:tc>
          <w:tcPr>
            <w:tcW w:w="1155" w:type="pct"/>
            <w:vAlign w:val="center"/>
            <w:hideMark/>
          </w:tcPr>
          <w:p w14:paraId="02E2121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-11.016</w:t>
            </w:r>
          </w:p>
        </w:tc>
      </w:tr>
      <w:tr w:rsidR="00326DB2" w:rsidRPr="00326DB2" w14:paraId="39792E46" w14:textId="77777777" w:rsidTr="009E712B">
        <w:trPr>
          <w:tblCellSpacing w:w="15" w:type="dxa"/>
        </w:trPr>
        <w:tc>
          <w:tcPr>
            <w:tcW w:w="819" w:type="pct"/>
            <w:vAlign w:val="center"/>
            <w:hideMark/>
          </w:tcPr>
          <w:p w14:paraId="67A11D2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2AE76C48"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0B31D2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115A231C"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A019335"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694AC51E" w14:textId="77777777" w:rsidTr="009E712B">
        <w:trPr>
          <w:tblCellSpacing w:w="15" w:type="dxa"/>
        </w:trPr>
        <w:tc>
          <w:tcPr>
            <w:tcW w:w="819" w:type="pct"/>
            <w:vAlign w:val="center"/>
            <w:hideMark/>
          </w:tcPr>
          <w:p w14:paraId="78F0FAFC"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RD</w:t>
            </w:r>
          </w:p>
        </w:tc>
        <w:tc>
          <w:tcPr>
            <w:tcW w:w="978" w:type="pct"/>
            <w:vAlign w:val="center"/>
            <w:hideMark/>
          </w:tcPr>
          <w:p w14:paraId="4FD9814B" w14:textId="77777777" w:rsidR="00326DB2" w:rsidRPr="00326DB2" w:rsidRDefault="00326DB2" w:rsidP="00326DB2">
            <w:pPr>
              <w:widowControl/>
              <w:rPr>
                <w:rFonts w:ascii="Times New Roman" w:eastAsia="新細明體" w:hAnsi="Times New Roman" w:cs="Times New Roman"/>
                <w:kern w:val="0"/>
                <w:sz w:val="20"/>
                <w:szCs w:val="20"/>
              </w:rPr>
            </w:pPr>
          </w:p>
        </w:tc>
        <w:tc>
          <w:tcPr>
            <w:tcW w:w="978" w:type="pct"/>
            <w:vAlign w:val="center"/>
            <w:hideMark/>
          </w:tcPr>
          <w:p w14:paraId="6641FBE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-0.119</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0C68B43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-0.067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27D674C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-0.045</w:t>
            </w:r>
          </w:p>
        </w:tc>
      </w:tr>
      <w:tr w:rsidR="00326DB2" w:rsidRPr="00326DB2" w14:paraId="50954544" w14:textId="77777777" w:rsidTr="009E712B">
        <w:trPr>
          <w:tblCellSpacing w:w="15" w:type="dxa"/>
        </w:trPr>
        <w:tc>
          <w:tcPr>
            <w:tcW w:w="819" w:type="pct"/>
            <w:vAlign w:val="center"/>
            <w:hideMark/>
          </w:tcPr>
          <w:p w14:paraId="7478ED08"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E2A43A4"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1671CE9C"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-1.962</w:t>
            </w:r>
          </w:p>
        </w:tc>
        <w:tc>
          <w:tcPr>
            <w:tcW w:w="978" w:type="pct"/>
            <w:vAlign w:val="center"/>
            <w:hideMark/>
          </w:tcPr>
          <w:p w14:paraId="270FFCF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-1.679</w:t>
            </w:r>
          </w:p>
        </w:tc>
        <w:tc>
          <w:tcPr>
            <w:tcW w:w="1155" w:type="pct"/>
            <w:vAlign w:val="center"/>
            <w:hideMark/>
          </w:tcPr>
          <w:p w14:paraId="2B68050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-1.370</w:t>
            </w:r>
          </w:p>
        </w:tc>
      </w:tr>
      <w:tr w:rsidR="00326DB2" w:rsidRPr="00326DB2" w14:paraId="50E86594" w14:textId="77777777" w:rsidTr="009E712B">
        <w:trPr>
          <w:tblCellSpacing w:w="15" w:type="dxa"/>
        </w:trPr>
        <w:tc>
          <w:tcPr>
            <w:tcW w:w="819" w:type="pct"/>
            <w:vAlign w:val="center"/>
            <w:hideMark/>
          </w:tcPr>
          <w:p w14:paraId="098F213E"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2FAEB5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7F233BB3"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05B62CBB"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38DEA83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28E9938E" w14:textId="77777777" w:rsidTr="009E712B">
        <w:trPr>
          <w:tblCellSpacing w:w="15" w:type="dxa"/>
        </w:trPr>
        <w:tc>
          <w:tcPr>
            <w:tcW w:w="819" w:type="pct"/>
            <w:vAlign w:val="center"/>
            <w:hideMark/>
          </w:tcPr>
          <w:p w14:paraId="7E8DB48E"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YEAR</w:t>
            </w:r>
          </w:p>
        </w:tc>
        <w:tc>
          <w:tcPr>
            <w:tcW w:w="978" w:type="pct"/>
            <w:vAlign w:val="center"/>
            <w:hideMark/>
          </w:tcPr>
          <w:p w14:paraId="1D54AAF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0.002</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542F977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0.034</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40D303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0.019</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7A40F45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0.016</w:t>
            </w:r>
          </w:p>
        </w:tc>
      </w:tr>
      <w:tr w:rsidR="00326DB2" w:rsidRPr="00326DB2" w14:paraId="7A29ABB1" w14:textId="77777777" w:rsidTr="009E712B">
        <w:trPr>
          <w:tblCellSpacing w:w="15" w:type="dxa"/>
        </w:trPr>
        <w:tc>
          <w:tcPr>
            <w:tcW w:w="819" w:type="pct"/>
            <w:vAlign w:val="center"/>
            <w:hideMark/>
          </w:tcPr>
          <w:p w14:paraId="23CE770B"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42B9AD46"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2.141</w:t>
            </w:r>
          </w:p>
        </w:tc>
        <w:tc>
          <w:tcPr>
            <w:tcW w:w="978" w:type="pct"/>
            <w:vAlign w:val="center"/>
            <w:hideMark/>
          </w:tcPr>
          <w:p w14:paraId="68392CD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2.139</w:t>
            </w:r>
          </w:p>
        </w:tc>
        <w:tc>
          <w:tcPr>
            <w:tcW w:w="978" w:type="pct"/>
            <w:vAlign w:val="center"/>
            <w:hideMark/>
          </w:tcPr>
          <w:p w14:paraId="74795EA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2.206</w:t>
            </w:r>
          </w:p>
        </w:tc>
        <w:tc>
          <w:tcPr>
            <w:tcW w:w="1155" w:type="pct"/>
            <w:vAlign w:val="center"/>
            <w:hideMark/>
          </w:tcPr>
          <w:p w14:paraId="6F325D14"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1.520</w:t>
            </w:r>
          </w:p>
        </w:tc>
      </w:tr>
      <w:tr w:rsidR="00326DB2" w:rsidRPr="00326DB2" w14:paraId="0307FAEF" w14:textId="77777777" w:rsidTr="009E712B">
        <w:trPr>
          <w:tblCellSpacing w:w="15" w:type="dxa"/>
        </w:trPr>
        <w:tc>
          <w:tcPr>
            <w:tcW w:w="819" w:type="pct"/>
            <w:vAlign w:val="center"/>
            <w:hideMark/>
          </w:tcPr>
          <w:p w14:paraId="2BACA701"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198F9507"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3454E1D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3768ED11"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4F5B7799"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1A616D5C" w14:textId="77777777" w:rsidTr="009E712B">
        <w:trPr>
          <w:tblCellSpacing w:w="15" w:type="dxa"/>
        </w:trPr>
        <w:tc>
          <w:tcPr>
            <w:tcW w:w="819" w:type="pct"/>
            <w:vAlign w:val="center"/>
            <w:hideMark/>
          </w:tcPr>
          <w:p w14:paraId="643247D6"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Constant</w:t>
            </w:r>
          </w:p>
        </w:tc>
        <w:tc>
          <w:tcPr>
            <w:tcW w:w="978" w:type="pct"/>
            <w:vAlign w:val="center"/>
            <w:hideMark/>
          </w:tcPr>
          <w:p w14:paraId="77FAD29B"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-4.895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C6E6A6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-67.305</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62F61457"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-38.397</w:t>
            </w:r>
            <w:r w:rsidRPr="00326DB2">
              <w:rPr>
                <w:rFonts w:ascii="Times New Roman" w:eastAsia="新細明體" w:hAnsi="Times New Roman" w:cs="Times New Roman"/>
                <w:kern w:val="0"/>
                <w:sz w:val="20"/>
                <w:szCs w:val="20"/>
                <w:vertAlign w:val="superscript"/>
              </w:rPr>
              <w:t>**</w:t>
            </w:r>
          </w:p>
        </w:tc>
        <w:tc>
          <w:tcPr>
            <w:tcW w:w="1155" w:type="pct"/>
            <w:vAlign w:val="center"/>
            <w:hideMark/>
          </w:tcPr>
          <w:p w14:paraId="15773CBA"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-31.067</w:t>
            </w:r>
          </w:p>
        </w:tc>
      </w:tr>
      <w:tr w:rsidR="00326DB2" w:rsidRPr="00326DB2" w14:paraId="22466DEC" w14:textId="77777777" w:rsidTr="009E712B">
        <w:trPr>
          <w:tblCellSpacing w:w="15" w:type="dxa"/>
        </w:trPr>
        <w:tc>
          <w:tcPr>
            <w:tcW w:w="819" w:type="pct"/>
            <w:vAlign w:val="center"/>
            <w:hideMark/>
          </w:tcPr>
          <w:p w14:paraId="26AD285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BF10A6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-2.103</w:t>
            </w:r>
          </w:p>
        </w:tc>
        <w:tc>
          <w:tcPr>
            <w:tcW w:w="978" w:type="pct"/>
            <w:vAlign w:val="center"/>
            <w:hideMark/>
          </w:tcPr>
          <w:p w14:paraId="49294D9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-2.133</w:t>
            </w:r>
          </w:p>
        </w:tc>
        <w:tc>
          <w:tcPr>
            <w:tcW w:w="978" w:type="pct"/>
            <w:vAlign w:val="center"/>
            <w:hideMark/>
          </w:tcPr>
          <w:p w14:paraId="50916AF9"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-2.198</w:t>
            </w:r>
          </w:p>
        </w:tc>
        <w:tc>
          <w:tcPr>
            <w:tcW w:w="1155" w:type="pct"/>
            <w:vAlign w:val="center"/>
            <w:hideMark/>
          </w:tcPr>
          <w:p w14:paraId="75C1AE3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t = -1.518</w:t>
            </w:r>
          </w:p>
        </w:tc>
      </w:tr>
      <w:tr w:rsidR="00326DB2" w:rsidRPr="00326DB2" w14:paraId="77075012" w14:textId="77777777" w:rsidTr="009E712B">
        <w:trPr>
          <w:tblCellSpacing w:w="15" w:type="dxa"/>
        </w:trPr>
        <w:tc>
          <w:tcPr>
            <w:tcW w:w="819" w:type="pct"/>
            <w:vAlign w:val="center"/>
            <w:hideMark/>
          </w:tcPr>
          <w:p w14:paraId="02F3B1B5" w14:textId="77777777" w:rsidR="00326DB2" w:rsidRPr="00326DB2" w:rsidRDefault="00326DB2" w:rsidP="00326DB2">
            <w:pPr>
              <w:widowControl/>
              <w:jc w:val="center"/>
              <w:rPr>
                <w:rFonts w:ascii="Times New Roman" w:eastAsia="新細明體" w:hAnsi="Times New Roman" w:cs="Times New Roman"/>
                <w:kern w:val="0"/>
                <w:sz w:val="20"/>
                <w:szCs w:val="20"/>
              </w:rPr>
            </w:pPr>
          </w:p>
        </w:tc>
        <w:tc>
          <w:tcPr>
            <w:tcW w:w="978" w:type="pct"/>
            <w:vAlign w:val="center"/>
            <w:hideMark/>
          </w:tcPr>
          <w:p w14:paraId="59F51E5B" w14:textId="77777777" w:rsidR="00326DB2" w:rsidRPr="00326DB2" w:rsidRDefault="00326DB2" w:rsidP="00326DB2">
            <w:pPr>
              <w:widowControl/>
              <w:rPr>
                <w:rFonts w:ascii="Times New Roman" w:eastAsia="Times New Roman" w:hAnsi="Times New Roman" w:cs="Times New Roman"/>
                <w:kern w:val="0"/>
                <w:sz w:val="20"/>
                <w:szCs w:val="20"/>
              </w:rPr>
            </w:pPr>
          </w:p>
        </w:tc>
        <w:tc>
          <w:tcPr>
            <w:tcW w:w="978" w:type="pct"/>
            <w:vAlign w:val="center"/>
            <w:hideMark/>
          </w:tcPr>
          <w:p w14:paraId="2B9A6C58"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978" w:type="pct"/>
            <w:vAlign w:val="center"/>
            <w:hideMark/>
          </w:tcPr>
          <w:p w14:paraId="5E3B29EF" w14:textId="77777777" w:rsidR="00326DB2" w:rsidRPr="00326DB2" w:rsidRDefault="00326DB2" w:rsidP="00326DB2">
            <w:pPr>
              <w:widowControl/>
              <w:jc w:val="center"/>
              <w:rPr>
                <w:rFonts w:ascii="Times New Roman" w:eastAsia="Times New Roman" w:hAnsi="Times New Roman" w:cs="Times New Roman"/>
                <w:kern w:val="0"/>
                <w:sz w:val="20"/>
                <w:szCs w:val="20"/>
              </w:rPr>
            </w:pPr>
          </w:p>
        </w:tc>
        <w:tc>
          <w:tcPr>
            <w:tcW w:w="1155" w:type="pct"/>
            <w:vAlign w:val="center"/>
            <w:hideMark/>
          </w:tcPr>
          <w:p w14:paraId="1EC497FC"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4F75A06D" w14:textId="77777777" w:rsidTr="00326DB2">
        <w:trPr>
          <w:tblCellSpacing w:w="15" w:type="dxa"/>
        </w:trPr>
        <w:tc>
          <w:tcPr>
            <w:tcW w:w="4969" w:type="pct"/>
            <w:gridSpan w:val="5"/>
            <w:tcBorders>
              <w:bottom w:val="single" w:sz="6" w:space="0" w:color="000000"/>
            </w:tcBorders>
            <w:vAlign w:val="center"/>
            <w:hideMark/>
          </w:tcPr>
          <w:p w14:paraId="6E97C536" w14:textId="77777777" w:rsidR="00326DB2" w:rsidRPr="00326DB2" w:rsidRDefault="00326DB2" w:rsidP="00326DB2">
            <w:pPr>
              <w:widowControl/>
              <w:jc w:val="center"/>
              <w:rPr>
                <w:rFonts w:ascii="Times New Roman" w:eastAsia="Times New Roman" w:hAnsi="Times New Roman" w:cs="Times New Roman"/>
                <w:kern w:val="0"/>
                <w:sz w:val="20"/>
                <w:szCs w:val="20"/>
              </w:rPr>
            </w:pPr>
          </w:p>
        </w:tc>
      </w:tr>
      <w:tr w:rsidR="00326DB2" w:rsidRPr="00326DB2" w14:paraId="0A7FF6C5" w14:textId="77777777" w:rsidTr="009E712B">
        <w:trPr>
          <w:tblCellSpacing w:w="15" w:type="dxa"/>
        </w:trPr>
        <w:tc>
          <w:tcPr>
            <w:tcW w:w="819" w:type="pct"/>
            <w:vAlign w:val="center"/>
            <w:hideMark/>
          </w:tcPr>
          <w:p w14:paraId="6E986085"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Observations</w:t>
            </w:r>
          </w:p>
        </w:tc>
        <w:tc>
          <w:tcPr>
            <w:tcW w:w="978" w:type="pct"/>
            <w:vAlign w:val="center"/>
            <w:hideMark/>
          </w:tcPr>
          <w:p w14:paraId="66BBAF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4956EB0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978" w:type="pct"/>
            <w:vAlign w:val="center"/>
            <w:hideMark/>
          </w:tcPr>
          <w:p w14:paraId="268376C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c>
          <w:tcPr>
            <w:tcW w:w="1155" w:type="pct"/>
            <w:vAlign w:val="center"/>
            <w:hideMark/>
          </w:tcPr>
          <w:p w14:paraId="1C6FDD0D"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1,032</w:t>
            </w:r>
          </w:p>
        </w:tc>
      </w:tr>
      <w:tr w:rsidR="00326DB2" w:rsidRPr="00326DB2" w14:paraId="0BA00DB8" w14:textId="77777777" w:rsidTr="009E712B">
        <w:trPr>
          <w:tblCellSpacing w:w="15" w:type="dxa"/>
        </w:trPr>
        <w:tc>
          <w:tcPr>
            <w:tcW w:w="819" w:type="pct"/>
            <w:vAlign w:val="center"/>
            <w:hideMark/>
          </w:tcPr>
          <w:p w14:paraId="6A2A9C23"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FB4C9DF"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0.161</w:t>
            </w:r>
          </w:p>
        </w:tc>
        <w:tc>
          <w:tcPr>
            <w:tcW w:w="978" w:type="pct"/>
            <w:vAlign w:val="center"/>
            <w:hideMark/>
          </w:tcPr>
          <w:p w14:paraId="55B16413"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0.428</w:t>
            </w:r>
          </w:p>
        </w:tc>
        <w:tc>
          <w:tcPr>
            <w:tcW w:w="978" w:type="pct"/>
            <w:vAlign w:val="center"/>
            <w:hideMark/>
          </w:tcPr>
          <w:p w14:paraId="115914AE"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0.364</w:t>
            </w:r>
          </w:p>
        </w:tc>
        <w:tc>
          <w:tcPr>
            <w:tcW w:w="1155" w:type="pct"/>
            <w:vAlign w:val="center"/>
            <w:hideMark/>
          </w:tcPr>
          <w:p w14:paraId="217B20A5"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0.445</w:t>
            </w:r>
          </w:p>
        </w:tc>
      </w:tr>
      <w:tr w:rsidR="00326DB2" w:rsidRPr="00326DB2" w14:paraId="02454851" w14:textId="77777777" w:rsidTr="009E712B">
        <w:trPr>
          <w:tblCellSpacing w:w="15" w:type="dxa"/>
        </w:trPr>
        <w:tc>
          <w:tcPr>
            <w:tcW w:w="819" w:type="pct"/>
            <w:vAlign w:val="center"/>
            <w:hideMark/>
          </w:tcPr>
          <w:p w14:paraId="163B130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Adjusted R</w:t>
            </w:r>
            <w:r w:rsidRPr="00326DB2">
              <w:rPr>
                <w:rFonts w:ascii="Times New Roman" w:eastAsia="新細明體" w:hAnsi="Times New Roman" w:cs="Times New Roman"/>
                <w:kern w:val="0"/>
                <w:sz w:val="20"/>
                <w:szCs w:val="20"/>
                <w:vertAlign w:val="superscript"/>
              </w:rPr>
              <w:t>2</w:t>
            </w:r>
          </w:p>
        </w:tc>
        <w:tc>
          <w:tcPr>
            <w:tcW w:w="978" w:type="pct"/>
            <w:vAlign w:val="center"/>
            <w:hideMark/>
          </w:tcPr>
          <w:p w14:paraId="7355BC72"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0.145</w:t>
            </w:r>
          </w:p>
        </w:tc>
        <w:tc>
          <w:tcPr>
            <w:tcW w:w="978" w:type="pct"/>
            <w:vAlign w:val="center"/>
            <w:hideMark/>
          </w:tcPr>
          <w:p w14:paraId="3B2B5780"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0.417</w:t>
            </w:r>
          </w:p>
        </w:tc>
        <w:tc>
          <w:tcPr>
            <w:tcW w:w="978" w:type="pct"/>
            <w:vAlign w:val="center"/>
            <w:hideMark/>
          </w:tcPr>
          <w:p w14:paraId="08C8AD88"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0.351</w:t>
            </w:r>
          </w:p>
        </w:tc>
        <w:tc>
          <w:tcPr>
            <w:tcW w:w="1155" w:type="pct"/>
            <w:vAlign w:val="center"/>
            <w:hideMark/>
          </w:tcPr>
          <w:p w14:paraId="15B600B1" w14:textId="77777777"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0.434</w:t>
            </w:r>
          </w:p>
        </w:tc>
      </w:tr>
      <w:tr w:rsidR="00326DB2" w:rsidRPr="00326DB2" w14:paraId="551D1E62" w14:textId="77777777" w:rsidTr="009E712B">
        <w:trPr>
          <w:tblCellSpacing w:w="15" w:type="dxa"/>
        </w:trPr>
        <w:tc>
          <w:tcPr>
            <w:tcW w:w="819" w:type="pct"/>
            <w:vAlign w:val="center"/>
            <w:hideMark/>
          </w:tcPr>
          <w:p w14:paraId="7DB5A517" w14:textId="77777777" w:rsidR="00326DB2" w:rsidRPr="00326DB2" w:rsidRDefault="00326DB2" w:rsidP="00326DB2">
            <w:pPr>
              <w:widowControl/>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F Statistic</w:t>
            </w:r>
          </w:p>
        </w:tc>
        <w:tc>
          <w:tcPr>
            <w:tcW w:w="978" w:type="pct"/>
            <w:vAlign w:val="center"/>
            <w:hideMark/>
          </w:tcPr>
          <w:p w14:paraId="3C8B63B5" w14:textId="4B556BEF"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10.223</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978" w:type="pct"/>
            <w:vAlign w:val="center"/>
            <w:hideMark/>
          </w:tcPr>
          <w:p w14:paraId="4A7CF670" w14:textId="271A8E9C"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37.798</w:t>
            </w:r>
            <w:r w:rsidRPr="00326DB2">
              <w:rPr>
                <w:rFonts w:ascii="Times New Roman" w:eastAsia="新細明體" w:hAnsi="Times New Roman" w:cs="Times New Roman"/>
                <w:kern w:val="0"/>
                <w:sz w:val="20"/>
                <w:szCs w:val="20"/>
                <w:vertAlign w:val="superscript"/>
              </w:rPr>
              <w:t>***</w:t>
            </w:r>
          </w:p>
        </w:tc>
        <w:tc>
          <w:tcPr>
            <w:tcW w:w="978" w:type="pct"/>
            <w:vAlign w:val="center"/>
            <w:hideMark/>
          </w:tcPr>
          <w:p w14:paraId="3706FECE" w14:textId="40DDC7E5"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28.922</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c>
          <w:tcPr>
            <w:tcW w:w="1155" w:type="pct"/>
            <w:vAlign w:val="center"/>
            <w:hideMark/>
          </w:tcPr>
          <w:p w14:paraId="2269EFB1" w14:textId="174A7223" w:rsidR="00326DB2" w:rsidRPr="00326DB2" w:rsidRDefault="00326DB2" w:rsidP="00326DB2">
            <w:pPr>
              <w:widowControl/>
              <w:jc w:val="center"/>
              <w:rPr>
                <w:rFonts w:ascii="Times New Roman" w:eastAsia="新細明體" w:hAnsi="Times New Roman" w:cs="Times New Roman"/>
                <w:kern w:val="0"/>
                <w:sz w:val="20"/>
                <w:szCs w:val="20"/>
              </w:rPr>
            </w:pPr>
            <w:r w:rsidRPr="00326DB2">
              <w:rPr>
                <w:rFonts w:ascii="Times New Roman" w:eastAsia="新細明體" w:hAnsi="Times New Roman" w:cs="Times New Roman"/>
                <w:kern w:val="0"/>
                <w:sz w:val="20"/>
                <w:szCs w:val="20"/>
              </w:rPr>
              <w:t>40.454</w:t>
            </w:r>
            <w:r w:rsidRPr="00326DB2">
              <w:rPr>
                <w:rFonts w:ascii="Times New Roman" w:eastAsia="新細明體" w:hAnsi="Times New Roman" w:cs="Times New Roman"/>
                <w:kern w:val="0"/>
                <w:sz w:val="20"/>
                <w:szCs w:val="20"/>
                <w:vertAlign w:val="superscript"/>
              </w:rPr>
              <w:t>***</w:t>
            </w:r>
            <w:r w:rsidRPr="00326DB2">
              <w:rPr>
                <w:rFonts w:ascii="Times New Roman" w:eastAsia="新細明體" w:hAnsi="Times New Roman" w:cs="Times New Roman"/>
                <w:kern w:val="0"/>
                <w:sz w:val="20"/>
                <w:szCs w:val="20"/>
              </w:rPr>
              <w:t> </w:t>
            </w:r>
          </w:p>
        </w:tc>
      </w:tr>
      <w:tr w:rsidR="00326DB2" w:rsidRPr="00326DB2" w14:paraId="422EB46D" w14:textId="77777777" w:rsidTr="00326DB2">
        <w:trPr>
          <w:tblCellSpacing w:w="15" w:type="dxa"/>
        </w:trPr>
        <w:tc>
          <w:tcPr>
            <w:tcW w:w="4969" w:type="pct"/>
            <w:gridSpan w:val="5"/>
            <w:tcBorders>
              <w:bottom w:val="single" w:sz="6" w:space="0" w:color="000000"/>
            </w:tcBorders>
            <w:vAlign w:val="center"/>
            <w:hideMark/>
          </w:tcPr>
          <w:p w14:paraId="59238192" w14:textId="77777777" w:rsidR="00326DB2" w:rsidRPr="00326DB2" w:rsidRDefault="00326DB2" w:rsidP="00326DB2">
            <w:pPr>
              <w:widowControl/>
              <w:jc w:val="center"/>
              <w:rPr>
                <w:rFonts w:ascii="Times New Roman" w:eastAsia="新細明體" w:hAnsi="Times New Roman" w:cs="Times New Roman"/>
                <w:kern w:val="0"/>
                <w:sz w:val="20"/>
                <w:szCs w:val="20"/>
              </w:rPr>
            </w:pPr>
          </w:p>
        </w:tc>
      </w:tr>
    </w:tbl>
    <w:p w14:paraId="28181FF6" w14:textId="25A7C978"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562EB6">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18B33110" w14:textId="77777777" w:rsidR="001F06D2" w:rsidRPr="00BA4329" w:rsidRDefault="001F06D2" w:rsidP="001F06D2">
      <w:pPr>
        <w:rPr>
          <w:rFonts w:ascii="Times New Roman" w:hAnsi="Times New Roman" w:cs="Times New Roman"/>
        </w:rPr>
      </w:pPr>
    </w:p>
    <w:p w14:paraId="2F858282" w14:textId="35AC4EE2" w:rsidR="001F06D2" w:rsidRPr="00BA4329" w:rsidRDefault="00235DDE" w:rsidP="001D15B6">
      <w:pPr>
        <w:pStyle w:val="1"/>
        <w:rPr>
          <w:rFonts w:ascii="Times New Roman" w:hAnsi="Times New Roman" w:cs="Times New Roman"/>
          <w:sz w:val="24"/>
          <w:szCs w:val="24"/>
        </w:rPr>
      </w:pPr>
      <w:r w:rsidRPr="00BA4329">
        <w:rPr>
          <w:rFonts w:ascii="Times New Roman" w:hAnsi="Times New Roman" w:cs="Times New Roman"/>
        </w:rPr>
        <w:br w:type="page"/>
      </w:r>
      <w:r w:rsidR="001F06D2" w:rsidRPr="00BA4329">
        <w:rPr>
          <w:rFonts w:ascii="Times New Roman" w:hAnsi="Times New Roman" w:cs="Times New Roman"/>
          <w:sz w:val="24"/>
          <w:szCs w:val="24"/>
        </w:rPr>
        <w:lastRenderedPageBreak/>
        <w:t xml:space="preserve">Table 8 Second </w:t>
      </w:r>
      <w:r w:rsidR="00C9675B">
        <w:rPr>
          <w:rFonts w:ascii="Times New Roman" w:hAnsi="Times New Roman" w:cs="Times New Roman" w:hint="eastAsia"/>
          <w:sz w:val="24"/>
          <w:szCs w:val="24"/>
        </w:rPr>
        <w:t>S</w:t>
      </w:r>
      <w:r w:rsidR="001F06D2"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001F06D2"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001F06D2"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001F06D2"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Dependent variable: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RMhat</w:t>
            </w:r>
            <w:proofErr w:type="spellEnd"/>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AMhat</w:t>
            </w:r>
            <w:proofErr w:type="spellEnd"/>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lastRenderedPageBreak/>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proofErr w:type="spellStart"/>
            <w:r w:rsidRPr="004E7603">
              <w:rPr>
                <w:rFonts w:ascii="Times New Roman" w:eastAsia="新細明體" w:hAnsi="Times New Roman" w:cs="Times New Roman"/>
                <w:kern w:val="0"/>
                <w:sz w:val="20"/>
                <w:szCs w:val="20"/>
              </w:rPr>
              <w:t>ADJROA_sq</w:t>
            </w:r>
            <w:proofErr w:type="spellEnd"/>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62080E0B" w:rsidR="00235DDE" w:rsidRPr="00BA4329" w:rsidRDefault="00235DDE" w:rsidP="00235DDE">
      <w:pPr>
        <w:pStyle w:val="1"/>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9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Dependent variable: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RMhat</w:t>
            </w:r>
            <w:proofErr w:type="spellEnd"/>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AMhat</w:t>
            </w:r>
            <w:proofErr w:type="spellEnd"/>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proofErr w:type="spellStart"/>
            <w:r w:rsidRPr="001D15B6">
              <w:rPr>
                <w:rFonts w:ascii="Times New Roman" w:eastAsia="新細明體" w:hAnsi="Times New Roman" w:cs="Times New Roman"/>
                <w:kern w:val="0"/>
                <w:sz w:val="20"/>
                <w:szCs w:val="20"/>
              </w:rPr>
              <w:t>ADJROA_sq</w:t>
            </w:r>
            <w:proofErr w:type="spellEnd"/>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6851B6D"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12ED8DD4" w14:textId="4DAF81DF"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proofErr w:type="spellStart"/>
      <w:r w:rsidR="00205814" w:rsidRPr="00BA4329">
        <w:rPr>
          <w:rFonts w:ascii="Times New Roman" w:hAnsi="Times New Roman" w:cs="Times New Roman"/>
          <w:color w:val="0070C0"/>
        </w:rPr>
        <w:t>Brazel</w:t>
      </w:r>
      <w:proofErr w:type="spellEnd"/>
      <w:r w:rsidR="00205814" w:rsidRPr="00BA4329">
        <w:rPr>
          <w:rFonts w:ascii="Times New Roman" w:hAnsi="Times New Roman" w:cs="Times New Roman"/>
          <w:color w:val="0070C0"/>
        </w:rPr>
        <w:t xml:space="preserve">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17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173"/>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Look w:val="04A0" w:firstRow="1" w:lastRow="0" w:firstColumn="1" w:lastColumn="0" w:noHBand="0" w:noVBand="1"/>
      </w:tblPr>
      <w:tblGrid>
        <w:gridCol w:w="1697"/>
        <w:gridCol w:w="7614"/>
      </w:tblGrid>
      <w:tr w:rsidR="001F06D2" w:rsidRPr="00BA4329" w14:paraId="1ED41ADF" w14:textId="77777777" w:rsidTr="001F06D2">
        <w:tc>
          <w:tcPr>
            <w:tcW w:w="1697" w:type="dxa"/>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1F06D2">
        <w:trPr>
          <w:trHeight w:val="310"/>
        </w:trPr>
        <w:tc>
          <w:tcPr>
            <w:tcW w:w="1697" w:type="dxa"/>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noWrap/>
            <w:hideMark/>
          </w:tcPr>
          <w:p w14:paraId="072864E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p>
        </w:tc>
      </w:tr>
      <w:tr w:rsidR="001F06D2" w:rsidRPr="00BA4329" w14:paraId="17F1643C" w14:textId="77777777" w:rsidTr="001F06D2">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1F06D2">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1F06D2">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1F06D2" w:rsidRPr="00BA4329" w14:paraId="081A8A05" w14:textId="77777777" w:rsidTr="001F06D2">
        <w:trPr>
          <w:trHeight w:val="310"/>
        </w:trPr>
        <w:tc>
          <w:tcPr>
            <w:tcW w:w="1697" w:type="dxa"/>
            <w:noWrap/>
            <w:hideMark/>
          </w:tcPr>
          <w:p w14:paraId="2BE0912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AMhat</w:t>
            </w:r>
          </w:p>
        </w:tc>
        <w:tc>
          <w:tcPr>
            <w:tcW w:w="7614" w:type="dxa"/>
            <w:noWrap/>
            <w:hideMark/>
          </w:tcPr>
          <w:p w14:paraId="612CA09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ABSDA on control variables</w:t>
            </w:r>
          </w:p>
        </w:tc>
      </w:tr>
      <w:tr w:rsidR="001F06D2" w:rsidRPr="00BA4329" w14:paraId="7E5EF8C9" w14:textId="77777777" w:rsidTr="001F06D2">
        <w:trPr>
          <w:trHeight w:val="310"/>
        </w:trPr>
        <w:tc>
          <w:tcPr>
            <w:tcW w:w="1697" w:type="dxa"/>
            <w:noWrap/>
            <w:hideMark/>
          </w:tcPr>
          <w:p w14:paraId="7D2D934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RMhat</w:t>
            </w:r>
          </w:p>
        </w:tc>
        <w:tc>
          <w:tcPr>
            <w:tcW w:w="7614" w:type="dxa"/>
            <w:noWrap/>
            <w:hideMark/>
          </w:tcPr>
          <w:p w14:paraId="5877936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Fitted value from the first-stage regression model regressing RM on control variables</w:t>
            </w:r>
          </w:p>
        </w:tc>
      </w:tr>
      <w:tr w:rsidR="001F06D2" w:rsidRPr="00BA4329" w14:paraId="1EB540E9" w14:textId="77777777" w:rsidTr="001F06D2">
        <w:trPr>
          <w:trHeight w:val="310"/>
        </w:trPr>
        <w:tc>
          <w:tcPr>
            <w:tcW w:w="1697" w:type="dxa"/>
            <w:noWrap/>
          </w:tcPr>
          <w:p w14:paraId="1C7B287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AMres</w:t>
            </w:r>
          </w:p>
        </w:tc>
        <w:tc>
          <w:tcPr>
            <w:tcW w:w="7614" w:type="dxa"/>
            <w:noWrap/>
          </w:tcPr>
          <w:p w14:paraId="3BCC110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ABSDA on control variables</w:t>
            </w:r>
          </w:p>
        </w:tc>
      </w:tr>
      <w:tr w:rsidR="001F06D2" w:rsidRPr="00BA4329" w14:paraId="104A22F2" w14:textId="77777777" w:rsidTr="001F06D2">
        <w:trPr>
          <w:trHeight w:val="310"/>
        </w:trPr>
        <w:tc>
          <w:tcPr>
            <w:tcW w:w="1697" w:type="dxa"/>
            <w:noWrap/>
          </w:tcPr>
          <w:p w14:paraId="2A87F38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RMres</w:t>
            </w:r>
          </w:p>
        </w:tc>
        <w:tc>
          <w:tcPr>
            <w:tcW w:w="7614" w:type="dxa"/>
            <w:noWrap/>
          </w:tcPr>
          <w:p w14:paraId="3C9737F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Residuals from the first-stage regression model regressing RM on control variables</w:t>
            </w:r>
          </w:p>
        </w:tc>
      </w:tr>
      <w:tr w:rsidR="001F06D2" w:rsidRPr="00BA4329" w14:paraId="3E941AF2" w14:textId="77777777" w:rsidTr="001F06D2">
        <w:trPr>
          <w:trHeight w:val="310"/>
        </w:trPr>
        <w:tc>
          <w:tcPr>
            <w:tcW w:w="1697" w:type="dxa"/>
            <w:noWrap/>
            <w:hideMark/>
          </w:tcPr>
          <w:p w14:paraId="072B643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26AFBA8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1F06D2" w:rsidRPr="00BA4329" w14:paraId="0277581A" w14:textId="77777777" w:rsidTr="001F06D2">
        <w:trPr>
          <w:trHeight w:val="310"/>
        </w:trPr>
        <w:tc>
          <w:tcPr>
            <w:tcW w:w="1697" w:type="dxa"/>
            <w:noWrap/>
            <w:hideMark/>
          </w:tcPr>
          <w:p w14:paraId="52DA9572"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26A426F5"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1F06D2" w:rsidRPr="00BA4329" w14:paraId="47CEBA93" w14:textId="77777777" w:rsidTr="001F06D2">
        <w:trPr>
          <w:trHeight w:val="310"/>
        </w:trPr>
        <w:tc>
          <w:tcPr>
            <w:tcW w:w="1697" w:type="dxa"/>
            <w:noWrap/>
            <w:hideMark/>
          </w:tcPr>
          <w:p w14:paraId="377BA1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POST_RPA</w:t>
            </w:r>
          </w:p>
        </w:tc>
        <w:tc>
          <w:tcPr>
            <w:tcW w:w="7614" w:type="dxa"/>
            <w:noWrap/>
            <w:hideMark/>
          </w:tcPr>
          <w:p w14:paraId="1CFA425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Interaction term of RPA and POST</w:t>
            </w:r>
          </w:p>
        </w:tc>
      </w:tr>
      <w:tr w:rsidR="001F06D2" w:rsidRPr="00BA4329" w14:paraId="7BFB6BAF" w14:textId="77777777" w:rsidTr="001F06D2">
        <w:trPr>
          <w:trHeight w:val="310"/>
        </w:trPr>
        <w:tc>
          <w:tcPr>
            <w:tcW w:w="1697" w:type="dxa"/>
            <w:noWrap/>
            <w:hideMark/>
          </w:tcPr>
          <w:p w14:paraId="60D8662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hideMark/>
          </w:tcPr>
          <w:p w14:paraId="68D2D9D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p>
        </w:tc>
      </w:tr>
      <w:tr w:rsidR="001F06D2" w:rsidRPr="00BA4329" w14:paraId="0E9F50BA" w14:textId="77777777" w:rsidTr="001F06D2">
        <w:trPr>
          <w:trHeight w:val="310"/>
        </w:trPr>
        <w:tc>
          <w:tcPr>
            <w:tcW w:w="1697" w:type="dxa"/>
            <w:noWrap/>
            <w:hideMark/>
          </w:tcPr>
          <w:p w14:paraId="775F185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16351CD2" w14:textId="409B4AA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sidR="00CE7C07">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1F06D2" w:rsidRPr="00BA4329" w14:paraId="6C619F5E" w14:textId="77777777" w:rsidTr="001F06D2">
        <w:trPr>
          <w:trHeight w:val="310"/>
        </w:trPr>
        <w:tc>
          <w:tcPr>
            <w:tcW w:w="1697" w:type="dxa"/>
            <w:noWrap/>
            <w:hideMark/>
          </w:tcPr>
          <w:p w14:paraId="10E8980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461D480B"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p>
        </w:tc>
      </w:tr>
      <w:tr w:rsidR="001F06D2" w:rsidRPr="00BA4329" w14:paraId="27EA2BD1" w14:textId="77777777" w:rsidTr="001F06D2">
        <w:trPr>
          <w:trHeight w:val="310"/>
        </w:trPr>
        <w:tc>
          <w:tcPr>
            <w:tcW w:w="1697" w:type="dxa"/>
            <w:noWrap/>
            <w:hideMark/>
          </w:tcPr>
          <w:p w14:paraId="782BBD0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40FF945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p>
        </w:tc>
      </w:tr>
      <w:tr w:rsidR="001F06D2" w:rsidRPr="00BA4329" w14:paraId="09ACA244" w14:textId="77777777" w:rsidTr="001F06D2">
        <w:trPr>
          <w:trHeight w:val="310"/>
        </w:trPr>
        <w:tc>
          <w:tcPr>
            <w:tcW w:w="1697" w:type="dxa"/>
            <w:noWrap/>
            <w:hideMark/>
          </w:tcPr>
          <w:p w14:paraId="5D9FA77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50E8AFC9" w14:textId="22EC5290"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sidR="00E97519">
              <w:rPr>
                <w:rFonts w:ascii="Times New Roman" w:eastAsia="微軟正黑體" w:hAnsi="Times New Roman" w:cs="Times New Roman" w:hint="eastAsia"/>
                <w:color w:val="000000"/>
                <w:kern w:val="0"/>
                <w:sz w:val="20"/>
                <w:szCs w:val="20"/>
              </w:rPr>
              <w:t xml:space="preserve"> at the beginning of the period</w:t>
            </w:r>
          </w:p>
        </w:tc>
      </w:tr>
      <w:tr w:rsidR="001F06D2" w:rsidRPr="00BA4329" w14:paraId="44458386" w14:textId="77777777" w:rsidTr="001F06D2">
        <w:trPr>
          <w:trHeight w:val="620"/>
        </w:trPr>
        <w:tc>
          <w:tcPr>
            <w:tcW w:w="1697" w:type="dxa"/>
            <w:noWrap/>
            <w:hideMark/>
          </w:tcPr>
          <w:p w14:paraId="3ED9C1E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hideMark/>
          </w:tcPr>
          <w:p w14:paraId="42F175EB" w14:textId="4F3410FA"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sidR="00E97519">
              <w:rPr>
                <w:rFonts w:ascii="Times New Roman" w:eastAsia="微軟正黑體" w:hAnsi="Times New Roman" w:cs="Times New Roman" w:hint="eastAsia"/>
                <w:color w:val="000000"/>
                <w:kern w:val="0"/>
                <w:sz w:val="20"/>
                <w:szCs w:val="20"/>
              </w:rPr>
              <w:t xml:space="preserve"> at the beginning of the period</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1F06D2" w:rsidRPr="00BA4329" w14:paraId="09D7DEEB" w14:textId="77777777" w:rsidTr="001F06D2">
        <w:trPr>
          <w:trHeight w:val="930"/>
        </w:trPr>
        <w:tc>
          <w:tcPr>
            <w:tcW w:w="1697" w:type="dxa"/>
            <w:noWrap/>
            <w:hideMark/>
          </w:tcPr>
          <w:p w14:paraId="39D38CA3"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hideMark/>
          </w:tcPr>
          <w:p w14:paraId="03C724B5" w14:textId="3A07F1F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asset divided by lagged total assets; net operating asset is calculated as (TA-</w:t>
            </w:r>
            <w:proofErr w:type="gramStart"/>
            <w:r w:rsidRPr="00BA4329">
              <w:rPr>
                <w:rFonts w:ascii="Times New Roman" w:eastAsia="微軟正黑體" w:hAnsi="Times New Roman" w:cs="Times New Roman"/>
                <w:color w:val="000000"/>
                <w:kern w:val="0"/>
                <w:sz w:val="20"/>
                <w:szCs w:val="20"/>
              </w:rPr>
              <w:t>C)-(</w:t>
            </w:r>
            <w:proofErr w:type="gramEnd"/>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sidR="00415B8B">
              <w:rPr>
                <w:rFonts w:ascii="Times New Roman" w:eastAsia="微軟正黑體" w:hAnsi="Times New Roman" w:cs="Times New Roman" w:hint="eastAsia"/>
                <w:color w:val="000000"/>
                <w:kern w:val="0"/>
                <w:sz w:val="20"/>
                <w:szCs w:val="20"/>
              </w:rPr>
              <w:t xml:space="preserve"> </w:t>
            </w:r>
            <w:r w:rsidR="00415B8B" w:rsidRPr="00BA4329">
              <w:rPr>
                <w:rFonts w:ascii="Times New Roman" w:eastAsia="微軟正黑體" w:hAnsi="Times New Roman" w:cs="Times New Roman"/>
                <w:color w:val="000000"/>
                <w:kern w:val="0"/>
                <w:sz w:val="20"/>
                <w:szCs w:val="20"/>
              </w:rPr>
              <w:t>(</w:t>
            </w:r>
            <w:proofErr w:type="spellStart"/>
            <w:r w:rsidR="00415B8B" w:rsidRPr="00BA4329">
              <w:rPr>
                <w:rFonts w:ascii="Times New Roman" w:eastAsia="微軟正黑體" w:hAnsi="Times New Roman" w:cs="Times New Roman"/>
                <w:color w:val="0070C0"/>
                <w:kern w:val="0"/>
                <w:sz w:val="20"/>
                <w:szCs w:val="20"/>
              </w:rPr>
              <w:t>Papanastasopoulos</w:t>
            </w:r>
            <w:proofErr w:type="spellEnd"/>
            <w:r w:rsidR="00415B8B" w:rsidRPr="00BA4329">
              <w:rPr>
                <w:rFonts w:ascii="Times New Roman" w:eastAsia="微軟正黑體" w:hAnsi="Times New Roman" w:cs="Times New Roman"/>
                <w:color w:val="0070C0"/>
                <w:kern w:val="0"/>
                <w:sz w:val="20"/>
                <w:szCs w:val="20"/>
              </w:rPr>
              <w:t xml:space="preserve"> et al. 2011</w:t>
            </w:r>
            <w:r w:rsidR="00415B8B"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 xml:space="preserve">. </w:t>
            </w:r>
          </w:p>
        </w:tc>
      </w:tr>
      <w:tr w:rsidR="001F06D2" w:rsidRPr="00BA4329" w14:paraId="1F95113F" w14:textId="77777777" w:rsidTr="001F06D2">
        <w:trPr>
          <w:trHeight w:val="310"/>
        </w:trPr>
        <w:tc>
          <w:tcPr>
            <w:tcW w:w="1697" w:type="dxa"/>
            <w:noWrap/>
            <w:hideMark/>
          </w:tcPr>
          <w:p w14:paraId="398F827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518CBF55" w14:textId="7FCF5A51"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Altman's z-score, calculated as 1.2*A1+1.4*A2+3.3*A3+0.6*A4+A5 where A1 equals to working capital divided by total assets,</w:t>
            </w:r>
            <w:r w:rsidR="003274A3">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1F06D2" w:rsidRPr="00BA4329" w14:paraId="55703BDD" w14:textId="77777777" w:rsidTr="001F06D2">
        <w:trPr>
          <w:trHeight w:val="310"/>
        </w:trPr>
        <w:tc>
          <w:tcPr>
            <w:tcW w:w="1697" w:type="dxa"/>
            <w:noWrap/>
            <w:hideMark/>
          </w:tcPr>
          <w:p w14:paraId="34C370E9"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48CF5803" w14:textId="07706845"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sidR="00E97519">
              <w:rPr>
                <w:rFonts w:ascii="Times New Roman" w:eastAsia="微軟正黑體" w:hAnsi="Times New Roman" w:cs="Times New Roman" w:hint="eastAsia"/>
                <w:color w:val="000000"/>
                <w:kern w:val="0"/>
                <w:sz w:val="20"/>
                <w:szCs w:val="20"/>
              </w:rPr>
              <w:t xml:space="preserve"> excluding short-term debts</w:t>
            </w:r>
            <w:r w:rsidRPr="00BA4329">
              <w:rPr>
                <w:rFonts w:ascii="Times New Roman" w:eastAsia="微軟正黑體" w:hAnsi="Times New Roman" w:cs="Times New Roman"/>
                <w:color w:val="000000"/>
                <w:kern w:val="0"/>
                <w:sz w:val="20"/>
                <w:szCs w:val="20"/>
              </w:rPr>
              <w:t xml:space="preserve"> divided by</w:t>
            </w:r>
            <w:r w:rsidR="00705AE7">
              <w:rPr>
                <w:rFonts w:ascii="Times New Roman" w:eastAsia="微軟正黑體" w:hAnsi="Times New Roman" w:cs="Times New Roman" w:hint="eastAsia"/>
                <w:color w:val="000000"/>
                <w:kern w:val="0"/>
                <w:sz w:val="20"/>
                <w:szCs w:val="20"/>
              </w:rPr>
              <w:t xml:space="preserve"> l</w:t>
            </w:r>
            <w:r w:rsidR="00705AE7">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1F06D2" w:rsidRPr="00BA4329" w14:paraId="20509BB7" w14:textId="77777777" w:rsidTr="001F06D2">
        <w:trPr>
          <w:trHeight w:val="310"/>
        </w:trPr>
        <w:tc>
          <w:tcPr>
            <w:tcW w:w="1697" w:type="dxa"/>
            <w:noWrap/>
            <w:hideMark/>
          </w:tcPr>
          <w:p w14:paraId="4DB55FC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noWrap/>
            <w:hideMark/>
          </w:tcPr>
          <w:p w14:paraId="422854F9" w14:textId="79ECB52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sidR="00E97519">
              <w:rPr>
                <w:rFonts w:ascii="Times New Roman" w:eastAsia="微軟正黑體" w:hAnsi="Times New Roman" w:cs="Times New Roman" w:hint="eastAsia"/>
                <w:color w:val="000000"/>
                <w:kern w:val="0"/>
                <w:sz w:val="20"/>
                <w:szCs w:val="20"/>
              </w:rPr>
              <w:t xml:space="preserve">, and ROA is calculated as income from continuing operation divided by lagged total assets </w:t>
            </w:r>
          </w:p>
        </w:tc>
      </w:tr>
      <w:tr w:rsidR="001F06D2" w:rsidRPr="00BA4329" w14:paraId="06A250CD" w14:textId="77777777" w:rsidTr="001F06D2">
        <w:trPr>
          <w:trHeight w:val="312"/>
        </w:trPr>
        <w:tc>
          <w:tcPr>
            <w:tcW w:w="1697" w:type="dxa"/>
            <w:noWrap/>
            <w:hideMark/>
          </w:tcPr>
          <w:p w14:paraId="4F728B5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ADJROA_sq</w:t>
            </w:r>
          </w:p>
        </w:tc>
        <w:tc>
          <w:tcPr>
            <w:tcW w:w="7614" w:type="dxa"/>
            <w:noWrap/>
            <w:hideMark/>
          </w:tcPr>
          <w:p w14:paraId="7858EDA8"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1F06D2" w:rsidRPr="00BA4329" w14:paraId="42B3A75D" w14:textId="77777777" w:rsidTr="001F06D2">
        <w:trPr>
          <w:trHeight w:val="331"/>
        </w:trPr>
        <w:tc>
          <w:tcPr>
            <w:tcW w:w="1697" w:type="dxa"/>
            <w:noWrap/>
          </w:tcPr>
          <w:p w14:paraId="1C028B3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SIZE</w:t>
            </w:r>
          </w:p>
        </w:tc>
        <w:tc>
          <w:tcPr>
            <w:tcW w:w="7614" w:type="dxa"/>
          </w:tcPr>
          <w:p w14:paraId="28A45092" w14:textId="66117BC2"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sidR="00E97519">
              <w:rPr>
                <w:rFonts w:ascii="Times New Roman" w:eastAsia="微軟正黑體" w:hAnsi="Times New Roman" w:cs="Times New Roman" w:hint="eastAsia"/>
                <w:color w:val="000000"/>
                <w:kern w:val="0"/>
                <w:sz w:val="20"/>
                <w:szCs w:val="20"/>
              </w:rPr>
              <w:t xml:space="preserve"> of equity</w:t>
            </w:r>
          </w:p>
        </w:tc>
      </w:tr>
      <w:tr w:rsidR="001F06D2" w:rsidRPr="00BA4329" w14:paraId="425679E2" w14:textId="77777777" w:rsidTr="001F06D2">
        <w:trPr>
          <w:trHeight w:val="620"/>
        </w:trPr>
        <w:tc>
          <w:tcPr>
            <w:tcW w:w="1697" w:type="dxa"/>
            <w:noWrap/>
            <w:hideMark/>
          </w:tcPr>
          <w:p w14:paraId="012868B7"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hideMark/>
          </w:tcPr>
          <w:p w14:paraId="0645E45D"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1F06D2" w:rsidRPr="00BA4329" w14:paraId="2B06DC91" w14:textId="77777777" w:rsidTr="001F06D2">
        <w:trPr>
          <w:trHeight w:val="310"/>
        </w:trPr>
        <w:tc>
          <w:tcPr>
            <w:tcW w:w="1697" w:type="dxa"/>
            <w:noWrap/>
            <w:hideMark/>
          </w:tcPr>
          <w:p w14:paraId="0A8EBDF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211B2FD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 calculated as R&amp;D expenses divided by net sales</w:t>
            </w:r>
          </w:p>
        </w:tc>
      </w:tr>
      <w:tr w:rsidR="001F06D2" w:rsidRPr="00BA4329" w14:paraId="1BAD6075" w14:textId="77777777" w:rsidTr="001F06D2">
        <w:trPr>
          <w:trHeight w:val="310"/>
        </w:trPr>
        <w:tc>
          <w:tcPr>
            <w:tcW w:w="1697" w:type="dxa"/>
            <w:noWrap/>
            <w:hideMark/>
          </w:tcPr>
          <w:p w14:paraId="41486684"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1191A68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 calculated as advertising expenses divided by net sales</w:t>
            </w:r>
          </w:p>
        </w:tc>
      </w:tr>
      <w:tr w:rsidR="001F06D2" w:rsidRPr="00BA4329" w14:paraId="46F72EAC" w14:textId="77777777" w:rsidTr="001F06D2">
        <w:trPr>
          <w:trHeight w:val="310"/>
        </w:trPr>
        <w:tc>
          <w:tcPr>
            <w:tcW w:w="1697" w:type="dxa"/>
            <w:noWrap/>
            <w:hideMark/>
          </w:tcPr>
          <w:p w14:paraId="655A27D1"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noWrap/>
            <w:hideMark/>
          </w:tcPr>
          <w:p w14:paraId="4EB6696C"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0426B3">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heng-Feng Hsieh" w:date="2024-03-21T14:45:00Z" w:initials="SH">
    <w:p w14:paraId="0FDB62FB" w14:textId="77777777" w:rsidR="006510FF" w:rsidRDefault="006510FF" w:rsidP="000501D6">
      <w:r>
        <w:rPr>
          <w:rStyle w:val="a6"/>
        </w:rPr>
        <w:annotationRef/>
      </w:r>
      <w:r>
        <w:t>Why “particularly” in accounting and finance?</w:t>
      </w:r>
    </w:p>
  </w:comment>
  <w:comment w:id="3" w:author="Sheng-Feng Hsieh" w:date="2024-03-21T14:47:00Z" w:initials="SH">
    <w:p w14:paraId="11638800" w14:textId="77777777" w:rsidR="006510FF" w:rsidRDefault="006510FF" w:rsidP="000501D6">
      <w:r>
        <w:rPr>
          <w:rStyle w:val="a6"/>
        </w:rPr>
        <w:annotationRef/>
      </w:r>
      <w:r>
        <w:rPr>
          <w:rFonts w:hint="eastAsia"/>
        </w:rPr>
        <w:t>前面沒提及</w:t>
      </w:r>
      <w:r>
        <w:rPr>
          <w:rFonts w:hint="eastAsia"/>
        </w:rPr>
        <w:t>ERP</w:t>
      </w:r>
      <w:r>
        <w:rPr>
          <w:rFonts w:hint="eastAsia"/>
        </w:rPr>
        <w:t>，但現在以</w:t>
      </w:r>
      <w:r>
        <w:rPr>
          <w:rFonts w:hint="eastAsia"/>
        </w:rPr>
        <w:t>ERP</w:t>
      </w:r>
      <w:r>
        <w:rPr>
          <w:rFonts w:hint="eastAsia"/>
        </w:rPr>
        <w:t>作為例子？</w:t>
      </w:r>
    </w:p>
  </w:comment>
  <w:comment w:id="4" w:author="Sheng-Feng Hsieh" w:date="2024-03-21T14:50:00Z" w:initials="SH">
    <w:p w14:paraId="4578EF17" w14:textId="77777777" w:rsidR="006510FF" w:rsidRDefault="006510FF" w:rsidP="000501D6">
      <w:r>
        <w:rPr>
          <w:rStyle w:val="a6"/>
        </w:rPr>
        <w:annotationRef/>
      </w:r>
      <w:r>
        <w:t>ERP</w:t>
      </w:r>
      <w:r>
        <w:rPr>
          <w:rFonts w:hint="eastAsia"/>
        </w:rPr>
        <w:t>導入應該擴及全公司，但後面的例子都只看會計面。</w:t>
      </w:r>
    </w:p>
  </w:comment>
  <w:comment w:id="5" w:author="Sheng-Feng Hsieh" w:date="2024-03-21T14:51:00Z" w:initials="SH">
    <w:p w14:paraId="39777139" w14:textId="77777777" w:rsidR="006510FF" w:rsidRDefault="006510FF" w:rsidP="00ED4C81">
      <w:r>
        <w:rPr>
          <w:rStyle w:val="a6"/>
        </w:rPr>
        <w:annotationRef/>
      </w:r>
      <w:r>
        <w:rPr>
          <w:rFonts w:hint="eastAsia"/>
        </w:rPr>
        <w:t>應該只有</w:t>
      </w:r>
      <w:r>
        <w:t>ERP implementation</w:t>
      </w:r>
      <w:r>
        <w:rPr>
          <w:rFonts w:hint="eastAsia"/>
        </w:rPr>
        <w:t>，而非</w:t>
      </w:r>
      <w:r>
        <w:t>technolog”ies”?</w:t>
      </w:r>
    </w:p>
  </w:comment>
  <w:comment w:id="6" w:author="Sheng-Feng Hsieh" w:date="2024-03-21T14:52:00Z" w:initials="SH">
    <w:p w14:paraId="51D2ECA2" w14:textId="77777777" w:rsidR="006510FF" w:rsidRDefault="006510FF" w:rsidP="00ED4C81">
      <w:r>
        <w:rPr>
          <w:rStyle w:val="a6"/>
        </w:rPr>
        <w:annotationRef/>
      </w:r>
      <w:r>
        <w:t>Grammar?</w:t>
      </w:r>
    </w:p>
  </w:comment>
  <w:comment w:id="7" w:author="Sheng-Feng Hsieh" w:date="2024-03-21T14:52:00Z" w:initials="SH">
    <w:p w14:paraId="601D26BE" w14:textId="77777777" w:rsidR="006510FF" w:rsidRDefault="006510FF" w:rsidP="00ED4C81">
      <w:r>
        <w:rPr>
          <w:rStyle w:val="a6"/>
        </w:rPr>
        <w:annotationRef/>
      </w:r>
      <w:r>
        <w:t>Direction?</w:t>
      </w:r>
    </w:p>
  </w:comment>
  <w:comment w:id="9" w:author="Sheng-Feng Hsieh" w:date="2024-03-21T14:56:00Z" w:initials="SH">
    <w:p w14:paraId="470BC0F6" w14:textId="77777777" w:rsidR="006510FF" w:rsidRDefault="006510FF" w:rsidP="00ED4C81">
      <w:r>
        <w:rPr>
          <w:rStyle w:val="a6"/>
        </w:rPr>
        <w:annotationRef/>
      </w:r>
      <w:r>
        <w:t>How about those case study papers?</w:t>
      </w:r>
    </w:p>
  </w:comment>
  <w:comment w:id="10" w:author="Sheng-Feng Hsieh" w:date="2024-03-21T14:56:00Z" w:initials="SH">
    <w:p w14:paraId="59F09FBD" w14:textId="44D866FB" w:rsidR="006510FF" w:rsidRDefault="006510FF" w:rsidP="00ED4C81">
      <w:r>
        <w:rPr>
          <w:rStyle w:val="a6"/>
        </w:rPr>
        <w:annotationRef/>
      </w:r>
      <w:r>
        <w:t>?</w:t>
      </w:r>
    </w:p>
  </w:comment>
  <w:comment w:id="11" w:author="賴星光星光" w:date="2024-03-24T15:20:00Z" w:initials="賴星光星光">
    <w:p w14:paraId="05EADC86" w14:textId="55A69AE5" w:rsidR="006510FF" w:rsidRDefault="006510FF">
      <w:pPr>
        <w:pStyle w:val="a7"/>
      </w:pPr>
      <w:r>
        <w:rPr>
          <w:rStyle w:val="a6"/>
        </w:rPr>
        <w:annotationRef/>
      </w:r>
      <w:r>
        <w:rPr>
          <w:rFonts w:hint="eastAsia"/>
        </w:rPr>
        <w:t>T</w:t>
      </w:r>
      <w:r>
        <w:t xml:space="preserve">T et al </w:t>
      </w:r>
      <w:r>
        <w:rPr>
          <w:rFonts w:hint="eastAsia"/>
        </w:rPr>
        <w:t>原文</w:t>
      </w:r>
    </w:p>
  </w:comment>
  <w:comment w:id="12" w:author="賴星光星光" w:date="2024-03-24T15:20:00Z" w:initials="賴星光星光">
    <w:p w14:paraId="4719F077" w14:textId="492AEA15" w:rsidR="006510FF" w:rsidRDefault="006510FF">
      <w:pPr>
        <w:pStyle w:val="a7"/>
      </w:pPr>
      <w:r>
        <w:rPr>
          <w:rStyle w:val="a6"/>
        </w:rPr>
        <w:annotationRef/>
      </w:r>
    </w:p>
  </w:comment>
  <w:comment w:id="13" w:author="Sheng-Feng Hsieh" w:date="2024-03-21T14:58:00Z" w:initials="SH">
    <w:p w14:paraId="0CB93BD3" w14:textId="77777777" w:rsidR="006510FF" w:rsidRDefault="006510FF" w:rsidP="00ED4C81">
      <w:r>
        <w:rPr>
          <w:rStyle w:val="a6"/>
        </w:rPr>
        <w:annotationRef/>
      </w:r>
      <w:r>
        <w:rPr>
          <w:rFonts w:hint="eastAsia"/>
        </w:rPr>
        <w:t>可能可以換成實證研究十分稀少</w:t>
      </w:r>
    </w:p>
  </w:comment>
  <w:comment w:id="14" w:author="賴星光星光" w:date="2024-03-26T11:30:00Z" w:initials="賴星光星光">
    <w:p w14:paraId="014AD1D6" w14:textId="7CF22F9E" w:rsidR="006510FF" w:rsidRDefault="006510FF">
      <w:pPr>
        <w:pStyle w:val="a7"/>
      </w:pPr>
      <w:r>
        <w:rPr>
          <w:rStyle w:val="a6"/>
        </w:rPr>
        <w:annotationRef/>
      </w:r>
      <w:r>
        <w:rPr>
          <w:rFonts w:hint="eastAsia"/>
        </w:rPr>
        <w:t>e</w:t>
      </w:r>
      <w:r>
        <w:t>mpirical</w:t>
      </w:r>
    </w:p>
  </w:comment>
  <w:comment w:id="15" w:author="賴星光星光" w:date="2024-03-26T11:30:00Z" w:initials="賴星光星光">
    <w:p w14:paraId="7219CC70" w14:textId="62C4D142" w:rsidR="006510FF" w:rsidRDefault="006510FF">
      <w:pPr>
        <w:pStyle w:val="a7"/>
      </w:pPr>
      <w:r>
        <w:rPr>
          <w:rStyle w:val="a6"/>
        </w:rPr>
        <w:annotationRef/>
      </w:r>
    </w:p>
  </w:comment>
  <w:comment w:id="16" w:author="賴星光星光" w:date="2024-03-26T11:29:00Z" w:initials="賴星光星光">
    <w:p w14:paraId="47D8B9E9" w14:textId="6381A847" w:rsidR="006510FF" w:rsidRDefault="006510FF">
      <w:pPr>
        <w:pStyle w:val="a7"/>
      </w:pPr>
      <w:r>
        <w:rPr>
          <w:rStyle w:val="a6"/>
        </w:rPr>
        <w:annotationRef/>
      </w:r>
      <w:r>
        <w:rPr>
          <w:rFonts w:hint="eastAsia"/>
        </w:rPr>
        <w:t>結果，</w:t>
      </w:r>
      <w:r>
        <w:t>M</w:t>
      </w:r>
      <w:r>
        <w:rPr>
          <w:rFonts w:hint="eastAsia"/>
        </w:rPr>
        <w:t>o</w:t>
      </w:r>
      <w:r>
        <w:t>del</w:t>
      </w:r>
      <w:r>
        <w:rPr>
          <w:rFonts w:hint="eastAsia"/>
        </w:rPr>
        <w:t>方法</w:t>
      </w:r>
    </w:p>
  </w:comment>
  <w:comment w:id="17" w:author="賴星光星光" w:date="2024-03-26T11:29:00Z" w:initials="賴星光星光">
    <w:p w14:paraId="00219C6A" w14:textId="247A4236" w:rsidR="006510FF" w:rsidRDefault="006510FF">
      <w:pPr>
        <w:pStyle w:val="a7"/>
      </w:pPr>
      <w:r>
        <w:rPr>
          <w:rStyle w:val="a6"/>
        </w:rPr>
        <w:annotationRef/>
      </w:r>
    </w:p>
  </w:comment>
  <w:comment w:id="20" w:author="Sheng-Feng Hsieh" w:date="2024-03-21T15:02:00Z" w:initials="SH">
    <w:p w14:paraId="0C9F44F8" w14:textId="77777777" w:rsidR="006510FF" w:rsidRDefault="006510FF" w:rsidP="00940286">
      <w:r>
        <w:rPr>
          <w:rStyle w:val="a6"/>
        </w:rPr>
        <w:annotationRef/>
      </w:r>
      <w:r>
        <w:t>Nice explanation! Is there any citation that could further support this argument?</w:t>
      </w:r>
    </w:p>
  </w:comment>
  <w:comment w:id="21" w:author="賴星光星光" w:date="2024-03-24T13:29:00Z" w:initials="賴星光星光">
    <w:p w14:paraId="3728D907" w14:textId="11769695" w:rsidR="006510FF" w:rsidRDefault="006510FF">
      <w:pPr>
        <w:pStyle w:val="a7"/>
      </w:pPr>
      <w:r>
        <w:rPr>
          <w:rStyle w:val="a6"/>
        </w:rPr>
        <w:annotationRef/>
      </w:r>
      <w:r>
        <w:rPr>
          <w:rFonts w:hint="eastAsia"/>
        </w:rPr>
        <w:t>H</w:t>
      </w:r>
      <w:r>
        <w:t>o</w:t>
      </w:r>
      <w:r>
        <w:rPr>
          <w:rFonts w:hint="eastAsia"/>
        </w:rPr>
        <w:t>n</w:t>
      </w:r>
      <w:r>
        <w:t>g et al. 2023</w:t>
      </w:r>
    </w:p>
  </w:comment>
  <w:comment w:id="22" w:author="賴星光星光" w:date="2024-03-24T13:29:00Z" w:initials="賴星光星光">
    <w:p w14:paraId="0D7B7A38" w14:textId="550C70A3" w:rsidR="006510FF" w:rsidRDefault="006510FF">
      <w:pPr>
        <w:pStyle w:val="a7"/>
      </w:pPr>
      <w:r>
        <w:rPr>
          <w:rStyle w:val="a6"/>
        </w:rPr>
        <w:annotationRef/>
      </w:r>
    </w:p>
  </w:comment>
  <w:comment w:id="23" w:author="Sheng-Feng Hsieh" w:date="2024-03-21T15:03:00Z" w:initials="SH">
    <w:p w14:paraId="762E402F" w14:textId="77777777" w:rsidR="006510FF" w:rsidRDefault="006510FF" w:rsidP="00D86746">
      <w:r>
        <w:rPr>
          <w:rStyle w:val="a6"/>
        </w:rPr>
        <w:annotationRef/>
      </w:r>
      <w:r>
        <w:rPr>
          <w:rFonts w:hint="eastAsia"/>
        </w:rPr>
        <w:t>例如ＣＯＳＯ？</w:t>
      </w:r>
    </w:p>
    <w:p w14:paraId="36B93E73" w14:textId="77777777" w:rsidR="006510FF" w:rsidRDefault="006510FF" w:rsidP="00D86746">
      <w:r>
        <w:rPr>
          <w:rFonts w:hint="eastAsia"/>
        </w:rPr>
        <w:t>下面加註說明</w:t>
      </w:r>
    </w:p>
  </w:comment>
  <w:comment w:id="24" w:author="賴星光星光" w:date="2024-03-24T15:39:00Z" w:initials="賴星光星光">
    <w:p w14:paraId="40645CA1" w14:textId="34A99626" w:rsidR="006510FF" w:rsidRDefault="006510FF">
      <w:pPr>
        <w:pStyle w:val="a7"/>
      </w:pPr>
      <w:r>
        <w:rPr>
          <w:rStyle w:val="a6"/>
        </w:rPr>
        <w:annotationRef/>
      </w:r>
      <w:r>
        <w:t>Hong et al. 2023 COSO or COBIT</w:t>
      </w:r>
    </w:p>
  </w:comment>
  <w:comment w:id="25" w:author="賴星光星光" w:date="2024-03-24T15:40:00Z" w:initials="賴星光星光">
    <w:p w14:paraId="68F1F663" w14:textId="258611DA" w:rsidR="006510FF" w:rsidRDefault="006510FF">
      <w:pPr>
        <w:pStyle w:val="a7"/>
      </w:pPr>
      <w:r>
        <w:rPr>
          <w:rStyle w:val="a6"/>
        </w:rPr>
        <w:annotationRef/>
      </w:r>
    </w:p>
  </w:comment>
  <w:comment w:id="32" w:author="Sheng-Feng Hsieh" w:date="2024-03-21T15:05:00Z" w:initials="SH">
    <w:p w14:paraId="575319F5" w14:textId="77777777" w:rsidR="006510FF" w:rsidRDefault="006510FF" w:rsidP="00D86746">
      <w:r>
        <w:rPr>
          <w:rStyle w:val="a6"/>
        </w:rPr>
        <w:annotationRef/>
      </w:r>
      <w:r>
        <w:rPr>
          <w:rFonts w:hint="eastAsia"/>
        </w:rPr>
        <w:t>句型可以有些變化</w:t>
      </w:r>
    </w:p>
  </w:comment>
  <w:comment w:id="34" w:author="賴星光星光" w:date="2024-03-24T14:29:00Z" w:initials="賴星光星光">
    <w:p w14:paraId="17D8EF69" w14:textId="31844C14" w:rsidR="006510FF" w:rsidRDefault="006510FF">
      <w:pPr>
        <w:pStyle w:val="a7"/>
      </w:pPr>
      <w:r>
        <w:rPr>
          <w:rStyle w:val="a6"/>
        </w:rPr>
        <w:annotationRef/>
      </w:r>
      <w:r>
        <w:rPr>
          <w:rFonts w:hint="eastAsia"/>
        </w:rPr>
        <w:t>C</w:t>
      </w:r>
      <w:r>
        <w:t xml:space="preserve">itation of the </w:t>
      </w:r>
      <w:proofErr w:type="spellStart"/>
      <w:proofErr w:type="gramStart"/>
      <w:r>
        <w:t>webcite</w:t>
      </w:r>
      <w:proofErr w:type="spellEnd"/>
      <w:r>
        <w:t xml:space="preserve"> ?</w:t>
      </w:r>
      <w:proofErr w:type="gramEnd"/>
    </w:p>
  </w:comment>
  <w:comment w:id="35" w:author="賴星光星光" w:date="2024-03-24T14:29:00Z" w:initials="賴星光星光">
    <w:p w14:paraId="3B6778ED" w14:textId="0B96F7E3" w:rsidR="006510FF" w:rsidRDefault="006510FF">
      <w:pPr>
        <w:pStyle w:val="a7"/>
      </w:pPr>
      <w:r>
        <w:rPr>
          <w:rStyle w:val="a6"/>
        </w:rPr>
        <w:annotationRef/>
      </w:r>
    </w:p>
  </w:comment>
  <w:comment w:id="36" w:author="賴星光星光" w:date="2024-03-24T16:07:00Z" w:initials="賴星光星光">
    <w:p w14:paraId="6239AAA1" w14:textId="707FB1F5" w:rsidR="006510FF" w:rsidRDefault="006510FF">
      <w:pPr>
        <w:pStyle w:val="a7"/>
      </w:pPr>
      <w:r>
        <w:rPr>
          <w:rStyle w:val="a6"/>
        </w:rPr>
        <w:annotationRef/>
      </w:r>
      <w:r>
        <w:rPr>
          <w:rFonts w:hint="eastAsia"/>
        </w:rPr>
        <w:t>改成</w:t>
      </w:r>
      <w:r>
        <w:rPr>
          <w:rFonts w:hint="eastAsia"/>
        </w:rPr>
        <w:t>a</w:t>
      </w:r>
      <w:r>
        <w:t>ccounting and finance process?</w:t>
      </w:r>
    </w:p>
  </w:comment>
  <w:comment w:id="37" w:author="賴星光星光" w:date="2024-03-24T16:08:00Z" w:initials="賴星光星光">
    <w:p w14:paraId="6DDAF585" w14:textId="0409D05A" w:rsidR="006510FF" w:rsidRDefault="006510FF">
      <w:pPr>
        <w:pStyle w:val="a7"/>
      </w:pPr>
      <w:r>
        <w:rPr>
          <w:rStyle w:val="a6"/>
        </w:rPr>
        <w:annotationRef/>
      </w:r>
    </w:p>
  </w:comment>
  <w:comment w:id="38" w:author="Sheng-Feng Hsieh" w:date="2024-03-21T15:09:00Z" w:initials="SH">
    <w:p w14:paraId="03569D65" w14:textId="77777777" w:rsidR="006510FF" w:rsidRDefault="006510FF" w:rsidP="009632CB">
      <w:r>
        <w:rPr>
          <w:rStyle w:val="a6"/>
        </w:rPr>
        <w:annotationRef/>
      </w:r>
      <w:r>
        <w:t>Why? What are the reasons making these sectors become the first-movers?</w:t>
      </w:r>
    </w:p>
  </w:comment>
  <w:comment w:id="39" w:author="賴星光星光" w:date="2024-03-24T13:13:00Z" w:initials="賴星光星光">
    <w:p w14:paraId="5C46CE11" w14:textId="22AFC6C8" w:rsidR="006510FF" w:rsidRDefault="006510FF">
      <w:pPr>
        <w:pStyle w:val="a7"/>
      </w:pPr>
      <w:r>
        <w:rPr>
          <w:rStyle w:val="a6"/>
        </w:rPr>
        <w:annotationRef/>
      </w:r>
      <w:r w:rsidRPr="00BA4329">
        <w:rPr>
          <w:rFonts w:ascii="Times New Roman" w:hAnsi="Times New Roman" w:cs="Times New Roman"/>
        </w:rPr>
        <w:t>driven by the sector's need for precision and the high volume of repetitive transactions</w:t>
      </w:r>
    </w:p>
  </w:comment>
  <w:comment w:id="40" w:author="賴星光星光" w:date="2024-03-24T13:13:00Z" w:initials="賴星光星光">
    <w:p w14:paraId="4C69B1A9" w14:textId="0DD1736B" w:rsidR="006510FF" w:rsidRDefault="006510FF">
      <w:pPr>
        <w:pStyle w:val="a7"/>
      </w:pPr>
      <w:r>
        <w:rPr>
          <w:rStyle w:val="a6"/>
        </w:rPr>
        <w:annotationRef/>
      </w:r>
    </w:p>
  </w:comment>
  <w:comment w:id="41" w:author="Sheng-Feng Hsieh" w:date="2024-03-21T15:12:00Z" w:initials="SH">
    <w:p w14:paraId="1DF51EBE" w14:textId="77777777" w:rsidR="006510FF" w:rsidRDefault="006510FF" w:rsidP="009632CB">
      <w:r>
        <w:rPr>
          <w:rStyle w:val="a6"/>
        </w:rPr>
        <w:annotationRef/>
      </w:r>
      <w:r>
        <w:t>Finance and accounting sector —&gt; why audit preparation?</w:t>
      </w:r>
    </w:p>
  </w:comment>
  <w:comment w:id="42" w:author="Sheng-Feng Hsieh" w:date="2024-03-21T15:13:00Z" w:initials="SH">
    <w:p w14:paraId="57B94A62" w14:textId="77777777" w:rsidR="006510FF" w:rsidRDefault="006510FF" w:rsidP="003D0AFA">
      <w:r>
        <w:rPr>
          <w:rStyle w:val="a6"/>
        </w:rPr>
        <w:annotationRef/>
      </w:r>
      <w:r>
        <w:t>Sector vs. department</w:t>
      </w:r>
    </w:p>
  </w:comment>
  <w:comment w:id="45" w:author="Sheng-Feng Hsieh" w:date="2024-03-21T15:14:00Z" w:initials="SH">
    <w:p w14:paraId="0BD2BEA7" w14:textId="77777777" w:rsidR="006510FF" w:rsidRDefault="006510FF" w:rsidP="003F3B92">
      <w:r>
        <w:rPr>
          <w:rStyle w:val="a6"/>
        </w:rPr>
        <w:annotationRef/>
      </w:r>
      <w:r>
        <w:t>Industry?</w:t>
      </w:r>
    </w:p>
  </w:comment>
  <w:comment w:id="44" w:author="Sheng-Feng Hsieh" w:date="2024-03-21T15:16:00Z" w:initials="SH">
    <w:p w14:paraId="6C58398B" w14:textId="77777777" w:rsidR="006510FF" w:rsidRDefault="006510FF" w:rsidP="003F3B92">
      <w:r>
        <w:rPr>
          <w:rStyle w:val="a6"/>
        </w:rPr>
        <w:annotationRef/>
      </w:r>
      <w:r>
        <w:t>Any citations for these arguments?</w:t>
      </w:r>
    </w:p>
  </w:comment>
  <w:comment w:id="46" w:author="Sheng-Feng Hsieh" w:date="2024-03-21T15:30:00Z" w:initials="SH">
    <w:p w14:paraId="7DF078E1" w14:textId="77777777" w:rsidR="006510FF" w:rsidRDefault="006510FF" w:rsidP="007E0E32">
      <w:r>
        <w:rPr>
          <w:rStyle w:val="a6"/>
        </w:rPr>
        <w:annotationRef/>
      </w:r>
      <w:r>
        <w:rPr>
          <w:rFonts w:hint="eastAsia"/>
        </w:rPr>
        <w:t>有沒有更好的用字或是增加說明？</w:t>
      </w:r>
    </w:p>
  </w:comment>
  <w:comment w:id="47" w:author="賴星光星光" w:date="2024-03-24T15:16:00Z" w:initials="賴星光星光">
    <w:p w14:paraId="4544A51A" w14:textId="4FC46392" w:rsidR="006510FF" w:rsidRDefault="006510FF">
      <w:pPr>
        <w:pStyle w:val="a7"/>
      </w:pPr>
      <w:r>
        <w:rPr>
          <w:rStyle w:val="a6"/>
        </w:rPr>
        <w:annotationRef/>
      </w:r>
      <w:r>
        <w:rPr>
          <w:rFonts w:hint="eastAsia"/>
        </w:rPr>
        <w:t>改成</w:t>
      </w:r>
      <w:r>
        <w:rPr>
          <w:rFonts w:hint="eastAsia"/>
        </w:rPr>
        <w:t>d</w:t>
      </w:r>
      <w:r>
        <w:t>iscretion</w:t>
      </w:r>
    </w:p>
  </w:comment>
  <w:comment w:id="48" w:author="賴星光星光" w:date="2024-03-24T15:17:00Z" w:initials="賴星光星光">
    <w:p w14:paraId="3C2CC97B" w14:textId="1D3A4DAD" w:rsidR="006510FF" w:rsidRDefault="006510FF">
      <w:pPr>
        <w:pStyle w:val="a7"/>
      </w:pPr>
      <w:r>
        <w:rPr>
          <w:rStyle w:val="a6"/>
        </w:rPr>
        <w:annotationRef/>
      </w:r>
    </w:p>
  </w:comment>
  <w:comment w:id="49" w:author="Sheng-Feng Hsieh" w:date="2024-03-21T15:33:00Z" w:initials="SH">
    <w:p w14:paraId="0442F3A7" w14:textId="77777777" w:rsidR="006510FF" w:rsidRDefault="006510FF" w:rsidP="00F90EFF">
      <w:r>
        <w:rPr>
          <w:rStyle w:val="a6"/>
        </w:rPr>
        <w:annotationRef/>
      </w:r>
      <w:r>
        <w:rPr>
          <w:rFonts w:hint="eastAsia"/>
        </w:rPr>
        <w:t>不太像學術英文的寫法</w:t>
      </w:r>
    </w:p>
  </w:comment>
  <w:comment w:id="53" w:author="Sheng-Feng Hsieh" w:date="2024-03-21T15:37:00Z" w:initials="SH">
    <w:p w14:paraId="3D567A5F" w14:textId="77777777" w:rsidR="006510FF" w:rsidRDefault="006510FF" w:rsidP="0075338A">
      <w:r>
        <w:rPr>
          <w:rStyle w:val="a6"/>
        </w:rPr>
        <w:annotationRef/>
      </w:r>
      <w:r>
        <w:rPr>
          <w:rFonts w:hint="eastAsia"/>
        </w:rPr>
        <w:t>？</w:t>
      </w:r>
    </w:p>
  </w:comment>
  <w:comment w:id="54" w:author="Sheng-Feng Hsieh" w:date="2024-03-21T15:40:00Z" w:initials="SH">
    <w:p w14:paraId="7D9D2821" w14:textId="77777777" w:rsidR="006510FF" w:rsidRDefault="006510FF" w:rsidP="0075338A">
      <w:r>
        <w:rPr>
          <w:rStyle w:val="a6"/>
        </w:rPr>
        <w:annotationRef/>
      </w:r>
      <w:r>
        <w:t>“Extension”</w:t>
      </w:r>
      <w:r>
        <w:rPr>
          <w:rFonts w:hint="eastAsia"/>
        </w:rPr>
        <w:t>這個敘述好像不夠貼切，</w:t>
      </w:r>
      <w:r>
        <w:rPr>
          <w:rFonts w:hint="eastAsia"/>
        </w:rPr>
        <w:t xml:space="preserve">how about </w:t>
      </w:r>
      <w:r>
        <w:rPr>
          <w:rFonts w:hint="eastAsia"/>
        </w:rPr>
        <w:t>“</w:t>
      </w:r>
      <w:r>
        <w:rPr>
          <w:rFonts w:hint="eastAsia"/>
        </w:rPr>
        <w:t>analog</w:t>
      </w:r>
      <w:r>
        <w:rPr>
          <w:rFonts w:hint="eastAsia"/>
        </w:rPr>
        <w:t>”？</w:t>
      </w:r>
    </w:p>
  </w:comment>
  <w:comment w:id="50" w:author="Sheng-Feng Hsieh" w:date="2024-03-21T15:51:00Z" w:initials="SH">
    <w:p w14:paraId="73E1D35D" w14:textId="77777777" w:rsidR="006510FF" w:rsidRDefault="006510FF" w:rsidP="00AA38AD">
      <w:r>
        <w:rPr>
          <w:rStyle w:val="a6"/>
        </w:rPr>
        <w:annotationRef/>
      </w:r>
      <w:r>
        <w:rPr>
          <w:rFonts w:hint="eastAsia"/>
        </w:rPr>
        <w:t>整大段的寫法、架構、甚至位置都可能需要調整</w:t>
      </w:r>
    </w:p>
  </w:comment>
  <w:comment w:id="55" w:author="Sheng-Feng Hsieh" w:date="2024-03-21T15:53:00Z" w:initials="SH">
    <w:p w14:paraId="734D581C" w14:textId="77777777" w:rsidR="006510FF" w:rsidRDefault="006510FF" w:rsidP="00417FE3">
      <w:r>
        <w:rPr>
          <w:rStyle w:val="a6"/>
        </w:rPr>
        <w:annotationRef/>
      </w:r>
      <w:r>
        <w:rPr>
          <w:rFonts w:hint="eastAsia"/>
        </w:rPr>
        <w:t>？</w:t>
      </w:r>
    </w:p>
  </w:comment>
  <w:comment w:id="58" w:author="Sheng-Feng Hsieh" w:date="2024-03-21T15:57:00Z" w:initials="SH">
    <w:p w14:paraId="01500E45" w14:textId="77777777" w:rsidR="006510FF" w:rsidRDefault="006510FF" w:rsidP="00417FE3">
      <w:r>
        <w:rPr>
          <w:rStyle w:val="a6"/>
        </w:rPr>
        <w:annotationRef/>
      </w:r>
      <w:r>
        <w:t>Why the internal information asymmetry is enhanced?</w:t>
      </w:r>
    </w:p>
  </w:comment>
  <w:comment w:id="61" w:author="賴星光星光" w:date="2024-03-26T11:15:00Z" w:initials="賴星光星光">
    <w:p w14:paraId="79EB3982" w14:textId="3BCAEA36" w:rsidR="006510FF" w:rsidRDefault="006510FF">
      <w:pPr>
        <w:pStyle w:val="a7"/>
      </w:pPr>
      <w:r>
        <w:rPr>
          <w:rStyle w:val="a6"/>
        </w:rPr>
        <w:annotationRef/>
      </w:r>
      <w:r>
        <w:rPr>
          <w:rFonts w:hint="eastAsia"/>
        </w:rPr>
        <w:t>放在</w:t>
      </w:r>
      <w:r>
        <w:rPr>
          <w:rFonts w:hint="eastAsia"/>
        </w:rPr>
        <w:t>E</w:t>
      </w:r>
      <w:r>
        <w:t xml:space="preserve">mpirical results- results </w:t>
      </w:r>
      <w:r>
        <w:rPr>
          <w:rFonts w:hint="eastAsia"/>
        </w:rPr>
        <w:t>解釋</w:t>
      </w:r>
    </w:p>
  </w:comment>
  <w:comment w:id="62" w:author="賴星光星光" w:date="2024-03-26T11:16:00Z" w:initials="賴星光星光">
    <w:p w14:paraId="7287F0D5" w14:textId="642F05B3" w:rsidR="006510FF" w:rsidRDefault="006510FF">
      <w:pPr>
        <w:pStyle w:val="a7"/>
      </w:pPr>
      <w:r>
        <w:rPr>
          <w:rStyle w:val="a6"/>
        </w:rPr>
        <w:annotationRef/>
      </w:r>
    </w:p>
  </w:comment>
  <w:comment w:id="63" w:author="Sheng-Feng Hsieh" w:date="2024-03-21T16:04:00Z" w:initials="SH">
    <w:p w14:paraId="7561D3F5" w14:textId="77777777" w:rsidR="006510FF" w:rsidRDefault="006510FF" w:rsidP="00696699">
      <w:r>
        <w:rPr>
          <w:rStyle w:val="a6"/>
        </w:rPr>
        <w:annotationRef/>
      </w:r>
      <w:r>
        <w:t>Why the RPA should be individually identified and investigated? Perhaps it is highly associated with the financial reporting procedures, comparing other automation technologies?</w:t>
      </w:r>
    </w:p>
  </w:comment>
  <w:comment w:id="64" w:author="Sheng-Feng Hsieh" w:date="2024-03-21T16:10:00Z" w:initials="SH">
    <w:p w14:paraId="353B7296" w14:textId="77777777" w:rsidR="006510FF" w:rsidRDefault="006510FF" w:rsidP="007F787D">
      <w:r>
        <w:rPr>
          <w:rStyle w:val="a6"/>
        </w:rPr>
        <w:annotationRef/>
      </w:r>
      <w:r>
        <w:rPr>
          <w:rFonts w:hint="eastAsia"/>
        </w:rPr>
        <w:t>這一段也需要大改</w:t>
      </w:r>
      <w:r>
        <w:t>......</w:t>
      </w:r>
    </w:p>
  </w:comment>
  <w:comment w:id="67" w:author="Sheng-Feng Hsieh" w:date="2024-03-21T16:13:00Z" w:initials="SH">
    <w:p w14:paraId="28C28BC8" w14:textId="77777777" w:rsidR="006510FF" w:rsidRDefault="006510FF" w:rsidP="00D40020">
      <w:r>
        <w:rPr>
          <w:rStyle w:val="a6"/>
        </w:rPr>
        <w:annotationRef/>
      </w:r>
      <w:r>
        <w:rPr>
          <w:rFonts w:hint="eastAsia"/>
        </w:rPr>
        <w:t>我看不太懂為什麼後面的論點會支持</w:t>
      </w:r>
      <w:r>
        <w:rPr>
          <w:rFonts w:hint="eastAsia"/>
        </w:rPr>
        <w:t>RPA</w:t>
      </w:r>
      <w:r>
        <w:rPr>
          <w:rFonts w:hint="eastAsia"/>
        </w:rPr>
        <w:t>與</w:t>
      </w:r>
      <w:r>
        <w:rPr>
          <w:rFonts w:hint="eastAsia"/>
        </w:rPr>
        <w:t>ERP</w:t>
      </w:r>
      <w:r>
        <w:rPr>
          <w:rFonts w:hint="eastAsia"/>
        </w:rPr>
        <w:t>類比？</w:t>
      </w:r>
    </w:p>
  </w:comment>
  <w:comment w:id="72" w:author="Sheng-Feng Hsieh" w:date="2024-03-21T16:16:00Z" w:initials="SH">
    <w:p w14:paraId="6F79F2C1" w14:textId="77777777" w:rsidR="006510FF" w:rsidRDefault="006510FF" w:rsidP="00D40020">
      <w:r>
        <w:rPr>
          <w:rStyle w:val="a6"/>
        </w:rPr>
        <w:annotationRef/>
      </w:r>
      <w:r>
        <w:rPr>
          <w:rFonts w:hint="eastAsia"/>
        </w:rPr>
        <w:t>一樣需要重新整理一下</w:t>
      </w:r>
      <w:r>
        <w:t>......</w:t>
      </w:r>
    </w:p>
  </w:comment>
  <w:comment w:id="73" w:author="Sheng-Feng Hsieh" w:date="2024-03-21T16:18:00Z" w:initials="SH">
    <w:p w14:paraId="67AEA6A6" w14:textId="77777777" w:rsidR="006510FF" w:rsidRDefault="006510FF" w:rsidP="00D40020">
      <w:r>
        <w:rPr>
          <w:rStyle w:val="a6"/>
        </w:rPr>
        <w:annotationRef/>
      </w:r>
      <w:r>
        <w:rPr>
          <w:rFonts w:hint="eastAsia"/>
        </w:rPr>
        <w:t>最後一段這樣子寫會讓人覺得在討論</w:t>
      </w:r>
      <w:r>
        <w:rPr>
          <w:rFonts w:hint="eastAsia"/>
        </w:rPr>
        <w:t>ERP</w:t>
      </w:r>
      <w:r>
        <w:rPr>
          <w:rFonts w:hint="eastAsia"/>
        </w:rPr>
        <w:t>與</w:t>
      </w:r>
      <w:r>
        <w:rPr>
          <w:rFonts w:hint="eastAsia"/>
        </w:rPr>
        <w:t>RPA</w:t>
      </w:r>
      <w:r>
        <w:rPr>
          <w:rFonts w:hint="eastAsia"/>
        </w:rPr>
        <w:t>的「交互作用」，但我們的測驗中其實沒有討論</w:t>
      </w:r>
    </w:p>
  </w:comment>
  <w:comment w:id="76" w:author="賴星光星光" w:date="2024-03-22T16:50:00Z" w:initials="賴星光星光">
    <w:p w14:paraId="0D93E142" w14:textId="77777777" w:rsidR="006510FF" w:rsidRDefault="006510FF" w:rsidP="00E76BB2">
      <w:pPr>
        <w:pStyle w:val="a7"/>
      </w:pPr>
      <w:r>
        <w:rPr>
          <w:rStyle w:val="a6"/>
        </w:rPr>
        <w:annotationRef/>
      </w:r>
    </w:p>
    <w:p w14:paraId="013D8D34" w14:textId="7D355366" w:rsidR="006510FF" w:rsidRDefault="006510FF" w:rsidP="00E76BB2">
      <w:pPr>
        <w:pStyle w:val="a7"/>
      </w:pPr>
      <w:r>
        <w:t>As Paredes and Wheatley 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comment>
  <w:comment w:id="77" w:author="賴星光星光" w:date="2024-03-22T16:50:00Z" w:initials="賴星光星光">
    <w:p w14:paraId="7F31B87E" w14:textId="77777777" w:rsidR="006510FF" w:rsidRDefault="006510FF">
      <w:pPr>
        <w:pStyle w:val="a7"/>
      </w:pPr>
      <w:r>
        <w:rPr>
          <w:rStyle w:val="a6"/>
        </w:rPr>
        <w:annotationRef/>
      </w:r>
      <w:r>
        <w:rPr>
          <w:rFonts w:hint="eastAsia"/>
        </w:rPr>
        <w:t>放</w:t>
      </w:r>
      <w:r>
        <w:rPr>
          <w:rFonts w:hint="eastAsia"/>
        </w:rPr>
        <w:t>c</w:t>
      </w:r>
      <w:r>
        <w:t>onclusion</w:t>
      </w:r>
    </w:p>
    <w:p w14:paraId="01CD79A1" w14:textId="48AF1126" w:rsidR="006510FF" w:rsidRDefault="006510FF">
      <w:pPr>
        <w:pStyle w:val="a7"/>
      </w:pPr>
    </w:p>
  </w:comment>
  <w:comment w:id="84" w:author="賴星光星光" w:date="2024-03-22T16:34:00Z" w:initials="賴星光星光">
    <w:p w14:paraId="0CDD0044" w14:textId="2FD0AA78" w:rsidR="006510FF" w:rsidRDefault="006510FF">
      <w:pPr>
        <w:pStyle w:val="a7"/>
      </w:pPr>
      <w:r>
        <w:rPr>
          <w:rStyle w:val="a6"/>
        </w:rPr>
        <w:annotationRef/>
      </w:r>
      <w:r>
        <w:rPr>
          <w:rFonts w:hint="eastAsia"/>
        </w:rPr>
        <w:t>F</w:t>
      </w:r>
      <w:r>
        <w:t xml:space="preserve">ootnote? The relevant content discloses </w:t>
      </w:r>
    </w:p>
  </w:comment>
  <w:comment w:id="85" w:author="賴星光星光" w:date="2024-03-22T16:43:00Z" w:initials="賴星光星光">
    <w:p w14:paraId="1360216F" w14:textId="23AD16E5" w:rsidR="006510FF" w:rsidRDefault="006510FF">
      <w:pPr>
        <w:pStyle w:val="a7"/>
      </w:pPr>
      <w:r>
        <w:rPr>
          <w:rStyle w:val="a6"/>
        </w:rPr>
        <w:annotationRef/>
      </w:r>
      <w:r w:rsidRPr="002C5686">
        <w:t xml:space="preserve">The content related to the adoption of </w:t>
      </w:r>
      <w:r>
        <w:t>RPA</w:t>
      </w:r>
      <w:r w:rsidRPr="002C5686">
        <w:t xml:space="preserve"> in the document includes RPA implementation, RPA education and training, RPA management </w:t>
      </w:r>
      <w:r>
        <w:t>measures</w:t>
      </w:r>
      <w:r w:rsidRPr="002C5686">
        <w:t xml:space="preserve">, and the </w:t>
      </w:r>
      <w:r>
        <w:t>application</w:t>
      </w:r>
      <w:r w:rsidRPr="002C5686">
        <w:t>s of RPA within the company.</w:t>
      </w:r>
    </w:p>
  </w:comment>
  <w:comment w:id="86" w:author="賴星光星光" w:date="2024-03-22T16:44:00Z" w:initials="賴星光星光">
    <w:p w14:paraId="425407FD" w14:textId="2CC3429D" w:rsidR="006510FF" w:rsidRDefault="006510FF">
      <w:pPr>
        <w:pStyle w:val="a7"/>
      </w:pPr>
      <w:r>
        <w:rPr>
          <w:rStyle w:val="a6"/>
        </w:rPr>
        <w:annotationRef/>
      </w:r>
    </w:p>
  </w:comment>
  <w:comment w:id="105" w:author="Sheng-Feng Hsieh" w:date="2024-03-21T16:30:00Z" w:initials="SH">
    <w:p w14:paraId="5DC8007A" w14:textId="77777777" w:rsidR="006510FF" w:rsidRDefault="006510FF" w:rsidP="00A97EED">
      <w:r>
        <w:rPr>
          <w:rStyle w:val="a6"/>
        </w:rPr>
        <w:annotationRef/>
      </w:r>
      <w:r>
        <w:t>Add a citation here</w:t>
      </w:r>
    </w:p>
  </w:comment>
  <w:comment w:id="106" w:author="Sheng-Feng Hsieh" w:date="2024-03-21T16:33:00Z" w:initials="SH">
    <w:p w14:paraId="4E8EDAA4" w14:textId="77777777" w:rsidR="006510FF" w:rsidRDefault="006510FF" w:rsidP="000B705B">
      <w:r>
        <w:rPr>
          <w:rStyle w:val="a6"/>
        </w:rPr>
        <w:annotationRef/>
      </w:r>
      <w:r>
        <w:t>Perhaps we can add some anecdotal evidences (in English) indicating that the financial industry is the leading industry implementing RPA in Taiwan and other countries.</w:t>
      </w:r>
    </w:p>
  </w:comment>
  <w:comment w:id="107" w:author="賴星光星光" w:date="2024-03-22T15:46:00Z" w:initials="賴星光星光">
    <w:p w14:paraId="7F94C3BF" w14:textId="3465B8BC" w:rsidR="006510FF" w:rsidRDefault="006510FF">
      <w:pPr>
        <w:pStyle w:val="a7"/>
      </w:pPr>
      <w:r>
        <w:rPr>
          <w:rStyle w:val="a6"/>
        </w:rPr>
        <w:annotationRef/>
      </w:r>
      <w:r>
        <w:t xml:space="preserve">Footnote? </w:t>
      </w:r>
    </w:p>
    <w:p w14:paraId="4D6AC2F6" w14:textId="77777777" w:rsidR="006510FF" w:rsidRDefault="006510FF">
      <w:pPr>
        <w:pStyle w:val="a7"/>
      </w:pPr>
      <w:r>
        <w:rPr>
          <w:rFonts w:hint="eastAsia"/>
        </w:rPr>
        <w:t>台灣的可以但要跨國甚至是</w:t>
      </w:r>
      <w:r>
        <w:rPr>
          <w:rFonts w:hint="eastAsia"/>
        </w:rPr>
        <w:t>APJ</w:t>
      </w:r>
      <w:r>
        <w:rPr>
          <w:rFonts w:hint="eastAsia"/>
        </w:rPr>
        <w:t>都比較難</w:t>
      </w:r>
      <w:r>
        <w:rPr>
          <w:rFonts w:hint="eastAsia"/>
        </w:rPr>
        <w:t>QQ</w:t>
      </w:r>
    </w:p>
    <w:p w14:paraId="7015CED9" w14:textId="1561363F" w:rsidR="006510FF" w:rsidRDefault="006510FF">
      <w:pPr>
        <w:pStyle w:val="a7"/>
      </w:pPr>
    </w:p>
  </w:comment>
  <w:comment w:id="108" w:author="賴星光星光" w:date="2024-03-22T16:17:00Z" w:initials="賴星光星光">
    <w:p w14:paraId="13C63A6D" w14:textId="36BC2005" w:rsidR="006510FF" w:rsidRDefault="006510FF">
      <w:pPr>
        <w:pStyle w:val="a7"/>
      </w:pPr>
      <w:r>
        <w:rPr>
          <w:rStyle w:val="a6"/>
        </w:rPr>
        <w:annotationRef/>
      </w:r>
    </w:p>
  </w:comment>
  <w:comment w:id="112" w:author="Sheng-Feng Hsieh" w:date="2024-03-21T16:35:00Z" w:initials="SH">
    <w:p w14:paraId="1B4068B8" w14:textId="77777777" w:rsidR="006510FF" w:rsidRDefault="006510FF" w:rsidP="006B160F">
      <w:r>
        <w:rPr>
          <w:rStyle w:val="a6"/>
        </w:rPr>
        <w:annotationRef/>
      </w:r>
      <w:r>
        <w:t>Just check, the matching is based on these two factors?</w:t>
      </w:r>
    </w:p>
  </w:comment>
  <w:comment w:id="113" w:author="賴星光星光" w:date="2024-03-22T17:12:00Z" w:initials="賴星光星光">
    <w:p w14:paraId="4A758DD7" w14:textId="6077375E" w:rsidR="006510FF" w:rsidRDefault="006510FF">
      <w:pPr>
        <w:pStyle w:val="a7"/>
      </w:pPr>
      <w:r>
        <w:rPr>
          <w:rStyle w:val="a6"/>
        </w:rPr>
        <w:annotationRef/>
      </w:r>
      <w:r>
        <w:rPr>
          <w:rFonts w:hint="eastAsia"/>
        </w:rPr>
        <w:t>S</w:t>
      </w:r>
      <w:r>
        <w:t>imilar?</w:t>
      </w:r>
      <w:r>
        <w:br/>
        <w:t>Implementation year is quite weird since the POST is determined after the match.</w:t>
      </w:r>
    </w:p>
  </w:comment>
  <w:comment w:id="114" w:author="賴星光星光" w:date="2024-03-22T17:13:00Z" w:initials="賴星光星光">
    <w:p w14:paraId="732ABED1" w14:textId="6025EC0C" w:rsidR="006510FF" w:rsidRDefault="006510FF">
      <w:pPr>
        <w:pStyle w:val="a7"/>
      </w:pPr>
      <w:r>
        <w:rPr>
          <w:rStyle w:val="a6"/>
        </w:rPr>
        <w:annotationRef/>
      </w:r>
      <w:r>
        <w:rPr>
          <w:rFonts w:hint="eastAsia"/>
        </w:rPr>
        <w:t>如果是</w:t>
      </w:r>
      <w:r>
        <w:rPr>
          <w:rFonts w:hint="eastAsia"/>
        </w:rPr>
        <w:t>m</w:t>
      </w:r>
      <w:r>
        <w:t xml:space="preserve">atch </w:t>
      </w:r>
      <w:r>
        <w:rPr>
          <w:rFonts w:hint="eastAsia"/>
        </w:rPr>
        <w:t>b</w:t>
      </w:r>
      <w:r>
        <w:t xml:space="preserve">y </w:t>
      </w:r>
      <w:r>
        <w:rPr>
          <w:rFonts w:hint="eastAsia"/>
        </w:rPr>
        <w:t>i</w:t>
      </w:r>
      <w:r>
        <w:t>mplement year</w:t>
      </w:r>
      <w:r>
        <w:rPr>
          <w:rFonts w:hint="eastAsia"/>
        </w:rPr>
        <w:t>，可能會有</w:t>
      </w:r>
      <w:r>
        <w:rPr>
          <w:rFonts w:hint="eastAsia"/>
        </w:rPr>
        <w:t>T</w:t>
      </w:r>
      <w:r>
        <w:t>reatment A at year t match Control B at year t</w:t>
      </w:r>
      <w:r>
        <w:br/>
      </w:r>
      <w:r>
        <w:rPr>
          <w:rFonts w:hint="eastAsia"/>
        </w:rPr>
        <w:t>b</w:t>
      </w:r>
      <w:r>
        <w:t>ut Treatment C at year t+k match control B at year t+k</w:t>
      </w:r>
      <w:r>
        <w:rPr>
          <w:rFonts w:hint="eastAsia"/>
        </w:rPr>
        <w:t>的情形發生。如果用</w:t>
      </w:r>
      <w:r>
        <w:rPr>
          <w:rFonts w:hint="eastAsia"/>
        </w:rPr>
        <w:t>M</w:t>
      </w:r>
      <w:r>
        <w:t>atchit</w:t>
      </w:r>
      <w:r>
        <w:rPr>
          <w:rFonts w:hint="eastAsia"/>
        </w:rPr>
        <w:t>套件的話。變成這兩種情況</w:t>
      </w:r>
      <w:r>
        <w:rPr>
          <w:rFonts w:hint="eastAsia"/>
        </w:rPr>
        <w:t>C</w:t>
      </w:r>
      <w:r>
        <w:t>ontrol B</w:t>
      </w:r>
      <w:r>
        <w:rPr>
          <w:rFonts w:hint="eastAsia"/>
        </w:rPr>
        <w:t>只能跟其中一個</w:t>
      </w:r>
      <w:r>
        <w:rPr>
          <w:rFonts w:hint="eastAsia"/>
        </w:rPr>
        <w:t>T</w:t>
      </w:r>
      <w:r>
        <w:t>reatment</w:t>
      </w:r>
      <w:r>
        <w:rPr>
          <w:rFonts w:hint="eastAsia"/>
        </w:rPr>
        <w:t>。</w:t>
      </w:r>
    </w:p>
    <w:p w14:paraId="5893FF84" w14:textId="1F16AA90" w:rsidR="006510FF" w:rsidRDefault="006510FF">
      <w:pPr>
        <w:pStyle w:val="a7"/>
      </w:pPr>
    </w:p>
  </w:comment>
  <w:comment w:id="115" w:author="賴星光星光" w:date="2024-03-23T15:20:00Z" w:initials="賴星光星光">
    <w:p w14:paraId="2D8B8A83" w14:textId="5D4D811B" w:rsidR="006510FF" w:rsidRDefault="006510FF">
      <w:pPr>
        <w:pStyle w:val="a7"/>
      </w:pPr>
      <w:r>
        <w:rPr>
          <w:rStyle w:val="a6"/>
        </w:rPr>
        <w:annotationRef/>
      </w:r>
    </w:p>
  </w:comment>
  <w:comment w:id="123" w:author="Sheng-Feng Hsieh" w:date="2024-03-21T16:40:00Z" w:initials="SH">
    <w:p w14:paraId="4E311C2B" w14:textId="77777777" w:rsidR="006510FF" w:rsidRDefault="006510FF" w:rsidP="008F79DA">
      <w:r>
        <w:rPr>
          <w:rStyle w:val="a6"/>
        </w:rPr>
        <w:annotationRef/>
      </w:r>
      <w:r>
        <w:t>Where is the framework?</w:t>
      </w:r>
    </w:p>
  </w:comment>
  <w:comment w:id="122" w:author="星光 賴星光" w:date="2024-03-21T20:08:00Z" w:initials="星賴">
    <w:p w14:paraId="1116A191" w14:textId="77777777" w:rsidR="006510FF" w:rsidRDefault="006510FF" w:rsidP="003405F2">
      <w:pPr>
        <w:pStyle w:val="a7"/>
      </w:pPr>
      <w:r>
        <w:rPr>
          <w:rStyle w:val="a6"/>
        </w:rPr>
        <w:annotationRef/>
      </w:r>
      <w:r>
        <w:rPr>
          <w:rFonts w:hint="eastAsia"/>
        </w:rPr>
        <w:t>改成</w:t>
      </w:r>
      <w:r>
        <w:rPr>
          <w:rFonts w:hint="eastAsia"/>
        </w:rPr>
        <w:t xml:space="preserve"> T</w:t>
      </w:r>
      <w:r>
        <w:t>hese measurements capture</w:t>
      </w:r>
    </w:p>
  </w:comment>
  <w:comment w:id="124" w:author="Sheng-Feng Hsieh" w:date="2024-03-21T16:43:00Z" w:initials="SH">
    <w:p w14:paraId="55DB0327" w14:textId="7422DCC1" w:rsidR="006510FF" w:rsidRDefault="006510FF" w:rsidP="00F45E39">
      <w:r>
        <w:rPr>
          <w:rStyle w:val="a6"/>
        </w:rPr>
        <w:annotationRef/>
      </w:r>
      <w:r>
        <w:t>These sentences could be reorganized or repositioned. Perhaps a footnote.</w:t>
      </w:r>
    </w:p>
  </w:comment>
  <w:comment w:id="125" w:author="Sheng-Feng Hsieh" w:date="2024-03-21T16:47:00Z" w:initials="SH">
    <w:p w14:paraId="71376471" w14:textId="5335467D" w:rsidR="006510FF" w:rsidRDefault="006510FF" w:rsidP="00535663">
      <w:r>
        <w:rPr>
          <w:rStyle w:val="a6"/>
        </w:rPr>
        <w:annotationRef/>
      </w:r>
      <w:r>
        <w:t>Rewrite the sentence.</w:t>
      </w:r>
    </w:p>
  </w:comment>
  <w:comment w:id="128" w:author="Sheng-Feng Hsieh" w:date="2024-03-21T16:52:00Z" w:initials="SH">
    <w:p w14:paraId="1C9EFB9D" w14:textId="77777777" w:rsidR="006510FF" w:rsidRDefault="006510FF" w:rsidP="00EA72FF">
      <w:r>
        <w:rPr>
          <w:rStyle w:val="a6"/>
        </w:rPr>
        <w:annotationRef/>
      </w:r>
      <w:r>
        <w:t>Just check: some variables are in year t-1; some are in year t. Is this correct?</w:t>
      </w:r>
    </w:p>
  </w:comment>
  <w:comment w:id="129" w:author="賴星光星光" w:date="2024-03-22T15:35:00Z" w:initials="賴星光星光">
    <w:p w14:paraId="3EB8D1E3" w14:textId="43879FD8" w:rsidR="006510FF" w:rsidRDefault="006510FF">
      <w:pPr>
        <w:pStyle w:val="a7"/>
      </w:pPr>
      <w:r>
        <w:rPr>
          <w:rStyle w:val="a6"/>
        </w:rPr>
        <w:annotationRef/>
      </w:r>
      <w:r>
        <w:rPr>
          <w:rFonts w:hint="eastAsia"/>
        </w:rPr>
        <w:t>還是不放</w:t>
      </w:r>
      <w:r>
        <w:rPr>
          <w:rFonts w:hint="eastAsia"/>
        </w:rPr>
        <w:t xml:space="preserve">t? </w:t>
      </w:r>
      <w:r>
        <w:rPr>
          <w:rFonts w:hint="eastAsia"/>
        </w:rPr>
        <w:t>有些是</w:t>
      </w:r>
      <w:r>
        <w:rPr>
          <w:rFonts w:hint="eastAsia"/>
        </w:rPr>
        <w:t>s</w:t>
      </w:r>
      <w:r>
        <w:t>caled by t-1</w:t>
      </w:r>
      <w:r>
        <w:rPr>
          <w:rFonts w:hint="eastAsia"/>
        </w:rPr>
        <w:t>的</w:t>
      </w:r>
      <w:r>
        <w:rPr>
          <w:rFonts w:hint="eastAsia"/>
        </w:rPr>
        <w:t>t</w:t>
      </w:r>
      <w:r>
        <w:t xml:space="preserve">otal assets. </w:t>
      </w:r>
      <w:r>
        <w:rPr>
          <w:rFonts w:hint="eastAsia"/>
        </w:rPr>
        <w:t>真的是前期資料的是</w:t>
      </w:r>
      <w:r>
        <w:rPr>
          <w:rFonts w:hint="eastAsia"/>
        </w:rPr>
        <w:t>INST</w:t>
      </w:r>
      <w:r>
        <w:t xml:space="preserve"> CYCLE </w:t>
      </w:r>
      <w:r>
        <w:rPr>
          <w:rFonts w:hint="eastAsia"/>
        </w:rPr>
        <w:t>其他</w:t>
      </w:r>
      <w:r>
        <w:rPr>
          <w:rFonts w:hint="eastAsia"/>
        </w:rPr>
        <w:t xml:space="preserve"> OCF CL NOA </w:t>
      </w:r>
      <w:r>
        <w:rPr>
          <w:rFonts w:hint="eastAsia"/>
        </w:rPr>
        <w:t>都是</w:t>
      </w:r>
      <w:r>
        <w:rPr>
          <w:rFonts w:hint="eastAsia"/>
        </w:rPr>
        <w:t>S</w:t>
      </w:r>
      <w:r>
        <w:t>caled by lagged assets</w:t>
      </w:r>
    </w:p>
  </w:comment>
  <w:comment w:id="130" w:author="賴星光星光" w:date="2024-03-22T17:56:00Z" w:initials="賴星光星光">
    <w:p w14:paraId="450C0C51" w14:textId="7A415A03" w:rsidR="006510FF" w:rsidRDefault="006510FF">
      <w:pPr>
        <w:pStyle w:val="a7"/>
      </w:pPr>
      <w:r>
        <w:rPr>
          <w:rStyle w:val="a6"/>
        </w:rPr>
        <w:annotationRef/>
      </w:r>
    </w:p>
  </w:comment>
  <w:comment w:id="131" w:author="Sheng-Feng Hsieh" w:date="2024-03-21T16:55:00Z" w:initials="SH">
    <w:p w14:paraId="5A180354" w14:textId="77777777" w:rsidR="006510FF" w:rsidRDefault="006510FF" w:rsidP="00EA72FF">
      <w:r>
        <w:rPr>
          <w:rStyle w:val="a6"/>
        </w:rPr>
        <w:annotationRef/>
      </w:r>
      <w:r>
        <w:t>I used the term “adopter” for titles of Tables. Therefore, I changed the term accordingly to make it consistent. I also replaced ALL “RPA implementers group” with “RPA adaptor.”</w:t>
      </w:r>
    </w:p>
  </w:comment>
  <w:comment w:id="164" w:author="Sheng-Feng Hsieh" w:date="2024-03-18T14:35:00Z" w:initials="SH">
    <w:p w14:paraId="33BF7E5D" w14:textId="64072351" w:rsidR="006510FF" w:rsidRDefault="006510FF" w:rsidP="00880226">
      <w:pPr>
        <w:pStyle w:val="a7"/>
      </w:pPr>
      <w:r>
        <w:rPr>
          <w:rStyle w:val="a6"/>
        </w:rPr>
        <w:annotationRef/>
      </w:r>
      <w:r>
        <w:rPr>
          <w:rFonts w:hint="eastAsia"/>
        </w:rPr>
        <w:t>如果按照</w:t>
      </w:r>
      <w:r>
        <w:rPr>
          <w:rFonts w:hint="eastAsia"/>
        </w:rPr>
        <w:t>JIS (</w:t>
      </w:r>
      <w:r>
        <w:rPr>
          <w:rFonts w:hint="eastAsia"/>
        </w:rPr>
        <w:t>所有</w:t>
      </w:r>
      <w:r>
        <w:rPr>
          <w:rFonts w:hint="eastAsia"/>
        </w:rPr>
        <w:t>AAA</w:t>
      </w:r>
      <w:r>
        <w:rPr>
          <w:rFonts w:hint="eastAsia"/>
        </w:rPr>
        <w:t>期刊</w:t>
      </w:r>
      <w:r>
        <w:rPr>
          <w:rFonts w:hint="eastAsia"/>
        </w:rPr>
        <w:t xml:space="preserve">) </w:t>
      </w:r>
      <w:r>
        <w:rPr>
          <w:rFonts w:hint="eastAsia"/>
        </w:rPr>
        <w:t>的格式：</w:t>
      </w:r>
      <w:r>
        <w:br/>
      </w:r>
      <w:r>
        <w:rPr>
          <w:rFonts w:hint="eastAsia"/>
        </w:rPr>
        <w:t xml:space="preserve">1. </w:t>
      </w:r>
      <w:r>
        <w:rPr>
          <w:rFonts w:hint="eastAsia"/>
        </w:rPr>
        <w:t>文章題目前後的引號都要刪除、</w:t>
      </w:r>
      <w:r>
        <w:br/>
      </w:r>
      <w:r>
        <w:rPr>
          <w:rFonts w:hint="eastAsia"/>
        </w:rPr>
        <w:t xml:space="preserve">2. </w:t>
      </w:r>
      <w:r>
        <w:rPr>
          <w:rFonts w:hint="eastAsia"/>
        </w:rPr>
        <w:t>期刊文章要斜體、</w:t>
      </w:r>
      <w:r>
        <w:br/>
      </w:r>
      <w:r>
        <w:rPr>
          <w:rFonts w:hint="eastAsia"/>
        </w:rPr>
        <w:t xml:space="preserve">3. </w:t>
      </w:r>
      <w:r>
        <w:rPr>
          <w:rFonts w:hint="eastAsia"/>
        </w:rPr>
        <w:t>所有作者的姓</w:t>
      </w:r>
      <w:r>
        <w:rPr>
          <w:rFonts w:hint="eastAsia"/>
        </w:rPr>
        <w:t xml:space="preserve"> (last name) </w:t>
      </w:r>
      <w:r>
        <w:rPr>
          <w:rFonts w:hint="eastAsia"/>
        </w:rPr>
        <w:t>以及</w:t>
      </w:r>
      <w:r>
        <w:rPr>
          <w:rFonts w:hint="eastAsia"/>
        </w:rPr>
        <w:t xml:space="preserve"> </w:t>
      </w:r>
      <w:r>
        <w:rPr>
          <w:rFonts w:hint="eastAsia"/>
        </w:rPr>
        <w:t>名的縮寫</w:t>
      </w:r>
      <w:r>
        <w:rPr>
          <w:rFonts w:hint="eastAsia"/>
        </w:rPr>
        <w:t xml:space="preserve"> (initials of first and middle names) </w:t>
      </w:r>
      <w:r>
        <w:rPr>
          <w:rFonts w:hint="eastAsia"/>
        </w:rPr>
        <w:t>都要出現，不可以使用</w:t>
      </w:r>
      <w:r>
        <w:rPr>
          <w:rFonts w:hint="eastAsia"/>
        </w:rPr>
        <w:t xml:space="preserve"> et al. </w:t>
      </w:r>
      <w:r>
        <w:rPr>
          <w:rFonts w:hint="eastAsia"/>
        </w:rPr>
        <w:t>帶過（只有本文中間可以壓縮）、</w:t>
      </w:r>
      <w:r>
        <w:br/>
      </w:r>
      <w:r>
        <w:rPr>
          <w:rFonts w:hint="eastAsia"/>
        </w:rPr>
        <w:t xml:space="preserve">4. </w:t>
      </w:r>
      <w:r>
        <w:rPr>
          <w:rFonts w:hint="eastAsia"/>
        </w:rPr>
        <w:t>只有第一作者會將</w:t>
      </w:r>
      <w:r>
        <w:rPr>
          <w:rFonts w:hint="eastAsia"/>
        </w:rPr>
        <w:t>last name</w:t>
      </w:r>
      <w:r>
        <w:rPr>
          <w:rFonts w:hint="eastAsia"/>
        </w:rPr>
        <w:t>置前並加註逗號，第二或更後面之作者就都是</w:t>
      </w:r>
      <w:r>
        <w:rPr>
          <w:rFonts w:hint="eastAsia"/>
        </w:rPr>
        <w:t xml:space="preserve"> initial of first (and middle) names + full last name</w:t>
      </w:r>
      <w:r>
        <w:rPr>
          <w:rFonts w:hint="eastAsia"/>
        </w:rPr>
        <w:t>、</w:t>
      </w:r>
      <w:r>
        <w:br/>
      </w:r>
      <w:r>
        <w:rPr>
          <w:rFonts w:hint="eastAsia"/>
        </w:rPr>
        <w:t xml:space="preserve">5. </w:t>
      </w:r>
      <w:r>
        <w:rPr>
          <w:rFonts w:hint="eastAsia"/>
        </w:rPr>
        <w:t>年份的括號要刪除。</w:t>
      </w:r>
      <w:r>
        <w:br/>
      </w:r>
      <w:r>
        <w:br/>
      </w:r>
      <w:r>
        <w:rPr>
          <w:rFonts w:hint="eastAsia"/>
        </w:rPr>
        <w:t>我修改第一個，再請你比照修改。</w:t>
      </w:r>
    </w:p>
  </w:comment>
  <w:comment w:id="165" w:author="賴星光星光" w:date="2024-03-24T16:34:00Z" w:initials="賴星光星光">
    <w:p w14:paraId="0FFDD67D" w14:textId="70842DC0" w:rsidR="006510FF" w:rsidRDefault="006510FF">
      <w:pPr>
        <w:pStyle w:val="a7"/>
      </w:pPr>
      <w:r>
        <w:rPr>
          <w:rStyle w:val="a6"/>
        </w:rPr>
        <w:annotationRef/>
      </w:r>
      <w:r>
        <w:rPr>
          <w:rFonts w:hint="eastAsia"/>
        </w:rPr>
        <w:t>在</w:t>
      </w:r>
      <w:r>
        <w:rPr>
          <w:rFonts w:hint="eastAsia"/>
        </w:rPr>
        <w:t>E</w:t>
      </w:r>
      <w:r>
        <w:t>ndnote</w:t>
      </w:r>
      <w:r>
        <w:rPr>
          <w:rFonts w:hint="eastAsia"/>
        </w:rPr>
        <w:t>上調整了</w:t>
      </w:r>
    </w:p>
  </w:comment>
  <w:comment w:id="166" w:author="賴星光星光" w:date="2024-03-24T16:34:00Z" w:initials="賴星光星光">
    <w:p w14:paraId="19DC14C4" w14:textId="2B1559FA" w:rsidR="006510FF" w:rsidRDefault="006510FF">
      <w:pPr>
        <w:pStyle w:val="a7"/>
      </w:pPr>
      <w:r>
        <w:rPr>
          <w:rStyle w:val="a6"/>
        </w:rPr>
        <w:annotationRef/>
      </w:r>
    </w:p>
  </w:comment>
  <w:comment w:id="167" w:author="Sheng-Feng Hsieh" w:date="2024-03-21T16:26:00Z" w:initials="SH">
    <w:p w14:paraId="2DB00953" w14:textId="77777777" w:rsidR="006510FF" w:rsidRDefault="006510FF" w:rsidP="00EC6172">
      <w:r>
        <w:rPr>
          <w:rStyle w:val="a6"/>
        </w:rPr>
        <w:annotationRef/>
      </w:r>
      <w:r>
        <w:t>The first line item should be the number of ALL UNIQUE companies within the sample period.</w:t>
      </w:r>
    </w:p>
  </w:comment>
  <w:comment w:id="168" w:author="賴星光星光" w:date="2024-03-22T17:24:00Z" w:initials="賴星光星光">
    <w:p w14:paraId="460A4CF9" w14:textId="35876BD8" w:rsidR="006510FF" w:rsidRDefault="006510FF">
      <w:pPr>
        <w:pStyle w:val="a7"/>
      </w:pPr>
      <w:r>
        <w:rPr>
          <w:rStyle w:val="a6"/>
        </w:rPr>
        <w:annotationRef/>
      </w:r>
      <w:r>
        <w:rPr>
          <w:rFonts w:hint="eastAsia"/>
        </w:rPr>
        <w:t>M</w:t>
      </w:r>
      <w:r>
        <w:t>orris 2010 P and W 2018</w:t>
      </w:r>
    </w:p>
  </w:comment>
  <w:comment w:id="169" w:author="賴星光星光" w:date="2024-03-22T17:26:00Z" w:initials="賴星光星光">
    <w:p w14:paraId="2606E75C" w14:textId="71E67C5A" w:rsidR="006510FF" w:rsidRDefault="006510FF">
      <w:pPr>
        <w:pStyle w:val="a7"/>
      </w:pPr>
      <w:r>
        <w:rPr>
          <w:rStyle w:val="a6"/>
        </w:rPr>
        <w:annotationRef/>
      </w:r>
    </w:p>
  </w:comment>
  <w:comment w:id="170" w:author="賴星光星光" w:date="2024-03-26T10:25:00Z" w:initials="賴星光星光">
    <w:p w14:paraId="317FA3E0" w14:textId="2A79EA00" w:rsidR="006510FF" w:rsidRDefault="006510FF">
      <w:pPr>
        <w:pStyle w:val="a7"/>
      </w:pPr>
      <w:r>
        <w:rPr>
          <w:rStyle w:val="a6"/>
        </w:rPr>
        <w:annotationRef/>
      </w:r>
      <w:r>
        <w:rPr>
          <w:rFonts w:hint="eastAsia"/>
        </w:rPr>
        <w:t>改成人工閱讀後</w:t>
      </w:r>
    </w:p>
  </w:comment>
  <w:comment w:id="171" w:author="賴星光星光" w:date="2024-03-26T10:26:00Z" w:initials="賴星光星光">
    <w:p w14:paraId="2212D7A5" w14:textId="47E7A005" w:rsidR="006510FF" w:rsidRDefault="006510FF">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B62FB" w15:done="0"/>
  <w15:commentEx w15:paraId="11638800" w15:done="0"/>
  <w15:commentEx w15:paraId="4578EF17" w15:done="0"/>
  <w15:commentEx w15:paraId="39777139" w15:done="0"/>
  <w15:commentEx w15:paraId="51D2ECA2" w15:done="0"/>
  <w15:commentEx w15:paraId="601D26BE" w15:done="0"/>
  <w15:commentEx w15:paraId="470BC0F6" w15:done="0"/>
  <w15:commentEx w15:paraId="59F09FBD" w15:done="0"/>
  <w15:commentEx w15:paraId="05EADC86" w15:paraIdParent="59F09FBD" w15:done="0"/>
  <w15:commentEx w15:paraId="4719F077" w15:paraIdParent="59F09FBD" w15:done="0"/>
  <w15:commentEx w15:paraId="0CB93BD3" w15:done="0"/>
  <w15:commentEx w15:paraId="014AD1D6" w15:paraIdParent="0CB93BD3" w15:done="0"/>
  <w15:commentEx w15:paraId="7219CC70" w15:paraIdParent="0CB93BD3" w15:done="0"/>
  <w15:commentEx w15:paraId="47D8B9E9" w15:done="0"/>
  <w15:commentEx w15:paraId="00219C6A" w15:paraIdParent="47D8B9E9" w15:done="0"/>
  <w15:commentEx w15:paraId="0C9F44F8" w15:done="0"/>
  <w15:commentEx w15:paraId="3728D907" w15:paraIdParent="0C9F44F8" w15:done="0"/>
  <w15:commentEx w15:paraId="0D7B7A38" w15:paraIdParent="0C9F44F8" w15:done="0"/>
  <w15:commentEx w15:paraId="36B93E73" w15:done="0"/>
  <w15:commentEx w15:paraId="40645CA1" w15:paraIdParent="36B93E73" w15:done="0"/>
  <w15:commentEx w15:paraId="68F1F663" w15:paraIdParent="36B93E73" w15:done="0"/>
  <w15:commentEx w15:paraId="575319F5" w15:done="0"/>
  <w15:commentEx w15:paraId="17D8EF69" w15:done="0"/>
  <w15:commentEx w15:paraId="3B6778ED" w15:paraIdParent="17D8EF69" w15:done="0"/>
  <w15:commentEx w15:paraId="6239AAA1" w15:done="0"/>
  <w15:commentEx w15:paraId="6DDAF585" w15:paraIdParent="6239AAA1" w15:done="0"/>
  <w15:commentEx w15:paraId="03569D65" w15:done="0"/>
  <w15:commentEx w15:paraId="5C46CE11" w15:paraIdParent="03569D65" w15:done="0"/>
  <w15:commentEx w15:paraId="4C69B1A9" w15:paraIdParent="03569D65" w15:done="0"/>
  <w15:commentEx w15:paraId="1DF51EBE" w15:done="0"/>
  <w15:commentEx w15:paraId="57B94A62" w15:done="0"/>
  <w15:commentEx w15:paraId="0BD2BEA7" w15:done="0"/>
  <w15:commentEx w15:paraId="6C58398B" w15:done="0"/>
  <w15:commentEx w15:paraId="7DF078E1" w15:done="0"/>
  <w15:commentEx w15:paraId="4544A51A" w15:paraIdParent="7DF078E1" w15:done="0"/>
  <w15:commentEx w15:paraId="3C2CC97B" w15:paraIdParent="7DF078E1" w15:done="0"/>
  <w15:commentEx w15:paraId="0442F3A7" w15:done="0"/>
  <w15:commentEx w15:paraId="3D567A5F" w15:done="0"/>
  <w15:commentEx w15:paraId="7D9D2821" w15:done="0"/>
  <w15:commentEx w15:paraId="73E1D35D" w15:done="0"/>
  <w15:commentEx w15:paraId="734D581C" w15:done="0"/>
  <w15:commentEx w15:paraId="01500E45" w15:done="0"/>
  <w15:commentEx w15:paraId="79EB3982" w15:done="0"/>
  <w15:commentEx w15:paraId="7287F0D5" w15:paraIdParent="79EB3982" w15:done="0"/>
  <w15:commentEx w15:paraId="7561D3F5" w15:done="0"/>
  <w15:commentEx w15:paraId="353B7296" w15:done="0"/>
  <w15:commentEx w15:paraId="28C28BC8" w15:done="0"/>
  <w15:commentEx w15:paraId="6F79F2C1" w15:done="0"/>
  <w15:commentEx w15:paraId="67AEA6A6" w15:done="0"/>
  <w15:commentEx w15:paraId="013D8D34" w15:done="0"/>
  <w15:commentEx w15:paraId="01CD79A1" w15:paraIdParent="013D8D34" w15:done="0"/>
  <w15:commentEx w15:paraId="0CDD0044" w15:done="0"/>
  <w15:commentEx w15:paraId="1360216F" w15:paraIdParent="0CDD0044" w15:done="0"/>
  <w15:commentEx w15:paraId="425407FD" w15:paraIdParent="0CDD0044" w15:done="0"/>
  <w15:commentEx w15:paraId="5DC8007A" w15:done="0"/>
  <w15:commentEx w15:paraId="4E8EDAA4" w15:done="0"/>
  <w15:commentEx w15:paraId="7015CED9" w15:paraIdParent="4E8EDAA4" w15:done="0"/>
  <w15:commentEx w15:paraId="13C63A6D" w15:paraIdParent="4E8EDAA4" w15:done="0"/>
  <w15:commentEx w15:paraId="1B4068B8" w15:done="0"/>
  <w15:commentEx w15:paraId="4A758DD7" w15:paraIdParent="1B4068B8" w15:done="0"/>
  <w15:commentEx w15:paraId="5893FF84" w15:paraIdParent="1B4068B8" w15:done="0"/>
  <w15:commentEx w15:paraId="2D8B8A83" w15:paraIdParent="1B4068B8" w15:done="0"/>
  <w15:commentEx w15:paraId="4E311C2B" w15:done="0"/>
  <w15:commentEx w15:paraId="1116A191" w15:paraIdParent="4E311C2B" w15:done="0"/>
  <w15:commentEx w15:paraId="55DB0327" w15:done="0"/>
  <w15:commentEx w15:paraId="71376471" w15:done="0"/>
  <w15:commentEx w15:paraId="1C9EFB9D" w15:done="0"/>
  <w15:commentEx w15:paraId="3EB8D1E3" w15:paraIdParent="1C9EFB9D" w15:done="0"/>
  <w15:commentEx w15:paraId="450C0C51" w15:paraIdParent="1C9EFB9D" w15:done="0"/>
  <w15:commentEx w15:paraId="5A180354" w15:done="0"/>
  <w15:commentEx w15:paraId="33BF7E5D" w15:done="0"/>
  <w15:commentEx w15:paraId="0FFDD67D" w15:paraIdParent="33BF7E5D" w15:done="0"/>
  <w15:commentEx w15:paraId="19DC14C4" w15:paraIdParent="33BF7E5D" w15:done="0"/>
  <w15:commentEx w15:paraId="2DB00953" w15:done="0"/>
  <w15:commentEx w15:paraId="460A4CF9" w15:paraIdParent="2DB00953" w15:done="0"/>
  <w15:commentEx w15:paraId="2606E75C" w15:paraIdParent="2DB00953" w15:done="0"/>
  <w15:commentEx w15:paraId="317FA3E0" w15:done="0"/>
  <w15:commentEx w15:paraId="2212D7A5" w15:paraIdParent="317FA3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AF1FCA" w16cex:dateUtc="2024-03-21T06:45:00Z"/>
  <w16cex:commentExtensible w16cex:durableId="19B072C1" w16cex:dateUtc="2024-03-21T06:47:00Z"/>
  <w16cex:commentExtensible w16cex:durableId="57D6142B" w16cex:dateUtc="2024-03-21T06:50:00Z"/>
  <w16cex:commentExtensible w16cex:durableId="6DFECC77" w16cex:dateUtc="2024-03-21T06:51:00Z"/>
  <w16cex:commentExtensible w16cex:durableId="75735B32" w16cex:dateUtc="2024-03-21T06:52:00Z"/>
  <w16cex:commentExtensible w16cex:durableId="65DCCEF7" w16cex:dateUtc="2024-03-21T06:52:00Z"/>
  <w16cex:commentExtensible w16cex:durableId="45A08C78" w16cex:dateUtc="2024-03-21T06:56:00Z"/>
  <w16cex:commentExtensible w16cex:durableId="0233F3AB" w16cex:dateUtc="2024-03-21T06:56:00Z"/>
  <w16cex:commentExtensible w16cex:durableId="28292739" w16cex:dateUtc="2024-03-21T06:58:00Z"/>
  <w16cex:commentExtensible w16cex:durableId="4AD72188" w16cex:dateUtc="2024-03-21T07:01:00Z"/>
  <w16cex:commentExtensible w16cex:durableId="6A878CFB" w16cex:dateUtc="2024-03-21T07:02:00Z"/>
  <w16cex:commentExtensible w16cex:durableId="209E0F71" w16cex:dateUtc="2024-03-21T07:03:00Z"/>
  <w16cex:commentExtensible w16cex:durableId="14B5DD35" w16cex:dateUtc="2024-03-21T07:05:00Z"/>
  <w16cex:commentExtensible w16cex:durableId="33AAA756" w16cex:dateUtc="2024-03-21T07:07:00Z"/>
  <w16cex:commentExtensible w16cex:durableId="230EC61A" w16cex:dateUtc="2024-03-21T07:05:00Z"/>
  <w16cex:commentExtensible w16cex:durableId="49D42284" w16cex:dateUtc="2024-03-21T07:07:00Z"/>
  <w16cex:commentExtensible w16cex:durableId="2EF60E22" w16cex:dateUtc="2024-03-21T07:08:00Z"/>
  <w16cex:commentExtensible w16cex:durableId="4EBC51F5" w16cex:dateUtc="2024-03-21T07:09:00Z"/>
  <w16cex:commentExtensible w16cex:durableId="5A10BB78" w16cex:dateUtc="2024-03-21T07:12:00Z"/>
  <w16cex:commentExtensible w16cex:durableId="75217398" w16cex:dateUtc="2024-03-21T07:13:00Z"/>
  <w16cex:commentExtensible w16cex:durableId="27A5F2CA" w16cex:dateUtc="2024-03-21T07:14:00Z"/>
  <w16cex:commentExtensible w16cex:durableId="028BC5A8" w16cex:dateUtc="2024-03-21T07:16:00Z"/>
  <w16cex:commentExtensible w16cex:durableId="2463E031" w16cex:dateUtc="2024-03-21T07:21:00Z"/>
  <w16cex:commentExtensible w16cex:durableId="0F9A53C0" w16cex:dateUtc="2024-03-21T07:24:00Z"/>
  <w16cex:commentExtensible w16cex:durableId="52EC1905" w16cex:dateUtc="2024-03-21T07:24:00Z"/>
  <w16cex:commentExtensible w16cex:durableId="458F8EC2" w16cex:dateUtc="2024-03-21T07:25:00Z"/>
  <w16cex:commentExtensible w16cex:durableId="27EB7035" w16cex:dateUtc="2024-03-21T07:28:00Z"/>
  <w16cex:commentExtensible w16cex:durableId="018CA722" w16cex:dateUtc="2024-03-21T07:29:00Z"/>
  <w16cex:commentExtensible w16cex:durableId="1D569FA1" w16cex:dateUtc="2024-03-21T07:30:00Z"/>
  <w16cex:commentExtensible w16cex:durableId="10741978" w16cex:dateUtc="2024-03-21T07:33:00Z"/>
  <w16cex:commentExtensible w16cex:durableId="6641E8FB" w16cex:dateUtc="2024-03-21T07:37:00Z"/>
  <w16cex:commentExtensible w16cex:durableId="4E7D22B8" w16cex:dateUtc="2024-03-21T07:40:00Z"/>
  <w16cex:commentExtensible w16cex:durableId="1FC0B582" w16cex:dateUtc="2024-03-21T07:51:00Z"/>
  <w16cex:commentExtensible w16cex:durableId="745CB7E3" w16cex:dateUtc="2024-03-21T07:53:00Z"/>
  <w16cex:commentExtensible w16cex:durableId="346F60FC" w16cex:dateUtc="2024-03-21T07:57:00Z"/>
  <w16cex:commentExtensible w16cex:durableId="1D828E70" w16cex:dateUtc="2024-03-21T08:04:00Z"/>
  <w16cex:commentExtensible w16cex:durableId="4BDB9B39" w16cex:dateUtc="2024-03-21T08:10:00Z"/>
  <w16cex:commentExtensible w16cex:durableId="7924C1E0" w16cex:dateUtc="2024-03-21T08:13:00Z"/>
  <w16cex:commentExtensible w16cex:durableId="54093626" w16cex:dateUtc="2024-03-21T08:16:00Z"/>
  <w16cex:commentExtensible w16cex:durableId="333572CC" w16cex:dateUtc="2024-03-21T08:18:00Z"/>
  <w16cex:commentExtensible w16cex:durableId="0FD5694E" w16cex:dateUtc="2024-03-21T08:30:00Z"/>
  <w16cex:commentExtensible w16cex:durableId="4F336EF9" w16cex:dateUtc="2024-03-21T08:33:00Z"/>
  <w16cex:commentExtensible w16cex:durableId="124DBF4F" w16cex:dateUtc="2024-03-21T08:35:00Z"/>
  <w16cex:commentExtensible w16cex:durableId="03A2339A" w16cex:dateUtc="2024-03-21T08:40:00Z"/>
  <w16cex:commentExtensible w16cex:durableId="0C84E12D" w16cex:dateUtc="2024-03-21T12:08:00Z"/>
  <w16cex:commentExtensible w16cex:durableId="09E33DA4" w16cex:dateUtc="2024-03-21T08:43:00Z"/>
  <w16cex:commentExtensible w16cex:durableId="2E5AA682" w16cex:dateUtc="2024-03-21T08:45:00Z"/>
  <w16cex:commentExtensible w16cex:durableId="7D0A28C8" w16cex:dateUtc="2024-03-21T08:44:00Z"/>
  <w16cex:commentExtensible w16cex:durableId="3363DBBC" w16cex:dateUtc="2024-03-21T14:00:00Z"/>
  <w16cex:commentExtensible w16cex:durableId="40289244" w16cex:dateUtc="2024-03-21T08:47:00Z"/>
  <w16cex:commentExtensible w16cex:durableId="1EB5164D" w16cex:dateUtc="2024-03-21T08:52:00Z"/>
  <w16cex:commentExtensible w16cex:durableId="1C1C8AA8" w16cex:dateUtc="2024-03-21T08:55:00Z"/>
  <w16cex:commentExtensible w16cex:durableId="0AF9901E" w16cex:dateUtc="2024-03-18T06:35:00Z"/>
  <w16cex:commentExtensible w16cex:durableId="1EBB332F" w16cex:dateUtc="2024-03-21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B62FB" w16cid:durableId="29AF1FCA"/>
  <w16cid:commentId w16cid:paraId="11638800" w16cid:durableId="19B072C1"/>
  <w16cid:commentId w16cid:paraId="4578EF17" w16cid:durableId="57D6142B"/>
  <w16cid:commentId w16cid:paraId="39777139" w16cid:durableId="6DFECC77"/>
  <w16cid:commentId w16cid:paraId="51D2ECA2" w16cid:durableId="75735B32"/>
  <w16cid:commentId w16cid:paraId="601D26BE" w16cid:durableId="65DCCEF7"/>
  <w16cid:commentId w16cid:paraId="470BC0F6" w16cid:durableId="45A08C78"/>
  <w16cid:commentId w16cid:paraId="59F09FBD" w16cid:durableId="0233F3AB"/>
  <w16cid:commentId w16cid:paraId="05EADC86" w16cid:durableId="29AAC338"/>
  <w16cid:commentId w16cid:paraId="4719F077" w16cid:durableId="29AAC343"/>
  <w16cid:commentId w16cid:paraId="0CB93BD3" w16cid:durableId="28292739"/>
  <w16cid:commentId w16cid:paraId="014AD1D6" w16cid:durableId="29AD305B"/>
  <w16cid:commentId w16cid:paraId="7219CC70" w16cid:durableId="29AD3061"/>
  <w16cid:commentId w16cid:paraId="47D8B9E9" w16cid:durableId="29AD3018"/>
  <w16cid:commentId w16cid:paraId="00219C6A" w16cid:durableId="29AD3030"/>
  <w16cid:commentId w16cid:paraId="0C9F44F8" w16cid:durableId="6A878CFB"/>
  <w16cid:commentId w16cid:paraId="3728D907" w16cid:durableId="29AAA93A"/>
  <w16cid:commentId w16cid:paraId="0D7B7A38" w16cid:durableId="29AAA944"/>
  <w16cid:commentId w16cid:paraId="36B93E73" w16cid:durableId="209E0F71"/>
  <w16cid:commentId w16cid:paraId="40645CA1" w16cid:durableId="29AAC7CF"/>
  <w16cid:commentId w16cid:paraId="68F1F663" w16cid:durableId="29AAC806"/>
  <w16cid:commentId w16cid:paraId="575319F5" w16cid:durableId="14B5DD35"/>
  <w16cid:commentId w16cid:paraId="17D8EF69" w16cid:durableId="29AAB730"/>
  <w16cid:commentId w16cid:paraId="3B6778ED" w16cid:durableId="29AAB73A"/>
  <w16cid:commentId w16cid:paraId="6239AAA1" w16cid:durableId="29AACE58"/>
  <w16cid:commentId w16cid:paraId="6DDAF585" w16cid:durableId="29AACE69"/>
  <w16cid:commentId w16cid:paraId="03569D65" w16cid:durableId="4EBC51F5"/>
  <w16cid:commentId w16cid:paraId="5C46CE11" w16cid:durableId="29AAA562"/>
  <w16cid:commentId w16cid:paraId="4C69B1A9" w16cid:durableId="29AAA579"/>
  <w16cid:commentId w16cid:paraId="1DF51EBE" w16cid:durableId="5A10BB78"/>
  <w16cid:commentId w16cid:paraId="57B94A62" w16cid:durableId="75217398"/>
  <w16cid:commentId w16cid:paraId="0BD2BEA7" w16cid:durableId="27A5F2CA"/>
  <w16cid:commentId w16cid:paraId="6C58398B" w16cid:durableId="028BC5A8"/>
  <w16cid:commentId w16cid:paraId="7DF078E1" w16cid:durableId="1D569FA1"/>
  <w16cid:commentId w16cid:paraId="4544A51A" w16cid:durableId="29AAC25E"/>
  <w16cid:commentId w16cid:paraId="3C2CC97B" w16cid:durableId="29AAC26D"/>
  <w16cid:commentId w16cid:paraId="0442F3A7" w16cid:durableId="10741978"/>
  <w16cid:commentId w16cid:paraId="3D567A5F" w16cid:durableId="6641E8FB"/>
  <w16cid:commentId w16cid:paraId="7D9D2821" w16cid:durableId="4E7D22B8"/>
  <w16cid:commentId w16cid:paraId="73E1D35D" w16cid:durableId="1FC0B582"/>
  <w16cid:commentId w16cid:paraId="734D581C" w16cid:durableId="745CB7E3"/>
  <w16cid:commentId w16cid:paraId="01500E45" w16cid:durableId="346F60FC"/>
  <w16cid:commentId w16cid:paraId="79EB3982" w16cid:durableId="29AD2CD1"/>
  <w16cid:commentId w16cid:paraId="7287F0D5" w16cid:durableId="29AD2CFC"/>
  <w16cid:commentId w16cid:paraId="7561D3F5" w16cid:durableId="1D828E70"/>
  <w16cid:commentId w16cid:paraId="353B7296" w16cid:durableId="4BDB9B39"/>
  <w16cid:commentId w16cid:paraId="28C28BC8" w16cid:durableId="7924C1E0"/>
  <w16cid:commentId w16cid:paraId="6F79F2C1" w16cid:durableId="54093626"/>
  <w16cid:commentId w16cid:paraId="67AEA6A6" w16cid:durableId="333572CC"/>
  <w16cid:commentId w16cid:paraId="013D8D34" w16cid:durableId="29A83561"/>
  <w16cid:commentId w16cid:paraId="01CD79A1" w16cid:durableId="29A83566"/>
  <w16cid:commentId w16cid:paraId="0CDD0044" w16cid:durableId="29A831A1"/>
  <w16cid:commentId w16cid:paraId="1360216F" w16cid:durableId="29A833BC"/>
  <w16cid:commentId w16cid:paraId="425407FD" w16cid:durableId="29A833E2"/>
  <w16cid:commentId w16cid:paraId="5DC8007A" w16cid:durableId="0FD5694E"/>
  <w16cid:commentId w16cid:paraId="4E8EDAA4" w16cid:durableId="4F336EF9"/>
  <w16cid:commentId w16cid:paraId="7015CED9" w16cid:durableId="29A82661"/>
  <w16cid:commentId w16cid:paraId="13C63A6D" w16cid:durableId="29A82D93"/>
  <w16cid:commentId w16cid:paraId="1B4068B8" w16cid:durableId="124DBF4F"/>
  <w16cid:commentId w16cid:paraId="4A758DD7" w16cid:durableId="29A83A93"/>
  <w16cid:commentId w16cid:paraId="5893FF84" w16cid:durableId="29A83ACC"/>
  <w16cid:commentId w16cid:paraId="2D8B8A83" w16cid:durableId="29A971B6"/>
  <w16cid:commentId w16cid:paraId="1116A191" w16cid:durableId="0C84E12D"/>
  <w16cid:commentId w16cid:paraId="55DB0327" w16cid:durableId="09E33DA4"/>
  <w16cid:commentId w16cid:paraId="71376471" w16cid:durableId="40289244"/>
  <w16cid:commentId w16cid:paraId="1C9EFB9D" w16cid:durableId="1EB5164D"/>
  <w16cid:commentId w16cid:paraId="3EB8D1E3" w16cid:durableId="29A823DD"/>
  <w16cid:commentId w16cid:paraId="450C0C51" w16cid:durableId="29A844BD"/>
  <w16cid:commentId w16cid:paraId="5A180354" w16cid:durableId="1C1C8AA8"/>
  <w16cid:commentId w16cid:paraId="33BF7E5D" w16cid:durableId="0AF9901E"/>
  <w16cid:commentId w16cid:paraId="0FFDD67D" w16cid:durableId="29AAD4A1"/>
  <w16cid:commentId w16cid:paraId="19DC14C4" w16cid:durableId="29AAD4B2"/>
  <w16cid:commentId w16cid:paraId="2DB00953" w16cid:durableId="1EBB332F"/>
  <w16cid:commentId w16cid:paraId="460A4CF9" w16cid:durableId="29A83D58"/>
  <w16cid:commentId w16cid:paraId="2606E75C" w16cid:durableId="29A83DD6"/>
  <w16cid:commentId w16cid:paraId="317FA3E0" w16cid:durableId="29AD2130"/>
  <w16cid:commentId w16cid:paraId="2212D7A5" w16cid:durableId="29AD21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DCB21" w14:textId="77777777" w:rsidR="007540FC" w:rsidRDefault="007540FC" w:rsidP="00FD3CBB">
      <w:r>
        <w:separator/>
      </w:r>
    </w:p>
  </w:endnote>
  <w:endnote w:type="continuationSeparator" w:id="0">
    <w:p w14:paraId="00DD2467" w14:textId="77777777" w:rsidR="007540FC" w:rsidRDefault="007540FC"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C214B" w14:textId="77777777" w:rsidR="007540FC" w:rsidRDefault="007540FC" w:rsidP="00FD3CBB">
      <w:r>
        <w:separator/>
      </w:r>
    </w:p>
  </w:footnote>
  <w:footnote w:type="continuationSeparator" w:id="0">
    <w:p w14:paraId="4F123933" w14:textId="77777777" w:rsidR="007540FC" w:rsidRDefault="007540FC" w:rsidP="00FD3CBB">
      <w:r>
        <w:continuationSeparator/>
      </w:r>
    </w:p>
  </w:footnote>
  <w:footnote w:id="1">
    <w:p w14:paraId="22A35BFC" w14:textId="6A84CE2F" w:rsidR="006510FF" w:rsidRPr="00A97EED" w:rsidRDefault="006510FF">
      <w:pPr>
        <w:pStyle w:val="aff"/>
        <w:rPr>
          <w:rFonts w:ascii="Times New Roman" w:hAnsi="Times New Roman" w:cs="Times New Roman"/>
          <w:rPrChange w:id="92" w:author="Sheng-Feng Hsieh" w:date="2024-03-21T16:30:00Z">
            <w:rPr/>
          </w:rPrChange>
        </w:rPr>
      </w:pPr>
      <w:ins w:id="93" w:author="Sheng-Feng Hsieh" w:date="2024-03-21T16:28:00Z">
        <w:r w:rsidRPr="00A97EED">
          <w:rPr>
            <w:rStyle w:val="aff1"/>
            <w:rFonts w:ascii="Times New Roman" w:hAnsi="Times New Roman" w:cs="Times New Roman"/>
            <w:rPrChange w:id="94" w:author="Sheng-Feng Hsieh" w:date="2024-03-21T16:30:00Z">
              <w:rPr>
                <w:rStyle w:val="aff1"/>
              </w:rPr>
            </w:rPrChange>
          </w:rPr>
          <w:footnoteRef/>
        </w:r>
        <w:r w:rsidRPr="00A97EED">
          <w:rPr>
            <w:rFonts w:ascii="Times New Roman" w:hAnsi="Times New Roman" w:cs="Times New Roman"/>
            <w:rPrChange w:id="95" w:author="Sheng-Feng Hsieh" w:date="2024-03-21T16:30:00Z">
              <w:rPr/>
            </w:rPrChange>
          </w:rPr>
          <w:t xml:space="preserve"> The</w:t>
        </w:r>
      </w:ins>
      <w:ins w:id="96" w:author="Sheng-Feng Hsieh" w:date="2024-03-21T16:29:00Z">
        <w:r w:rsidRPr="00A97EED">
          <w:rPr>
            <w:rFonts w:ascii="Times New Roman" w:hAnsi="Times New Roman" w:cs="Times New Roman"/>
            <w:rPrChange w:id="97" w:author="Sheng-Feng Hsieh" w:date="2024-03-21T16:30:00Z">
              <w:rPr/>
            </w:rPrChange>
          </w:rPr>
          <w:t xml:space="preserve"> anecdotal evidence </w:t>
        </w:r>
      </w:ins>
      <w:ins w:id="98" w:author="Sheng-Feng Hsieh" w:date="2024-03-21T16:36:00Z">
        <w:r>
          <w:rPr>
            <w:rFonts w:ascii="Times New Roman" w:hAnsi="Times New Roman" w:cs="Times New Roman"/>
          </w:rPr>
          <w:t xml:space="preserve">(news articles in Taiwanese Mandarin) </w:t>
        </w:r>
      </w:ins>
      <w:ins w:id="99" w:author="Sheng-Feng Hsieh" w:date="2024-03-21T16:29:00Z">
        <w:r w:rsidRPr="00A97EED">
          <w:rPr>
            <w:rFonts w:ascii="Times New Roman" w:hAnsi="Times New Roman" w:cs="Times New Roman"/>
            <w:rPrChange w:id="100" w:author="Sheng-Feng Hsieh" w:date="2024-03-21T16:30:00Z">
              <w:rPr/>
            </w:rPrChange>
          </w:rPr>
          <w:t xml:space="preserve">also indicated that Taiwanese companies implemented RPA </w:t>
        </w:r>
      </w:ins>
      <w:ins w:id="101" w:author="Sheng-Feng Hsieh" w:date="2024-03-21T16:36:00Z">
        <w:r>
          <w:rPr>
            <w:rFonts w:ascii="Times New Roman" w:hAnsi="Times New Roman" w:cs="Times New Roman"/>
          </w:rPr>
          <w:t>starting from</w:t>
        </w:r>
      </w:ins>
      <w:ins w:id="102" w:author="Sheng-Feng Hsieh" w:date="2024-03-21T16:29:00Z">
        <w:r w:rsidRPr="00A97EED">
          <w:rPr>
            <w:rFonts w:ascii="Times New Roman" w:hAnsi="Times New Roman" w:cs="Times New Roman"/>
            <w:rPrChange w:id="103" w:author="Sheng-Feng Hsieh" w:date="2024-03-21T16:30:00Z">
              <w:rPr/>
            </w:rPrChange>
          </w:rPr>
          <w:t xml:space="preserve"> 2017.</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ng-Feng Hsieh">
    <w15:presenceInfo w15:providerId="Windows Live" w15:userId="e70fb1e5a994441e"/>
  </w15:person>
  <w15:person w15:author="賴星光星光">
    <w15:presenceInfo w15:providerId="Windows Live" w15:userId="2649ab4bd8fb7728"/>
  </w15:person>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6526"/>
    <w:rsid w:val="00011154"/>
    <w:rsid w:val="000255CE"/>
    <w:rsid w:val="00025DDA"/>
    <w:rsid w:val="000365EA"/>
    <w:rsid w:val="000373EA"/>
    <w:rsid w:val="000426B3"/>
    <w:rsid w:val="00043578"/>
    <w:rsid w:val="000455A4"/>
    <w:rsid w:val="000501D6"/>
    <w:rsid w:val="0005030B"/>
    <w:rsid w:val="00055925"/>
    <w:rsid w:val="000629B1"/>
    <w:rsid w:val="00063735"/>
    <w:rsid w:val="00064429"/>
    <w:rsid w:val="00071DE2"/>
    <w:rsid w:val="000727A7"/>
    <w:rsid w:val="00075C53"/>
    <w:rsid w:val="000803A6"/>
    <w:rsid w:val="000809E6"/>
    <w:rsid w:val="00084F8E"/>
    <w:rsid w:val="00086010"/>
    <w:rsid w:val="00090C6F"/>
    <w:rsid w:val="000919BC"/>
    <w:rsid w:val="00093301"/>
    <w:rsid w:val="00094EA1"/>
    <w:rsid w:val="000964FE"/>
    <w:rsid w:val="000978B6"/>
    <w:rsid w:val="000B0ACE"/>
    <w:rsid w:val="000B1131"/>
    <w:rsid w:val="000B162C"/>
    <w:rsid w:val="000B3D4A"/>
    <w:rsid w:val="000B705B"/>
    <w:rsid w:val="000B7419"/>
    <w:rsid w:val="000C10E9"/>
    <w:rsid w:val="000C1D7E"/>
    <w:rsid w:val="000C5F69"/>
    <w:rsid w:val="000C67B8"/>
    <w:rsid w:val="000C6A11"/>
    <w:rsid w:val="000D6168"/>
    <w:rsid w:val="000D64B0"/>
    <w:rsid w:val="000D7CE8"/>
    <w:rsid w:val="000E1922"/>
    <w:rsid w:val="000E21C5"/>
    <w:rsid w:val="000E6681"/>
    <w:rsid w:val="000E6CC3"/>
    <w:rsid w:val="000F0FB7"/>
    <w:rsid w:val="00107B51"/>
    <w:rsid w:val="0011193D"/>
    <w:rsid w:val="00114EBE"/>
    <w:rsid w:val="001223ED"/>
    <w:rsid w:val="00125F72"/>
    <w:rsid w:val="00126C67"/>
    <w:rsid w:val="0013082B"/>
    <w:rsid w:val="0014301C"/>
    <w:rsid w:val="001465E5"/>
    <w:rsid w:val="001505FB"/>
    <w:rsid w:val="0015128C"/>
    <w:rsid w:val="0015241B"/>
    <w:rsid w:val="0015433E"/>
    <w:rsid w:val="001554B3"/>
    <w:rsid w:val="00161959"/>
    <w:rsid w:val="0016282D"/>
    <w:rsid w:val="001730F6"/>
    <w:rsid w:val="001765A8"/>
    <w:rsid w:val="00176DC9"/>
    <w:rsid w:val="001816D2"/>
    <w:rsid w:val="0019116F"/>
    <w:rsid w:val="00193138"/>
    <w:rsid w:val="001A0814"/>
    <w:rsid w:val="001A137A"/>
    <w:rsid w:val="001A21AD"/>
    <w:rsid w:val="001B5518"/>
    <w:rsid w:val="001C2D2D"/>
    <w:rsid w:val="001D0DB1"/>
    <w:rsid w:val="001D15B6"/>
    <w:rsid w:val="001D6BAF"/>
    <w:rsid w:val="001E4727"/>
    <w:rsid w:val="001E5731"/>
    <w:rsid w:val="001F06D2"/>
    <w:rsid w:val="001F2099"/>
    <w:rsid w:val="001F4FCE"/>
    <w:rsid w:val="001F500D"/>
    <w:rsid w:val="00205814"/>
    <w:rsid w:val="0021158C"/>
    <w:rsid w:val="00211694"/>
    <w:rsid w:val="00212054"/>
    <w:rsid w:val="002271A6"/>
    <w:rsid w:val="00233A1E"/>
    <w:rsid w:val="0023589E"/>
    <w:rsid w:val="00235DDE"/>
    <w:rsid w:val="00236957"/>
    <w:rsid w:val="00242D71"/>
    <w:rsid w:val="002564C8"/>
    <w:rsid w:val="0026093E"/>
    <w:rsid w:val="0026530B"/>
    <w:rsid w:val="00266C87"/>
    <w:rsid w:val="00267C4E"/>
    <w:rsid w:val="00270595"/>
    <w:rsid w:val="00272326"/>
    <w:rsid w:val="002879EE"/>
    <w:rsid w:val="002910F2"/>
    <w:rsid w:val="00291421"/>
    <w:rsid w:val="002922AE"/>
    <w:rsid w:val="00292318"/>
    <w:rsid w:val="002A5003"/>
    <w:rsid w:val="002A5535"/>
    <w:rsid w:val="002B2449"/>
    <w:rsid w:val="002B31BB"/>
    <w:rsid w:val="002C1A35"/>
    <w:rsid w:val="002C5686"/>
    <w:rsid w:val="002D3802"/>
    <w:rsid w:val="002F5090"/>
    <w:rsid w:val="00306687"/>
    <w:rsid w:val="00307E41"/>
    <w:rsid w:val="00313590"/>
    <w:rsid w:val="0031705B"/>
    <w:rsid w:val="00317C4F"/>
    <w:rsid w:val="00323772"/>
    <w:rsid w:val="00326DB2"/>
    <w:rsid w:val="003274A3"/>
    <w:rsid w:val="00333F9D"/>
    <w:rsid w:val="00335392"/>
    <w:rsid w:val="0033584C"/>
    <w:rsid w:val="00337C6F"/>
    <w:rsid w:val="00340230"/>
    <w:rsid w:val="003405F2"/>
    <w:rsid w:val="003508A3"/>
    <w:rsid w:val="0035092C"/>
    <w:rsid w:val="003557B2"/>
    <w:rsid w:val="003564A5"/>
    <w:rsid w:val="00362596"/>
    <w:rsid w:val="00366ED2"/>
    <w:rsid w:val="00372179"/>
    <w:rsid w:val="0037252C"/>
    <w:rsid w:val="00373629"/>
    <w:rsid w:val="0037740C"/>
    <w:rsid w:val="00381F66"/>
    <w:rsid w:val="00382ECD"/>
    <w:rsid w:val="00384B8C"/>
    <w:rsid w:val="003871F4"/>
    <w:rsid w:val="003878AC"/>
    <w:rsid w:val="00387B07"/>
    <w:rsid w:val="00390AF4"/>
    <w:rsid w:val="00395183"/>
    <w:rsid w:val="003A0734"/>
    <w:rsid w:val="003A1435"/>
    <w:rsid w:val="003A5788"/>
    <w:rsid w:val="003B2ADC"/>
    <w:rsid w:val="003B42F7"/>
    <w:rsid w:val="003B4B47"/>
    <w:rsid w:val="003C296C"/>
    <w:rsid w:val="003C52CE"/>
    <w:rsid w:val="003D0AFA"/>
    <w:rsid w:val="003D2D76"/>
    <w:rsid w:val="003D4581"/>
    <w:rsid w:val="003D7003"/>
    <w:rsid w:val="003E02C5"/>
    <w:rsid w:val="003E0AB7"/>
    <w:rsid w:val="003E64F3"/>
    <w:rsid w:val="003F3B92"/>
    <w:rsid w:val="0040065A"/>
    <w:rsid w:val="00402248"/>
    <w:rsid w:val="0040247E"/>
    <w:rsid w:val="00402588"/>
    <w:rsid w:val="0040421F"/>
    <w:rsid w:val="00407E7B"/>
    <w:rsid w:val="0041390B"/>
    <w:rsid w:val="00415B8B"/>
    <w:rsid w:val="00417FE3"/>
    <w:rsid w:val="004222CE"/>
    <w:rsid w:val="00422D9A"/>
    <w:rsid w:val="004252AF"/>
    <w:rsid w:val="004255E6"/>
    <w:rsid w:val="00430F05"/>
    <w:rsid w:val="00433727"/>
    <w:rsid w:val="00441177"/>
    <w:rsid w:val="00444655"/>
    <w:rsid w:val="004452B8"/>
    <w:rsid w:val="004460EE"/>
    <w:rsid w:val="0044705D"/>
    <w:rsid w:val="004505B4"/>
    <w:rsid w:val="00450BC9"/>
    <w:rsid w:val="00456DB1"/>
    <w:rsid w:val="004619BC"/>
    <w:rsid w:val="00464A5A"/>
    <w:rsid w:val="00465538"/>
    <w:rsid w:val="0046611E"/>
    <w:rsid w:val="0046630C"/>
    <w:rsid w:val="004713A0"/>
    <w:rsid w:val="00472141"/>
    <w:rsid w:val="00473D79"/>
    <w:rsid w:val="00477BF2"/>
    <w:rsid w:val="00480612"/>
    <w:rsid w:val="00482738"/>
    <w:rsid w:val="00482B86"/>
    <w:rsid w:val="00486509"/>
    <w:rsid w:val="00491F4D"/>
    <w:rsid w:val="0049423E"/>
    <w:rsid w:val="00494445"/>
    <w:rsid w:val="00494739"/>
    <w:rsid w:val="004A3A46"/>
    <w:rsid w:val="004A5372"/>
    <w:rsid w:val="004A7874"/>
    <w:rsid w:val="004B5BEA"/>
    <w:rsid w:val="004C1548"/>
    <w:rsid w:val="004C5DCE"/>
    <w:rsid w:val="004C6B4B"/>
    <w:rsid w:val="004C73E5"/>
    <w:rsid w:val="004D0488"/>
    <w:rsid w:val="004E1976"/>
    <w:rsid w:val="004E3D8C"/>
    <w:rsid w:val="004E51A8"/>
    <w:rsid w:val="004E7603"/>
    <w:rsid w:val="00510285"/>
    <w:rsid w:val="00511EA3"/>
    <w:rsid w:val="005154ED"/>
    <w:rsid w:val="00517CE0"/>
    <w:rsid w:val="00520959"/>
    <w:rsid w:val="005257E1"/>
    <w:rsid w:val="00535663"/>
    <w:rsid w:val="00540006"/>
    <w:rsid w:val="005400F7"/>
    <w:rsid w:val="00542A49"/>
    <w:rsid w:val="005527CE"/>
    <w:rsid w:val="00562EB6"/>
    <w:rsid w:val="0056588B"/>
    <w:rsid w:val="00566436"/>
    <w:rsid w:val="0057183C"/>
    <w:rsid w:val="00573425"/>
    <w:rsid w:val="00574430"/>
    <w:rsid w:val="00574600"/>
    <w:rsid w:val="00585F51"/>
    <w:rsid w:val="005A17E7"/>
    <w:rsid w:val="005A369E"/>
    <w:rsid w:val="005A4CC8"/>
    <w:rsid w:val="005A54F2"/>
    <w:rsid w:val="005A5861"/>
    <w:rsid w:val="005B1DA2"/>
    <w:rsid w:val="005B6C42"/>
    <w:rsid w:val="005C172B"/>
    <w:rsid w:val="005C641E"/>
    <w:rsid w:val="005D4BBD"/>
    <w:rsid w:val="005D6F05"/>
    <w:rsid w:val="005D79A8"/>
    <w:rsid w:val="005E5476"/>
    <w:rsid w:val="005E5EE2"/>
    <w:rsid w:val="005E7809"/>
    <w:rsid w:val="005E7A1B"/>
    <w:rsid w:val="006056BB"/>
    <w:rsid w:val="00612B45"/>
    <w:rsid w:val="00613107"/>
    <w:rsid w:val="0061392C"/>
    <w:rsid w:val="00623939"/>
    <w:rsid w:val="00625FF3"/>
    <w:rsid w:val="006327B7"/>
    <w:rsid w:val="00637EB2"/>
    <w:rsid w:val="00637F53"/>
    <w:rsid w:val="00641311"/>
    <w:rsid w:val="0064173F"/>
    <w:rsid w:val="006427D4"/>
    <w:rsid w:val="00645E1C"/>
    <w:rsid w:val="006510FF"/>
    <w:rsid w:val="0065129B"/>
    <w:rsid w:val="00653E64"/>
    <w:rsid w:val="00654E80"/>
    <w:rsid w:val="006579A3"/>
    <w:rsid w:val="0066380C"/>
    <w:rsid w:val="00666016"/>
    <w:rsid w:val="006675FB"/>
    <w:rsid w:val="00673A82"/>
    <w:rsid w:val="0068537C"/>
    <w:rsid w:val="00685B8C"/>
    <w:rsid w:val="006941B5"/>
    <w:rsid w:val="0069469E"/>
    <w:rsid w:val="00694D51"/>
    <w:rsid w:val="00696699"/>
    <w:rsid w:val="006B160F"/>
    <w:rsid w:val="006B5C43"/>
    <w:rsid w:val="006C0B32"/>
    <w:rsid w:val="006C1F32"/>
    <w:rsid w:val="006C36ED"/>
    <w:rsid w:val="006C5C86"/>
    <w:rsid w:val="006D0F0C"/>
    <w:rsid w:val="006D376D"/>
    <w:rsid w:val="006D776D"/>
    <w:rsid w:val="006E4A08"/>
    <w:rsid w:val="006E5DBE"/>
    <w:rsid w:val="006E611A"/>
    <w:rsid w:val="006E65F9"/>
    <w:rsid w:val="006F2AA8"/>
    <w:rsid w:val="006F622B"/>
    <w:rsid w:val="006F66F1"/>
    <w:rsid w:val="006F7B94"/>
    <w:rsid w:val="00705AE7"/>
    <w:rsid w:val="00706F89"/>
    <w:rsid w:val="007119A0"/>
    <w:rsid w:val="007132F4"/>
    <w:rsid w:val="007171C9"/>
    <w:rsid w:val="0071782E"/>
    <w:rsid w:val="007208E3"/>
    <w:rsid w:val="007243AA"/>
    <w:rsid w:val="0072496A"/>
    <w:rsid w:val="007343E3"/>
    <w:rsid w:val="00735884"/>
    <w:rsid w:val="00753102"/>
    <w:rsid w:val="0075338A"/>
    <w:rsid w:val="007540FC"/>
    <w:rsid w:val="007544B6"/>
    <w:rsid w:val="00756DAF"/>
    <w:rsid w:val="00765862"/>
    <w:rsid w:val="007904B7"/>
    <w:rsid w:val="007927F8"/>
    <w:rsid w:val="00793549"/>
    <w:rsid w:val="007935E9"/>
    <w:rsid w:val="00794306"/>
    <w:rsid w:val="007A0967"/>
    <w:rsid w:val="007A67FC"/>
    <w:rsid w:val="007A7271"/>
    <w:rsid w:val="007A78AD"/>
    <w:rsid w:val="007B07A7"/>
    <w:rsid w:val="007B0AC2"/>
    <w:rsid w:val="007B12E0"/>
    <w:rsid w:val="007B3EC4"/>
    <w:rsid w:val="007C1085"/>
    <w:rsid w:val="007C2712"/>
    <w:rsid w:val="007C4F89"/>
    <w:rsid w:val="007C6B02"/>
    <w:rsid w:val="007C7AED"/>
    <w:rsid w:val="007D3A5F"/>
    <w:rsid w:val="007E0E32"/>
    <w:rsid w:val="007E4401"/>
    <w:rsid w:val="007E5591"/>
    <w:rsid w:val="007F1583"/>
    <w:rsid w:val="007F42B2"/>
    <w:rsid w:val="007F787D"/>
    <w:rsid w:val="00812C65"/>
    <w:rsid w:val="00815074"/>
    <w:rsid w:val="008152CD"/>
    <w:rsid w:val="008218AD"/>
    <w:rsid w:val="00833F74"/>
    <w:rsid w:val="00847120"/>
    <w:rsid w:val="0085226C"/>
    <w:rsid w:val="00857DF8"/>
    <w:rsid w:val="00870B72"/>
    <w:rsid w:val="0087319F"/>
    <w:rsid w:val="00875107"/>
    <w:rsid w:val="00880226"/>
    <w:rsid w:val="00882811"/>
    <w:rsid w:val="008828DE"/>
    <w:rsid w:val="008838C8"/>
    <w:rsid w:val="008865EF"/>
    <w:rsid w:val="00887004"/>
    <w:rsid w:val="0088722F"/>
    <w:rsid w:val="00890975"/>
    <w:rsid w:val="00891899"/>
    <w:rsid w:val="008941FD"/>
    <w:rsid w:val="00895B3C"/>
    <w:rsid w:val="008A3031"/>
    <w:rsid w:val="008A52AD"/>
    <w:rsid w:val="008A5FB6"/>
    <w:rsid w:val="008B220A"/>
    <w:rsid w:val="008B3A38"/>
    <w:rsid w:val="008B78C5"/>
    <w:rsid w:val="008C0896"/>
    <w:rsid w:val="008C14EF"/>
    <w:rsid w:val="008C24E3"/>
    <w:rsid w:val="008C612C"/>
    <w:rsid w:val="008C71FD"/>
    <w:rsid w:val="008D6528"/>
    <w:rsid w:val="008E1AE7"/>
    <w:rsid w:val="008E4357"/>
    <w:rsid w:val="008E43F5"/>
    <w:rsid w:val="008F247E"/>
    <w:rsid w:val="008F38E9"/>
    <w:rsid w:val="008F403D"/>
    <w:rsid w:val="008F79DA"/>
    <w:rsid w:val="00900B28"/>
    <w:rsid w:val="00902D91"/>
    <w:rsid w:val="00917690"/>
    <w:rsid w:val="00921FA5"/>
    <w:rsid w:val="009253C2"/>
    <w:rsid w:val="00926F30"/>
    <w:rsid w:val="009314F8"/>
    <w:rsid w:val="009333AE"/>
    <w:rsid w:val="00936C59"/>
    <w:rsid w:val="00940286"/>
    <w:rsid w:val="00942763"/>
    <w:rsid w:val="0094390F"/>
    <w:rsid w:val="00943C25"/>
    <w:rsid w:val="009462D0"/>
    <w:rsid w:val="00947C09"/>
    <w:rsid w:val="00952BF7"/>
    <w:rsid w:val="00952C34"/>
    <w:rsid w:val="009552D2"/>
    <w:rsid w:val="00956DC1"/>
    <w:rsid w:val="00960602"/>
    <w:rsid w:val="009632CB"/>
    <w:rsid w:val="009741CC"/>
    <w:rsid w:val="0097495A"/>
    <w:rsid w:val="009776B6"/>
    <w:rsid w:val="0098105E"/>
    <w:rsid w:val="00994D5C"/>
    <w:rsid w:val="00995E02"/>
    <w:rsid w:val="009A04A5"/>
    <w:rsid w:val="009A2810"/>
    <w:rsid w:val="009B09BF"/>
    <w:rsid w:val="009B6373"/>
    <w:rsid w:val="009B6AB0"/>
    <w:rsid w:val="009C1B10"/>
    <w:rsid w:val="009C3FA8"/>
    <w:rsid w:val="009C62F5"/>
    <w:rsid w:val="009D4230"/>
    <w:rsid w:val="009D744F"/>
    <w:rsid w:val="009D7653"/>
    <w:rsid w:val="009D7789"/>
    <w:rsid w:val="009E0F5A"/>
    <w:rsid w:val="009E1ACC"/>
    <w:rsid w:val="009E712B"/>
    <w:rsid w:val="009E723D"/>
    <w:rsid w:val="009F13DF"/>
    <w:rsid w:val="009F381F"/>
    <w:rsid w:val="009F7133"/>
    <w:rsid w:val="00A014C0"/>
    <w:rsid w:val="00A01EED"/>
    <w:rsid w:val="00A034E0"/>
    <w:rsid w:val="00A04BD4"/>
    <w:rsid w:val="00A152CD"/>
    <w:rsid w:val="00A155D5"/>
    <w:rsid w:val="00A156B8"/>
    <w:rsid w:val="00A16C76"/>
    <w:rsid w:val="00A2059A"/>
    <w:rsid w:val="00A23DFF"/>
    <w:rsid w:val="00A26232"/>
    <w:rsid w:val="00A343DD"/>
    <w:rsid w:val="00A4091E"/>
    <w:rsid w:val="00A4757E"/>
    <w:rsid w:val="00A5696E"/>
    <w:rsid w:val="00A571DF"/>
    <w:rsid w:val="00A57A8A"/>
    <w:rsid w:val="00A60A09"/>
    <w:rsid w:val="00A67789"/>
    <w:rsid w:val="00A70E09"/>
    <w:rsid w:val="00A7253E"/>
    <w:rsid w:val="00A75FA7"/>
    <w:rsid w:val="00A828AE"/>
    <w:rsid w:val="00A90CBC"/>
    <w:rsid w:val="00A91355"/>
    <w:rsid w:val="00A97EED"/>
    <w:rsid w:val="00AA38AD"/>
    <w:rsid w:val="00AB6C0E"/>
    <w:rsid w:val="00AB7A88"/>
    <w:rsid w:val="00AC2657"/>
    <w:rsid w:val="00AC643E"/>
    <w:rsid w:val="00AD4461"/>
    <w:rsid w:val="00AD4E9D"/>
    <w:rsid w:val="00AD56F8"/>
    <w:rsid w:val="00AD5B7A"/>
    <w:rsid w:val="00AE5556"/>
    <w:rsid w:val="00AF0B0B"/>
    <w:rsid w:val="00AF17DC"/>
    <w:rsid w:val="00AF4F56"/>
    <w:rsid w:val="00B006AF"/>
    <w:rsid w:val="00B03069"/>
    <w:rsid w:val="00B0371D"/>
    <w:rsid w:val="00B04A87"/>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6CF8"/>
    <w:rsid w:val="00B4773F"/>
    <w:rsid w:val="00B51F39"/>
    <w:rsid w:val="00B622A6"/>
    <w:rsid w:val="00B634B4"/>
    <w:rsid w:val="00B66303"/>
    <w:rsid w:val="00B71997"/>
    <w:rsid w:val="00B747E6"/>
    <w:rsid w:val="00B76E73"/>
    <w:rsid w:val="00B77954"/>
    <w:rsid w:val="00B8439D"/>
    <w:rsid w:val="00B85057"/>
    <w:rsid w:val="00B91790"/>
    <w:rsid w:val="00B957D4"/>
    <w:rsid w:val="00BA4329"/>
    <w:rsid w:val="00BA5BBF"/>
    <w:rsid w:val="00BA705C"/>
    <w:rsid w:val="00BB35A1"/>
    <w:rsid w:val="00BC2BEF"/>
    <w:rsid w:val="00BC34F8"/>
    <w:rsid w:val="00BC43AF"/>
    <w:rsid w:val="00BC79E2"/>
    <w:rsid w:val="00BE02EF"/>
    <w:rsid w:val="00BE277F"/>
    <w:rsid w:val="00BE4571"/>
    <w:rsid w:val="00BE77DC"/>
    <w:rsid w:val="00BE7D2D"/>
    <w:rsid w:val="00BF331D"/>
    <w:rsid w:val="00BF3680"/>
    <w:rsid w:val="00BF70E0"/>
    <w:rsid w:val="00C006DC"/>
    <w:rsid w:val="00C01E9E"/>
    <w:rsid w:val="00C027BF"/>
    <w:rsid w:val="00C05DA1"/>
    <w:rsid w:val="00C156B5"/>
    <w:rsid w:val="00C161D2"/>
    <w:rsid w:val="00C21E4A"/>
    <w:rsid w:val="00C26FA8"/>
    <w:rsid w:val="00C35B30"/>
    <w:rsid w:val="00C45F48"/>
    <w:rsid w:val="00C47168"/>
    <w:rsid w:val="00C4755C"/>
    <w:rsid w:val="00C512DE"/>
    <w:rsid w:val="00C56601"/>
    <w:rsid w:val="00C56C98"/>
    <w:rsid w:val="00C575B7"/>
    <w:rsid w:val="00C632E3"/>
    <w:rsid w:val="00C636CB"/>
    <w:rsid w:val="00C638A4"/>
    <w:rsid w:val="00C70D33"/>
    <w:rsid w:val="00C712EA"/>
    <w:rsid w:val="00C813BF"/>
    <w:rsid w:val="00C8416C"/>
    <w:rsid w:val="00C84ED1"/>
    <w:rsid w:val="00C8529A"/>
    <w:rsid w:val="00C8716F"/>
    <w:rsid w:val="00C876E3"/>
    <w:rsid w:val="00C8771D"/>
    <w:rsid w:val="00C9187A"/>
    <w:rsid w:val="00C92B6E"/>
    <w:rsid w:val="00C93610"/>
    <w:rsid w:val="00C9675B"/>
    <w:rsid w:val="00C96BAC"/>
    <w:rsid w:val="00CA72E2"/>
    <w:rsid w:val="00CC1D7A"/>
    <w:rsid w:val="00CC27F9"/>
    <w:rsid w:val="00CC3C93"/>
    <w:rsid w:val="00CC6CE3"/>
    <w:rsid w:val="00CD1409"/>
    <w:rsid w:val="00CD3955"/>
    <w:rsid w:val="00CD4C14"/>
    <w:rsid w:val="00CD4C7D"/>
    <w:rsid w:val="00CE0748"/>
    <w:rsid w:val="00CE1409"/>
    <w:rsid w:val="00CE2343"/>
    <w:rsid w:val="00CE2C19"/>
    <w:rsid w:val="00CE7C07"/>
    <w:rsid w:val="00CF0EA4"/>
    <w:rsid w:val="00CF2A89"/>
    <w:rsid w:val="00CF3AE0"/>
    <w:rsid w:val="00CF6713"/>
    <w:rsid w:val="00D0005A"/>
    <w:rsid w:val="00D046F0"/>
    <w:rsid w:val="00D13DEB"/>
    <w:rsid w:val="00D1717C"/>
    <w:rsid w:val="00D20E61"/>
    <w:rsid w:val="00D227D2"/>
    <w:rsid w:val="00D22CB7"/>
    <w:rsid w:val="00D311F8"/>
    <w:rsid w:val="00D31E45"/>
    <w:rsid w:val="00D35385"/>
    <w:rsid w:val="00D37B81"/>
    <w:rsid w:val="00D40020"/>
    <w:rsid w:val="00D44683"/>
    <w:rsid w:val="00D47920"/>
    <w:rsid w:val="00D521F8"/>
    <w:rsid w:val="00D56057"/>
    <w:rsid w:val="00D62BA4"/>
    <w:rsid w:val="00D643D0"/>
    <w:rsid w:val="00D71CA7"/>
    <w:rsid w:val="00D74948"/>
    <w:rsid w:val="00D86746"/>
    <w:rsid w:val="00D9127C"/>
    <w:rsid w:val="00D9525A"/>
    <w:rsid w:val="00DA427F"/>
    <w:rsid w:val="00DA64A2"/>
    <w:rsid w:val="00DA6EE2"/>
    <w:rsid w:val="00DA7D5E"/>
    <w:rsid w:val="00DB1004"/>
    <w:rsid w:val="00DB313F"/>
    <w:rsid w:val="00DC0D32"/>
    <w:rsid w:val="00DC2454"/>
    <w:rsid w:val="00DD0178"/>
    <w:rsid w:val="00DD755B"/>
    <w:rsid w:val="00DE2455"/>
    <w:rsid w:val="00DF04A6"/>
    <w:rsid w:val="00DF2378"/>
    <w:rsid w:val="00DF3E82"/>
    <w:rsid w:val="00DF54F1"/>
    <w:rsid w:val="00E033B8"/>
    <w:rsid w:val="00E05379"/>
    <w:rsid w:val="00E1720D"/>
    <w:rsid w:val="00E25637"/>
    <w:rsid w:val="00E273D2"/>
    <w:rsid w:val="00E3139F"/>
    <w:rsid w:val="00E34243"/>
    <w:rsid w:val="00E3596B"/>
    <w:rsid w:val="00E35E8A"/>
    <w:rsid w:val="00E402F1"/>
    <w:rsid w:val="00E4125D"/>
    <w:rsid w:val="00E454FC"/>
    <w:rsid w:val="00E458C0"/>
    <w:rsid w:val="00E6285A"/>
    <w:rsid w:val="00E67C62"/>
    <w:rsid w:val="00E71341"/>
    <w:rsid w:val="00E7271B"/>
    <w:rsid w:val="00E7659A"/>
    <w:rsid w:val="00E76BB2"/>
    <w:rsid w:val="00E80D9E"/>
    <w:rsid w:val="00E82EA9"/>
    <w:rsid w:val="00E834C9"/>
    <w:rsid w:val="00E86905"/>
    <w:rsid w:val="00E93CFD"/>
    <w:rsid w:val="00E94D4F"/>
    <w:rsid w:val="00E97519"/>
    <w:rsid w:val="00EA1324"/>
    <w:rsid w:val="00EA4D16"/>
    <w:rsid w:val="00EA72FF"/>
    <w:rsid w:val="00EB32B7"/>
    <w:rsid w:val="00EC0618"/>
    <w:rsid w:val="00EC21BA"/>
    <w:rsid w:val="00EC6172"/>
    <w:rsid w:val="00EC6782"/>
    <w:rsid w:val="00ED070A"/>
    <w:rsid w:val="00ED0C7C"/>
    <w:rsid w:val="00ED4C81"/>
    <w:rsid w:val="00ED502A"/>
    <w:rsid w:val="00ED74E4"/>
    <w:rsid w:val="00ED7962"/>
    <w:rsid w:val="00EE0C1A"/>
    <w:rsid w:val="00EE2FB0"/>
    <w:rsid w:val="00EE3F91"/>
    <w:rsid w:val="00EE510D"/>
    <w:rsid w:val="00EE7731"/>
    <w:rsid w:val="00EF2F5C"/>
    <w:rsid w:val="00EF3AAF"/>
    <w:rsid w:val="00EF7D0E"/>
    <w:rsid w:val="00F05229"/>
    <w:rsid w:val="00F0547E"/>
    <w:rsid w:val="00F07C4C"/>
    <w:rsid w:val="00F11C2C"/>
    <w:rsid w:val="00F135AD"/>
    <w:rsid w:val="00F1563F"/>
    <w:rsid w:val="00F20C8D"/>
    <w:rsid w:val="00F24FAF"/>
    <w:rsid w:val="00F26C83"/>
    <w:rsid w:val="00F275D1"/>
    <w:rsid w:val="00F33B9B"/>
    <w:rsid w:val="00F3614A"/>
    <w:rsid w:val="00F41A1D"/>
    <w:rsid w:val="00F45E39"/>
    <w:rsid w:val="00F463A4"/>
    <w:rsid w:val="00F53537"/>
    <w:rsid w:val="00F55669"/>
    <w:rsid w:val="00F62396"/>
    <w:rsid w:val="00F65A87"/>
    <w:rsid w:val="00F84604"/>
    <w:rsid w:val="00F84FE7"/>
    <w:rsid w:val="00F90EFF"/>
    <w:rsid w:val="00F91965"/>
    <w:rsid w:val="00FA1ED7"/>
    <w:rsid w:val="00FA6EED"/>
    <w:rsid w:val="00FB035C"/>
    <w:rsid w:val="00FB3EEC"/>
    <w:rsid w:val="00FB6277"/>
    <w:rsid w:val="00FB7BDE"/>
    <w:rsid w:val="00FC16F1"/>
    <w:rsid w:val="00FC3FAB"/>
    <w:rsid w:val="00FC4666"/>
    <w:rsid w:val="00FC6BFD"/>
    <w:rsid w:val="00FD34F4"/>
    <w:rsid w:val="00FD3BFA"/>
    <w:rsid w:val="00FD3CBB"/>
    <w:rsid w:val="00FD6834"/>
    <w:rsid w:val="00FD73C6"/>
    <w:rsid w:val="00FD75E4"/>
    <w:rsid w:val="00FE0A4F"/>
    <w:rsid w:val="00FE1A8E"/>
    <w:rsid w:val="00FE2288"/>
    <w:rsid w:val="00FE2490"/>
    <w:rsid w:val="00FE31CE"/>
    <w:rsid w:val="00FE5C18"/>
    <w:rsid w:val="00FF0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507E8-2068-4305-ABEE-37D07BDB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11088</TotalTime>
  <Pages>53</Pages>
  <Words>12138</Words>
  <Characters>69191</Characters>
  <Application>Microsoft Office Word</Application>
  <DocSecurity>0</DocSecurity>
  <Lines>576</Lines>
  <Paragraphs>162</Paragraphs>
  <ScaleCrop>false</ScaleCrop>
  <Company/>
  <LinksUpToDate>false</LinksUpToDate>
  <CharactersWithSpaces>81167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463</cp:revision>
  <dcterms:created xsi:type="dcterms:W3CDTF">2024-02-06T12:28:00Z</dcterms:created>
  <dcterms:modified xsi:type="dcterms:W3CDTF">2024-03-26T12:05:00Z</dcterms:modified>
</cp:coreProperties>
</file>