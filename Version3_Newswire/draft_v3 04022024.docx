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EF5A87"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EF5A87"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6EACF18"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74016B0C" w:rsidR="006F2AA8" w:rsidRPr="00BA4329" w:rsidRDefault="009B09BF" w:rsidP="006F2AA8">
      <w:pPr>
        <w:pStyle w:val="31"/>
        <w:ind w:left="0" w:firstLine="425"/>
        <w:rPr>
          <w:rFonts w:ascii="Times New Roman" w:eastAsiaTheme="minorEastAsia" w:hAnsi="Times New Roman" w:cs="Times New Roman"/>
        </w:rPr>
      </w:pPr>
      <w:commentRangeStart w:id="2"/>
      <w:r w:rsidRPr="00BA4329">
        <w:rPr>
          <w:rFonts w:ascii="Times New Roman" w:hAnsi="Times New Roman" w:cs="Times New Roman"/>
        </w:rPr>
        <w:t>A pivotal example of such technological influence</w:t>
      </w:r>
      <w:commentRangeEnd w:id="2"/>
      <w:r w:rsidR="000501D6">
        <w:rPr>
          <w:rStyle w:val="a6"/>
          <w:rFonts w:eastAsiaTheme="minorEastAsia"/>
        </w:rPr>
        <w:commentReference w:id="2"/>
      </w:r>
      <w:r w:rsidRPr="00BA4329">
        <w:rPr>
          <w:rFonts w:ascii="Times New Roman" w:hAnsi="Times New Roman" w:cs="Times New Roman"/>
        </w:rPr>
        <w:t xml:space="preserv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3"/>
      <w:r w:rsidRPr="00BA4329">
        <w:rPr>
          <w:rFonts w:ascii="Times New Roman" w:hAnsi="Times New Roman" w:cs="Times New Roman"/>
        </w:rPr>
        <w:t>where accounting transactions are easily traceable and financial reports are generated automatically</w:t>
      </w:r>
      <w:commentRangeEnd w:id="3"/>
      <w:r w:rsidR="000501D6">
        <w:rPr>
          <w:rStyle w:val="a6"/>
          <w:rFonts w:eastAsiaTheme="minorEastAsia"/>
        </w:rPr>
        <w:commentReference w:id="3"/>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414CE97D"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w:t>
      </w:r>
      <w:commentRangeStart w:id="4"/>
      <w:r w:rsidRPr="00BA4329">
        <w:rPr>
          <w:rFonts w:ascii="Times New Roman" w:hAnsi="Times New Roman" w:cs="Times New Roman"/>
        </w:rPr>
        <w:t xml:space="preserve">through positive market responses </w:t>
      </w:r>
      <w:r w:rsidR="00127E7E">
        <w:rPr>
          <w:rFonts w:ascii="Times New Roman" w:hAnsi="Times New Roman" w:cs="Times New Roman"/>
        </w:rPr>
        <w:t xml:space="preserve">in </w:t>
      </w:r>
      <w:r w:rsidRPr="00BA4329">
        <w:rPr>
          <w:rFonts w:ascii="Times New Roman" w:hAnsi="Times New Roman" w:cs="Times New Roman"/>
        </w:rPr>
        <w:t>post-implementation</w:t>
      </w:r>
      <w:commentRangeEnd w:id="4"/>
      <w:r w:rsidR="00ED4C81">
        <w:rPr>
          <w:rStyle w:val="a6"/>
          <w:rFonts w:eastAsiaTheme="minorEastAsia"/>
        </w:rPr>
        <w:commentReference w:id="4"/>
      </w:r>
      <w:r w:rsidRPr="00BA4329">
        <w:rPr>
          <w:rFonts w:ascii="Times New Roman" w:hAnsi="Times New Roman" w:cs="Times New Roman"/>
        </w:rPr>
        <w:t xml:space="preserve">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5"/>
      <w:r w:rsidRPr="00BA4329">
        <w:rPr>
          <w:rFonts w:ascii="Times New Roman" w:hAnsi="Times New Roman" w:cs="Times New Roman"/>
        </w:rPr>
        <w:t xml:space="preserve">correlated </w:t>
      </w:r>
      <w:commentRangeEnd w:id="5"/>
      <w:r w:rsidR="00ED4C81">
        <w:rPr>
          <w:rStyle w:val="a6"/>
          <w:rFonts w:eastAsiaTheme="minorEastAsia"/>
        </w:rPr>
        <w:commentReference w:id="5"/>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18A6285"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6"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7"/>
      <w:r w:rsidRPr="00BA4329">
        <w:rPr>
          <w:rFonts w:ascii="Times New Roman" w:hAnsi="Times New Roman" w:cs="Times New Roman"/>
        </w:rPr>
        <w:t>theoretical aspects and potential impacts</w:t>
      </w:r>
      <w:commentRangeEnd w:id="7"/>
      <w:r w:rsidR="00ED4C81">
        <w:rPr>
          <w:rStyle w:val="a6"/>
          <w:rFonts w:eastAsiaTheme="minorEastAsia"/>
        </w:rPr>
        <w:commentReference w:id="7"/>
      </w:r>
      <w:r w:rsidRPr="00BA4329">
        <w:rPr>
          <w:rFonts w:ascii="Times New Roman" w:hAnsi="Times New Roman" w:cs="Times New Roman"/>
        </w:rPr>
        <w:t xml:space="preserve"> of RPA on accounting and auditing</w:t>
      </w:r>
      <w:r w:rsidR="00127E7E">
        <w:rPr>
          <w:rFonts w:ascii="Times New Roman" w:hAnsi="Times New Roman" w:cs="Times New Roman"/>
        </w:rPr>
        <w:t xml:space="preserve">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w:t>
      </w:r>
      <w:proofErr w:type="gramStart"/>
      <w:r w:rsidR="00127E7E" w:rsidRPr="00A8540A">
        <w:rPr>
          <w:rFonts w:ascii="Times New Roman" w:hAnsi="Times New Roman" w:cs="Times New Roman"/>
          <w:color w:val="0070C0"/>
        </w:rPr>
        <w:t>2019</w:t>
      </w:r>
      <w:r w:rsidR="00A8540A" w:rsidRPr="00A8540A">
        <w:rPr>
          <w:rFonts w:ascii="Times New Roman" w:hAnsi="Times New Roman" w:cs="Times New Roman"/>
          <w:color w:val="0070C0"/>
        </w:rPr>
        <w:t xml:space="preserve"> </w:t>
      </w:r>
      <w:r w:rsidR="00127E7E">
        <w:rPr>
          <w:rFonts w:ascii="Times New Roman" w:hAnsi="Times New Roman" w:cs="Times New Roman"/>
        </w:rPr>
        <w:t>,</w:t>
      </w:r>
      <w:proofErr w:type="spellStart"/>
      <w:r w:rsidR="00127E7E">
        <w:rPr>
          <w:rFonts w:ascii="Times New Roman" w:hAnsi="Times New Roman" w:cs="Times New Roman"/>
        </w:rPr>
        <w:t>etc</w:t>
      </w:r>
      <w:proofErr w:type="spellEnd"/>
      <w:proofErr w:type="gramEnd"/>
      <w:r w:rsidR="00127E7E">
        <w:rPr>
          <w:rFonts w:ascii="Times New Roman" w:hAnsi="Times New Roman" w:cs="Times New Roman"/>
        </w:rPr>
        <w:t>)</w:t>
      </w:r>
      <w:r w:rsidRPr="00BA4329">
        <w:rPr>
          <w:rFonts w:ascii="Times New Roman" w:hAnsi="Times New Roman" w:cs="Times New Roman"/>
        </w:rPr>
        <w:t xml:space="preserve">, primarily utilizing </w:t>
      </w:r>
      <w:commentRangeStart w:id="8"/>
      <w:commentRangeStart w:id="9"/>
      <w:commentRangeStart w:id="10"/>
      <w:r w:rsidRPr="00BA4329">
        <w:rPr>
          <w:rFonts w:ascii="Times New Roman" w:hAnsi="Times New Roman" w:cs="Times New Roman"/>
        </w:rPr>
        <w:t xml:space="preserve">secondary data </w:t>
      </w:r>
      <w:commentRangeEnd w:id="8"/>
      <w:r w:rsidR="00ED4C81">
        <w:rPr>
          <w:rStyle w:val="a6"/>
          <w:rFonts w:eastAsiaTheme="minorEastAsia"/>
        </w:rPr>
        <w:commentReference w:id="8"/>
      </w:r>
      <w:commentRangeEnd w:id="9"/>
      <w:r w:rsidR="00473D79">
        <w:rPr>
          <w:rStyle w:val="a6"/>
          <w:rFonts w:eastAsiaTheme="minorEastAsia"/>
        </w:rPr>
        <w:commentReference w:id="9"/>
      </w:r>
      <w:commentRangeEnd w:id="10"/>
      <w:r w:rsidR="00473D79">
        <w:rPr>
          <w:rStyle w:val="a6"/>
          <w:rFonts w:eastAsiaTheme="minorEastAsia"/>
        </w:rPr>
        <w:commentReference w:id="10"/>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1"/>
      <w:commentRangeStart w:id="12"/>
      <w:commentRangeStart w:id="13"/>
      <w:r w:rsidR="00127E7E">
        <w:rPr>
          <w:rFonts w:ascii="Times New Roman" w:hAnsi="Times New Roman" w:cs="Times New Roman"/>
        </w:rPr>
        <w:t xml:space="preserve">empirical studies </w:t>
      </w:r>
      <w:r w:rsidRPr="00BA4329">
        <w:rPr>
          <w:rFonts w:ascii="Times New Roman" w:hAnsi="Times New Roman" w:cs="Times New Roman"/>
        </w:rPr>
        <w:t>are conspicuously sparse</w:t>
      </w:r>
      <w:commentRangeEnd w:id="11"/>
      <w:r w:rsidR="00ED4C81">
        <w:rPr>
          <w:rStyle w:val="a6"/>
          <w:rFonts w:eastAsiaTheme="minorEastAsia"/>
        </w:rPr>
        <w:commentReference w:id="11"/>
      </w:r>
      <w:commentRangeEnd w:id="12"/>
      <w:r w:rsidR="00205814">
        <w:rPr>
          <w:rStyle w:val="a6"/>
          <w:rFonts w:eastAsiaTheme="minorEastAsia"/>
        </w:rPr>
        <w:commentReference w:id="12"/>
      </w:r>
      <w:commentRangeEnd w:id="13"/>
      <w:r w:rsidR="00205814">
        <w:rPr>
          <w:rStyle w:val="a6"/>
          <w:rFonts w:eastAsiaTheme="minorEastAsia"/>
        </w:rPr>
        <w:commentReference w:id="13"/>
      </w:r>
      <w:r w:rsidRPr="00BA4329">
        <w:rPr>
          <w:rFonts w:ascii="Times New Roman" w:hAnsi="Times New Roman" w:cs="Times New Roman"/>
        </w:rPr>
        <w:t xml:space="preserve">. </w:t>
      </w:r>
    </w:p>
    <w:p w14:paraId="02415349" w14:textId="3CA88507" w:rsidR="006F2AA8" w:rsidRPr="00BA4329" w:rsidRDefault="008218AD" w:rsidP="006F2AA8">
      <w:pPr>
        <w:pStyle w:val="31"/>
        <w:ind w:left="0" w:firstLine="425"/>
        <w:rPr>
          <w:rFonts w:ascii="Times New Roman" w:eastAsiaTheme="minorEastAsia" w:hAnsi="Times New Roman" w:cs="Times New Roman"/>
        </w:rPr>
      </w:pPr>
      <w:commentRangeStart w:id="14"/>
      <w:commentRangeStart w:id="15"/>
      <w:r w:rsidRPr="00BA4329">
        <w:rPr>
          <w:rFonts w:ascii="Times New Roman" w:hAnsi="Times New Roman" w:cs="Times New Roman"/>
        </w:rPr>
        <w:t>In</w:t>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w:t>
      </w:r>
      <w:r w:rsidR="00CE2502">
        <w:rPr>
          <w:rFonts w:ascii="Times New Roman" w:hAnsi="Times New Roman" w:cs="Times New Roman"/>
        </w:rPr>
        <w:t xml:space="preserve"> of the regression analysis</w:t>
      </w:r>
      <w:r w:rsidRPr="00BA4329">
        <w:rPr>
          <w:rFonts w:ascii="Times New Roman" w:hAnsi="Times New Roman" w:cs="Times New Roman"/>
        </w:rPr>
        <w:t xml:space="preserve">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6"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7"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Our findings suggest that the sophisticated control and decision-making capacities enabled by RPA might lead to a surge in EM</w:t>
      </w:r>
      <w:r w:rsidR="00E14629">
        <w:rPr>
          <w:rFonts w:ascii="Times New Roman" w:hAnsi="Times New Roman" w:cs="Times New Roman"/>
        </w:rPr>
        <w:t xml:space="preserve"> and then we infer that t</w:t>
      </w:r>
      <w:r w:rsidRPr="00BA4329">
        <w:rPr>
          <w:rFonts w:ascii="Times New Roman" w:hAnsi="Times New Roman" w:cs="Times New Roman"/>
        </w:rPr>
        <w:t xml:space="preserve">his phenomenon is probably attributed to a delay in </w:t>
      </w:r>
      <w:commentRangeStart w:id="18"/>
      <w:commentRangeStart w:id="19"/>
      <w:commentRangeStart w:id="20"/>
      <w:r w:rsidRPr="00BA4329">
        <w:rPr>
          <w:rFonts w:ascii="Times New Roman" w:hAnsi="Times New Roman" w:cs="Times New Roman"/>
        </w:rPr>
        <w:t>the development of comprehensive control standards and risk management frameworks</w:t>
      </w:r>
      <w:commentRangeEnd w:id="18"/>
      <w:r w:rsidR="00940286">
        <w:rPr>
          <w:rStyle w:val="a6"/>
          <w:rFonts w:eastAsiaTheme="minorEastAsia"/>
        </w:rPr>
        <w:commentReference w:id="18"/>
      </w:r>
      <w:commentRangeEnd w:id="19"/>
      <w:r w:rsidR="00C9187A">
        <w:rPr>
          <w:rStyle w:val="a6"/>
          <w:rFonts w:eastAsiaTheme="minorEastAsia"/>
        </w:rPr>
        <w:commentReference w:id="19"/>
      </w:r>
      <w:commentRangeEnd w:id="20"/>
      <w:r w:rsidR="00C9187A">
        <w:rPr>
          <w:rStyle w:val="a6"/>
          <w:rFonts w:eastAsiaTheme="minorEastAsia"/>
        </w:rPr>
        <w:commentReference w:id="20"/>
      </w:r>
      <w:r w:rsidRPr="00BA4329">
        <w:rPr>
          <w:rFonts w:ascii="Times New Roman" w:hAnsi="Times New Roman" w:cs="Times New Roman"/>
        </w:rPr>
        <w:t xml:space="preserve">, which struggles to keep up with the swift pace of technological adoption. </w:t>
      </w:r>
    </w:p>
    <w:p w14:paraId="259B8726" w14:textId="1B936C42"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1"/>
      <w:commentRangeStart w:id="22"/>
      <w:commentRangeStart w:id="23"/>
      <w:ins w:id="24" w:author="Sheng-Feng Hsieh" w:date="2024-03-21T15:03:00Z">
        <w:r w:rsidR="007B12E0">
          <w:rPr>
            <w:rFonts w:ascii="Times New Roman" w:hAnsi="Times New Roman" w:cs="Times New Roman"/>
          </w:rPr>
          <w:t>standard setters</w:t>
        </w:r>
        <w:commentRangeEnd w:id="21"/>
        <w:r w:rsidR="00D86746">
          <w:rPr>
            <w:rStyle w:val="a6"/>
            <w:rFonts w:eastAsiaTheme="minorEastAsia"/>
          </w:rPr>
          <w:commentReference w:id="21"/>
        </w:r>
      </w:ins>
      <w:commentRangeEnd w:id="22"/>
      <w:r w:rsidR="00E04988">
        <w:rPr>
          <w:rStyle w:val="aff1"/>
          <w:rFonts w:ascii="Times New Roman" w:hAnsi="Times New Roman" w:cs="Times New Roman"/>
        </w:rPr>
        <w:footnoteReference w:id="1"/>
      </w:r>
      <w:r w:rsidR="00FC16F1">
        <w:rPr>
          <w:rStyle w:val="a6"/>
          <w:rFonts w:eastAsiaTheme="minorEastAsia"/>
        </w:rPr>
        <w:commentReference w:id="22"/>
      </w:r>
      <w:commentRangeEnd w:id="23"/>
      <w:r w:rsidR="00FC16F1">
        <w:rPr>
          <w:rStyle w:val="a6"/>
          <w:rFonts w:eastAsiaTheme="minorEastAsia"/>
        </w:rPr>
        <w:commentReference w:id="23"/>
      </w:r>
      <w:ins w:id="25"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6"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ins w:id="27"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ins w:id="28" w:author="Sheng-Feng Hsieh" w:date="2024-03-21T15:04:00Z">
        <w:r w:rsidR="00D86746">
          <w:rPr>
            <w:rFonts w:ascii="Times New Roman" w:hAnsi="Times New Roman" w:cs="Times New Roman"/>
          </w:rPr>
          <w:t>RP</w:t>
        </w:r>
      </w:ins>
      <w:ins w:id="29"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0D3075E2" w:rsidR="00B634B4" w:rsidRPr="000803A6" w:rsidRDefault="006438F5" w:rsidP="000803A6">
      <w:pPr>
        <w:pStyle w:val="2"/>
        <w:spacing w:line="480" w:lineRule="auto"/>
      </w:pPr>
      <w:r>
        <w:rPr>
          <w:rFonts w:ascii="Times New Roman" w:hAnsi="Times New Roman" w:cs="Times New Roman"/>
          <w:sz w:val="24"/>
          <w:szCs w:val="24"/>
        </w:rPr>
        <w:t>First wave of a</w:t>
      </w:r>
      <w:r w:rsidR="00B634B4" w:rsidRPr="00BA4329">
        <w:rPr>
          <w:rFonts w:ascii="Times New Roman" w:hAnsi="Times New Roman" w:cs="Times New Roman"/>
          <w:sz w:val="24"/>
          <w:szCs w:val="24"/>
        </w:rPr>
        <w:t xml:space="preserve">utomation </w:t>
      </w:r>
      <w:r>
        <w:rPr>
          <w:rFonts w:ascii="Times New Roman" w:hAnsi="Times New Roman" w:cs="Times New Roman"/>
          <w:sz w:val="24"/>
          <w:szCs w:val="24"/>
        </w:rPr>
        <w:t>t</w:t>
      </w:r>
      <w:r w:rsidR="00B634B4" w:rsidRPr="00BA4329">
        <w:rPr>
          <w:rFonts w:ascii="Times New Roman" w:hAnsi="Times New Roman" w:cs="Times New Roman"/>
          <w:sz w:val="24"/>
          <w:szCs w:val="24"/>
        </w:rPr>
        <w:t>ools</w:t>
      </w:r>
      <w:r w:rsidR="000E4448">
        <w:rPr>
          <w:rFonts w:ascii="Times New Roman" w:hAnsi="Times New Roman" w:cs="Times New Roman"/>
          <w:sz w:val="24"/>
          <w:szCs w:val="24"/>
        </w:rPr>
        <w:t xml:space="preserve"> in accounting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ERPs</w:t>
      </w:r>
    </w:p>
    <w:p w14:paraId="6DA74826" w14:textId="7334FBC0"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1730F6">
        <w:rPr>
          <w:rFonts w:ascii="Times New Roman" w:hAnsi="Times New Roman" w:cs="Times New Roman"/>
        </w:rPr>
        <w:t xml:space="preserve">, as one of the automation technologies as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Additionally,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B55F09">
        <w:rPr>
          <w:rFonts w:ascii="Times New Roman" w:hAnsi="Times New Roman" w:cs="Times New Roman"/>
          <w:color w:val="0070C0"/>
        </w:rPr>
        <w:t>Hyvönen</w:t>
      </w:r>
      <w:proofErr w:type="spellEnd"/>
      <w:r w:rsidR="00D85F90" w:rsidRPr="00B55F09">
        <w:rPr>
          <w:rFonts w:ascii="Times New Roman" w:hAnsi="Times New Roman" w:cs="Times New Roman"/>
          <w:color w:val="0070C0"/>
        </w:rPr>
        <w:t xml:space="preserve"> et al. 2008</w:t>
      </w:r>
      <w:r w:rsidR="00D85F90" w:rsidRPr="00AC6947">
        <w:rPr>
          <w:rFonts w:ascii="Times New Roman" w:hAnsi="Times New Roman" w:cs="Times New Roman"/>
        </w:rPr>
        <w:t>)</w:t>
      </w:r>
      <w:r w:rsidR="00AC6947" w:rsidRPr="00AC6947">
        <w:rPr>
          <w:rFonts w:ascii="Times New Roman" w:hAnsi="Times New Roman" w:cs="Times New Roman"/>
        </w:rPr>
        <w:t xml:space="preserve">. Moreover, as </w:t>
      </w:r>
      <w:proofErr w:type="spellStart"/>
      <w:r w:rsidR="00AC6947" w:rsidRPr="00B55F09">
        <w:rPr>
          <w:rFonts w:ascii="Times New Roman" w:hAnsi="Times New Roman" w:cs="Times New Roman"/>
          <w:color w:val="0070C0"/>
        </w:rPr>
        <w:t>Gotthardt</w:t>
      </w:r>
      <w:proofErr w:type="spellEnd"/>
      <w:r w:rsidR="00AC6947" w:rsidRPr="00B55F09">
        <w:rPr>
          <w:rFonts w:ascii="Times New Roman" w:hAnsi="Times New Roman" w:cs="Times New Roman"/>
          <w:color w:val="0070C0"/>
        </w:rPr>
        <w:t xml:space="preserve"> et al. (20</w:t>
      </w:r>
      <w:r w:rsidR="00B55F09" w:rsidRPr="00B55F09">
        <w:rPr>
          <w:rFonts w:ascii="Times New Roman" w:hAnsi="Times New Roman" w:cs="Times New Roman"/>
          <w:color w:val="0070C0"/>
        </w:rPr>
        <w:t>20</w:t>
      </w:r>
      <w:r w:rsidR="00AC6947" w:rsidRPr="00B55F09">
        <w:rPr>
          <w:rFonts w:ascii="Times New Roman" w:hAnsi="Times New Roman" w:cs="Times New Roman"/>
          <w:color w:val="0070C0"/>
        </w:rPr>
        <w:t xml:space="preserve">) </w:t>
      </w:r>
      <w:r w:rsidR="00AC6947" w:rsidRPr="00AC6947">
        <w:rPr>
          <w:rFonts w:ascii="Times New Roman" w:hAnsi="Times New Roman" w:cs="Times New Roman"/>
        </w:rPr>
        <w:t xml:space="preserve">and </w:t>
      </w:r>
      <w:r w:rsidR="00AC6947" w:rsidRPr="00B55F09">
        <w:rPr>
          <w:rFonts w:ascii="Times New Roman" w:hAnsi="Times New Roman" w:cs="Times New Roman"/>
          <w:color w:val="0070C0"/>
        </w:rPr>
        <w:t>Kaya et al. (2019)</w:t>
      </w:r>
      <w:r w:rsidR="00AC6947" w:rsidRPr="00AC6947">
        <w:rPr>
          <w:rFonts w:ascii="Times New Roman" w:hAnsi="Times New Roman" w:cs="Times New Roman"/>
        </w:rPr>
        <w:t xml:space="preserve"> have pointed out, 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2F064B00" w:rsidR="006F2AA8" w:rsidRPr="00BA4329" w:rsidRDefault="00525150"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Recent emergence of automation tools: from ERP to</w:t>
      </w:r>
      <w:r w:rsidR="00DA427F" w:rsidRPr="00BA4329">
        <w:rPr>
          <w:rFonts w:ascii="Times New Roman" w:hAnsi="Times New Roman" w:cs="Times New Roman"/>
          <w:sz w:val="24"/>
          <w:szCs w:val="24"/>
        </w:rPr>
        <w:t xml:space="preserve"> </w:t>
      </w:r>
      <w:r w:rsidR="0019116F" w:rsidRPr="00BA4329">
        <w:rPr>
          <w:rFonts w:ascii="Times New Roman" w:hAnsi="Times New Roman" w:cs="Times New Roman"/>
          <w:sz w:val="24"/>
          <w:szCs w:val="24"/>
        </w:rPr>
        <w:t>RPA</w:t>
      </w:r>
    </w:p>
    <w:p w14:paraId="3F3C02A9" w14:textId="0B56E024" w:rsidR="00464A5A" w:rsidRPr="00003CD5"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programmed to mimic human interactions with digital interfaces and systems, enabling them to 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30"/>
      <w:commentRangeStart w:id="31"/>
      <w:r w:rsidRPr="003C52CE">
        <w:rPr>
          <w:rFonts w:ascii="Times New Roman" w:hAnsi="Times New Roman" w:cs="Times New Roman"/>
        </w:rPr>
        <w:t>efficiency</w:t>
      </w:r>
      <w:commentRangeEnd w:id="30"/>
      <w:r>
        <w:rPr>
          <w:rStyle w:val="a6"/>
          <w:rFonts w:eastAsiaTheme="minorEastAsia"/>
        </w:rPr>
        <w:commentReference w:id="30"/>
      </w:r>
      <w:commentRangeEnd w:id="31"/>
      <w:r>
        <w:rPr>
          <w:rStyle w:val="a6"/>
          <w:rFonts w:eastAsiaTheme="minorEastAsia"/>
        </w:rPr>
        <w:commentReference w:id="31"/>
      </w:r>
      <w:r>
        <w:rPr>
          <w:rFonts w:ascii="Times New Roman" w:hAnsi="Times New Roman" w:cs="Times New Roman"/>
        </w:rPr>
        <w:t>.</w:t>
      </w:r>
      <w:r w:rsidR="00AA7828">
        <w:rPr>
          <w:rFonts w:ascii="Times New Roman" w:hAnsi="Times New Roman" w:cs="Times New Roman"/>
        </w:rPr>
        <w:t xml:space="preserve"> </w:t>
      </w:r>
      <w:r w:rsidR="00047083">
        <w:rPr>
          <w:rFonts w:ascii="Times New Roman" w:hAnsi="Times New Roman" w:cs="Times New Roman"/>
        </w:rPr>
        <w:br/>
      </w:r>
      <w:r w:rsidR="00B57137">
        <w:rPr>
          <w:rFonts w:ascii="Times New Roman" w:hAnsi="Times New Roman" w:cs="Times New Roman"/>
        </w:rPr>
        <w:lastRenderedPageBreak/>
        <w:t xml:space="preserve">    RPA</w:t>
      </w:r>
      <w:r w:rsidR="00B57137" w:rsidRPr="00B57137">
        <w:rPr>
          <w:rFonts w:ascii="Times New Roman" w:hAnsi="Times New Roman" w:cs="Times New Roman"/>
        </w:rPr>
        <w:t xml:space="preserve"> has exert</w:t>
      </w:r>
      <w:r w:rsidR="00B57137">
        <w:rPr>
          <w:rFonts w:ascii="Times New Roman" w:hAnsi="Times New Roman" w:cs="Times New Roman"/>
        </w:rPr>
        <w:t>ed</w:t>
      </w:r>
      <w:r w:rsidR="00B57137"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sidR="00B57137">
        <w:rPr>
          <w:rFonts w:ascii="Times New Roman" w:hAnsi="Times New Roman" w:cs="Times New Roman"/>
        </w:rPr>
        <w:t xml:space="preserve"> </w:t>
      </w:r>
      <w:r w:rsidR="00B57137" w:rsidRPr="00B57137">
        <w:rPr>
          <w:rFonts w:ascii="Times New Roman" w:hAnsi="Times New Roman" w:cs="Times New Roman"/>
        </w:rPr>
        <w:t>(</w:t>
      </w:r>
      <w:proofErr w:type="spellStart"/>
      <w:r w:rsidR="00B57137" w:rsidRPr="001D3FCA">
        <w:rPr>
          <w:rFonts w:ascii="Times New Roman" w:hAnsi="Times New Roman" w:cs="Times New Roman"/>
          <w:color w:val="0070C0"/>
        </w:rPr>
        <w:t>Sobczak</w:t>
      </w:r>
      <w:proofErr w:type="spellEnd"/>
      <w:r w:rsidR="00B57137" w:rsidRPr="001D3FCA">
        <w:rPr>
          <w:rFonts w:ascii="Times New Roman" w:hAnsi="Times New Roman" w:cs="Times New Roman"/>
          <w:color w:val="0070C0"/>
        </w:rPr>
        <w:t xml:space="preserve"> 2022</w:t>
      </w:r>
      <w:r w:rsidR="00B57137"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48129C" w:rsidRPr="00A62205">
        <w:rPr>
          <w:rFonts w:ascii="Times New Roman" w:hAnsi="Times New Roman" w:cs="Times New Roman"/>
          <w:color w:val="0070C0"/>
        </w:rPr>
        <w:t xml:space="preserve">, Cooper et al. 2019; </w:t>
      </w:r>
      <w:proofErr w:type="spellStart"/>
      <w:r w:rsidR="0048129C" w:rsidRPr="00A62205">
        <w:rPr>
          <w:rFonts w:ascii="Times New Roman" w:hAnsi="Times New Roman" w:cs="Times New Roman"/>
          <w:color w:val="0070C0"/>
        </w:rPr>
        <w:t>Tiron</w:t>
      </w:r>
      <w:proofErr w:type="spellEnd"/>
      <w:r w:rsidR="0048129C" w:rsidRPr="00A62205">
        <w:rPr>
          <w:rFonts w:ascii="Times New Roman" w:hAnsi="Times New Roman" w:cs="Times New Roman"/>
          <w:color w:val="0070C0"/>
        </w:rPr>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ripe 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commentRangeStart w:id="32"/>
      <w:commentRangeStart w:id="33"/>
      <w:r w:rsidR="0048129C" w:rsidRPr="004659F7">
        <w:rPr>
          <w:rFonts w:ascii="Times New Roman" w:hAnsi="Times New Roman" w:cs="Times New Roman"/>
          <w:color w:val="0070C0"/>
        </w:rPr>
        <w:t>2018</w:t>
      </w:r>
      <w:commentRangeEnd w:id="32"/>
      <w:r w:rsidR="00C31E3F" w:rsidRPr="004659F7">
        <w:rPr>
          <w:rFonts w:ascii="Times New Roman" w:hAnsi="Times New Roman" w:cs="Times New Roman"/>
          <w:color w:val="0070C0"/>
        </w:rPr>
        <w:commentReference w:id="32"/>
      </w:r>
      <w:commentRangeEnd w:id="33"/>
      <w:r w:rsidR="00C31E3F" w:rsidRPr="004659F7">
        <w:rPr>
          <w:rFonts w:ascii="Times New Roman" w:hAnsi="Times New Roman" w:cs="Times New Roman"/>
          <w:color w:val="0070C0"/>
        </w:rPr>
        <w:commentReference w:id="33"/>
      </w:r>
      <w:r w:rsidR="0048129C" w:rsidRPr="0048129C">
        <w:rPr>
          <w:rFonts w:ascii="Times New Roman" w:hAnsi="Times New Roman" w:cs="Times New Roman"/>
        </w:rPr>
        <w:t>).</w:t>
      </w:r>
      <w:r w:rsidR="00B57137" w:rsidRPr="00B57137">
        <w:rPr>
          <w:rFonts w:ascii="Times New Roman" w:hAnsi="Times New Roman" w:cs="Times New Roman"/>
        </w:rPr>
        <w:t xml:space="preserve"> </w:t>
      </w:r>
      <w:r>
        <w:rPr>
          <w:rFonts w:ascii="Times New Roman" w:hAnsi="Times New Roman" w:cs="Times New Roman"/>
        </w:rPr>
        <w:br/>
      </w:r>
      <w:r w:rsidR="00613107">
        <w:rPr>
          <w:rFonts w:ascii="Times New Roman" w:hAnsi="Times New Roman" w:cs="Times New Roman"/>
        </w:rPr>
        <w:t xml:space="preserve">    </w:t>
      </w:r>
      <w:r w:rsidR="003321C0" w:rsidRPr="003321C0">
        <w:rPr>
          <w:rFonts w:ascii="Times New Roman" w:hAnsi="Times New Roman" w:cs="Times New Roman"/>
        </w:rPr>
        <w:t>Given the backdrop of</w:t>
      </w:r>
      <w:r w:rsidR="003321C0">
        <w:rPr>
          <w:rFonts w:ascii="Times New Roman" w:hAnsi="Times New Roman" w:cs="Times New Roman"/>
        </w:rPr>
        <w:t xml:space="preserve"> </w:t>
      </w:r>
      <w:r w:rsidR="003321C0" w:rsidRPr="003321C0">
        <w:rPr>
          <w:rFonts w:ascii="Times New Roman" w:hAnsi="Times New Roman" w:cs="Times New Roman"/>
        </w:rPr>
        <w:t>ERP</w:t>
      </w:r>
      <w:r w:rsidR="003321C0">
        <w:rPr>
          <w:rFonts w:ascii="Times New Roman" w:hAnsi="Times New Roman" w:cs="Times New Roman"/>
        </w:rPr>
        <w:t xml:space="preserve"> </w:t>
      </w:r>
      <w:r w:rsidR="003321C0" w:rsidRPr="003321C0">
        <w:rPr>
          <w:rFonts w:ascii="Times New Roman" w:hAnsi="Times New Roman" w:cs="Times New Roman"/>
        </w:rPr>
        <w:t>systems' limitations previously discussed</w:t>
      </w:r>
      <w:r w:rsidR="003321C0">
        <w:rPr>
          <w:rFonts w:ascii="Times New Roman" w:hAnsi="Times New Roman" w:cs="Times New Roman"/>
        </w:rPr>
        <w:t xml:space="preserve">, </w:t>
      </w:r>
      <w:r w:rsidR="003321C0" w:rsidRPr="003321C0">
        <w:rPr>
          <w:rFonts w:ascii="Times New Roman" w:hAnsi="Times New Roman" w:cs="Times New Roman"/>
        </w:rPr>
        <w:t xml:space="preserve">RPA </w:t>
      </w:r>
      <w:r w:rsidR="00B57137">
        <w:rPr>
          <w:rFonts w:ascii="Times New Roman" w:hAnsi="Times New Roman" w:cs="Times New Roman"/>
        </w:rPr>
        <w:t xml:space="preserve">does </w:t>
      </w:r>
      <w:r w:rsidR="003321C0" w:rsidRPr="003321C0">
        <w:rPr>
          <w:rFonts w:ascii="Times New Roman" w:hAnsi="Times New Roman" w:cs="Times New Roman"/>
        </w:rPr>
        <w:t xml:space="preserve">emerge as an efficacious countermeasure to the constraints imposed by ERP systems. Distinct from traditional automation approaches that demand extensive programming, creation of bespoke software, and rigorous efforts towards integration—often to ensure compatibility and communication between disparate applications—RPA presents a streamlined, non-intrusive alternative. It adeptly automates </w:t>
      </w:r>
      <w:r w:rsidR="003321C0" w:rsidRPr="003321C0">
        <w:rPr>
          <w:rFonts w:ascii="Times New Roman" w:hAnsi="Times New Roman" w:cs="Times New Roman"/>
        </w:rPr>
        <w:lastRenderedPageBreak/>
        <w:t xml:space="preserve">repetitive tasks by </w:t>
      </w:r>
      <w:r w:rsidR="007209C2" w:rsidRPr="007209C2">
        <w:rPr>
          <w:rFonts w:ascii="Times New Roman" w:hAnsi="Times New Roman" w:cs="Times New Roman"/>
        </w:rPr>
        <w:t>imitating human actions</w:t>
      </w:r>
      <w:r w:rsidR="003321C0" w:rsidRPr="003321C0">
        <w:rPr>
          <w:rFonts w:ascii="Times New Roman" w:hAnsi="Times New Roman" w:cs="Times New Roman"/>
        </w:rPr>
        <w:t xml:space="preserve"> with existing user interfaces, obviating the need for the direct integration of applications (</w:t>
      </w:r>
      <w:r w:rsidR="003321C0" w:rsidRPr="00795A0E">
        <w:rPr>
          <w:rFonts w:ascii="Times New Roman" w:hAnsi="Times New Roman" w:cs="Times New Roman"/>
          <w:color w:val="0070C0"/>
        </w:rPr>
        <w:t xml:space="preserve">Cohen et al. 2019; </w:t>
      </w:r>
      <w:proofErr w:type="spellStart"/>
      <w:r w:rsidR="003321C0" w:rsidRPr="00795A0E">
        <w:rPr>
          <w:rFonts w:ascii="Times New Roman" w:hAnsi="Times New Roman" w:cs="Times New Roman"/>
          <w:color w:val="0070C0"/>
        </w:rPr>
        <w:t>Jędrzejka</w:t>
      </w:r>
      <w:proofErr w:type="spellEnd"/>
      <w:r w:rsidR="003321C0" w:rsidRPr="00795A0E">
        <w:rPr>
          <w:rFonts w:ascii="Times New Roman" w:hAnsi="Times New Roman" w:cs="Times New Roman"/>
          <w:color w:val="0070C0"/>
        </w:rPr>
        <w:t xml:space="preserve"> 2019</w:t>
      </w:r>
      <w:r w:rsidR="003321C0"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003321C0" w:rsidRPr="003321C0">
        <w:rPr>
          <w:rFonts w:ascii="Times New Roman" w:hAnsi="Times New Roman" w:cs="Times New Roman"/>
        </w:rPr>
        <w:t xml:space="preserve"> without necessitating modifications to the current software ecosystem (</w:t>
      </w:r>
      <w:r w:rsidR="003321C0" w:rsidRPr="00C878AF">
        <w:rPr>
          <w:rFonts w:ascii="Times New Roman" w:hAnsi="Times New Roman" w:cs="Times New Roman"/>
          <w:color w:val="0070C0"/>
        </w:rPr>
        <w:t>Kaya et al., 2019</w:t>
      </w:r>
      <w:r w:rsidR="003321C0"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r w:rsidR="002D4505">
        <w:rPr>
          <w:rFonts w:ascii="Times New Roman" w:hAnsi="Times New Roman" w:cs="Times New Roman"/>
        </w:rPr>
        <w:br/>
      </w: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4AACFC4B" w14:textId="6F2198F3" w:rsidR="006F2AA8" w:rsidRPr="00BA4329"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w:t>
      </w:r>
      <w:r w:rsidR="00C87C5B">
        <w:rPr>
          <w:rFonts w:asciiTheme="minorEastAsia" w:eastAsiaTheme="minorEastAsia" w:hAnsiTheme="minorEastAsia"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 real RM are tactics used by company managers to artificially influence the reported earnings of a company to meet specific benchmarks. AM involves altering financial statements through accounting choices that don't accurately reflect the company's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 xml:space="preserve">. </w:t>
      </w:r>
      <w:r w:rsidRPr="00BA4329">
        <w:rPr>
          <w:rFonts w:ascii="Times New Roman" w:hAnsi="Times New Roman" w:cs="Times New Roman"/>
        </w:rPr>
        <w:t xml:space="preserve"> </w:t>
      </w:r>
      <w:r w:rsidR="00CB16CC">
        <w:rPr>
          <w:rFonts w:ascii="Times New Roman" w:hAnsi="Times New Roman" w:cs="Times New Roman"/>
        </w:rPr>
        <w:br/>
      </w:r>
      <w:r w:rsidR="00CB16CC">
        <w:rPr>
          <w:rFonts w:ascii="Times New Roman" w:hAnsi="Times New Roman" w:cs="Times New Roman"/>
        </w:rPr>
        <w:br/>
        <w:t xml:space="preserve">    A</w:t>
      </w:r>
      <w:r w:rsidR="005B27A1">
        <w:rPr>
          <w:rFonts w:ascii="Times New Roman" w:hAnsi="Times New Roman" w:cs="Times New Roman"/>
        </w:rPr>
        <w:t>s for</w:t>
      </w:r>
      <w:r w:rsidR="00CB16CC">
        <w:rPr>
          <w:rFonts w:ascii="Times New Roman" w:hAnsi="Times New Roman" w:cs="Times New Roman"/>
        </w:rPr>
        <w:t xml:space="preserve"> the two automation tools, </w:t>
      </w:r>
      <w:r w:rsidR="00CB16CC"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sidR="00CB16CC">
        <w:rPr>
          <w:rFonts w:ascii="Times New Roman" w:hAnsi="Times New Roman" w:cs="Times New Roman"/>
        </w:rPr>
        <w:t xml:space="preserve">to </w:t>
      </w:r>
      <w:r w:rsidR="00CB16CC" w:rsidRPr="002D4505">
        <w:rPr>
          <w:rFonts w:ascii="Times New Roman" w:hAnsi="Times New Roman" w:cs="Times New Roman"/>
        </w:rPr>
        <w:t>the quality of financial reporting.</w:t>
      </w:r>
      <w:r w:rsidR="00CB16CC">
        <w:rPr>
          <w:rFonts w:ascii="Times New Roman" w:hAnsi="Times New Roman" w:cs="Times New Roman"/>
        </w:rPr>
        <w:t xml:space="preserve"> </w:t>
      </w:r>
      <w:r w:rsidR="00CB16CC"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00CB16CC" w:rsidRPr="002D4505">
        <w:rPr>
          <w:rFonts w:ascii="Times New Roman" w:hAnsi="Times New Roman" w:cs="Times New Roman"/>
        </w:rPr>
        <w:t>.</w:t>
      </w:r>
      <w:r w:rsidR="00CB16CC">
        <w:rPr>
          <w:rFonts w:ascii="Times New Roman" w:hAnsi="Times New Roman" w:cs="Times New Roman"/>
        </w:rPr>
        <w:t xml:space="preserve"> </w:t>
      </w:r>
      <w:r w:rsidR="005B27A1">
        <w:rPr>
          <w:rFonts w:ascii="Times New Roman" w:hAnsi="Times New Roman" w:cs="Times New Roman"/>
        </w:rPr>
        <w:t>Namel</w:t>
      </w:r>
      <w:r w:rsidR="00CB16CC">
        <w:rPr>
          <w:rFonts w:ascii="Times New Roman" w:hAnsi="Times New Roman" w:cs="Times New Roman"/>
        </w:rPr>
        <w:t xml:space="preserve">y, </w:t>
      </w:r>
      <w:r w:rsidR="00CB16CC" w:rsidRPr="00B80CAE">
        <w:rPr>
          <w:rFonts w:ascii="Times New Roman" w:hAnsi="Times New Roman" w:cs="Times New Roman"/>
        </w:rPr>
        <w:t xml:space="preserve">RPA </w:t>
      </w:r>
      <w:r w:rsidR="00CB16CC">
        <w:rPr>
          <w:rFonts w:ascii="Times New Roman" w:hAnsi="Times New Roman" w:cs="Times New Roman"/>
        </w:rPr>
        <w:t>serves</w:t>
      </w:r>
      <w:r w:rsidR="00CB16CC" w:rsidRPr="00B80CAE">
        <w:rPr>
          <w:rFonts w:ascii="Times New Roman" w:hAnsi="Times New Roman" w:cs="Times New Roman"/>
        </w:rPr>
        <w:t xml:space="preserve"> as </w:t>
      </w:r>
      <w:r w:rsidR="00CB16CC" w:rsidRPr="00B80CAE">
        <w:rPr>
          <w:rFonts w:ascii="Times New Roman" w:hAnsi="Times New Roman" w:cs="Times New Roman"/>
        </w:rPr>
        <w:lastRenderedPageBreak/>
        <w:t>a</w:t>
      </w:r>
      <w:r w:rsidR="00CB16CC">
        <w:rPr>
          <w:rFonts w:ascii="Times New Roman" w:hAnsi="Times New Roman" w:cs="Times New Roman"/>
        </w:rPr>
        <w:t>n auxiliary role</w:t>
      </w:r>
      <w:r w:rsidR="00CB16CC" w:rsidRPr="00B80CAE">
        <w:rPr>
          <w:rFonts w:ascii="Times New Roman" w:hAnsi="Times New Roman" w:cs="Times New Roman"/>
        </w:rPr>
        <w:t xml:space="preserve"> to ERP, concentrating on automating specific tasks that, although not the primary focus of ERP systems, are still </w:t>
      </w:r>
      <w:r w:rsidR="00CB16CC">
        <w:rPr>
          <w:rFonts w:ascii="Times New Roman" w:hAnsi="Times New Roman" w:cs="Times New Roman"/>
        </w:rPr>
        <w:t>essential</w:t>
      </w:r>
      <w:r w:rsidR="00CB16CC"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r w:rsidR="005B27A1">
        <w:rPr>
          <w:rFonts w:ascii="Times New Roman" w:hAnsi="Times New Roman" w:cs="Times New Roman"/>
        </w:rPr>
        <w:br/>
        <w:t xml:space="preserve">   </w:t>
      </w:r>
      <w:r w:rsidR="005B27A1" w:rsidRPr="005B27A1">
        <w:rPr>
          <w:rFonts w:ascii="Times New Roman" w:hAnsi="Times New Roman" w:cs="Times New Roman"/>
        </w:rPr>
        <w:t>Given</w:t>
      </w:r>
      <w:r w:rsidR="00C52DF1">
        <w:rPr>
          <w:rFonts w:ascii="Times New Roman" w:hAnsi="Times New Roman" w:cs="Times New Roman"/>
        </w:rPr>
        <w:t xml:space="preserve"> no </w:t>
      </w:r>
      <w:r w:rsidR="005B27A1" w:rsidRPr="005B27A1">
        <w:rPr>
          <w:rFonts w:ascii="Times New Roman" w:hAnsi="Times New Roman" w:cs="Times New Roman"/>
        </w:rPr>
        <w:t xml:space="preserve">empirical research directly linking RPA with </w:t>
      </w:r>
      <w:r w:rsidR="00C52DF1">
        <w:rPr>
          <w:rFonts w:ascii="Times New Roman" w:hAnsi="Times New Roman" w:cs="Times New Roman"/>
        </w:rPr>
        <w:t>EM to our knowledge</w:t>
      </w:r>
      <w:r w:rsidR="005B27A1"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005B27A1" w:rsidRPr="005B27A1">
        <w:rPr>
          <w:rFonts w:ascii="Times New Roman" w:hAnsi="Times New Roman" w:cs="Times New Roman"/>
        </w:rPr>
        <w:t xml:space="preserve"> RPA </w:t>
      </w:r>
      <w:r w:rsidR="00C52DF1">
        <w:rPr>
          <w:rFonts w:ascii="Times New Roman" w:hAnsi="Times New Roman" w:cs="Times New Roman"/>
        </w:rPr>
        <w:t>and</w:t>
      </w:r>
      <w:r w:rsidR="005B27A1"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r w:rsidR="00CB16CC">
        <w:rPr>
          <w:rFonts w:ascii="Times New Roman" w:hAnsi="Times New Roman" w:cs="Times New Roman"/>
        </w:rPr>
        <w:br/>
      </w: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 xml:space="preserve">Poston and </w:t>
      </w:r>
      <w:proofErr w:type="spellStart"/>
      <w:r w:rsidR="00BA5678" w:rsidRPr="001C6FCF">
        <w:rPr>
          <w:rFonts w:ascii="Times New Roman" w:hAnsi="Times New Roman" w:cs="Times New Roman"/>
          <w:color w:val="0070C0"/>
        </w:rPr>
        <w:t>Grabski</w:t>
      </w:r>
      <w:proofErr w:type="spellEnd"/>
      <w:r w:rsidR="00BA5678" w:rsidRPr="001C6FCF">
        <w:rPr>
          <w:rFonts w:ascii="Times New Roman" w:hAnsi="Times New Roman" w:cs="Times New Roman"/>
          <w:color w:val="0070C0"/>
        </w:rPr>
        <w:t xml:space="preserve"> 2001; Davenport 1998; </w:t>
      </w:r>
      <w:proofErr w:type="spellStart"/>
      <w:r w:rsidR="00BA5678" w:rsidRPr="001C6FCF">
        <w:rPr>
          <w:rFonts w:ascii="Times New Roman" w:hAnsi="Times New Roman" w:cs="Times New Roman"/>
          <w:color w:val="0070C0"/>
        </w:rPr>
        <w:t>Hitt</w:t>
      </w:r>
      <w:proofErr w:type="spellEnd"/>
      <w:r w:rsidR="00BA5678" w:rsidRPr="001C6FCF">
        <w:rPr>
          <w:rFonts w:ascii="Times New Roman" w:hAnsi="Times New Roman" w:cs="Times New Roman"/>
          <w:color w:val="0070C0"/>
        </w:rPr>
        <w:t xml:space="preserve">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735676">
        <w:rPr>
          <w:rFonts w:ascii="Times New Roman" w:hAnsi="Times New Roman" w:cs="Times New Roman"/>
          <w:color w:val="0070C0"/>
        </w:rPr>
        <w:t>Hunton</w:t>
      </w:r>
      <w:proofErr w:type="spellEnd"/>
      <w:r w:rsidR="00BA5678" w:rsidRPr="00735676">
        <w:rPr>
          <w:rFonts w:ascii="Times New Roman" w:hAnsi="Times New Roman" w:cs="Times New Roman"/>
          <w:color w:val="0070C0"/>
        </w:rPr>
        <w:t xml:space="preserve">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proofErr w:type="spellStart"/>
      <w:r w:rsidR="00BA5678" w:rsidRPr="00735676">
        <w:rPr>
          <w:rFonts w:ascii="Times New Roman" w:hAnsi="Times New Roman" w:cs="Times New Roman"/>
          <w:color w:val="0070C0"/>
        </w:rPr>
        <w:t>Brazel</w:t>
      </w:r>
      <w:proofErr w:type="spellEnd"/>
      <w:r w:rsidR="00BA5678" w:rsidRPr="00735676">
        <w:rPr>
          <w:rFonts w:ascii="Times New Roman" w:hAnsi="Times New Roman" w:cs="Times New Roman"/>
          <w:color w:val="0070C0"/>
        </w:rPr>
        <w:t xml:space="preserve">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F9AF7F"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903ECE">
        <w:rPr>
          <w:rFonts w:ascii="Times New Roman" w:hAnsi="Times New Roman" w:cs="Times New Roman"/>
          <w:color w:val="0070C0"/>
        </w:rPr>
        <w:t>Brazel</w:t>
      </w:r>
      <w:proofErr w:type="spellEnd"/>
      <w:r w:rsidRPr="00903ECE">
        <w:rPr>
          <w:rFonts w:ascii="Times New Roman" w:hAnsi="Times New Roman" w:cs="Times New Roman"/>
          <w:color w:val="0070C0"/>
        </w:rPr>
        <w:t xml:space="preserve">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w:t>
      </w:r>
      <w:r w:rsidR="00A36630">
        <w:rPr>
          <w:rFonts w:ascii="Times New Roman" w:hAnsi="Times New Roman" w:cs="Times New Roman"/>
        </w:rPr>
        <w:lastRenderedPageBreak/>
        <w:t xml:space="preserve">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4A6180">
        <w:rPr>
          <w:rFonts w:ascii="Times New Roman" w:hAnsi="Times New Roman" w:cs="Times New Roman"/>
          <w:color w:val="0070C0"/>
        </w:rPr>
        <w:t>Brazel</w:t>
      </w:r>
      <w:proofErr w:type="spellEnd"/>
      <w:r w:rsidR="00C20CA1" w:rsidRPr="004A6180">
        <w:rPr>
          <w:rFonts w:ascii="Times New Roman" w:hAnsi="Times New Roman" w:cs="Times New Roman"/>
          <w:color w:val="0070C0"/>
        </w:rPr>
        <w:t xml:space="preserve">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xml:space="preserve">; </w:t>
      </w:r>
      <w:proofErr w:type="spellStart"/>
      <w:r w:rsidR="00C20CA1" w:rsidRPr="004A6180">
        <w:rPr>
          <w:rFonts w:ascii="Times New Roman" w:hAnsi="Times New Roman" w:cs="Times New Roman"/>
          <w:color w:val="0070C0"/>
        </w:rPr>
        <w:t>Hunton</w:t>
      </w:r>
      <w:proofErr w:type="spellEnd"/>
      <w:r w:rsidR="00C20CA1" w:rsidRPr="004A6180">
        <w:rPr>
          <w:rFonts w:ascii="Times New Roman" w:hAnsi="Times New Roman" w:cs="Times New Roman"/>
          <w:color w:val="0070C0"/>
        </w:rPr>
        <w:t xml:space="preserve">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r w:rsidR="0094400A">
        <w:rPr>
          <w:rFonts w:ascii="Times New Roman" w:hAnsi="Times New Roman" w:cs="Times New Roman"/>
        </w:rPr>
        <w:t xml:space="preserve"> Despite the advantages RPA bring to the </w:t>
      </w:r>
      <w:r w:rsidR="009A240B">
        <w:rPr>
          <w:rFonts w:ascii="Times New Roman" w:hAnsi="Times New Roman" w:cs="Times New Roman"/>
        </w:rPr>
        <w:br/>
      </w:r>
    </w:p>
    <w:p w14:paraId="1B32835F" w14:textId="3DEF41F0" w:rsidR="006F2AA8" w:rsidRPr="00BA4329" w:rsidRDefault="000D3D62" w:rsidP="006F2AA8">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0B56D9">
        <w:rPr>
          <w:rFonts w:ascii="Times New Roman" w:hAnsi="Times New Roman" w:cs="Times New Roman"/>
          <w:color w:val="0070C0"/>
        </w:rPr>
        <w:t>Brazel</w:t>
      </w:r>
      <w:proofErr w:type="spellEnd"/>
      <w:r w:rsidR="00C773DE" w:rsidRPr="000B56D9">
        <w:rPr>
          <w:rFonts w:ascii="Times New Roman" w:hAnsi="Times New Roman" w:cs="Times New Roman"/>
          <w:color w:val="0070C0"/>
        </w:rPr>
        <w:t xml:space="preserve">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 </w:t>
      </w:r>
      <w:r w:rsidR="00C773DE">
        <w:rPr>
          <w:rFonts w:ascii="Times New Roman" w:eastAsiaTheme="minorEastAsia" w:hAnsi="Times New Roman" w:cs="Times New Roman"/>
        </w:rPr>
        <w:t>SOX</w:t>
      </w:r>
      <w:r w:rsidR="00C773DE" w:rsidRPr="00C773DE">
        <w:rPr>
          <w:rFonts w:ascii="Times New Roman" w:eastAsiaTheme="minorEastAsia" w:hAnsi="Times New Roman" w:cs="Times New Roman"/>
        </w:rPr>
        <w:t xml:space="preserve"> and may be influenced by the increased emphasis in internal controls that resulted from 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after 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r w:rsidR="009A240B">
        <w:rPr>
          <w:rFonts w:ascii="Times New Roman" w:eastAsiaTheme="minorEastAsia" w:hAnsi="Times New Roman" w:cs="Times New Roman"/>
        </w:rPr>
        <w:br/>
      </w:r>
      <w:r w:rsidR="0005686D">
        <w:rPr>
          <w:rFonts w:ascii="Times New Roman" w:eastAsiaTheme="minorEastAsia" w:hAnsi="Times New Roman" w:cs="Times New Roman"/>
        </w:rPr>
        <w:br/>
        <w:t xml:space="preserve">    </w:t>
      </w:r>
      <w:r w:rsidR="0005686D" w:rsidRPr="0005686D">
        <w:rPr>
          <w:rFonts w:ascii="Times New Roman" w:eastAsiaTheme="minorEastAsia" w:hAnsi="Times New Roman" w:cs="Times New Roman"/>
        </w:rPr>
        <w:t>Companies invest in ERP systems primarily for cost reduction and productivity gains</w:t>
      </w:r>
      <w:r w:rsidR="0005686D">
        <w:rPr>
          <w:rFonts w:ascii="Times New Roman" w:eastAsiaTheme="minorEastAsia" w:hAnsi="Times New Roman" w:cs="Times New Roman"/>
        </w:rPr>
        <w:t xml:space="preserve"> (</w:t>
      </w:r>
      <w:r w:rsidR="0005686D" w:rsidRPr="004F6970">
        <w:rPr>
          <w:rFonts w:ascii="Times New Roman" w:hAnsi="Times New Roman" w:cs="Times New Roman"/>
          <w:color w:val="0070C0"/>
        </w:rPr>
        <w:t>Shehab et al. 2004</w:t>
      </w:r>
      <w:r w:rsidR="0005686D">
        <w:rPr>
          <w:rFonts w:ascii="Times New Roman" w:eastAsiaTheme="minorEastAsia" w:hAnsi="Times New Roman" w:cs="Times New Roman"/>
        </w:rPr>
        <w:t>)</w:t>
      </w:r>
      <w:r w:rsidR="0005686D" w:rsidRPr="0005686D">
        <w:rPr>
          <w:rFonts w:ascii="Times New Roman" w:eastAsiaTheme="minorEastAsia" w:hAnsi="Times New Roman" w:cs="Times New Roman"/>
        </w:rPr>
        <w:t xml:space="preserve">. The passage of the SOX significantly altered financial reporting standards, compelling many </w:t>
      </w:r>
      <w:r w:rsidR="0005686D" w:rsidRPr="0005686D">
        <w:rPr>
          <w:rFonts w:ascii="Times New Roman" w:eastAsiaTheme="minorEastAsia" w:hAnsi="Times New Roman" w:cs="Times New Roman"/>
        </w:rPr>
        <w:lastRenderedPageBreak/>
        <w:t>firms to adopt ERP systems to comply with new regulatory demands. These systems are crucial for collecting, analyzing, and reporting financial data and for enforcing internal controls required by SOX. Among SOX's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404's focus on internal controls underscores the role of ERPs in ensuring regulatory compliance and enhancing financial reporting integrity</w:t>
      </w:r>
      <w:r w:rsidR="0005686D">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0005686D"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to achieve SOX compliance.</w:t>
      </w:r>
      <w:r w:rsidR="0005686D">
        <w:rPr>
          <w:rFonts w:ascii="Times New Roman" w:eastAsiaTheme="minorEastAsia" w:hAnsi="Times New Roman" w:cs="Times New Roman"/>
        </w:rPr>
        <w:br/>
      </w:r>
      <w:r w:rsidR="0005686D">
        <w:rPr>
          <w:rFonts w:ascii="Times New Roman" w:eastAsiaTheme="minorEastAsia" w:hAnsi="Times New Roman" w:cs="Times New Roman"/>
        </w:rPr>
        <w:br/>
      </w:r>
      <w:r w:rsidR="009A240B">
        <w:rPr>
          <w:rFonts w:ascii="Times New Roman" w:eastAsiaTheme="minorEastAsia" w:hAnsi="Times New Roman" w:cs="Times New Roman"/>
        </w:rPr>
        <w:t xml:space="preserve">  </w:t>
      </w:r>
      <w:r w:rsidR="009A240B" w:rsidRPr="009A240B">
        <w:rPr>
          <w:rFonts w:ascii="Times New Roman" w:eastAsiaTheme="minorEastAsia" w:hAnsi="Times New Roman" w:cs="Times New Roman"/>
        </w:rPr>
        <w:t>Considering the</w:t>
      </w:r>
      <w:r w:rsidR="009A240B">
        <w:rPr>
          <w:rFonts w:ascii="Times New Roman" w:eastAsiaTheme="minorEastAsia" w:hAnsi="Times New Roman" w:cs="Times New Roman"/>
        </w:rPr>
        <w:t xml:space="preserve"> mixed results</w:t>
      </w:r>
      <w:r w:rsidR="009A240B" w:rsidRPr="009A240B">
        <w:rPr>
          <w:rFonts w:ascii="Times New Roman" w:eastAsiaTheme="minorEastAsia" w:hAnsi="Times New Roman" w:cs="Times New Roman"/>
        </w:rPr>
        <w:t xml:space="preserve"> from prior studies on the link between ERP deployment and </w:t>
      </w:r>
      <w:r w:rsidR="009A240B">
        <w:rPr>
          <w:rFonts w:ascii="Times New Roman" w:eastAsiaTheme="minorEastAsia" w:hAnsi="Times New Roman" w:cs="Times New Roman"/>
        </w:rPr>
        <w:t>AM</w:t>
      </w:r>
      <w:r w:rsidR="009A240B" w:rsidRPr="009A240B">
        <w:rPr>
          <w:rFonts w:ascii="Times New Roman" w:eastAsiaTheme="minorEastAsia" w:hAnsi="Times New Roman" w:cs="Times New Roman"/>
        </w:rPr>
        <w:t xml:space="preserve">, it's essential to factor in the regulatory context, including established internal control frameworks like COSO and COBIT, when extrapolating the impact of ERP implementation on AM to assess how adopting </w:t>
      </w:r>
      <w:r w:rsidR="009A240B">
        <w:rPr>
          <w:rFonts w:ascii="Times New Roman" w:eastAsiaTheme="minorEastAsia" w:hAnsi="Times New Roman" w:cs="Times New Roman"/>
        </w:rPr>
        <w:t xml:space="preserve">RM </w:t>
      </w:r>
      <w:r w:rsidR="009A240B" w:rsidRPr="009A240B">
        <w:rPr>
          <w:rFonts w:ascii="Times New Roman" w:eastAsiaTheme="minorEastAsia" w:hAnsi="Times New Roman" w:cs="Times New Roman"/>
        </w:rPr>
        <w:t>might influence AM.</w:t>
      </w:r>
      <w:r w:rsidR="009A240B">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company's decision to implement RPA, whether driven by the benefits of automation tools or compliance requirements.</w:t>
      </w:r>
      <w:r w:rsidR="00AA6C43">
        <w:rPr>
          <w:rFonts w:ascii="Times New Roman" w:eastAsiaTheme="minorEastAsia" w:hAnsi="Times New Roman" w:cs="Times New Roman"/>
        </w:rPr>
        <w:t xml:space="preserve"> </w:t>
      </w:r>
      <w:r w:rsidR="00AA6C43">
        <w:rPr>
          <w:rFonts w:ascii="Times New Roman" w:eastAsiaTheme="minorEastAsia" w:hAnsi="Times New Roman" w:cs="Times New Roman"/>
        </w:rPr>
        <w:br/>
      </w:r>
      <w:r w:rsidR="00AA6C43">
        <w:rPr>
          <w:rFonts w:ascii="Times New Roman" w:eastAsiaTheme="minorEastAsia" w:hAnsi="Times New Roman" w:cs="Times New Roman"/>
        </w:rPr>
        <w:br/>
        <w:t xml:space="preserve">  </w:t>
      </w:r>
      <w:r w:rsidR="0094400A">
        <w:rPr>
          <w:rFonts w:ascii="Times New Roman" w:eastAsiaTheme="minorEastAsia" w:hAnsi="Times New Roman" w:cs="Times New Roman"/>
        </w:rPr>
        <w:t>A</w:t>
      </w:r>
      <w:r w:rsidR="0094400A" w:rsidRPr="0094400A">
        <w:rPr>
          <w:rFonts w:ascii="Times New Roman" w:eastAsiaTheme="minorEastAsia" w:hAnsi="Times New Roman" w:cs="Times New Roman"/>
        </w:rPr>
        <w:t xml:space="preserve">ccording to </w:t>
      </w:r>
      <w:r w:rsidR="0094400A" w:rsidRPr="00574F03">
        <w:rPr>
          <w:rFonts w:ascii="Times New Roman" w:hAnsi="Times New Roman" w:cs="Times New Roman"/>
          <w:color w:val="0070C0"/>
        </w:rPr>
        <w:t>Hong et al. (2023)</w:t>
      </w:r>
      <w:r w:rsidR="0094400A" w:rsidRPr="0094400A">
        <w:rPr>
          <w:rFonts w:ascii="Times New Roman" w:eastAsiaTheme="minorEastAsia" w:hAnsi="Times New Roman" w:cs="Times New Roman"/>
        </w:rPr>
        <w:t>,</w:t>
      </w:r>
      <w:r w:rsidR="0094400A">
        <w:rPr>
          <w:rFonts w:ascii="Times New Roman" w:eastAsiaTheme="minorEastAsia" w:hAnsi="Times New Roman" w:cs="Times New Roman"/>
        </w:rPr>
        <w:t xml:space="preserve"> t</w:t>
      </w:r>
      <w:r w:rsidR="0094400A" w:rsidRPr="0094400A">
        <w:rPr>
          <w:rFonts w:ascii="Times New Roman" w:eastAsiaTheme="minorEastAsia" w:hAnsi="Times New Roman" w:cs="Times New Roman"/>
        </w:rPr>
        <w:t xml:space="preserve">he risk management and control considerations for RPA partially overlap with those for ERP systems.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there's no singular </w:t>
      </w:r>
      <w:r w:rsidR="0094400A" w:rsidRPr="0094400A">
        <w:rPr>
          <w:rFonts w:ascii="Times New Roman" w:eastAsiaTheme="minorEastAsia" w:hAnsi="Times New Roman" w:cs="Times New Roman"/>
        </w:rPr>
        <w:lastRenderedPageBreak/>
        <w:t>framework that effectively covers all aspects of RPA risk management as of now.</w:t>
      </w:r>
      <w:r w:rsidR="00AA6C43">
        <w:rPr>
          <w:rFonts w:ascii="Times New Roman" w:eastAsiaTheme="minorEastAsia" w:hAnsi="Times New Roman" w:cs="Times New Roman"/>
        </w:rPr>
        <w:t xml:space="preserve"> </w:t>
      </w:r>
      <w:r w:rsidR="0094400A">
        <w:rPr>
          <w:rFonts w:ascii="Times New Roman" w:eastAsiaTheme="minorEastAsia" w:hAnsi="Times New Roman" w:cs="Times New Roman"/>
        </w:rPr>
        <w:br/>
      </w:r>
      <w:r w:rsidR="0094400A">
        <w:rPr>
          <w:rFonts w:ascii="Times New Roman" w:eastAsiaTheme="minorEastAsia" w:hAnsi="Times New Roman" w:cs="Times New Roman"/>
        </w:rPr>
        <w:br/>
      </w:r>
      <w:r w:rsidR="009409B9">
        <w:rPr>
          <w:rFonts w:ascii="Times New Roman" w:eastAsiaTheme="minorEastAsia" w:hAnsi="Times New Roman" w:cs="Times New Roman"/>
        </w:rPr>
        <w:t xml:space="preserve">  </w:t>
      </w:r>
      <w:r w:rsidR="009409B9"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proofErr w:type="spellStart"/>
      <w:r w:rsidR="009409B9" w:rsidRPr="00AA25D0">
        <w:rPr>
          <w:rFonts w:ascii="Times New Roman" w:hAnsi="Times New Roman" w:cs="Times New Roman"/>
          <w:color w:val="0070C0"/>
        </w:rPr>
        <w:t>Brazel</w:t>
      </w:r>
      <w:proofErr w:type="spellEnd"/>
      <w:r w:rsidR="009409B9" w:rsidRPr="00AA25D0">
        <w:rPr>
          <w:rFonts w:ascii="Times New Roman" w:hAnsi="Times New Roman" w:cs="Times New Roman"/>
          <w:color w:val="0070C0"/>
        </w:rPr>
        <w:t xml:space="preserve"> and Dang (2008)</w:t>
      </w:r>
      <w:r w:rsidR="009409B9"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554B6FCA" w14:textId="77777777" w:rsidR="006F2AA8" w:rsidRPr="00BA4329" w:rsidRDefault="006F2AA8" w:rsidP="00271BE8">
      <w:pPr>
        <w:pStyle w:val="31"/>
        <w:rPr>
          <w:rFonts w:ascii="Times New Roman" w:eastAsiaTheme="minorEastAsia" w:hAnsi="Times New Roman" w:cs="Times New Roman"/>
        </w:rPr>
      </w:pPr>
    </w:p>
    <w:p w14:paraId="2E868EC8" w14:textId="52905E17"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be</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70D500B5" w14:textId="43F2FD8E" w:rsidR="006F2AA8" w:rsidRPr="005A33F2" w:rsidRDefault="003D7003" w:rsidP="005A33F2">
      <w:pPr>
        <w:pStyle w:val="31"/>
        <w:ind w:left="0" w:firstLineChars="200" w:firstLine="480"/>
        <w:rPr>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152F69">
        <w:rPr>
          <w:rFonts w:ascii="Times New Roman" w:hAnsi="Times New Roman" w:cs="Times New Roman"/>
        </w:rPr>
        <w:t xml:space="preserve">find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w:t>
      </w:r>
      <w:del w:id="34"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 control over real activities like adjusting production or discretionary spending.</w:t>
      </w:r>
      <w:r w:rsidR="00152F69">
        <w:rPr>
          <w:rFonts w:ascii="Times New Roman" w:hAnsi="Times New Roman" w:cs="Times New Roman"/>
        </w:rPr>
        <w:t xml:space="preserve"> </w:t>
      </w:r>
      <w:r w:rsidR="001F6EB7">
        <w:rPr>
          <w:rFonts w:ascii="Times New Roman" w:hAnsi="Times New Roman" w:cs="Times New Roman"/>
        </w:rPr>
        <w:br/>
      </w:r>
      <w:r w:rsidR="005F7BC5">
        <w:rPr>
          <w:rFonts w:ascii="Times New Roman" w:hAnsi="Times New Roman" w:cs="Times New Roman"/>
        </w:rPr>
        <w:br/>
        <w:t xml:space="preserve">    </w:t>
      </w:r>
      <w:r w:rsidR="00627074">
        <w:rPr>
          <w:rFonts w:ascii="Times New Roman" w:hAnsi="Times New Roman" w:cs="Times New Roman"/>
        </w:rPr>
        <w:t xml:space="preserve">From the viewpoint of monitoring, </w:t>
      </w:r>
      <w:proofErr w:type="spellStart"/>
      <w:r w:rsidR="00627074" w:rsidRPr="00676D3B">
        <w:rPr>
          <w:rFonts w:ascii="Times New Roman" w:hAnsi="Times New Roman" w:cs="Times New Roman"/>
          <w:color w:val="0070C0"/>
        </w:rPr>
        <w:t>Masli</w:t>
      </w:r>
      <w:proofErr w:type="spellEnd"/>
      <w:r w:rsidR="00627074" w:rsidRPr="00676D3B">
        <w:rPr>
          <w:rFonts w:ascii="Times New Roman" w:hAnsi="Times New Roman" w:cs="Times New Roman"/>
          <w:color w:val="0070C0"/>
        </w:rPr>
        <w:t xml:space="preserve"> et al. (2010)</w:t>
      </w:r>
      <w:r w:rsidR="00627074"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00627074" w:rsidRPr="00627074">
        <w:rPr>
          <w:rFonts w:ascii="Times New Roman" w:hAnsi="Times New Roman" w:cs="Times New Roman"/>
        </w:rPr>
        <w:t xml:space="preserve">, </w:t>
      </w:r>
      <w:r w:rsidR="00627074" w:rsidRPr="002F60CD">
        <w:rPr>
          <w:rFonts w:ascii="Times New Roman" w:hAnsi="Times New Roman" w:cs="Times New Roman"/>
          <w:color w:val="0070C0"/>
        </w:rPr>
        <w:t>Morris (2011)</w:t>
      </w:r>
      <w:r w:rsidR="00627074" w:rsidRPr="00627074">
        <w:rPr>
          <w:rFonts w:ascii="Times New Roman" w:hAnsi="Times New Roman" w:cs="Times New Roman"/>
        </w:rPr>
        <w:t xml:space="preserve"> observed that firms implementing ERP systems were less prone to reporting internal control weaknesses (ICW) compared to a matched control sample of non-</w:t>
      </w:r>
      <w:r w:rsidR="00627074" w:rsidRPr="00627074">
        <w:rPr>
          <w:rFonts w:ascii="Times New Roman" w:hAnsi="Times New Roman" w:cs="Times New Roman"/>
        </w:rPr>
        <w:lastRenderedPageBreak/>
        <w:t>ERP-implementing firms. These studies collectively suggest that both internal control monitoring systems and ERP implementations contribute to strengthening internal controls and reducing the occurrence of material weaknesses or ICWs within organizations.</w:t>
      </w:r>
      <w:r w:rsidR="00627074">
        <w:rPr>
          <w:rFonts w:ascii="Times New Roman" w:hAnsi="Times New Roman" w:cs="Times New Roman"/>
        </w:rPr>
        <w:t xml:space="preserve"> Moreover, </w:t>
      </w:r>
      <w:r w:rsidR="00627074" w:rsidRPr="00FD0A9C">
        <w:rPr>
          <w:rFonts w:ascii="Times New Roman" w:hAnsi="Times New Roman" w:cs="Times New Roman"/>
          <w:color w:val="0070C0"/>
        </w:rPr>
        <w:t>Lenard et al. (2016)</w:t>
      </w:r>
      <w:r w:rsidR="00627074" w:rsidRPr="00627074">
        <w:rPr>
          <w:rFonts w:ascii="Times New Roman" w:hAnsi="Times New Roman" w:cs="Times New Roman"/>
        </w:rPr>
        <w:t xml:space="preserve"> f</w:t>
      </w:r>
      <w:r w:rsidR="00627074">
        <w:rPr>
          <w:rFonts w:ascii="Times New Roman" w:hAnsi="Times New Roman" w:cs="Times New Roman"/>
        </w:rPr>
        <w:t>ind</w:t>
      </w:r>
      <w:r w:rsidR="00627074" w:rsidRPr="00627074">
        <w:rPr>
          <w:rFonts w:ascii="Times New Roman" w:hAnsi="Times New Roman" w:cs="Times New Roman"/>
        </w:rPr>
        <w:t xml:space="preserve"> that companies disclosing internal control weaknesses were more likely to engage in real activities manipulation</w:t>
      </w:r>
      <w:r w:rsidR="005F7BC5">
        <w:rPr>
          <w:rFonts w:ascii="Times New Roman" w:hAnsi="Times New Roman" w:cs="Times New Roman"/>
        </w:rPr>
        <w:t xml:space="preserve"> by using the sample period after SOX</w:t>
      </w:r>
      <w:r w:rsidR="00627074"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r w:rsidR="00C0729B">
        <w:rPr>
          <w:rFonts w:ascii="Times New Roman" w:hAnsi="Times New Roman" w:cs="Times New Roman"/>
        </w:rPr>
        <w:br/>
      </w:r>
      <w:r w:rsidR="00C0729B">
        <w:rPr>
          <w:rFonts w:ascii="Times New Roman" w:hAnsi="Times New Roman" w:cs="Times New Roman"/>
        </w:rPr>
        <w:br/>
        <w:t xml:space="preserve">    However, </w:t>
      </w:r>
      <w:r w:rsidR="00C0729B" w:rsidRPr="00346716">
        <w:rPr>
          <w:rFonts w:ascii="Times New Roman" w:hAnsi="Times New Roman" w:cs="Times New Roman"/>
          <w:color w:val="0070C0"/>
        </w:rPr>
        <w:t>Morris (2011)</w:t>
      </w:r>
      <w:r w:rsidR="00C0729B" w:rsidRPr="00C0729B">
        <w:rPr>
          <w:rFonts w:ascii="Times New Roman" w:hAnsi="Times New Roman" w:cs="Times New Roman"/>
        </w:rPr>
        <w:t xml:space="preserve"> references </w:t>
      </w:r>
      <w:proofErr w:type="spellStart"/>
      <w:r w:rsidR="00C0729B" w:rsidRPr="00346716">
        <w:rPr>
          <w:rFonts w:ascii="Times New Roman" w:hAnsi="Times New Roman" w:cs="Times New Roman"/>
          <w:color w:val="0070C0"/>
        </w:rPr>
        <w:t>Brazel</w:t>
      </w:r>
      <w:proofErr w:type="spellEnd"/>
      <w:r w:rsidR="00C0729B" w:rsidRPr="00346716">
        <w:rPr>
          <w:rFonts w:ascii="Times New Roman" w:hAnsi="Times New Roman" w:cs="Times New Roman"/>
          <w:color w:val="0070C0"/>
        </w:rPr>
        <w:t xml:space="preserve"> and Dang (2008)</w:t>
      </w:r>
      <w:r w:rsidR="00C0729B" w:rsidRPr="00346716">
        <w:rPr>
          <w:rFonts w:ascii="Times New Roman" w:hAnsi="Times New Roman" w:cs="Times New Roman"/>
        </w:rPr>
        <w:t xml:space="preserve"> to highlight that their research centers on ERP implementations during the early stages of ERP adoption</w:t>
      </w:r>
      <w:r w:rsidR="00C0729B" w:rsidRPr="00C0729B">
        <w:rPr>
          <w:rFonts w:ascii="Times New Roman" w:hAnsi="Times New Roman" w:cs="Times New Roman"/>
        </w:rPr>
        <w:t>, prior to</w:t>
      </w:r>
      <w:r w:rsidR="00C0729B">
        <w:rPr>
          <w:rFonts w:ascii="Times New Roman" w:hAnsi="Times New Roman" w:cs="Times New Roman"/>
        </w:rPr>
        <w:t xml:space="preserve"> SOX</w:t>
      </w:r>
      <w:r w:rsidR="00C0729B" w:rsidRPr="00C0729B">
        <w:rPr>
          <w:rFonts w:ascii="Times New Roman" w:hAnsi="Times New Roman" w:cs="Times New Roman"/>
        </w:rPr>
        <w:t xml:space="preserve">. </w:t>
      </w:r>
      <w:r w:rsidR="00C0729B">
        <w:rPr>
          <w:rFonts w:ascii="Times New Roman" w:hAnsi="Times New Roman" w:cs="Times New Roman"/>
        </w:rPr>
        <w:t xml:space="preserve">And </w:t>
      </w:r>
      <w:proofErr w:type="spellStart"/>
      <w:r w:rsidR="00C0729B" w:rsidRPr="00AC7897">
        <w:rPr>
          <w:rFonts w:ascii="Times New Roman" w:hAnsi="Times New Roman" w:cs="Times New Roman"/>
          <w:color w:val="0070C0"/>
        </w:rPr>
        <w:t>Brazel</w:t>
      </w:r>
      <w:proofErr w:type="spellEnd"/>
      <w:r w:rsidR="00C0729B" w:rsidRPr="00AC7897">
        <w:rPr>
          <w:rFonts w:ascii="Times New Roman" w:hAnsi="Times New Roman" w:cs="Times New Roman"/>
          <w:color w:val="0070C0"/>
        </w:rPr>
        <w:t xml:space="preserve"> and Dang (2008)</w:t>
      </w:r>
      <w:r w:rsidR="00C0729B">
        <w:rPr>
          <w:rFonts w:ascii="Times New Roman" w:hAnsi="Times New Roman" w:cs="Times New Roman"/>
        </w:rPr>
        <w:t xml:space="preserve"> </w:t>
      </w:r>
      <w:r w:rsidR="00C0729B" w:rsidRPr="00C0729B">
        <w:rPr>
          <w:rFonts w:ascii="Times New Roman" w:hAnsi="Times New Roman" w:cs="Times New Roman"/>
        </w:rPr>
        <w:t>argue that it's possible that safeguards have improved since then.</w:t>
      </w:r>
      <w:r w:rsidR="00C0729B">
        <w:rPr>
          <w:rFonts w:ascii="Times New Roman" w:hAnsi="Times New Roman" w:cs="Times New Roman"/>
        </w:rPr>
        <w:t xml:space="preserve"> </w:t>
      </w:r>
      <w:r w:rsidR="005A2BB6">
        <w:rPr>
          <w:rFonts w:ascii="Times New Roman" w:hAnsi="Times New Roman" w:cs="Times New Roman"/>
        </w:rPr>
        <w:t>Similar to the hypothesis development of the relation between the implementation of automation tools and AM, increasing control from the requirement of the regulation after SOX might gives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Consequently, many companies are motivated to adopt ERP systems with the aim of achieving compliance with SOX regulations.</w:t>
      </w:r>
      <w:r w:rsidR="005A2BB6">
        <w:rPr>
          <w:rFonts w:ascii="Times New Roman" w:hAnsi="Times New Roman" w:cs="Times New Roman"/>
        </w:rPr>
        <w:t xml:space="preserve"> </w:t>
      </w:r>
      <w:r w:rsidR="001F6EB7" w:rsidRPr="001F6EB7">
        <w:rPr>
          <w:rFonts w:ascii="Times New Roman" w:hAnsi="Times New Roman" w:cs="Times New Roman"/>
        </w:rPr>
        <w:t xml:space="preserve">Before the enactment of SOX, management's motivation to implement ERP systems may have differed from that after SOX.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w:t>
      </w:r>
      <w:r w:rsidR="001F6EB7" w:rsidRPr="001F6EB7">
        <w:rPr>
          <w:rFonts w:ascii="Times New Roman" w:hAnsi="Times New Roman" w:cs="Times New Roman"/>
        </w:rPr>
        <w:lastRenderedPageBreak/>
        <w:t xml:space="preserve">direct access to performance measures, aiding in progress monitoring. Coupled with more accurate forecasting, as demonstrated by </w:t>
      </w:r>
      <w:proofErr w:type="spellStart"/>
      <w:r w:rsidR="001F6EB7" w:rsidRPr="00AC7897">
        <w:rPr>
          <w:rFonts w:ascii="Times New Roman" w:hAnsi="Times New Roman" w:cs="Times New Roman"/>
          <w:color w:val="0070C0"/>
        </w:rPr>
        <w:t>Dorantes</w:t>
      </w:r>
      <w:proofErr w:type="spellEnd"/>
      <w:r w:rsidR="001F6EB7" w:rsidRPr="00AC7897">
        <w:rPr>
          <w:rFonts w:ascii="Times New Roman" w:hAnsi="Times New Roman" w:cs="Times New Roman"/>
          <w:color w:val="0070C0"/>
        </w:rPr>
        <w:t xml:space="preserve"> et al. (2013)</w:t>
      </w:r>
      <w:r w:rsidR="001F6EB7" w:rsidRPr="001F6EB7">
        <w:rPr>
          <w:rFonts w:ascii="Times New Roman" w:hAnsi="Times New Roman" w:cs="Times New Roman"/>
        </w:rPr>
        <w:t>, this encourages or facilitates managers' ability to engage in RM.</w:t>
      </w:r>
      <w:r w:rsidR="005A33F2">
        <w:rPr>
          <w:rFonts w:ascii="Times New Roman" w:hAnsi="Times New Roman" w:cs="Times New Roman"/>
        </w:rPr>
        <w:br/>
      </w:r>
      <w:r w:rsidR="005A33F2">
        <w:rPr>
          <w:rFonts w:ascii="Times New Roman" w:hAnsi="Times New Roman" w:cs="Times New Roman"/>
        </w:rPr>
        <w:br/>
        <w:t xml:space="preserve">    </w:t>
      </w:r>
      <w:r w:rsidR="005A33F2"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005A33F2" w:rsidRPr="00AC7897">
        <w:rPr>
          <w:rFonts w:ascii="Times New Roman" w:hAnsi="Times New Roman" w:cs="Times New Roman"/>
          <w:color w:val="0070C0"/>
        </w:rPr>
        <w:t>Brazel</w:t>
      </w:r>
      <w:proofErr w:type="spellEnd"/>
      <w:r w:rsidR="005A33F2" w:rsidRPr="00AC7897">
        <w:rPr>
          <w:rFonts w:ascii="Times New Roman" w:hAnsi="Times New Roman" w:cs="Times New Roman"/>
          <w:color w:val="0070C0"/>
        </w:rPr>
        <w:t xml:space="preserve"> and Dang (2008)</w:t>
      </w:r>
      <w:r w:rsidR="005A33F2" w:rsidRPr="005A33F2">
        <w:rPr>
          <w:rFonts w:ascii="Times New Roman" w:hAnsi="Times New Roman" w:cs="Times New Roman"/>
        </w:rPr>
        <w:t>. This similarity arises from the lack of a comprehensive control framework, which could potentially enable firms to utilize automation tools to carry out RM practices</w:t>
      </w:r>
      <w:r w:rsidR="005A33F2">
        <w:rPr>
          <w:rFonts w:ascii="Times New Roman" w:hAnsi="Times New Roman" w:cs="Times New Roman"/>
        </w:rPr>
        <w:t xml:space="preserve">, and </w:t>
      </w:r>
      <w:r w:rsidRPr="00BA4329">
        <w:rPr>
          <w:rFonts w:ascii="Times New Roman" w:hAnsi="Times New Roman" w:cs="Times New Roman"/>
        </w:rPr>
        <w:t xml:space="preserve">we form </w:t>
      </w:r>
      <w:r w:rsidR="005A33F2">
        <w:rPr>
          <w:rFonts w:ascii="Times New Roman" w:hAnsi="Times New Roman" w:cs="Times New Roman"/>
        </w:rPr>
        <w:t>our second</w:t>
      </w:r>
      <w:r w:rsidRPr="00BA4329">
        <w:rPr>
          <w:rFonts w:ascii="Times New Roman" w:hAnsi="Times New Roman" w:cs="Times New Roman"/>
        </w:rPr>
        <w:t xml:space="preserve"> hypothesis: </w:t>
      </w:r>
      <w:r w:rsidR="005A33F2">
        <w:rPr>
          <w:rFonts w:ascii="Times New Roman" w:hAnsi="Times New Roman" w:cs="Times New Roman"/>
        </w:rPr>
        <w:br/>
      </w:r>
    </w:p>
    <w:p w14:paraId="3A95FCA6" w14:textId="0C00D388"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be</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79F9AC49"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2"/>
      </w:r>
      <w:r w:rsidRPr="00BA4329">
        <w:rPr>
          <w:rFonts w:ascii="Times New Roman" w:hAnsi="Times New Roman" w:cs="Times New Roman"/>
        </w:rPr>
        <w:t xml:space="preserve"> and legal requirement for these firms to submit their annual reports electronically, which facilitates a </w:t>
      </w:r>
      <w:r w:rsidRPr="00BA4329">
        <w:rPr>
          <w:rFonts w:ascii="Times New Roman" w:hAnsi="Times New Roman" w:cs="Times New Roman"/>
        </w:rPr>
        <w:lastRenderedPageBreak/>
        <w:t xml:space="preserve">more efficient and accurate data extraction process. The search terms included </w:t>
      </w:r>
      <w:ins w:id="35"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36"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37" w:author="Sheng-Feng Hsieh" w:date="2024-03-21T16:22:00Z">
        <w:r w:rsidR="00075C53">
          <w:rPr>
            <w:rFonts w:ascii="Times New Roman" w:hAnsi="Times New Roman" w:cs="Times New Roman"/>
          </w:rPr>
          <w:t>“</w:t>
        </w:r>
      </w:ins>
      <w:r w:rsidRPr="00BA4329">
        <w:rPr>
          <w:rFonts w:ascii="Times New Roman" w:hAnsi="Times New Roman" w:cs="Times New Roman"/>
        </w:rPr>
        <w:t>RPA,</w:t>
      </w:r>
      <w:ins w:id="38"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39"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40"/>
      <w:commentRangeStart w:id="41"/>
      <w:commentRangeStart w:id="42"/>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r w:rsidR="000339FC">
        <w:rPr>
          <w:rStyle w:val="aff1"/>
          <w:rFonts w:ascii="Times New Roman" w:eastAsiaTheme="minorEastAsia" w:hAnsi="Times New Roman" w:cs="Times New Roman"/>
        </w:rPr>
        <w:footnoteReference w:id="3"/>
      </w:r>
      <w:r w:rsidR="00895B3C">
        <w:rPr>
          <w:rFonts w:ascii="Times New Roman" w:eastAsiaTheme="minorEastAsia" w:hAnsi="Times New Roman" w:cs="Times New Roman"/>
        </w:rPr>
        <w:t>.</w:t>
      </w:r>
      <w:commentRangeEnd w:id="40"/>
      <w:r w:rsidR="00895B3C">
        <w:rPr>
          <w:rStyle w:val="a6"/>
          <w:rFonts w:eastAsiaTheme="minorEastAsia"/>
        </w:rPr>
        <w:commentReference w:id="40"/>
      </w:r>
      <w:commentRangeEnd w:id="41"/>
      <w:r w:rsidR="002C5686">
        <w:rPr>
          <w:rStyle w:val="a6"/>
          <w:rFonts w:eastAsiaTheme="minorEastAsia"/>
        </w:rPr>
        <w:commentReference w:id="41"/>
      </w:r>
      <w:commentRangeEnd w:id="42"/>
      <w:r w:rsidR="00E76BB2">
        <w:rPr>
          <w:rStyle w:val="a6"/>
          <w:rFonts w:eastAsiaTheme="minorEastAsia"/>
        </w:rPr>
        <w:commentReference w:id="42"/>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addition, our methodology assumes continuity in RPA initiatives; if a firm reported RPA 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43" w:author="Sheng-Feng Hsieh" w:date="2024-03-21T16:22:00Z">
        <w:r w:rsidR="00075C53">
          <w:rPr>
            <w:rFonts w:ascii="Times New Roman" w:hAnsi="Times New Roman" w:cs="Times New Roman"/>
          </w:rPr>
          <w:t>s</w:t>
        </w:r>
      </w:ins>
      <w:ins w:id="44"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7A1D349F"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45" w:author="Sheng-Feng Hsieh" w:date="2024-03-21T16:26:00Z">
        <w:r w:rsidR="00EC6172">
          <w:rPr>
            <w:rFonts w:ascii="Times New Roman" w:hAnsi="Times New Roman" w:cs="Times New Roman"/>
          </w:rPr>
          <w:t>in Panel A to C of Table 1</w:t>
        </w:r>
      </w:ins>
      <w:del w:id="46"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ins w:id="47" w:author="Sheng-Feng Hsieh" w:date="2024-03-21T16:28:00Z">
        <w:r w:rsidR="00A97EED" w:rsidRPr="00B8194C">
          <w:rPr>
            <w:rStyle w:val="aff1"/>
            <w:rFonts w:ascii="Times New Roman" w:hAnsi="Times New Roman" w:cs="Times New Roman"/>
          </w:rPr>
          <w:footnoteReference w:id="4"/>
        </w:r>
      </w:ins>
      <w:r w:rsidR="00F0547E" w:rsidRPr="00B8194C">
        <w:rPr>
          <w:rFonts w:ascii="Times New Roman" w:hAnsi="Times New Roman" w:cs="Times New Roman"/>
        </w:rPr>
        <w:t xml:space="preserve"> </w:t>
      </w:r>
      <w:r w:rsidRPr="00B8194C">
        <w:rPr>
          <w:rFonts w:ascii="Times New Roman" w:hAnsi="Times New Roman" w:cs="Times New Roman"/>
        </w:rPr>
        <w:t xml:space="preserve">Panel A </w:t>
      </w:r>
      <w:ins w:id="60" w:author="Sheng-Feng Hsieh" w:date="2024-03-21T16:30:00Z">
        <w:r w:rsidR="00A97EED" w:rsidRPr="00B8194C">
          <w:rPr>
            <w:rFonts w:ascii="Times New Roman" w:hAnsi="Times New Roman" w:cs="Times New Roman"/>
          </w:rPr>
          <w:t xml:space="preserve">in Table 1 </w:t>
        </w:r>
      </w:ins>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61"/>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61"/>
      <w:r w:rsidR="00A97EED">
        <w:rPr>
          <w:rStyle w:val="a6"/>
          <w:rFonts w:eastAsiaTheme="minorEastAsia"/>
        </w:rPr>
        <w:commentReference w:id="61"/>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62"/>
      <w:commentRangeStart w:id="63"/>
      <w:commentRangeStart w:id="64"/>
      <w:r w:rsidRPr="00BA4329">
        <w:rPr>
          <w:rFonts w:ascii="Times New Roman" w:hAnsi="Times New Roman" w:cs="Times New Roman"/>
        </w:rPr>
        <w:t>, despite their potential prevalence in our sample</w:t>
      </w:r>
      <w:commentRangeEnd w:id="62"/>
      <w:r w:rsidR="000B705B">
        <w:rPr>
          <w:rStyle w:val="a6"/>
          <w:rFonts w:eastAsiaTheme="minorEastAsia"/>
        </w:rPr>
        <w:commentReference w:id="62"/>
      </w:r>
      <w:commentRangeEnd w:id="63"/>
      <w:r w:rsidR="007171C9">
        <w:rPr>
          <w:rStyle w:val="a6"/>
          <w:rFonts w:eastAsiaTheme="minorEastAsia"/>
        </w:rPr>
        <w:commentReference w:id="63"/>
      </w:r>
      <w:commentRangeEnd w:id="64"/>
      <w:r w:rsidR="00653E64">
        <w:rPr>
          <w:rStyle w:val="a6"/>
          <w:rFonts w:eastAsiaTheme="minorEastAsia"/>
        </w:rPr>
        <w:commentReference w:id="64"/>
      </w:r>
      <w:r w:rsidRPr="00BA4329">
        <w:rPr>
          <w:rFonts w:ascii="Times New Roman" w:hAnsi="Times New Roman" w:cs="Times New Roman"/>
        </w:rPr>
        <w:t xml:space="preserve">. Panel B </w:t>
      </w:r>
      <w:ins w:id="65"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66" w:author="Sheng-Feng Hsieh" w:date="2024-03-21T16:33:00Z">
        <w:r w:rsidR="000B705B">
          <w:rPr>
            <w:rFonts w:ascii="Times New Roman" w:hAnsi="Times New Roman" w:cs="Times New Roman"/>
          </w:rPr>
          <w:t xml:space="preserve"> </w:t>
        </w:r>
        <w:r w:rsidR="000B705B">
          <w:rPr>
            <w:rFonts w:ascii="Times New Roman" w:hAnsi="Times New Roman" w:cs="Times New Roman"/>
          </w:rPr>
          <w:lastRenderedPageBreak/>
          <w:t xml:space="preserve">in Table 1 </w:t>
        </w:r>
      </w:ins>
      <w:del w:id="67"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730B4204"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68"/>
      <w:commentRangeStart w:id="69"/>
      <w:commentRangeStart w:id="70"/>
      <w:commentRangeStart w:id="71"/>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68"/>
      <w:r w:rsidR="006B160F">
        <w:rPr>
          <w:rStyle w:val="a6"/>
          <w:rFonts w:eastAsiaTheme="minorEastAsia"/>
        </w:rPr>
        <w:commentReference w:id="68"/>
      </w:r>
      <w:commentRangeEnd w:id="69"/>
      <w:r w:rsidR="00D30091">
        <w:rPr>
          <w:rStyle w:val="aff1"/>
          <w:rFonts w:ascii="Times New Roman" w:hAnsi="Times New Roman" w:cs="Times New Roman"/>
        </w:rPr>
        <w:footnoteReference w:id="5"/>
      </w:r>
      <w:r w:rsidR="00520959">
        <w:rPr>
          <w:rStyle w:val="a6"/>
          <w:rFonts w:eastAsiaTheme="minorEastAsia"/>
        </w:rPr>
        <w:commentReference w:id="69"/>
      </w:r>
      <w:commentRangeEnd w:id="70"/>
      <w:r w:rsidR="00520959">
        <w:rPr>
          <w:rStyle w:val="a6"/>
          <w:rFonts w:eastAsiaTheme="minorEastAsia"/>
        </w:rPr>
        <w:commentReference w:id="70"/>
      </w:r>
      <w:commentRangeEnd w:id="71"/>
      <w:r w:rsidR="00D227D2">
        <w:rPr>
          <w:rStyle w:val="a6"/>
          <w:rFonts w:eastAsiaTheme="minorEastAsia"/>
        </w:rPr>
        <w:commentReference w:id="71"/>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72"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73"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74"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w:t>
      </w:r>
      <w:r w:rsidRPr="00BA4329">
        <w:rPr>
          <w:rFonts w:ascii="Times New Roman" w:hAnsi="Times New Roman" w:cs="Times New Roman"/>
        </w:rPr>
        <w:lastRenderedPageBreak/>
        <w:t>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75" w:author="Sheng-Feng Hsieh" w:date="2024-03-21T16:39:00Z">
          <w:pPr>
            <w:pStyle w:val="a3"/>
            <w:spacing w:line="360" w:lineRule="auto"/>
            <w:ind w:leftChars="0" w:left="992"/>
          </w:pPr>
        </w:pPrChange>
      </w:pPr>
    </w:p>
    <w:p w14:paraId="2A75F44F" w14:textId="4135581E"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details)</w:t>
      </w:r>
      <w:ins w:id="76" w:author="Sheng-Feng Hsieh" w:date="2024-03-21T16:40:00Z">
        <w:r w:rsidR="008F79DA">
          <w:rPr>
            <w:rFonts w:ascii="Times New Roman" w:hAnsi="Times New Roman" w:cs="Times New Roman"/>
          </w:rPr>
          <w:t>.</w:t>
        </w:r>
      </w:ins>
      <w:r w:rsidR="003E3139">
        <w:rPr>
          <w:rStyle w:val="aff1"/>
          <w:rFonts w:ascii="Times New Roman" w:hAnsi="Times New Roman" w:cs="Times New Roman"/>
        </w:rPr>
        <w:footnoteReference w:id="6"/>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77"/>
      <w:r w:rsidR="008F79DA">
        <w:rPr>
          <w:rStyle w:val="a6"/>
          <w:rFonts w:eastAsiaTheme="minorEastAsia"/>
        </w:rPr>
        <w:commentReference w:id="78"/>
      </w:r>
      <w:commentRangeEnd w:id="77"/>
      <w:r w:rsidR="003405F2">
        <w:rPr>
          <w:rStyle w:val="a6"/>
          <w:rFonts w:eastAsiaTheme="minorEastAsia"/>
        </w:rPr>
        <w:commentReference w:id="77"/>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79"/>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79"/>
      <w:r w:rsidR="00535663">
        <w:rPr>
          <w:rStyle w:val="a6"/>
          <w:rFonts w:eastAsiaTheme="minorEastAsia"/>
        </w:rPr>
        <w:commentReference w:id="79"/>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w:t>
      </w:r>
      <w:r w:rsidRPr="00BA4329">
        <w:rPr>
          <w:rFonts w:ascii="Times New Roman" w:hAnsi="Times New Roman" w:cs="Times New Roman"/>
        </w:rPr>
        <w:lastRenderedPageBreak/>
        <w:t>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80" w:author="Sheng-Feng Hsieh" w:date="2024-03-21T16:48:00Z">
        <w:r w:rsidR="00BC43AF" w:rsidRPr="00BA4329" w:rsidDel="00535663">
          <w:rPr>
            <w:rFonts w:ascii="Times New Roman" w:hAnsi="Times New Roman" w:cs="Times New Roman"/>
          </w:rPr>
          <w:br/>
        </w:r>
      </w:del>
    </w:p>
    <w:p w14:paraId="61DB5BBB" w14:textId="670B37DF"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4E16460D"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81"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82"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lastRenderedPageBreak/>
        <w:t xml:space="preserve">where RMPROXIES are </w:t>
      </w:r>
      <w:r w:rsidRPr="003B2ADC">
        <w:rPr>
          <w:rFonts w:ascii="Times New Roman" w:hAnsi="Times New Roman" w:cs="Times New Roman"/>
          <w:i/>
          <w:iCs/>
          <w:rPrChange w:id="83"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84"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85"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86"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87"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88"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89"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90"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91"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92"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93"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94"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95"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96"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97"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98"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99"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00"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01"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02"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03"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4EC737DF"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 percentile</w:t>
      </w:r>
      <w:r w:rsidR="00381DD6">
        <w:rPr>
          <w:rFonts w:ascii="Times New Roman" w:eastAsiaTheme="minorEastAsia" w:hAnsi="Times New Roman" w:cs="Times New Roman" w:hint="eastAsia"/>
        </w:rPr>
        <w:t>s</w:t>
      </w:r>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w:t>
      </w:r>
      <w:r w:rsidRPr="00BA4329">
        <w:rPr>
          <w:rFonts w:ascii="Times New Roman" w:hAnsi="Times New Roman" w:cs="Times New Roman"/>
        </w:rPr>
        <w:lastRenderedPageBreak/>
        <w:t xml:space="preserve">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04"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05"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79EDBB58"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 are the </w:t>
      </w:r>
      <w:proofErr w:type="spellStart"/>
      <w:r w:rsidR="00F85971">
        <w:rPr>
          <w:rFonts w:ascii="Times New Roman" w:hAnsi="Times New Roman" w:cs="Times New Roman"/>
        </w:rPr>
        <w:t>untabulated</w:t>
      </w:r>
      <w:proofErr w:type="spellEnd"/>
      <w:r w:rsidR="00F85971">
        <w:rPr>
          <w:rFonts w:ascii="Times New Roman" w:hAnsi="Times New Roman" w:cs="Times New Roman"/>
        </w:rPr>
        <w:t xml:space="preserv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w:t>
      </w:r>
      <w:r w:rsidR="00E26A97" w:rsidRPr="00E26A97">
        <w:rPr>
          <w:rFonts w:ascii="Times New Roman" w:hAnsi="Times New Roman" w:cs="Times New Roman"/>
        </w:rPr>
        <w:lastRenderedPageBreak/>
        <w:t>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Consequently, the upcoming 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2201A8A5"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lastRenderedPageBreak/>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0D35919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6509F9B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w:t>
      </w:r>
      <w:r w:rsidRPr="00BA4329">
        <w:rPr>
          <w:rFonts w:ascii="Times New Roman" w:hAnsi="Times New Roman" w:cs="Times New Roman"/>
        </w:rPr>
        <w:lastRenderedPageBreak/>
        <w:t xml:space="preserve">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32E44B2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(P&lt;0.</w:t>
      </w:r>
      <w:r w:rsidR="00DE2455">
        <w:rPr>
          <w:rFonts w:ascii="Times New Roman" w:hAnsi="Times New Roman" w:cs="Times New Roman"/>
        </w:rPr>
        <w:t>1</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P&lt;0.05, &lt;0.01,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w:t>
      </w:r>
      <w:r w:rsidR="0013082B">
        <w:rPr>
          <w:rFonts w:ascii="Times New Roman" w:hAnsi="Times New Roman" w:cs="Times New Roman"/>
        </w:rPr>
        <w:lastRenderedPageBreak/>
        <w:t>ABEXP, and RM equations respectively.</w:t>
      </w:r>
    </w:p>
    <w:p w14:paraId="27ACD47F" w14:textId="763AA760" w:rsidR="008C24E3" w:rsidRPr="00BA4329" w:rsidRDefault="00DF1558" w:rsidP="008C24E3">
      <w:pPr>
        <w:pStyle w:val="31"/>
        <w:ind w:left="0" w:firstLine="425"/>
        <w:rPr>
          <w:rFonts w:ascii="Times New Roman" w:eastAsiaTheme="minorEastAsia" w:hAnsi="Times New Roman" w:cs="Times New Roman"/>
        </w:rPr>
      </w:pPr>
      <w:r>
        <w:rPr>
          <w:rFonts w:ascii="Times New Roman" w:hAnsi="Times New Roman" w:cs="Times New Roman"/>
        </w:rPr>
        <w:t>O</w:t>
      </w:r>
      <w:r w:rsidR="00641311" w:rsidRPr="00BA4329">
        <w:rPr>
          <w:rFonts w:ascii="Times New Roman" w:hAnsi="Times New Roman" w:cs="Times New Roman"/>
        </w:rPr>
        <w:t xml:space="preserve">ur analysis </w:t>
      </w:r>
      <w:r w:rsidR="008C0896" w:rsidRPr="00BA4329">
        <w:rPr>
          <w:rFonts w:ascii="Times New Roman" w:hAnsi="Times New Roman" w:cs="Times New Roman"/>
        </w:rPr>
        <w:t>rejects</w:t>
      </w:r>
      <w:r w:rsidR="00641311"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Pr="00BA4329"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bookmarkStart w:id="106" w:name="_GoBack"/>
      <w:bookmarkEnd w:id="106"/>
    </w:p>
    <w:p w14:paraId="18F707A7" w14:textId="40D7BEB6"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2F755282"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w:t>
      </w:r>
      <w:r w:rsidRPr="00BA4329">
        <w:rPr>
          <w:rFonts w:ascii="Times New Roman" w:hAnsi="Times New Roman" w:cs="Times New Roman"/>
        </w:rPr>
        <w:lastRenderedPageBreak/>
        <w:t>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4D165E4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limitations of this study are primarily twofold. First, the absence of specific contract details compelled us to depend on annual reports for data on RPA implementation. This method may introduce </w:t>
      </w:r>
      <w:r w:rsidRPr="00BA4329">
        <w:rPr>
          <w:rFonts w:ascii="Times New Roman" w:hAnsi="Times New Roman" w:cs="Times New Roman"/>
        </w:rPr>
        <w:lastRenderedPageBreak/>
        <w:t>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7"/>
      </w:r>
      <w:r w:rsidRPr="00BA4329">
        <w:rPr>
          <w:rFonts w:ascii="Times New Roman" w:hAnsi="Times New Roman" w:cs="Times New Roman"/>
        </w:rPr>
        <w:t xml:space="preserve">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07"/>
      <w:commentRangeStart w:id="108"/>
      <w:commentRangeStart w:id="109"/>
      <w:r w:rsidRPr="00BA4329">
        <w:rPr>
          <w:rFonts w:ascii="Times New Roman" w:hAnsi="Times New Roman" w:cs="Times New Roman"/>
          <w:sz w:val="24"/>
          <w:szCs w:val="24"/>
        </w:rPr>
        <w:lastRenderedPageBreak/>
        <w:t>REFERENCE</w:t>
      </w:r>
      <w:commentRangeEnd w:id="107"/>
      <w:r w:rsidR="003A0734" w:rsidRPr="00BA4329">
        <w:rPr>
          <w:rStyle w:val="a6"/>
          <w:rFonts w:ascii="Times New Roman" w:eastAsiaTheme="minorEastAsia" w:hAnsi="Times New Roman" w:cs="Times New Roman"/>
          <w:b w:val="0"/>
          <w:bCs w:val="0"/>
          <w:kern w:val="2"/>
        </w:rPr>
        <w:commentReference w:id="107"/>
      </w:r>
      <w:commentRangeEnd w:id="108"/>
      <w:r w:rsidR="00C4755C">
        <w:rPr>
          <w:rStyle w:val="a6"/>
          <w:rFonts w:asciiTheme="minorHAnsi" w:eastAsiaTheme="minorEastAsia" w:hAnsiTheme="minorHAnsi" w:cstheme="minorBidi"/>
          <w:b w:val="0"/>
          <w:bCs w:val="0"/>
          <w:kern w:val="2"/>
        </w:rPr>
        <w:commentReference w:id="108"/>
      </w:r>
      <w:commentRangeEnd w:id="109"/>
      <w:r w:rsidR="00C4755C">
        <w:rPr>
          <w:rStyle w:val="a6"/>
          <w:rFonts w:asciiTheme="minorHAnsi" w:eastAsiaTheme="minorEastAsia" w:hAnsiTheme="minorHAnsi" w:cstheme="minorBidi"/>
          <w:b w:val="0"/>
          <w:bCs w:val="0"/>
          <w:kern w:val="2"/>
        </w:rPr>
        <w:commentReference w:id="109"/>
      </w:r>
    </w:p>
    <w:p w14:paraId="695B98A2" w14:textId="77777777" w:rsidR="007D03CA" w:rsidRPr="007D03CA" w:rsidRDefault="007D03CA" w:rsidP="007D03CA">
      <w:pPr>
        <w:widowControl/>
        <w:rPr>
          <w:rFonts w:ascii="新細明體" w:eastAsia="新細明體" w:hAnsi="新細明體" w:cs="新細明體"/>
          <w:kern w:val="0"/>
        </w:rPr>
      </w:pPr>
      <w:r w:rsidRPr="007D03CA">
        <w:rPr>
          <w:rFonts w:ascii="Times New Roman" w:eastAsia="新細明體" w:hAnsi="Times New Roman" w:cs="Times New Roman"/>
          <w:color w:val="000000"/>
          <w:kern w:val="0"/>
          <w:sz w:val="27"/>
          <w:szCs w:val="27"/>
        </w:rPr>
        <w:t xml:space="preserve">Al-Jabri, I. M., and N. </w:t>
      </w:r>
      <w:proofErr w:type="spellStart"/>
      <w:r w:rsidRPr="007D03CA">
        <w:rPr>
          <w:rFonts w:ascii="Times New Roman" w:eastAsia="新細明體" w:hAnsi="Times New Roman" w:cs="Times New Roman"/>
          <w:color w:val="000000"/>
          <w:kern w:val="0"/>
          <w:sz w:val="27"/>
          <w:szCs w:val="27"/>
        </w:rPr>
        <w:t>Roztocki</w:t>
      </w:r>
      <w:proofErr w:type="spellEnd"/>
      <w:r w:rsidRPr="007D03CA">
        <w:rPr>
          <w:rFonts w:ascii="Times New Roman" w:eastAsia="新細明體" w:hAnsi="Times New Roman" w:cs="Times New Roman"/>
          <w:color w:val="000000"/>
          <w:kern w:val="0"/>
          <w:sz w:val="27"/>
          <w:szCs w:val="27"/>
        </w:rPr>
        <w:t>. 2015. Adoption of ERP systems: Does information transparency matter? </w:t>
      </w:r>
      <w:r w:rsidRPr="007D03CA">
        <w:rPr>
          <w:rFonts w:ascii="Times New Roman" w:eastAsia="新細明體" w:hAnsi="Times New Roman" w:cs="Times New Roman"/>
          <w:i/>
          <w:iCs/>
          <w:color w:val="000000"/>
          <w:kern w:val="0"/>
          <w:sz w:val="27"/>
          <w:szCs w:val="27"/>
        </w:rPr>
        <w:t>Telematics and Informatics</w:t>
      </w:r>
      <w:r w:rsidRPr="007D03CA">
        <w:rPr>
          <w:rFonts w:ascii="Times New Roman" w:eastAsia="新細明體" w:hAnsi="Times New Roman" w:cs="Times New Roman"/>
          <w:color w:val="000000"/>
          <w:kern w:val="0"/>
          <w:sz w:val="27"/>
          <w:szCs w:val="27"/>
        </w:rPr>
        <w:t> 32 (2):300-310.</w:t>
      </w:r>
    </w:p>
    <w:p w14:paraId="79FB6F0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Asatiani</w:t>
      </w:r>
      <w:proofErr w:type="spellEnd"/>
      <w:r w:rsidRPr="007D03CA">
        <w:rPr>
          <w:rFonts w:ascii="Times New Roman" w:eastAsia="新細明體" w:hAnsi="Times New Roman" w:cs="Times New Roman"/>
          <w:color w:val="000000"/>
          <w:kern w:val="0"/>
          <w:sz w:val="27"/>
          <w:szCs w:val="27"/>
        </w:rPr>
        <w:t xml:space="preserve">, A., E. </w:t>
      </w:r>
      <w:proofErr w:type="spellStart"/>
      <w:r w:rsidRPr="007D03CA">
        <w:rPr>
          <w:rFonts w:ascii="Times New Roman" w:eastAsia="新細明體" w:hAnsi="Times New Roman" w:cs="Times New Roman"/>
          <w:color w:val="000000"/>
          <w:kern w:val="0"/>
          <w:sz w:val="27"/>
          <w:szCs w:val="27"/>
        </w:rPr>
        <w:t>Penttinen</w:t>
      </w:r>
      <w:proofErr w:type="spellEnd"/>
      <w:r w:rsidRPr="007D03CA">
        <w:rPr>
          <w:rFonts w:ascii="Times New Roman" w:eastAsia="新細明體" w:hAnsi="Times New Roman" w:cs="Times New Roman"/>
          <w:color w:val="000000"/>
          <w:kern w:val="0"/>
          <w:sz w:val="27"/>
          <w:szCs w:val="27"/>
        </w:rPr>
        <w:t xml:space="preserve">, J. </w:t>
      </w:r>
      <w:proofErr w:type="spellStart"/>
      <w:r w:rsidRPr="007D03CA">
        <w:rPr>
          <w:rFonts w:ascii="Times New Roman" w:eastAsia="新細明體" w:hAnsi="Times New Roman" w:cs="Times New Roman"/>
          <w:color w:val="000000"/>
          <w:kern w:val="0"/>
          <w:sz w:val="27"/>
          <w:szCs w:val="27"/>
        </w:rPr>
        <w:t>Ruissalo</w:t>
      </w:r>
      <w:proofErr w:type="spellEnd"/>
      <w:r w:rsidRPr="007D03CA">
        <w:rPr>
          <w:rFonts w:ascii="Times New Roman" w:eastAsia="新細明體" w:hAnsi="Times New Roman" w:cs="Times New Roman"/>
          <w:color w:val="000000"/>
          <w:kern w:val="0"/>
          <w:sz w:val="27"/>
          <w:szCs w:val="27"/>
        </w:rPr>
        <w:t xml:space="preserve">, and A. </w:t>
      </w:r>
      <w:proofErr w:type="spellStart"/>
      <w:r w:rsidRPr="007D03CA">
        <w:rPr>
          <w:rFonts w:ascii="Times New Roman" w:eastAsia="新細明體" w:hAnsi="Times New Roman" w:cs="Times New Roman"/>
          <w:color w:val="000000"/>
          <w:kern w:val="0"/>
          <w:sz w:val="27"/>
          <w:szCs w:val="27"/>
        </w:rPr>
        <w:t>Salovaara</w:t>
      </w:r>
      <w:proofErr w:type="spellEnd"/>
      <w:r w:rsidRPr="007D03CA">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7D03CA">
        <w:rPr>
          <w:rFonts w:ascii="Times New Roman" w:eastAsia="新細明體" w:hAnsi="Times New Roman" w:cs="Times New Roman"/>
          <w:i/>
          <w:iCs/>
          <w:color w:val="000000"/>
          <w:kern w:val="0"/>
          <w:sz w:val="27"/>
          <w:szCs w:val="27"/>
        </w:rPr>
        <w:t>Information Systems Outsourcing: The Era of Digital Transformation</w:t>
      </w:r>
      <w:r w:rsidRPr="007D03CA">
        <w:rPr>
          <w:rFonts w:ascii="Times New Roman" w:eastAsia="新細明體" w:hAnsi="Times New Roman" w:cs="Times New Roman"/>
          <w:color w:val="000000"/>
          <w:kern w:val="0"/>
          <w:sz w:val="27"/>
          <w:szCs w:val="27"/>
        </w:rPr>
        <w:t xml:space="preserve">, edited by R. </w:t>
      </w:r>
      <w:proofErr w:type="spellStart"/>
      <w:r w:rsidRPr="007D03CA">
        <w:rPr>
          <w:rFonts w:ascii="Times New Roman" w:eastAsia="新細明體" w:hAnsi="Times New Roman" w:cs="Times New Roman"/>
          <w:color w:val="000000"/>
          <w:kern w:val="0"/>
          <w:sz w:val="27"/>
          <w:szCs w:val="27"/>
        </w:rPr>
        <w:t>Hirschheim</w:t>
      </w:r>
      <w:proofErr w:type="spellEnd"/>
      <w:r w:rsidRPr="007D03CA">
        <w:rPr>
          <w:rFonts w:ascii="Times New Roman" w:eastAsia="新細明體" w:hAnsi="Times New Roman" w:cs="Times New Roman"/>
          <w:color w:val="000000"/>
          <w:kern w:val="0"/>
          <w:sz w:val="27"/>
          <w:szCs w:val="27"/>
        </w:rPr>
        <w:t xml:space="preserve">, A. </w:t>
      </w:r>
      <w:proofErr w:type="spellStart"/>
      <w:r w:rsidRPr="007D03CA">
        <w:rPr>
          <w:rFonts w:ascii="Times New Roman" w:eastAsia="新細明體" w:hAnsi="Times New Roman" w:cs="Times New Roman"/>
          <w:color w:val="000000"/>
          <w:kern w:val="0"/>
          <w:sz w:val="27"/>
          <w:szCs w:val="27"/>
        </w:rPr>
        <w:t>Heinzl</w:t>
      </w:r>
      <w:proofErr w:type="spellEnd"/>
      <w:r w:rsidRPr="007D03CA">
        <w:rPr>
          <w:rFonts w:ascii="Times New Roman" w:eastAsia="新細明體" w:hAnsi="Times New Roman" w:cs="Times New Roman"/>
          <w:color w:val="000000"/>
          <w:kern w:val="0"/>
          <w:sz w:val="27"/>
          <w:szCs w:val="27"/>
        </w:rPr>
        <w:t xml:space="preserve"> and J. </w:t>
      </w:r>
      <w:proofErr w:type="spellStart"/>
      <w:r w:rsidRPr="007D03CA">
        <w:rPr>
          <w:rFonts w:ascii="Times New Roman" w:eastAsia="新細明體" w:hAnsi="Times New Roman" w:cs="Times New Roman"/>
          <w:color w:val="000000"/>
          <w:kern w:val="0"/>
          <w:sz w:val="27"/>
          <w:szCs w:val="27"/>
        </w:rPr>
        <w:t>Dibbern</w:t>
      </w:r>
      <w:proofErr w:type="spellEnd"/>
      <w:r w:rsidRPr="007D03CA">
        <w:rPr>
          <w:rFonts w:ascii="Times New Roman" w:eastAsia="新細明體" w:hAnsi="Times New Roman" w:cs="Times New Roman"/>
          <w:color w:val="000000"/>
          <w:kern w:val="0"/>
          <w:sz w:val="27"/>
          <w:szCs w:val="27"/>
        </w:rPr>
        <w:t>. Cham: Springer International Publishing, 413-452.</w:t>
      </w:r>
    </w:p>
    <w:p w14:paraId="3DDEE96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Ashraf, M. 2024. Does Automation Improve Financial Reporting? Evidence from Internal Controls. </w:t>
      </w:r>
      <w:r w:rsidRPr="007D03CA">
        <w:rPr>
          <w:rFonts w:ascii="Times New Roman" w:eastAsia="新細明體" w:hAnsi="Times New Roman" w:cs="Times New Roman"/>
          <w:i/>
          <w:iCs/>
          <w:color w:val="000000"/>
          <w:kern w:val="0"/>
          <w:sz w:val="27"/>
          <w:szCs w:val="27"/>
        </w:rPr>
        <w:t>Review of Accounting Studies, Forthcoming</w:t>
      </w:r>
      <w:r w:rsidRPr="007D03CA">
        <w:rPr>
          <w:rFonts w:ascii="Times New Roman" w:eastAsia="新細明體" w:hAnsi="Times New Roman" w:cs="Times New Roman"/>
          <w:color w:val="000000"/>
          <w:kern w:val="0"/>
          <w:sz w:val="27"/>
          <w:szCs w:val="27"/>
        </w:rPr>
        <w:t>.</w:t>
      </w:r>
    </w:p>
    <w:p w14:paraId="2BAE204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Bagranoff</w:t>
      </w:r>
      <w:proofErr w:type="spellEnd"/>
      <w:r w:rsidRPr="007D03CA">
        <w:rPr>
          <w:rFonts w:ascii="Times New Roman" w:eastAsia="新細明體" w:hAnsi="Times New Roman" w:cs="Times New Roman"/>
          <w:color w:val="000000"/>
          <w:kern w:val="0"/>
          <w:sz w:val="27"/>
          <w:szCs w:val="27"/>
        </w:rPr>
        <w:t xml:space="preserve">, N. A., and V. P. </w:t>
      </w:r>
      <w:proofErr w:type="spellStart"/>
      <w:r w:rsidRPr="007D03CA">
        <w:rPr>
          <w:rFonts w:ascii="Times New Roman" w:eastAsia="新細明體" w:hAnsi="Times New Roman" w:cs="Times New Roman"/>
          <w:color w:val="000000"/>
          <w:kern w:val="0"/>
          <w:sz w:val="27"/>
          <w:szCs w:val="27"/>
        </w:rPr>
        <w:t>Vendrzyk</w:t>
      </w:r>
      <w:proofErr w:type="spellEnd"/>
      <w:r w:rsidRPr="007D03CA">
        <w:rPr>
          <w:rFonts w:ascii="Times New Roman" w:eastAsia="新細明體" w:hAnsi="Times New Roman" w:cs="Times New Roman"/>
          <w:color w:val="000000"/>
          <w:kern w:val="0"/>
          <w:sz w:val="27"/>
          <w:szCs w:val="27"/>
        </w:rPr>
        <w:t>. 2000. The changing role of IS audit among the big five US-based accounting firms. </w:t>
      </w:r>
      <w:r w:rsidRPr="007D03CA">
        <w:rPr>
          <w:rFonts w:ascii="Times New Roman" w:eastAsia="新細明體" w:hAnsi="Times New Roman" w:cs="Times New Roman"/>
          <w:i/>
          <w:iCs/>
          <w:color w:val="000000"/>
          <w:kern w:val="0"/>
          <w:sz w:val="27"/>
          <w:szCs w:val="27"/>
        </w:rPr>
        <w:t>Information Systems Control Journal</w:t>
      </w:r>
      <w:r w:rsidRPr="007D03CA">
        <w:rPr>
          <w:rFonts w:ascii="Times New Roman" w:eastAsia="新細明體" w:hAnsi="Times New Roman" w:cs="Times New Roman"/>
          <w:color w:val="000000"/>
          <w:kern w:val="0"/>
          <w:sz w:val="27"/>
          <w:szCs w:val="27"/>
        </w:rPr>
        <w:t> 5:33-37.</w:t>
      </w:r>
    </w:p>
    <w:p w14:paraId="52189B7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Becker, C. L., M. L. </w:t>
      </w:r>
      <w:proofErr w:type="spellStart"/>
      <w:r w:rsidRPr="007D03CA">
        <w:rPr>
          <w:rFonts w:ascii="Times New Roman" w:eastAsia="新細明體" w:hAnsi="Times New Roman" w:cs="Times New Roman"/>
          <w:color w:val="000000"/>
          <w:kern w:val="0"/>
          <w:sz w:val="27"/>
          <w:szCs w:val="27"/>
        </w:rPr>
        <w:t>Defond</w:t>
      </w:r>
      <w:proofErr w:type="spellEnd"/>
      <w:r w:rsidRPr="007D03CA">
        <w:rPr>
          <w:rFonts w:ascii="Times New Roman" w:eastAsia="新細明體" w:hAnsi="Times New Roman" w:cs="Times New Roman"/>
          <w:color w:val="000000"/>
          <w:kern w:val="0"/>
          <w:sz w:val="27"/>
          <w:szCs w:val="27"/>
        </w:rPr>
        <w:t xml:space="preserve">, J. </w:t>
      </w:r>
      <w:proofErr w:type="spellStart"/>
      <w:r w:rsidRPr="007D03CA">
        <w:rPr>
          <w:rFonts w:ascii="Times New Roman" w:eastAsia="新細明體" w:hAnsi="Times New Roman" w:cs="Times New Roman"/>
          <w:color w:val="000000"/>
          <w:kern w:val="0"/>
          <w:sz w:val="27"/>
          <w:szCs w:val="27"/>
        </w:rPr>
        <w:t>Jiambalvo</w:t>
      </w:r>
      <w:proofErr w:type="spellEnd"/>
      <w:r w:rsidRPr="007D03CA">
        <w:rPr>
          <w:rFonts w:ascii="Times New Roman" w:eastAsia="新細明體" w:hAnsi="Times New Roman" w:cs="Times New Roman"/>
          <w:color w:val="000000"/>
          <w:kern w:val="0"/>
          <w:sz w:val="27"/>
          <w:szCs w:val="27"/>
        </w:rPr>
        <w:t>, and K. R. Subramanyam. 2010. The Effect of Audit Quality on Earnings Management*.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15 (1):1-24.</w:t>
      </w:r>
    </w:p>
    <w:p w14:paraId="1511A22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Boykin, R. F. 2001. Enterprise resource planning software: a solution to the return material authorization problem. </w:t>
      </w:r>
      <w:r w:rsidRPr="007D03CA">
        <w:rPr>
          <w:rFonts w:ascii="Times New Roman" w:eastAsia="新細明體" w:hAnsi="Times New Roman" w:cs="Times New Roman"/>
          <w:i/>
          <w:iCs/>
          <w:color w:val="000000"/>
          <w:kern w:val="0"/>
          <w:sz w:val="27"/>
          <w:szCs w:val="27"/>
        </w:rPr>
        <w:t>Computers in Industry</w:t>
      </w:r>
      <w:r w:rsidRPr="007D03CA">
        <w:rPr>
          <w:rFonts w:ascii="Times New Roman" w:eastAsia="新細明體" w:hAnsi="Times New Roman" w:cs="Times New Roman"/>
          <w:color w:val="000000"/>
          <w:kern w:val="0"/>
          <w:sz w:val="27"/>
          <w:szCs w:val="27"/>
        </w:rPr>
        <w:t> 45 (1):99-109.</w:t>
      </w:r>
    </w:p>
    <w:p w14:paraId="6086EEF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Brazel</w:t>
      </w:r>
      <w:proofErr w:type="spellEnd"/>
      <w:r w:rsidRPr="007D03CA">
        <w:rPr>
          <w:rFonts w:ascii="Times New Roman" w:eastAsia="新細明體" w:hAnsi="Times New Roman" w:cs="Times New Roman"/>
          <w:color w:val="000000"/>
          <w:kern w:val="0"/>
          <w:sz w:val="27"/>
          <w:szCs w:val="27"/>
        </w:rPr>
        <w:t>, J. F., and C. P. Agoglia. 2007. An examination of auditor planning judgements in a complex accounting information system environment.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24 (4):1059-1083.</w:t>
      </w:r>
    </w:p>
    <w:p w14:paraId="338B2F8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Brazel</w:t>
      </w:r>
      <w:proofErr w:type="spellEnd"/>
      <w:r w:rsidRPr="007D03CA">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22 (2):1-21.</w:t>
      </w:r>
    </w:p>
    <w:p w14:paraId="7DAC5E0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7D03CA">
        <w:rPr>
          <w:rFonts w:ascii="Times New Roman" w:eastAsia="新細明體" w:hAnsi="Times New Roman" w:cs="Times New Roman"/>
          <w:i/>
          <w:iCs/>
          <w:color w:val="000000"/>
          <w:kern w:val="0"/>
          <w:sz w:val="27"/>
          <w:szCs w:val="27"/>
        </w:rPr>
        <w:t>AUDITING: A Journal of Practice &amp; Theory</w:t>
      </w:r>
      <w:r w:rsidRPr="007D03CA">
        <w:rPr>
          <w:rFonts w:ascii="Times New Roman" w:eastAsia="新細明體" w:hAnsi="Times New Roman" w:cs="Times New Roman"/>
          <w:color w:val="000000"/>
          <w:kern w:val="0"/>
          <w:sz w:val="27"/>
          <w:szCs w:val="27"/>
        </w:rPr>
        <w:t> 27 (2):161-179.</w:t>
      </w:r>
    </w:p>
    <w:p w14:paraId="589F637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7D03CA">
        <w:rPr>
          <w:rFonts w:ascii="Times New Roman" w:eastAsia="新細明體" w:hAnsi="Times New Roman" w:cs="Times New Roman"/>
          <w:i/>
          <w:iCs/>
          <w:color w:val="000000"/>
          <w:kern w:val="0"/>
          <w:sz w:val="27"/>
          <w:szCs w:val="27"/>
        </w:rPr>
        <w:t>Journal of Economic Policy Reform</w:t>
      </w:r>
      <w:r w:rsidRPr="007D03CA">
        <w:rPr>
          <w:rFonts w:ascii="Times New Roman" w:eastAsia="新細明體" w:hAnsi="Times New Roman" w:cs="Times New Roman"/>
          <w:color w:val="000000"/>
          <w:kern w:val="0"/>
          <w:sz w:val="27"/>
          <w:szCs w:val="27"/>
        </w:rPr>
        <w:t> 15 (2):93-108.</w:t>
      </w:r>
    </w:p>
    <w:p w14:paraId="75B8C0D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Chen, I. J. 2001. Planning for ERP systems: analysis and future trend. </w:t>
      </w:r>
      <w:r w:rsidRPr="007D03CA">
        <w:rPr>
          <w:rFonts w:ascii="Times New Roman" w:eastAsia="新細明體" w:hAnsi="Times New Roman" w:cs="Times New Roman"/>
          <w:i/>
          <w:iCs/>
          <w:color w:val="000000"/>
          <w:kern w:val="0"/>
          <w:sz w:val="27"/>
          <w:szCs w:val="27"/>
        </w:rPr>
        <w:t>Business Process Management Journal</w:t>
      </w:r>
      <w:r w:rsidRPr="007D03CA">
        <w:rPr>
          <w:rFonts w:ascii="Times New Roman" w:eastAsia="新細明體" w:hAnsi="Times New Roman" w:cs="Times New Roman"/>
          <w:color w:val="000000"/>
          <w:kern w:val="0"/>
          <w:sz w:val="27"/>
          <w:szCs w:val="27"/>
        </w:rPr>
        <w:t> 7 (5):374-386.</w:t>
      </w:r>
    </w:p>
    <w:p w14:paraId="4BCB2A2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Chouaibi</w:t>
      </w:r>
      <w:proofErr w:type="spellEnd"/>
      <w:r w:rsidRPr="007D03CA">
        <w:rPr>
          <w:rFonts w:ascii="Times New Roman" w:eastAsia="新細明體" w:hAnsi="Times New Roman" w:cs="Times New Roman"/>
          <w:color w:val="000000"/>
          <w:kern w:val="0"/>
          <w:sz w:val="27"/>
          <w:szCs w:val="27"/>
        </w:rPr>
        <w:t xml:space="preserve">, J., G. </w:t>
      </w:r>
      <w:proofErr w:type="spellStart"/>
      <w:r w:rsidRPr="007D03CA">
        <w:rPr>
          <w:rFonts w:ascii="Times New Roman" w:eastAsia="新細明體" w:hAnsi="Times New Roman" w:cs="Times New Roman"/>
          <w:color w:val="000000"/>
          <w:kern w:val="0"/>
          <w:sz w:val="27"/>
          <w:szCs w:val="27"/>
        </w:rPr>
        <w:t>Zouari</w:t>
      </w:r>
      <w:proofErr w:type="spellEnd"/>
      <w:r w:rsidRPr="007D03CA">
        <w:rPr>
          <w:rFonts w:ascii="Times New Roman" w:eastAsia="新細明體" w:hAnsi="Times New Roman" w:cs="Times New Roman"/>
          <w:color w:val="000000"/>
          <w:kern w:val="0"/>
          <w:sz w:val="27"/>
          <w:szCs w:val="27"/>
        </w:rPr>
        <w:t xml:space="preserve">, and S. </w:t>
      </w:r>
      <w:proofErr w:type="spellStart"/>
      <w:r w:rsidRPr="007D03CA">
        <w:rPr>
          <w:rFonts w:ascii="Times New Roman" w:eastAsia="新細明體" w:hAnsi="Times New Roman" w:cs="Times New Roman"/>
          <w:color w:val="000000"/>
          <w:kern w:val="0"/>
          <w:sz w:val="27"/>
          <w:szCs w:val="27"/>
        </w:rPr>
        <w:t>Khlifi</w:t>
      </w:r>
      <w:proofErr w:type="spellEnd"/>
      <w:r w:rsidRPr="007D03CA">
        <w:rPr>
          <w:rFonts w:ascii="Times New Roman" w:eastAsia="新細明體" w:hAnsi="Times New Roman" w:cs="Times New Roman"/>
          <w:color w:val="000000"/>
          <w:kern w:val="0"/>
          <w:sz w:val="27"/>
          <w:szCs w:val="27"/>
        </w:rPr>
        <w:t>. 2019. How does the real earnings management affect firms innovative? Evidence from US firms. </w:t>
      </w:r>
      <w:r w:rsidRPr="007D03CA">
        <w:rPr>
          <w:rFonts w:ascii="Times New Roman" w:eastAsia="新細明體" w:hAnsi="Times New Roman" w:cs="Times New Roman"/>
          <w:i/>
          <w:iCs/>
          <w:color w:val="000000"/>
          <w:kern w:val="0"/>
          <w:sz w:val="27"/>
          <w:szCs w:val="27"/>
        </w:rPr>
        <w:t>International Journal of Law and Management</w:t>
      </w:r>
      <w:r w:rsidRPr="007D03CA">
        <w:rPr>
          <w:rFonts w:ascii="Times New Roman" w:eastAsia="新細明體" w:hAnsi="Times New Roman" w:cs="Times New Roman"/>
          <w:color w:val="000000"/>
          <w:kern w:val="0"/>
          <w:sz w:val="27"/>
          <w:szCs w:val="27"/>
        </w:rPr>
        <w:t> 61 (1):151-169.</w:t>
      </w:r>
    </w:p>
    <w:p w14:paraId="4C1C4A5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Chui, M., J. </w:t>
      </w:r>
      <w:proofErr w:type="spellStart"/>
      <w:r w:rsidRPr="007D03CA">
        <w:rPr>
          <w:rFonts w:ascii="Times New Roman" w:eastAsia="新細明體" w:hAnsi="Times New Roman" w:cs="Times New Roman"/>
          <w:color w:val="000000"/>
          <w:kern w:val="0"/>
          <w:sz w:val="27"/>
          <w:szCs w:val="27"/>
        </w:rPr>
        <w:t>Manyika</w:t>
      </w:r>
      <w:proofErr w:type="spellEnd"/>
      <w:r w:rsidRPr="007D03CA">
        <w:rPr>
          <w:rFonts w:ascii="Times New Roman" w:eastAsia="新細明體" w:hAnsi="Times New Roman" w:cs="Times New Roman"/>
          <w:color w:val="000000"/>
          <w:kern w:val="0"/>
          <w:sz w:val="27"/>
          <w:szCs w:val="27"/>
        </w:rPr>
        <w:t xml:space="preserve">, and M. </w:t>
      </w:r>
      <w:proofErr w:type="spellStart"/>
      <w:r w:rsidRPr="007D03CA">
        <w:rPr>
          <w:rFonts w:ascii="Times New Roman" w:eastAsia="新細明體" w:hAnsi="Times New Roman" w:cs="Times New Roman"/>
          <w:color w:val="000000"/>
          <w:kern w:val="0"/>
          <w:sz w:val="27"/>
          <w:szCs w:val="27"/>
        </w:rPr>
        <w:t>Miremadi</w:t>
      </w:r>
      <w:proofErr w:type="spellEnd"/>
      <w:r w:rsidRPr="007D03CA">
        <w:rPr>
          <w:rFonts w:ascii="Times New Roman" w:eastAsia="新細明體" w:hAnsi="Times New Roman" w:cs="Times New Roman"/>
          <w:color w:val="000000"/>
          <w:kern w:val="0"/>
          <w:sz w:val="27"/>
          <w:szCs w:val="27"/>
        </w:rPr>
        <w:t>. 2016. Where machines could replace humans-and where they can't (yet). </w:t>
      </w:r>
      <w:r w:rsidRPr="007D03CA">
        <w:rPr>
          <w:rFonts w:ascii="Times New Roman" w:eastAsia="新細明體" w:hAnsi="Times New Roman" w:cs="Times New Roman"/>
          <w:i/>
          <w:iCs/>
          <w:color w:val="000000"/>
          <w:kern w:val="0"/>
          <w:sz w:val="27"/>
          <w:szCs w:val="27"/>
        </w:rPr>
        <w:t>The McKinsey Quarterly</w:t>
      </w:r>
      <w:r w:rsidRPr="007D03CA">
        <w:rPr>
          <w:rFonts w:ascii="Times New Roman" w:eastAsia="新細明體" w:hAnsi="Times New Roman" w:cs="Times New Roman"/>
          <w:color w:val="000000"/>
          <w:kern w:val="0"/>
          <w:sz w:val="27"/>
          <w:szCs w:val="27"/>
        </w:rPr>
        <w:t>:1-12.</w:t>
      </w:r>
    </w:p>
    <w:p w14:paraId="745DE73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Cohen, D. A., and P. </w:t>
      </w:r>
      <w:proofErr w:type="spellStart"/>
      <w:r w:rsidRPr="007D03CA">
        <w:rPr>
          <w:rFonts w:ascii="Times New Roman" w:eastAsia="新細明體" w:hAnsi="Times New Roman" w:cs="Times New Roman"/>
          <w:color w:val="000000"/>
          <w:kern w:val="0"/>
          <w:sz w:val="27"/>
          <w:szCs w:val="27"/>
        </w:rPr>
        <w:t>Zarowin</w:t>
      </w:r>
      <w:proofErr w:type="spellEnd"/>
      <w:r w:rsidRPr="007D03CA">
        <w:rPr>
          <w:rFonts w:ascii="Times New Roman" w:eastAsia="新細明體" w:hAnsi="Times New Roman" w:cs="Times New Roman"/>
          <w:color w:val="000000"/>
          <w:kern w:val="0"/>
          <w:sz w:val="27"/>
          <w:szCs w:val="27"/>
        </w:rPr>
        <w:t>. 2010. Accrual-based and real earnings management activities around seasoned equity offerings.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50 (1):2-19.</w:t>
      </w:r>
    </w:p>
    <w:p w14:paraId="517B23F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Davenport, T. H. 1998. Putting the enterprise into the enterprise system. </w:t>
      </w:r>
      <w:r w:rsidRPr="007D03CA">
        <w:rPr>
          <w:rFonts w:ascii="Times New Roman" w:eastAsia="新細明體" w:hAnsi="Times New Roman" w:cs="Times New Roman"/>
          <w:i/>
          <w:iCs/>
          <w:color w:val="000000"/>
          <w:kern w:val="0"/>
          <w:sz w:val="27"/>
          <w:szCs w:val="27"/>
        </w:rPr>
        <w:t>Harvard business review</w:t>
      </w:r>
      <w:r w:rsidRPr="007D03CA">
        <w:rPr>
          <w:rFonts w:ascii="Times New Roman" w:eastAsia="新細明體" w:hAnsi="Times New Roman" w:cs="Times New Roman"/>
          <w:color w:val="000000"/>
          <w:kern w:val="0"/>
          <w:sz w:val="27"/>
          <w:szCs w:val="27"/>
        </w:rPr>
        <w:t> 76 (4):121-131.</w:t>
      </w:r>
    </w:p>
    <w:p w14:paraId="7C2044A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Doogar</w:t>
      </w:r>
      <w:proofErr w:type="spellEnd"/>
      <w:r w:rsidRPr="007D03CA">
        <w:rPr>
          <w:rFonts w:ascii="Times New Roman" w:eastAsia="新細明體" w:hAnsi="Times New Roman" w:cs="Times New Roman"/>
          <w:color w:val="000000"/>
          <w:kern w:val="0"/>
          <w:sz w:val="27"/>
          <w:szCs w:val="27"/>
        </w:rPr>
        <w:t xml:space="preserve">, R., P. </w:t>
      </w:r>
      <w:proofErr w:type="spellStart"/>
      <w:r w:rsidRPr="007D03CA">
        <w:rPr>
          <w:rFonts w:ascii="Times New Roman" w:eastAsia="新細明體" w:hAnsi="Times New Roman" w:cs="Times New Roman"/>
          <w:color w:val="000000"/>
          <w:kern w:val="0"/>
          <w:sz w:val="27"/>
          <w:szCs w:val="27"/>
        </w:rPr>
        <w:t>Sivadasan</w:t>
      </w:r>
      <w:proofErr w:type="spellEnd"/>
      <w:r w:rsidRPr="007D03CA">
        <w:rPr>
          <w:rFonts w:ascii="Times New Roman" w:eastAsia="新細明體" w:hAnsi="Times New Roman" w:cs="Times New Roman"/>
          <w:color w:val="000000"/>
          <w:kern w:val="0"/>
          <w:sz w:val="27"/>
          <w:szCs w:val="27"/>
        </w:rPr>
        <w:t>, and I. Solomon. 2010. The regulation of public company auditing: Evidence from the transition to AS5. </w:t>
      </w:r>
      <w:r w:rsidRPr="007D03CA">
        <w:rPr>
          <w:rFonts w:ascii="Times New Roman" w:eastAsia="新細明體" w:hAnsi="Times New Roman" w:cs="Times New Roman"/>
          <w:i/>
          <w:iCs/>
          <w:color w:val="000000"/>
          <w:kern w:val="0"/>
          <w:sz w:val="27"/>
          <w:szCs w:val="27"/>
        </w:rPr>
        <w:t>Journal of accounting research</w:t>
      </w:r>
      <w:r w:rsidRPr="007D03CA">
        <w:rPr>
          <w:rFonts w:ascii="Times New Roman" w:eastAsia="新細明體" w:hAnsi="Times New Roman" w:cs="Times New Roman"/>
          <w:color w:val="000000"/>
          <w:kern w:val="0"/>
          <w:sz w:val="27"/>
          <w:szCs w:val="27"/>
        </w:rPr>
        <w:t> 48 (4):795-814.</w:t>
      </w:r>
    </w:p>
    <w:p w14:paraId="7CF686C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Dorantes</w:t>
      </w:r>
      <w:proofErr w:type="spellEnd"/>
      <w:r w:rsidRPr="007D03CA">
        <w:rPr>
          <w:rFonts w:ascii="Times New Roman" w:eastAsia="新細明體" w:hAnsi="Times New Roman" w:cs="Times New Roman"/>
          <w:color w:val="000000"/>
          <w:kern w:val="0"/>
          <w:sz w:val="27"/>
          <w:szCs w:val="27"/>
        </w:rPr>
        <w:t>, C. A., C. Li, G. F. Peters, and V. J. Richardson. 2013. The effect of enterprise systems implementation on the firm information environment. </w:t>
      </w:r>
      <w:r w:rsidRPr="007D03CA">
        <w:rPr>
          <w:rFonts w:ascii="Times New Roman" w:eastAsia="新細明體" w:hAnsi="Times New Roman" w:cs="Times New Roman"/>
          <w:i/>
          <w:iCs/>
          <w:color w:val="000000"/>
          <w:kern w:val="0"/>
          <w:sz w:val="27"/>
          <w:szCs w:val="27"/>
        </w:rPr>
        <w:t>Contemporary Accounting Research</w:t>
      </w:r>
      <w:r w:rsidRPr="007D03CA">
        <w:rPr>
          <w:rFonts w:ascii="Times New Roman" w:eastAsia="新細明體" w:hAnsi="Times New Roman" w:cs="Times New Roman"/>
          <w:color w:val="000000"/>
          <w:kern w:val="0"/>
          <w:sz w:val="27"/>
          <w:szCs w:val="27"/>
        </w:rPr>
        <w:t> 30 (4):1427-1461.</w:t>
      </w:r>
    </w:p>
    <w:p w14:paraId="189E089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Fernandez, D., and A. Aman. 2018. Impacts of Robotic Process Automation on Global Accounting Services. </w:t>
      </w:r>
      <w:r w:rsidRPr="007D03CA">
        <w:rPr>
          <w:rFonts w:ascii="Times New Roman" w:eastAsia="新細明體" w:hAnsi="Times New Roman" w:cs="Times New Roman"/>
          <w:i/>
          <w:iCs/>
          <w:color w:val="000000"/>
          <w:kern w:val="0"/>
          <w:sz w:val="27"/>
          <w:szCs w:val="27"/>
        </w:rPr>
        <w:t>Asian Journal of Accounting and Governance</w:t>
      </w:r>
      <w:r w:rsidRPr="007D03CA">
        <w:rPr>
          <w:rFonts w:ascii="Times New Roman" w:eastAsia="新細明體" w:hAnsi="Times New Roman" w:cs="Times New Roman"/>
          <w:color w:val="000000"/>
          <w:kern w:val="0"/>
          <w:sz w:val="27"/>
          <w:szCs w:val="27"/>
        </w:rPr>
        <w:t> 9:123-132.</w:t>
      </w:r>
    </w:p>
    <w:p w14:paraId="01BB6F0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Gotthardt</w:t>
      </w:r>
      <w:proofErr w:type="spellEnd"/>
      <w:r w:rsidRPr="007D03CA">
        <w:rPr>
          <w:rFonts w:ascii="Times New Roman" w:eastAsia="新細明體" w:hAnsi="Times New Roman" w:cs="Times New Roman"/>
          <w:color w:val="000000"/>
          <w:kern w:val="0"/>
          <w:sz w:val="27"/>
          <w:szCs w:val="27"/>
        </w:rPr>
        <w:t xml:space="preserve">, M., D. </w:t>
      </w:r>
      <w:proofErr w:type="spellStart"/>
      <w:r w:rsidRPr="007D03CA">
        <w:rPr>
          <w:rFonts w:ascii="Times New Roman" w:eastAsia="新細明體" w:hAnsi="Times New Roman" w:cs="Times New Roman"/>
          <w:color w:val="000000"/>
          <w:kern w:val="0"/>
          <w:sz w:val="27"/>
          <w:szCs w:val="27"/>
        </w:rPr>
        <w:t>Koivulaakso</w:t>
      </w:r>
      <w:proofErr w:type="spellEnd"/>
      <w:r w:rsidRPr="007D03CA">
        <w:rPr>
          <w:rFonts w:ascii="Times New Roman" w:eastAsia="新細明體" w:hAnsi="Times New Roman" w:cs="Times New Roman"/>
          <w:color w:val="000000"/>
          <w:kern w:val="0"/>
          <w:sz w:val="27"/>
          <w:szCs w:val="27"/>
        </w:rPr>
        <w:t xml:space="preserve">, O. </w:t>
      </w:r>
      <w:proofErr w:type="spellStart"/>
      <w:r w:rsidRPr="007D03CA">
        <w:rPr>
          <w:rFonts w:ascii="Times New Roman" w:eastAsia="新細明體" w:hAnsi="Times New Roman" w:cs="Times New Roman"/>
          <w:color w:val="000000"/>
          <w:kern w:val="0"/>
          <w:sz w:val="27"/>
          <w:szCs w:val="27"/>
        </w:rPr>
        <w:t>Paksoy</w:t>
      </w:r>
      <w:proofErr w:type="spellEnd"/>
      <w:r w:rsidRPr="007D03CA">
        <w:rPr>
          <w:rFonts w:ascii="Times New Roman" w:eastAsia="新細明體" w:hAnsi="Times New Roman" w:cs="Times New Roman"/>
          <w:color w:val="000000"/>
          <w:kern w:val="0"/>
          <w:sz w:val="27"/>
          <w:szCs w:val="27"/>
        </w:rPr>
        <w:t xml:space="preserve">, C. </w:t>
      </w:r>
      <w:proofErr w:type="spellStart"/>
      <w:r w:rsidRPr="007D03CA">
        <w:rPr>
          <w:rFonts w:ascii="Times New Roman" w:eastAsia="新細明體" w:hAnsi="Times New Roman" w:cs="Times New Roman"/>
          <w:color w:val="000000"/>
          <w:kern w:val="0"/>
          <w:sz w:val="27"/>
          <w:szCs w:val="27"/>
        </w:rPr>
        <w:t>Saramo</w:t>
      </w:r>
      <w:proofErr w:type="spellEnd"/>
      <w:r w:rsidRPr="007D03CA">
        <w:rPr>
          <w:rFonts w:ascii="Times New Roman" w:eastAsia="新細明體" w:hAnsi="Times New Roman" w:cs="Times New Roman"/>
          <w:color w:val="000000"/>
          <w:kern w:val="0"/>
          <w:sz w:val="27"/>
          <w:szCs w:val="27"/>
        </w:rPr>
        <w:t xml:space="preserve">, M. </w:t>
      </w:r>
      <w:proofErr w:type="spellStart"/>
      <w:r w:rsidRPr="007D03CA">
        <w:rPr>
          <w:rFonts w:ascii="Times New Roman" w:eastAsia="新細明體" w:hAnsi="Times New Roman" w:cs="Times New Roman"/>
          <w:color w:val="000000"/>
          <w:kern w:val="0"/>
          <w:sz w:val="27"/>
          <w:szCs w:val="27"/>
        </w:rPr>
        <w:t>Martikainen</w:t>
      </w:r>
      <w:proofErr w:type="spellEnd"/>
      <w:r w:rsidRPr="007D03CA">
        <w:rPr>
          <w:rFonts w:ascii="Times New Roman" w:eastAsia="新細明體" w:hAnsi="Times New Roman" w:cs="Times New Roman"/>
          <w:color w:val="000000"/>
          <w:kern w:val="0"/>
          <w:sz w:val="27"/>
          <w:szCs w:val="27"/>
        </w:rPr>
        <w:t>, and O. Lehner. 2020. Current state and challenges in the implementation of smart robotic process automation in accounting and auditing. </w:t>
      </w:r>
      <w:r w:rsidRPr="007D03CA">
        <w:rPr>
          <w:rFonts w:ascii="Times New Roman" w:eastAsia="新細明體" w:hAnsi="Times New Roman" w:cs="Times New Roman"/>
          <w:i/>
          <w:iCs/>
          <w:color w:val="000000"/>
          <w:kern w:val="0"/>
          <w:sz w:val="27"/>
          <w:szCs w:val="27"/>
        </w:rPr>
        <w:t>ACRN Journal of Finance and Risk Perspectives</w:t>
      </w:r>
      <w:r w:rsidRPr="007D03CA">
        <w:rPr>
          <w:rFonts w:ascii="Times New Roman" w:eastAsia="新細明體" w:hAnsi="Times New Roman" w:cs="Times New Roman"/>
          <w:color w:val="000000"/>
          <w:kern w:val="0"/>
          <w:sz w:val="27"/>
          <w:szCs w:val="27"/>
        </w:rPr>
        <w:t>.</w:t>
      </w:r>
    </w:p>
    <w:p w14:paraId="0E9F3CE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Graham, J. R., J. L. Koski, and U. Loewenstein. 2006. Information flow and liquidity around anticipated and unanticipated dividend announcements. </w:t>
      </w:r>
      <w:r w:rsidRPr="007D03CA">
        <w:rPr>
          <w:rFonts w:ascii="Times New Roman" w:eastAsia="新細明體" w:hAnsi="Times New Roman" w:cs="Times New Roman"/>
          <w:i/>
          <w:iCs/>
          <w:color w:val="000000"/>
          <w:kern w:val="0"/>
          <w:sz w:val="27"/>
          <w:szCs w:val="27"/>
        </w:rPr>
        <w:t>The Journal of Business</w:t>
      </w:r>
      <w:r w:rsidRPr="007D03CA">
        <w:rPr>
          <w:rFonts w:ascii="Times New Roman" w:eastAsia="新細明體" w:hAnsi="Times New Roman" w:cs="Times New Roman"/>
          <w:color w:val="000000"/>
          <w:kern w:val="0"/>
          <w:sz w:val="27"/>
          <w:szCs w:val="27"/>
        </w:rPr>
        <w:t> 79 (5):2301-2336.</w:t>
      </w:r>
    </w:p>
    <w:p w14:paraId="0DF0503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Hayes, D. C., J. E. </w:t>
      </w:r>
      <w:proofErr w:type="spellStart"/>
      <w:r w:rsidRPr="007D03CA">
        <w:rPr>
          <w:rFonts w:ascii="Times New Roman" w:eastAsia="新細明體" w:hAnsi="Times New Roman" w:cs="Times New Roman"/>
          <w:color w:val="000000"/>
          <w:kern w:val="0"/>
          <w:sz w:val="27"/>
          <w:szCs w:val="27"/>
        </w:rPr>
        <w:t>Hunton</w:t>
      </w:r>
      <w:proofErr w:type="spellEnd"/>
      <w:r w:rsidRPr="007D03CA">
        <w:rPr>
          <w:rFonts w:ascii="Times New Roman" w:eastAsia="新細明體" w:hAnsi="Times New Roman" w:cs="Times New Roman"/>
          <w:color w:val="000000"/>
          <w:kern w:val="0"/>
          <w:sz w:val="27"/>
          <w:szCs w:val="27"/>
        </w:rPr>
        <w:t xml:space="preserve">, and J. L. </w:t>
      </w:r>
      <w:proofErr w:type="spellStart"/>
      <w:r w:rsidRPr="007D03CA">
        <w:rPr>
          <w:rFonts w:ascii="Times New Roman" w:eastAsia="新細明體" w:hAnsi="Times New Roman" w:cs="Times New Roman"/>
          <w:color w:val="000000"/>
          <w:kern w:val="0"/>
          <w:sz w:val="27"/>
          <w:szCs w:val="27"/>
        </w:rPr>
        <w:t>Reck</w:t>
      </w:r>
      <w:proofErr w:type="spellEnd"/>
      <w:r w:rsidRPr="007D03CA">
        <w:rPr>
          <w:rFonts w:ascii="Times New Roman" w:eastAsia="新細明體" w:hAnsi="Times New Roman" w:cs="Times New Roman"/>
          <w:color w:val="000000"/>
          <w:kern w:val="0"/>
          <w:sz w:val="27"/>
          <w:szCs w:val="27"/>
        </w:rPr>
        <w:t>. 2001. Market reaction to ERP implementation announcements.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15 (1):3-18.</w:t>
      </w:r>
    </w:p>
    <w:p w14:paraId="57417CA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Healy, P. M., and J. M. </w:t>
      </w:r>
      <w:proofErr w:type="spellStart"/>
      <w:r w:rsidRPr="007D03CA">
        <w:rPr>
          <w:rFonts w:ascii="Times New Roman" w:eastAsia="新細明體" w:hAnsi="Times New Roman" w:cs="Times New Roman"/>
          <w:color w:val="000000"/>
          <w:kern w:val="0"/>
          <w:sz w:val="27"/>
          <w:szCs w:val="27"/>
        </w:rPr>
        <w:t>Wahlen</w:t>
      </w:r>
      <w:proofErr w:type="spellEnd"/>
      <w:r w:rsidRPr="007D03CA">
        <w:rPr>
          <w:rFonts w:ascii="Times New Roman" w:eastAsia="新細明體" w:hAnsi="Times New Roman" w:cs="Times New Roman"/>
          <w:color w:val="000000"/>
          <w:kern w:val="0"/>
          <w:sz w:val="27"/>
          <w:szCs w:val="27"/>
        </w:rPr>
        <w:t>. 1999. A review of the earnings management literature and its implications for standard setting. </w:t>
      </w:r>
      <w:r w:rsidRPr="007D03CA">
        <w:rPr>
          <w:rFonts w:ascii="Times New Roman" w:eastAsia="新細明體" w:hAnsi="Times New Roman" w:cs="Times New Roman"/>
          <w:i/>
          <w:iCs/>
          <w:color w:val="000000"/>
          <w:kern w:val="0"/>
          <w:sz w:val="27"/>
          <w:szCs w:val="27"/>
        </w:rPr>
        <w:t>Accounting Horizons</w:t>
      </w:r>
      <w:r w:rsidRPr="007D03CA">
        <w:rPr>
          <w:rFonts w:ascii="Times New Roman" w:eastAsia="新細明體" w:hAnsi="Times New Roman" w:cs="Times New Roman"/>
          <w:color w:val="000000"/>
          <w:kern w:val="0"/>
          <w:sz w:val="27"/>
          <w:szCs w:val="27"/>
        </w:rPr>
        <w:t> 13 (4):365-383.</w:t>
      </w:r>
    </w:p>
    <w:p w14:paraId="06591C5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Hill, R. C., W. E. Griffiths, and G. C. Lim. 2018. </w:t>
      </w:r>
      <w:r w:rsidRPr="007D03CA">
        <w:rPr>
          <w:rFonts w:ascii="Times New Roman" w:eastAsia="新細明體" w:hAnsi="Times New Roman" w:cs="Times New Roman"/>
          <w:i/>
          <w:iCs/>
          <w:color w:val="000000"/>
          <w:kern w:val="0"/>
          <w:sz w:val="27"/>
          <w:szCs w:val="27"/>
        </w:rPr>
        <w:t>Principles of econometrics</w:t>
      </w:r>
      <w:r w:rsidRPr="007D03CA">
        <w:rPr>
          <w:rFonts w:ascii="Times New Roman" w:eastAsia="新細明體" w:hAnsi="Times New Roman" w:cs="Times New Roman"/>
          <w:color w:val="000000"/>
          <w:kern w:val="0"/>
          <w:sz w:val="27"/>
          <w:szCs w:val="27"/>
        </w:rPr>
        <w:t>: John Wiley &amp; Sons.</w:t>
      </w:r>
    </w:p>
    <w:p w14:paraId="23A11C7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Hitt</w:t>
      </w:r>
      <w:proofErr w:type="spellEnd"/>
      <w:r w:rsidRPr="007D03CA">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7D03CA">
        <w:rPr>
          <w:rFonts w:ascii="Times New Roman" w:eastAsia="新細明體" w:hAnsi="Times New Roman" w:cs="Times New Roman"/>
          <w:i/>
          <w:iCs/>
          <w:color w:val="000000"/>
          <w:kern w:val="0"/>
          <w:sz w:val="27"/>
          <w:szCs w:val="27"/>
        </w:rPr>
        <w:t>Journal of Management Information Systems</w:t>
      </w:r>
      <w:r w:rsidRPr="007D03CA">
        <w:rPr>
          <w:rFonts w:ascii="Times New Roman" w:eastAsia="新細明體" w:hAnsi="Times New Roman" w:cs="Times New Roman"/>
          <w:color w:val="000000"/>
          <w:kern w:val="0"/>
          <w:sz w:val="27"/>
          <w:szCs w:val="27"/>
        </w:rPr>
        <w:t> 19 (1):71-98.</w:t>
      </w:r>
    </w:p>
    <w:p w14:paraId="76CE8395"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Hong, B., M. Ly, and H. Lin. 2023. Robotic Process Automation Risk Management: Points to Consider.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20 (1):125-145.</w:t>
      </w:r>
    </w:p>
    <w:p w14:paraId="6B9AD05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Hunton</w:t>
      </w:r>
      <w:proofErr w:type="spellEnd"/>
      <w:r w:rsidRPr="007D03CA">
        <w:rPr>
          <w:rFonts w:ascii="Times New Roman" w:eastAsia="新細明體" w:hAnsi="Times New Roman" w:cs="Times New Roman"/>
          <w:color w:val="000000"/>
          <w:kern w:val="0"/>
          <w:sz w:val="27"/>
          <w:szCs w:val="27"/>
        </w:rPr>
        <w:t xml:space="preserve">, J. E., B. Lippincott, and J. L. </w:t>
      </w:r>
      <w:proofErr w:type="spellStart"/>
      <w:r w:rsidRPr="007D03CA">
        <w:rPr>
          <w:rFonts w:ascii="Times New Roman" w:eastAsia="新細明體" w:hAnsi="Times New Roman" w:cs="Times New Roman"/>
          <w:color w:val="000000"/>
          <w:kern w:val="0"/>
          <w:sz w:val="27"/>
          <w:szCs w:val="27"/>
        </w:rPr>
        <w:t>Reck</w:t>
      </w:r>
      <w:proofErr w:type="spellEnd"/>
      <w:r w:rsidRPr="007D03CA">
        <w:rPr>
          <w:rFonts w:ascii="Times New Roman" w:eastAsia="新細明體" w:hAnsi="Times New Roman" w:cs="Times New Roman"/>
          <w:color w:val="000000"/>
          <w:kern w:val="0"/>
          <w:sz w:val="27"/>
          <w:szCs w:val="27"/>
        </w:rPr>
        <w:t>. 2003. Enterprise resource planning systems: comparing firm performance of adopters and nonadopters.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4 (3):165-184.</w:t>
      </w:r>
    </w:p>
    <w:p w14:paraId="2D381C2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Hyvönen</w:t>
      </w:r>
      <w:proofErr w:type="spellEnd"/>
      <w:r w:rsidRPr="007D03CA">
        <w:rPr>
          <w:rFonts w:ascii="Times New Roman" w:eastAsia="新細明體" w:hAnsi="Times New Roman" w:cs="Times New Roman"/>
          <w:color w:val="000000"/>
          <w:kern w:val="0"/>
          <w:sz w:val="27"/>
          <w:szCs w:val="27"/>
        </w:rPr>
        <w:t xml:space="preserve">, T., J. </w:t>
      </w:r>
      <w:proofErr w:type="spellStart"/>
      <w:r w:rsidRPr="007D03CA">
        <w:rPr>
          <w:rFonts w:ascii="Times New Roman" w:eastAsia="新細明體" w:hAnsi="Times New Roman" w:cs="Times New Roman"/>
          <w:color w:val="000000"/>
          <w:kern w:val="0"/>
          <w:sz w:val="27"/>
          <w:szCs w:val="27"/>
        </w:rPr>
        <w:t>Järvinen</w:t>
      </w:r>
      <w:proofErr w:type="spellEnd"/>
      <w:r w:rsidRPr="007D03CA">
        <w:rPr>
          <w:rFonts w:ascii="Times New Roman" w:eastAsia="新細明體" w:hAnsi="Times New Roman" w:cs="Times New Roman"/>
          <w:color w:val="000000"/>
          <w:kern w:val="0"/>
          <w:sz w:val="27"/>
          <w:szCs w:val="27"/>
        </w:rPr>
        <w:t xml:space="preserve">, and J. </w:t>
      </w:r>
      <w:proofErr w:type="spellStart"/>
      <w:r w:rsidRPr="007D03CA">
        <w:rPr>
          <w:rFonts w:ascii="Times New Roman" w:eastAsia="新細明體" w:hAnsi="Times New Roman" w:cs="Times New Roman"/>
          <w:color w:val="000000"/>
          <w:kern w:val="0"/>
          <w:sz w:val="27"/>
          <w:szCs w:val="27"/>
        </w:rPr>
        <w:t>Pellinen</w:t>
      </w:r>
      <w:proofErr w:type="spellEnd"/>
      <w:r w:rsidRPr="007D03CA">
        <w:rPr>
          <w:rFonts w:ascii="Times New Roman" w:eastAsia="新細明體" w:hAnsi="Times New Roman" w:cs="Times New Roman"/>
          <w:color w:val="000000"/>
          <w:kern w:val="0"/>
          <w:sz w:val="27"/>
          <w:szCs w:val="27"/>
        </w:rPr>
        <w:t>. 2008. A virtual integration—The management control system in a multinational enterprise. </w:t>
      </w:r>
      <w:r w:rsidRPr="007D03CA">
        <w:rPr>
          <w:rFonts w:ascii="Times New Roman" w:eastAsia="新細明體" w:hAnsi="Times New Roman" w:cs="Times New Roman"/>
          <w:i/>
          <w:iCs/>
          <w:color w:val="000000"/>
          <w:kern w:val="0"/>
          <w:sz w:val="27"/>
          <w:szCs w:val="27"/>
        </w:rPr>
        <w:t>Management Accounting Research</w:t>
      </w:r>
      <w:r w:rsidRPr="007D03CA">
        <w:rPr>
          <w:rFonts w:ascii="Times New Roman" w:eastAsia="新細明體" w:hAnsi="Times New Roman" w:cs="Times New Roman"/>
          <w:color w:val="000000"/>
          <w:kern w:val="0"/>
          <w:sz w:val="27"/>
          <w:szCs w:val="27"/>
        </w:rPr>
        <w:t> 19 (1):45-61.</w:t>
      </w:r>
    </w:p>
    <w:p w14:paraId="5C9E0AE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Janvrin, D., J. </w:t>
      </w:r>
      <w:proofErr w:type="spellStart"/>
      <w:r w:rsidRPr="007D03CA">
        <w:rPr>
          <w:rFonts w:ascii="Times New Roman" w:eastAsia="新細明體" w:hAnsi="Times New Roman" w:cs="Times New Roman"/>
          <w:color w:val="000000"/>
          <w:kern w:val="0"/>
          <w:sz w:val="27"/>
          <w:szCs w:val="27"/>
        </w:rPr>
        <w:t>Bierstaker</w:t>
      </w:r>
      <w:proofErr w:type="spellEnd"/>
      <w:r w:rsidRPr="007D03CA">
        <w:rPr>
          <w:rFonts w:ascii="Times New Roman" w:eastAsia="新細明體" w:hAnsi="Times New Roman" w:cs="Times New Roman"/>
          <w:color w:val="000000"/>
          <w:kern w:val="0"/>
          <w:sz w:val="27"/>
          <w:szCs w:val="27"/>
        </w:rPr>
        <w:t>, and D. J. Lowe. 2008. An examination of audit information technology use and perceived importance. </w:t>
      </w:r>
      <w:r w:rsidRPr="007D03CA">
        <w:rPr>
          <w:rFonts w:ascii="Times New Roman" w:eastAsia="新細明體" w:hAnsi="Times New Roman" w:cs="Times New Roman"/>
          <w:i/>
          <w:iCs/>
          <w:color w:val="000000"/>
          <w:kern w:val="0"/>
          <w:sz w:val="27"/>
          <w:szCs w:val="27"/>
        </w:rPr>
        <w:t>Accounting Horizons</w:t>
      </w:r>
      <w:r w:rsidRPr="007D03CA">
        <w:rPr>
          <w:rFonts w:ascii="Times New Roman" w:eastAsia="新細明體" w:hAnsi="Times New Roman" w:cs="Times New Roman"/>
          <w:color w:val="000000"/>
          <w:kern w:val="0"/>
          <w:sz w:val="27"/>
          <w:szCs w:val="27"/>
        </w:rPr>
        <w:t> 22 (1):1-21.</w:t>
      </w:r>
    </w:p>
    <w:p w14:paraId="3615BD0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Jędrzejka</w:t>
      </w:r>
      <w:proofErr w:type="spellEnd"/>
      <w:r w:rsidRPr="007D03CA">
        <w:rPr>
          <w:rFonts w:ascii="Times New Roman" w:eastAsia="新細明體" w:hAnsi="Times New Roman" w:cs="Times New Roman"/>
          <w:color w:val="000000"/>
          <w:kern w:val="0"/>
          <w:sz w:val="27"/>
          <w:szCs w:val="27"/>
        </w:rPr>
        <w:t>, D. 2019. Robotic process automation and its impact on accounting. </w:t>
      </w:r>
      <w:proofErr w:type="spellStart"/>
      <w:r w:rsidRPr="007D03CA">
        <w:rPr>
          <w:rFonts w:ascii="Times New Roman" w:eastAsia="新細明體" w:hAnsi="Times New Roman" w:cs="Times New Roman"/>
          <w:i/>
          <w:iCs/>
          <w:color w:val="000000"/>
          <w:kern w:val="0"/>
          <w:sz w:val="27"/>
          <w:szCs w:val="27"/>
        </w:rPr>
        <w:t>Zeszyty</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Teoretyczne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Rachunkowości</w:t>
      </w:r>
      <w:proofErr w:type="spellEnd"/>
      <w:r w:rsidRPr="007D03CA">
        <w:rPr>
          <w:rFonts w:ascii="Times New Roman" w:eastAsia="新細明體" w:hAnsi="Times New Roman" w:cs="Times New Roman"/>
          <w:color w:val="000000"/>
          <w:kern w:val="0"/>
          <w:sz w:val="27"/>
          <w:szCs w:val="27"/>
        </w:rPr>
        <w:t> 2019 (105 (161)):137-166.</w:t>
      </w:r>
    </w:p>
    <w:p w14:paraId="7B017F5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Jones, J. J. 1991. Earnings management during import relief investigations. </w:t>
      </w:r>
      <w:r w:rsidRPr="007D03CA">
        <w:rPr>
          <w:rFonts w:ascii="Times New Roman" w:eastAsia="新細明體" w:hAnsi="Times New Roman" w:cs="Times New Roman"/>
          <w:i/>
          <w:iCs/>
          <w:color w:val="000000"/>
          <w:kern w:val="0"/>
          <w:sz w:val="27"/>
          <w:szCs w:val="27"/>
        </w:rPr>
        <w:t>Journal of accounting research</w:t>
      </w:r>
      <w:r w:rsidRPr="007D03CA">
        <w:rPr>
          <w:rFonts w:ascii="Times New Roman" w:eastAsia="新細明體" w:hAnsi="Times New Roman" w:cs="Times New Roman"/>
          <w:color w:val="000000"/>
          <w:kern w:val="0"/>
          <w:sz w:val="27"/>
          <w:szCs w:val="27"/>
        </w:rPr>
        <w:t> 29 (2):193-228.</w:t>
      </w:r>
    </w:p>
    <w:p w14:paraId="037F4FF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Kanellou</w:t>
      </w:r>
      <w:proofErr w:type="spellEnd"/>
      <w:r w:rsidRPr="007D03CA">
        <w:rPr>
          <w:rFonts w:ascii="Times New Roman" w:eastAsia="新細明體" w:hAnsi="Times New Roman" w:cs="Times New Roman"/>
          <w:color w:val="000000"/>
          <w:kern w:val="0"/>
          <w:sz w:val="27"/>
          <w:szCs w:val="27"/>
        </w:rPr>
        <w:t xml:space="preserve">, A., and C. </w:t>
      </w:r>
      <w:proofErr w:type="spellStart"/>
      <w:r w:rsidRPr="007D03CA">
        <w:rPr>
          <w:rFonts w:ascii="Times New Roman" w:eastAsia="新細明體" w:hAnsi="Times New Roman" w:cs="Times New Roman"/>
          <w:color w:val="000000"/>
          <w:kern w:val="0"/>
          <w:sz w:val="27"/>
          <w:szCs w:val="27"/>
        </w:rPr>
        <w:t>Spathis</w:t>
      </w:r>
      <w:proofErr w:type="spellEnd"/>
      <w:r w:rsidRPr="007D03CA">
        <w:rPr>
          <w:rFonts w:ascii="Times New Roman" w:eastAsia="新細明體" w:hAnsi="Times New Roman" w:cs="Times New Roman"/>
          <w:color w:val="000000"/>
          <w:kern w:val="0"/>
          <w:sz w:val="27"/>
          <w:szCs w:val="27"/>
        </w:rPr>
        <w:t>. 2013. Accounting benefits and satisfaction in an ERP environment.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14 (3):209-234.</w:t>
      </w:r>
    </w:p>
    <w:p w14:paraId="462AF63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Kaya, C. T., M. </w:t>
      </w:r>
      <w:proofErr w:type="spellStart"/>
      <w:r w:rsidRPr="007D03CA">
        <w:rPr>
          <w:rFonts w:ascii="Times New Roman" w:eastAsia="新細明體" w:hAnsi="Times New Roman" w:cs="Times New Roman"/>
          <w:color w:val="000000"/>
          <w:kern w:val="0"/>
          <w:sz w:val="27"/>
          <w:szCs w:val="27"/>
        </w:rPr>
        <w:t>Türkyılmaz</w:t>
      </w:r>
      <w:proofErr w:type="spellEnd"/>
      <w:r w:rsidRPr="007D03CA">
        <w:rPr>
          <w:rFonts w:ascii="Times New Roman" w:eastAsia="新細明體" w:hAnsi="Times New Roman" w:cs="Times New Roman"/>
          <w:color w:val="000000"/>
          <w:kern w:val="0"/>
          <w:sz w:val="27"/>
          <w:szCs w:val="27"/>
        </w:rPr>
        <w:t xml:space="preserve">, and B. </w:t>
      </w:r>
      <w:proofErr w:type="spellStart"/>
      <w:r w:rsidRPr="007D03CA">
        <w:rPr>
          <w:rFonts w:ascii="Times New Roman" w:eastAsia="新細明體" w:hAnsi="Times New Roman" w:cs="Times New Roman"/>
          <w:color w:val="000000"/>
          <w:kern w:val="0"/>
          <w:sz w:val="27"/>
          <w:szCs w:val="27"/>
        </w:rPr>
        <w:t>Birol</w:t>
      </w:r>
      <w:proofErr w:type="spellEnd"/>
      <w:r w:rsidRPr="007D03CA">
        <w:rPr>
          <w:rFonts w:ascii="Times New Roman" w:eastAsia="新細明體" w:hAnsi="Times New Roman" w:cs="Times New Roman"/>
          <w:color w:val="000000"/>
          <w:kern w:val="0"/>
          <w:sz w:val="27"/>
          <w:szCs w:val="27"/>
        </w:rPr>
        <w:t>. 2019. Impact of RPA technologies on accounting systems. </w:t>
      </w:r>
      <w:proofErr w:type="spellStart"/>
      <w:r w:rsidRPr="007D03CA">
        <w:rPr>
          <w:rFonts w:ascii="Times New Roman" w:eastAsia="新細明體" w:hAnsi="Times New Roman" w:cs="Times New Roman"/>
          <w:i/>
          <w:iCs/>
          <w:color w:val="000000"/>
          <w:kern w:val="0"/>
          <w:sz w:val="27"/>
          <w:szCs w:val="27"/>
        </w:rPr>
        <w:t>Muhasebe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ve</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Finansman</w:t>
      </w:r>
      <w:proofErr w:type="spellEnd"/>
      <w:r w:rsidRPr="007D03CA">
        <w:rPr>
          <w:rFonts w:ascii="Times New Roman" w:eastAsia="新細明體" w:hAnsi="Times New Roman" w:cs="Times New Roman"/>
          <w:i/>
          <w:iCs/>
          <w:color w:val="000000"/>
          <w:kern w:val="0"/>
          <w:sz w:val="27"/>
          <w:szCs w:val="27"/>
        </w:rPr>
        <w:t xml:space="preserve"> </w:t>
      </w:r>
      <w:proofErr w:type="spellStart"/>
      <w:r w:rsidRPr="007D03CA">
        <w:rPr>
          <w:rFonts w:ascii="Times New Roman" w:eastAsia="新細明體" w:hAnsi="Times New Roman" w:cs="Times New Roman"/>
          <w:i/>
          <w:iCs/>
          <w:color w:val="000000"/>
          <w:kern w:val="0"/>
          <w:sz w:val="27"/>
          <w:szCs w:val="27"/>
        </w:rPr>
        <w:t>Dergisi</w:t>
      </w:r>
      <w:proofErr w:type="spellEnd"/>
      <w:r w:rsidRPr="007D03CA">
        <w:rPr>
          <w:rFonts w:ascii="Times New Roman" w:eastAsia="新細明體" w:hAnsi="Times New Roman" w:cs="Times New Roman"/>
          <w:color w:val="000000"/>
          <w:kern w:val="0"/>
          <w:sz w:val="27"/>
          <w:szCs w:val="27"/>
        </w:rPr>
        <w:t> (82).</w:t>
      </w:r>
    </w:p>
    <w:p w14:paraId="79348D1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Kim, Y., M. S. Park, and B. </w:t>
      </w:r>
      <w:proofErr w:type="spellStart"/>
      <w:r w:rsidRPr="007D03CA">
        <w:rPr>
          <w:rFonts w:ascii="Times New Roman" w:eastAsia="新細明體" w:hAnsi="Times New Roman" w:cs="Times New Roman"/>
          <w:color w:val="000000"/>
          <w:kern w:val="0"/>
          <w:sz w:val="27"/>
          <w:szCs w:val="27"/>
        </w:rPr>
        <w:t>Wier</w:t>
      </w:r>
      <w:proofErr w:type="spellEnd"/>
      <w:r w:rsidRPr="007D03CA">
        <w:rPr>
          <w:rFonts w:ascii="Times New Roman" w:eastAsia="新細明體" w:hAnsi="Times New Roman" w:cs="Times New Roman"/>
          <w:color w:val="000000"/>
          <w:kern w:val="0"/>
          <w:sz w:val="27"/>
          <w:szCs w:val="27"/>
        </w:rPr>
        <w:t>. 2012. Is Earnings Quality Associated with Corporate Social Responsibility?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87 (3):761-796.</w:t>
      </w:r>
    </w:p>
    <w:p w14:paraId="7016C2BD"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Kothari, S. P., A. J. Leone, and C. E. </w:t>
      </w:r>
      <w:proofErr w:type="spellStart"/>
      <w:r w:rsidRPr="007D03CA">
        <w:rPr>
          <w:rFonts w:ascii="Times New Roman" w:eastAsia="新細明體" w:hAnsi="Times New Roman" w:cs="Times New Roman"/>
          <w:color w:val="000000"/>
          <w:kern w:val="0"/>
          <w:sz w:val="27"/>
          <w:szCs w:val="27"/>
        </w:rPr>
        <w:t>Wasley</w:t>
      </w:r>
      <w:proofErr w:type="spellEnd"/>
      <w:r w:rsidRPr="007D03CA">
        <w:rPr>
          <w:rFonts w:ascii="Times New Roman" w:eastAsia="新細明體" w:hAnsi="Times New Roman" w:cs="Times New Roman"/>
          <w:color w:val="000000"/>
          <w:kern w:val="0"/>
          <w:sz w:val="27"/>
          <w:szCs w:val="27"/>
        </w:rPr>
        <w:t>. 2005. Performance matched discretionary accrual measures.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39 (1):163-197.</w:t>
      </w:r>
    </w:p>
    <w:p w14:paraId="3439BCD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24 (1):91-112.</w:t>
      </w:r>
    </w:p>
    <w:p w14:paraId="260DE7B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 xml:space="preserve">Kumar, V., R. </w:t>
      </w:r>
      <w:proofErr w:type="spellStart"/>
      <w:r w:rsidRPr="007D03CA">
        <w:rPr>
          <w:rFonts w:ascii="Times New Roman" w:eastAsia="新細明體" w:hAnsi="Times New Roman" w:cs="Times New Roman"/>
          <w:color w:val="000000"/>
          <w:kern w:val="0"/>
          <w:sz w:val="27"/>
          <w:szCs w:val="27"/>
        </w:rPr>
        <w:t>Pollanen</w:t>
      </w:r>
      <w:proofErr w:type="spellEnd"/>
      <w:r w:rsidRPr="007D03CA">
        <w:rPr>
          <w:rFonts w:ascii="Times New Roman" w:eastAsia="新細明體" w:hAnsi="Times New Roman" w:cs="Times New Roman"/>
          <w:color w:val="000000"/>
          <w:kern w:val="0"/>
          <w:sz w:val="27"/>
          <w:szCs w:val="27"/>
        </w:rPr>
        <w:t>, and B. Maheshwari. 2008. Challenges in enhancing enterprise resource planning systems for compliance with Sarbanes‐Oxley Act and analogous Canadian legislation. </w:t>
      </w:r>
      <w:r w:rsidRPr="007D03CA">
        <w:rPr>
          <w:rFonts w:ascii="Times New Roman" w:eastAsia="新細明體" w:hAnsi="Times New Roman" w:cs="Times New Roman"/>
          <w:i/>
          <w:iCs/>
          <w:color w:val="000000"/>
          <w:kern w:val="0"/>
          <w:sz w:val="27"/>
          <w:szCs w:val="27"/>
        </w:rPr>
        <w:t>Management Research News</w:t>
      </w:r>
      <w:r w:rsidRPr="007D03CA">
        <w:rPr>
          <w:rFonts w:ascii="Times New Roman" w:eastAsia="新細明體" w:hAnsi="Times New Roman" w:cs="Times New Roman"/>
          <w:color w:val="000000"/>
          <w:kern w:val="0"/>
          <w:sz w:val="27"/>
          <w:szCs w:val="27"/>
        </w:rPr>
        <w:t> 31 (10):758-773.</w:t>
      </w:r>
    </w:p>
    <w:p w14:paraId="7E7EEAA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Le Clair, C., A. Cullen, and M. King. 2017. The </w:t>
      </w:r>
      <w:proofErr w:type="spellStart"/>
      <w:r w:rsidRPr="007D03CA">
        <w:rPr>
          <w:rFonts w:ascii="Times New Roman" w:eastAsia="新細明體" w:hAnsi="Times New Roman" w:cs="Times New Roman"/>
          <w:color w:val="000000"/>
          <w:kern w:val="0"/>
          <w:sz w:val="27"/>
          <w:szCs w:val="27"/>
        </w:rPr>
        <w:t>forrester</w:t>
      </w:r>
      <w:proofErr w:type="spellEnd"/>
      <w:r w:rsidRPr="007D03CA">
        <w:rPr>
          <w:rFonts w:ascii="Times New Roman" w:eastAsia="新細明體" w:hAnsi="Times New Roman" w:cs="Times New Roman"/>
          <w:color w:val="000000"/>
          <w:kern w:val="0"/>
          <w:sz w:val="27"/>
          <w:szCs w:val="27"/>
        </w:rPr>
        <w:t xml:space="preserve"> wave™: Robotic process automation, q1 2017. </w:t>
      </w:r>
      <w:r w:rsidRPr="007D03CA">
        <w:rPr>
          <w:rFonts w:ascii="Times New Roman" w:eastAsia="新細明體" w:hAnsi="Times New Roman" w:cs="Times New Roman"/>
          <w:i/>
          <w:iCs/>
          <w:color w:val="000000"/>
          <w:kern w:val="0"/>
          <w:sz w:val="27"/>
          <w:szCs w:val="27"/>
        </w:rPr>
        <w:t>Forrester Research</w:t>
      </w:r>
      <w:r w:rsidRPr="007D03CA">
        <w:rPr>
          <w:rFonts w:ascii="Times New Roman" w:eastAsia="新細明體" w:hAnsi="Times New Roman" w:cs="Times New Roman"/>
          <w:color w:val="000000"/>
          <w:kern w:val="0"/>
          <w:sz w:val="27"/>
          <w:szCs w:val="27"/>
        </w:rPr>
        <w:t> 770.</w:t>
      </w:r>
    </w:p>
    <w:p w14:paraId="65FD426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Lenard, M. J., K. A. </w:t>
      </w:r>
      <w:proofErr w:type="spellStart"/>
      <w:r w:rsidRPr="007D03CA">
        <w:rPr>
          <w:rFonts w:ascii="Times New Roman" w:eastAsia="新細明體" w:hAnsi="Times New Roman" w:cs="Times New Roman"/>
          <w:color w:val="000000"/>
          <w:kern w:val="0"/>
          <w:sz w:val="27"/>
          <w:szCs w:val="27"/>
        </w:rPr>
        <w:t>Petruska</w:t>
      </w:r>
      <w:proofErr w:type="spellEnd"/>
      <w:r w:rsidRPr="007D03CA">
        <w:rPr>
          <w:rFonts w:ascii="Times New Roman" w:eastAsia="新細明體" w:hAnsi="Times New Roman" w:cs="Times New Roman"/>
          <w:color w:val="000000"/>
          <w:kern w:val="0"/>
          <w:sz w:val="27"/>
          <w:szCs w:val="27"/>
        </w:rPr>
        <w:t xml:space="preserve">, P. </w:t>
      </w:r>
      <w:proofErr w:type="spellStart"/>
      <w:r w:rsidRPr="007D03CA">
        <w:rPr>
          <w:rFonts w:ascii="Times New Roman" w:eastAsia="新細明體" w:hAnsi="Times New Roman" w:cs="Times New Roman"/>
          <w:color w:val="000000"/>
          <w:kern w:val="0"/>
          <w:sz w:val="27"/>
          <w:szCs w:val="27"/>
        </w:rPr>
        <w:t>Alam</w:t>
      </w:r>
      <w:proofErr w:type="spellEnd"/>
      <w:r w:rsidRPr="007D03CA">
        <w:rPr>
          <w:rFonts w:ascii="Times New Roman" w:eastAsia="新細明體" w:hAnsi="Times New Roman" w:cs="Times New Roman"/>
          <w:color w:val="000000"/>
          <w:kern w:val="0"/>
          <w:sz w:val="27"/>
          <w:szCs w:val="27"/>
        </w:rPr>
        <w:t>, and B. Yu. 2016. Internal control weaknesses and evidence of real activities manipulation. </w:t>
      </w:r>
      <w:r w:rsidRPr="007D03CA">
        <w:rPr>
          <w:rFonts w:ascii="Times New Roman" w:eastAsia="新細明體" w:hAnsi="Times New Roman" w:cs="Times New Roman"/>
          <w:i/>
          <w:iCs/>
          <w:color w:val="000000"/>
          <w:kern w:val="0"/>
          <w:sz w:val="27"/>
          <w:szCs w:val="27"/>
        </w:rPr>
        <w:t>Advances in Accounting</w:t>
      </w:r>
      <w:r w:rsidRPr="007D03CA">
        <w:rPr>
          <w:rFonts w:ascii="Times New Roman" w:eastAsia="新細明體" w:hAnsi="Times New Roman" w:cs="Times New Roman"/>
          <w:color w:val="000000"/>
          <w:kern w:val="0"/>
          <w:sz w:val="27"/>
          <w:szCs w:val="27"/>
        </w:rPr>
        <w:t> 33:47-58.</w:t>
      </w:r>
    </w:p>
    <w:p w14:paraId="3FE9C17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Masli</w:t>
      </w:r>
      <w:proofErr w:type="spellEnd"/>
      <w:r w:rsidRPr="007D03CA">
        <w:rPr>
          <w:rFonts w:ascii="Times New Roman" w:eastAsia="新細明體" w:hAnsi="Times New Roman" w:cs="Times New Roman"/>
          <w:color w:val="000000"/>
          <w:kern w:val="0"/>
          <w:sz w:val="27"/>
          <w:szCs w:val="27"/>
        </w:rPr>
        <w:t>, A., G. F. Peters, V. J. Richardson, and J. M. Sanchez. 2010. Examining the potential benefits of internal control monitoring technology.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85 (3):1001-1034.</w:t>
      </w:r>
    </w:p>
    <w:p w14:paraId="05AEB2D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Moffitt, K. C., A. M. </w:t>
      </w:r>
      <w:proofErr w:type="spellStart"/>
      <w:r w:rsidRPr="007D03CA">
        <w:rPr>
          <w:rFonts w:ascii="Times New Roman" w:eastAsia="新細明體" w:hAnsi="Times New Roman" w:cs="Times New Roman"/>
          <w:color w:val="000000"/>
          <w:kern w:val="0"/>
          <w:sz w:val="27"/>
          <w:szCs w:val="27"/>
        </w:rPr>
        <w:t>Rozario</w:t>
      </w:r>
      <w:proofErr w:type="spellEnd"/>
      <w:r w:rsidRPr="007D03CA">
        <w:rPr>
          <w:rFonts w:ascii="Times New Roman" w:eastAsia="新細明體" w:hAnsi="Times New Roman" w:cs="Times New Roman"/>
          <w:color w:val="000000"/>
          <w:kern w:val="0"/>
          <w:sz w:val="27"/>
          <w:szCs w:val="27"/>
        </w:rPr>
        <w:t xml:space="preserve">, and M. A. </w:t>
      </w:r>
      <w:proofErr w:type="spellStart"/>
      <w:r w:rsidRPr="007D03CA">
        <w:rPr>
          <w:rFonts w:ascii="Times New Roman" w:eastAsia="新細明體" w:hAnsi="Times New Roman" w:cs="Times New Roman"/>
          <w:color w:val="000000"/>
          <w:kern w:val="0"/>
          <w:sz w:val="27"/>
          <w:szCs w:val="27"/>
        </w:rPr>
        <w:t>Vasarhelyi</w:t>
      </w:r>
      <w:proofErr w:type="spellEnd"/>
      <w:r w:rsidRPr="007D03CA">
        <w:rPr>
          <w:rFonts w:ascii="Times New Roman" w:eastAsia="新細明體" w:hAnsi="Times New Roman" w:cs="Times New Roman"/>
          <w:color w:val="000000"/>
          <w:kern w:val="0"/>
          <w:sz w:val="27"/>
          <w:szCs w:val="27"/>
        </w:rPr>
        <w:t>. 2018. Robotic Process Automation for Auditing.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15 (1):1-10.</w:t>
      </w:r>
    </w:p>
    <w:p w14:paraId="1A10A59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Moll, J., and O. </w:t>
      </w:r>
      <w:proofErr w:type="spellStart"/>
      <w:r w:rsidRPr="007D03CA">
        <w:rPr>
          <w:rFonts w:ascii="Times New Roman" w:eastAsia="新細明體" w:hAnsi="Times New Roman" w:cs="Times New Roman"/>
          <w:color w:val="000000"/>
          <w:kern w:val="0"/>
          <w:sz w:val="27"/>
          <w:szCs w:val="27"/>
        </w:rPr>
        <w:t>Yigitbasioglu</w:t>
      </w:r>
      <w:proofErr w:type="spellEnd"/>
      <w:r w:rsidRPr="007D03CA">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7D03CA">
        <w:rPr>
          <w:rFonts w:ascii="Times New Roman" w:eastAsia="新細明體" w:hAnsi="Times New Roman" w:cs="Times New Roman"/>
          <w:i/>
          <w:iCs/>
          <w:color w:val="000000"/>
          <w:kern w:val="0"/>
          <w:sz w:val="27"/>
          <w:szCs w:val="27"/>
        </w:rPr>
        <w:t>The British Accounting Review</w:t>
      </w:r>
      <w:r w:rsidRPr="007D03CA">
        <w:rPr>
          <w:rFonts w:ascii="Times New Roman" w:eastAsia="新細明體" w:hAnsi="Times New Roman" w:cs="Times New Roman"/>
          <w:color w:val="000000"/>
          <w:kern w:val="0"/>
          <w:sz w:val="27"/>
          <w:szCs w:val="27"/>
        </w:rPr>
        <w:t> 51 (6).</w:t>
      </w:r>
    </w:p>
    <w:p w14:paraId="0BACB15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Moore, W., and W. Warrick. 1998. Audit and Controls in a Transforming World: New Solutions Required! </w:t>
      </w:r>
      <w:r w:rsidRPr="007D03CA">
        <w:rPr>
          <w:rFonts w:ascii="Times New Roman" w:eastAsia="新細明體" w:hAnsi="Times New Roman" w:cs="Times New Roman"/>
          <w:i/>
          <w:iCs/>
          <w:color w:val="000000"/>
          <w:kern w:val="0"/>
          <w:sz w:val="27"/>
          <w:szCs w:val="27"/>
        </w:rPr>
        <w:t>INTERNAL AUDITING-BOSTON-WARREN GORHAM AND LAMONT INCORPORATED-</w:t>
      </w:r>
      <w:r w:rsidRPr="007D03CA">
        <w:rPr>
          <w:rFonts w:ascii="Times New Roman" w:eastAsia="新細明體" w:hAnsi="Times New Roman" w:cs="Times New Roman"/>
          <w:color w:val="000000"/>
          <w:kern w:val="0"/>
          <w:sz w:val="27"/>
          <w:szCs w:val="27"/>
        </w:rPr>
        <w:t> 13:29-34.</w:t>
      </w:r>
    </w:p>
    <w:p w14:paraId="7B1C7EF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25 (1):129-157.</w:t>
      </w:r>
    </w:p>
    <w:p w14:paraId="0F3FCF8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Morris, J. J., and I. </w:t>
      </w:r>
      <w:proofErr w:type="spellStart"/>
      <w:r w:rsidRPr="007D03CA">
        <w:rPr>
          <w:rFonts w:ascii="Times New Roman" w:eastAsia="新細明體" w:hAnsi="Times New Roman" w:cs="Times New Roman"/>
          <w:color w:val="000000"/>
          <w:kern w:val="0"/>
          <w:sz w:val="27"/>
          <w:szCs w:val="27"/>
        </w:rPr>
        <w:t>Laksmana</w:t>
      </w:r>
      <w:proofErr w:type="spellEnd"/>
      <w:r w:rsidRPr="007D03CA">
        <w:rPr>
          <w:rFonts w:ascii="Times New Roman" w:eastAsia="新細明體" w:hAnsi="Times New Roman" w:cs="Times New Roman"/>
          <w:color w:val="000000"/>
          <w:kern w:val="0"/>
          <w:sz w:val="27"/>
          <w:szCs w:val="27"/>
        </w:rPr>
        <w:t>. 2010. Measuring the Impact of Enterprise Resource Planning (ERP) Systems on Earnings Management. </w:t>
      </w:r>
      <w:r w:rsidRPr="007D03CA">
        <w:rPr>
          <w:rFonts w:ascii="Times New Roman" w:eastAsia="新細明體" w:hAnsi="Times New Roman" w:cs="Times New Roman"/>
          <w:i/>
          <w:iCs/>
          <w:color w:val="000000"/>
          <w:kern w:val="0"/>
          <w:sz w:val="27"/>
          <w:szCs w:val="27"/>
        </w:rPr>
        <w:t>Journal of Emerging Technologies in Accounting</w:t>
      </w:r>
      <w:r w:rsidRPr="007D03CA">
        <w:rPr>
          <w:rFonts w:ascii="Times New Roman" w:eastAsia="新細明體" w:hAnsi="Times New Roman" w:cs="Times New Roman"/>
          <w:color w:val="000000"/>
          <w:kern w:val="0"/>
          <w:sz w:val="27"/>
          <w:szCs w:val="27"/>
        </w:rPr>
        <w:t> 7 (1):47-71.</w:t>
      </w:r>
    </w:p>
    <w:p w14:paraId="1E0A3DF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Nicolaou</w:t>
      </w:r>
      <w:proofErr w:type="spellEnd"/>
      <w:r w:rsidRPr="007D03CA">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9 (1):43-60.</w:t>
      </w:r>
    </w:p>
    <w:p w14:paraId="09F7521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Oliver, R. W. 1999. ERP is dead! Long live ERP! </w:t>
      </w:r>
      <w:r w:rsidRPr="007D03CA">
        <w:rPr>
          <w:rFonts w:ascii="Times New Roman" w:eastAsia="新細明體" w:hAnsi="Times New Roman" w:cs="Times New Roman"/>
          <w:i/>
          <w:iCs/>
          <w:color w:val="000000"/>
          <w:kern w:val="0"/>
          <w:sz w:val="27"/>
          <w:szCs w:val="27"/>
        </w:rPr>
        <w:t>Management Review</w:t>
      </w:r>
      <w:r w:rsidRPr="007D03CA">
        <w:rPr>
          <w:rFonts w:ascii="Times New Roman" w:eastAsia="新細明體" w:hAnsi="Times New Roman" w:cs="Times New Roman"/>
          <w:color w:val="000000"/>
          <w:kern w:val="0"/>
          <w:sz w:val="27"/>
          <w:szCs w:val="27"/>
        </w:rPr>
        <w:t> 88 (10):12-12.</w:t>
      </w:r>
    </w:p>
    <w:p w14:paraId="7014384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lastRenderedPageBreak/>
        <w:t>Papanastasopoulos</w:t>
      </w:r>
      <w:proofErr w:type="spellEnd"/>
      <w:r w:rsidRPr="007D03CA">
        <w:rPr>
          <w:rFonts w:ascii="Times New Roman" w:eastAsia="新細明體" w:hAnsi="Times New Roman" w:cs="Times New Roman"/>
          <w:color w:val="000000"/>
          <w:kern w:val="0"/>
          <w:sz w:val="27"/>
          <w:szCs w:val="27"/>
        </w:rPr>
        <w:t xml:space="preserve">, G., D. </w:t>
      </w:r>
      <w:proofErr w:type="spellStart"/>
      <w:r w:rsidRPr="007D03CA">
        <w:rPr>
          <w:rFonts w:ascii="Times New Roman" w:eastAsia="新細明體" w:hAnsi="Times New Roman" w:cs="Times New Roman"/>
          <w:color w:val="000000"/>
          <w:kern w:val="0"/>
          <w:sz w:val="27"/>
          <w:szCs w:val="27"/>
        </w:rPr>
        <w:t>Thomakos</w:t>
      </w:r>
      <w:proofErr w:type="spellEnd"/>
      <w:r w:rsidRPr="007D03CA">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7D03CA">
        <w:rPr>
          <w:rFonts w:ascii="Times New Roman" w:eastAsia="新細明體" w:hAnsi="Times New Roman" w:cs="Times New Roman"/>
          <w:i/>
          <w:iCs/>
          <w:color w:val="000000"/>
          <w:kern w:val="0"/>
          <w:sz w:val="27"/>
          <w:szCs w:val="27"/>
        </w:rPr>
        <w:t>International Review of Financial Analysis</w:t>
      </w:r>
      <w:r w:rsidRPr="007D03CA">
        <w:rPr>
          <w:rFonts w:ascii="Times New Roman" w:eastAsia="新細明體" w:hAnsi="Times New Roman" w:cs="Times New Roman"/>
          <w:color w:val="000000"/>
          <w:kern w:val="0"/>
          <w:sz w:val="27"/>
          <w:szCs w:val="27"/>
        </w:rPr>
        <w:t> 20 (5):269-282.</w:t>
      </w:r>
    </w:p>
    <w:p w14:paraId="52BF0CE6"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32 (3):65-89.</w:t>
      </w:r>
    </w:p>
    <w:p w14:paraId="065EB3F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Poston, R., and S. </w:t>
      </w:r>
      <w:proofErr w:type="spellStart"/>
      <w:r w:rsidRPr="007D03CA">
        <w:rPr>
          <w:rFonts w:ascii="Times New Roman" w:eastAsia="新細明體" w:hAnsi="Times New Roman" w:cs="Times New Roman"/>
          <w:color w:val="000000"/>
          <w:kern w:val="0"/>
          <w:sz w:val="27"/>
          <w:szCs w:val="27"/>
        </w:rPr>
        <w:t>Grabski</w:t>
      </w:r>
      <w:proofErr w:type="spellEnd"/>
      <w:r w:rsidRPr="007D03CA">
        <w:rPr>
          <w:rFonts w:ascii="Times New Roman" w:eastAsia="新細明體" w:hAnsi="Times New Roman" w:cs="Times New Roman"/>
          <w:color w:val="000000"/>
          <w:kern w:val="0"/>
          <w:sz w:val="27"/>
          <w:szCs w:val="27"/>
        </w:rPr>
        <w:t>. 2001. Financial impacts of enterprise resource planning implementations. </w:t>
      </w:r>
      <w:r w:rsidRPr="007D03CA">
        <w:rPr>
          <w:rFonts w:ascii="Times New Roman" w:eastAsia="新細明體" w:hAnsi="Times New Roman" w:cs="Times New Roman"/>
          <w:i/>
          <w:iCs/>
          <w:color w:val="000000"/>
          <w:kern w:val="0"/>
          <w:sz w:val="27"/>
          <w:szCs w:val="27"/>
        </w:rPr>
        <w:t>International Journal of Accounting Information Systems</w:t>
      </w:r>
      <w:r w:rsidRPr="007D03CA">
        <w:rPr>
          <w:rFonts w:ascii="Times New Roman" w:eastAsia="新細明體" w:hAnsi="Times New Roman" w:cs="Times New Roman"/>
          <w:color w:val="000000"/>
          <w:kern w:val="0"/>
          <w:sz w:val="27"/>
          <w:szCs w:val="27"/>
        </w:rPr>
        <w:t> 2 (4):271-294.</w:t>
      </w:r>
    </w:p>
    <w:p w14:paraId="7A2BC1FB"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Primer, A. 2015. Introduction to robotic process automation. </w:t>
      </w:r>
      <w:r w:rsidRPr="007D03CA">
        <w:rPr>
          <w:rFonts w:ascii="Times New Roman" w:eastAsia="新細明體" w:hAnsi="Times New Roman" w:cs="Times New Roman"/>
          <w:i/>
          <w:iCs/>
          <w:color w:val="000000"/>
          <w:kern w:val="0"/>
          <w:sz w:val="27"/>
          <w:szCs w:val="27"/>
        </w:rPr>
        <w:t>Institute for Robotic Process Automation</w:t>
      </w:r>
      <w:r w:rsidRPr="007D03CA">
        <w:rPr>
          <w:rFonts w:ascii="Times New Roman" w:eastAsia="新細明體" w:hAnsi="Times New Roman" w:cs="Times New Roman"/>
          <w:color w:val="000000"/>
          <w:kern w:val="0"/>
          <w:sz w:val="27"/>
          <w:szCs w:val="27"/>
        </w:rPr>
        <w:t>:1-35.</w:t>
      </w:r>
    </w:p>
    <w:p w14:paraId="7BBDA88D"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Roychowdhury</w:t>
      </w:r>
      <w:proofErr w:type="spellEnd"/>
      <w:r w:rsidRPr="007D03CA">
        <w:rPr>
          <w:rFonts w:ascii="Times New Roman" w:eastAsia="新細明體" w:hAnsi="Times New Roman" w:cs="Times New Roman"/>
          <w:color w:val="000000"/>
          <w:kern w:val="0"/>
          <w:sz w:val="27"/>
          <w:szCs w:val="27"/>
        </w:rPr>
        <w:t>, S. 2006. Earnings management through real activities manipulation. </w:t>
      </w:r>
      <w:r w:rsidRPr="007D03CA">
        <w:rPr>
          <w:rFonts w:ascii="Times New Roman" w:eastAsia="新細明體" w:hAnsi="Times New Roman" w:cs="Times New Roman"/>
          <w:i/>
          <w:iCs/>
          <w:color w:val="000000"/>
          <w:kern w:val="0"/>
          <w:sz w:val="27"/>
          <w:szCs w:val="27"/>
        </w:rPr>
        <w:t>Journal of Accounting and Economics</w:t>
      </w:r>
      <w:r w:rsidRPr="007D03CA">
        <w:rPr>
          <w:rFonts w:ascii="Times New Roman" w:eastAsia="新細明體" w:hAnsi="Times New Roman" w:cs="Times New Roman"/>
          <w:color w:val="000000"/>
          <w:kern w:val="0"/>
          <w:sz w:val="27"/>
          <w:szCs w:val="27"/>
        </w:rPr>
        <w:t> 42 (3):335-370.</w:t>
      </w:r>
    </w:p>
    <w:p w14:paraId="35F8187E"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Rygielski</w:t>
      </w:r>
      <w:proofErr w:type="spellEnd"/>
      <w:r w:rsidRPr="007D03CA">
        <w:rPr>
          <w:rFonts w:ascii="Times New Roman" w:eastAsia="新細明體" w:hAnsi="Times New Roman" w:cs="Times New Roman"/>
          <w:color w:val="000000"/>
          <w:kern w:val="0"/>
          <w:sz w:val="27"/>
          <w:szCs w:val="27"/>
        </w:rPr>
        <w:t>, C., J.-C. Wang, and D. C. Yen. 2002. Data mining techniques for customer relationship management. </w:t>
      </w:r>
      <w:r w:rsidRPr="007D03CA">
        <w:rPr>
          <w:rFonts w:ascii="Times New Roman" w:eastAsia="新細明體" w:hAnsi="Times New Roman" w:cs="Times New Roman"/>
          <w:i/>
          <w:iCs/>
          <w:color w:val="000000"/>
          <w:kern w:val="0"/>
          <w:sz w:val="27"/>
          <w:szCs w:val="27"/>
        </w:rPr>
        <w:t>Technology in society</w:t>
      </w:r>
      <w:r w:rsidRPr="007D03CA">
        <w:rPr>
          <w:rFonts w:ascii="Times New Roman" w:eastAsia="新細明體" w:hAnsi="Times New Roman" w:cs="Times New Roman"/>
          <w:color w:val="000000"/>
          <w:kern w:val="0"/>
          <w:sz w:val="27"/>
          <w:szCs w:val="27"/>
        </w:rPr>
        <w:t> 24 (4):483-502.</w:t>
      </w:r>
    </w:p>
    <w:p w14:paraId="09D06993"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Scapens</w:t>
      </w:r>
      <w:proofErr w:type="spellEnd"/>
      <w:r w:rsidRPr="007D03CA">
        <w:rPr>
          <w:rFonts w:ascii="Times New Roman" w:eastAsia="新細明體" w:hAnsi="Times New Roman" w:cs="Times New Roman"/>
          <w:color w:val="000000"/>
          <w:kern w:val="0"/>
          <w:sz w:val="27"/>
          <w:szCs w:val="27"/>
        </w:rPr>
        <w:t xml:space="preserve">, R. W., and M. </w:t>
      </w:r>
      <w:proofErr w:type="spellStart"/>
      <w:r w:rsidRPr="007D03CA">
        <w:rPr>
          <w:rFonts w:ascii="Times New Roman" w:eastAsia="新細明體" w:hAnsi="Times New Roman" w:cs="Times New Roman"/>
          <w:color w:val="000000"/>
          <w:kern w:val="0"/>
          <w:sz w:val="27"/>
          <w:szCs w:val="27"/>
        </w:rPr>
        <w:t>Jazayeri</w:t>
      </w:r>
      <w:proofErr w:type="spellEnd"/>
      <w:r w:rsidRPr="007D03CA">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7D03CA">
        <w:rPr>
          <w:rFonts w:ascii="Times New Roman" w:eastAsia="新細明體" w:hAnsi="Times New Roman" w:cs="Times New Roman"/>
          <w:color w:val="000000"/>
          <w:kern w:val="0"/>
          <w:sz w:val="27"/>
          <w:szCs w:val="27"/>
        </w:rPr>
        <w:t>note</w:t>
      </w:r>
      <w:proofErr w:type="gramEnd"/>
      <w:r w:rsidRPr="007D03CA">
        <w:rPr>
          <w:rFonts w:ascii="Times New Roman" w:eastAsia="新細明體" w:hAnsi="Times New Roman" w:cs="Times New Roman"/>
          <w:color w:val="000000"/>
          <w:kern w:val="0"/>
          <w:sz w:val="27"/>
          <w:szCs w:val="27"/>
        </w:rPr>
        <w:t>. </w:t>
      </w:r>
      <w:r w:rsidRPr="007D03CA">
        <w:rPr>
          <w:rFonts w:ascii="Times New Roman" w:eastAsia="新細明體" w:hAnsi="Times New Roman" w:cs="Times New Roman"/>
          <w:i/>
          <w:iCs/>
          <w:color w:val="000000"/>
          <w:kern w:val="0"/>
          <w:sz w:val="27"/>
          <w:szCs w:val="27"/>
        </w:rPr>
        <w:t>European Accounting Review</w:t>
      </w:r>
      <w:r w:rsidRPr="007D03CA">
        <w:rPr>
          <w:rFonts w:ascii="Times New Roman" w:eastAsia="新細明體" w:hAnsi="Times New Roman" w:cs="Times New Roman"/>
          <w:color w:val="000000"/>
          <w:kern w:val="0"/>
          <w:sz w:val="27"/>
          <w:szCs w:val="27"/>
        </w:rPr>
        <w:t> 12 (1):201-233.</w:t>
      </w:r>
    </w:p>
    <w:p w14:paraId="1B6EF10A"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Shang, S., and P. B. Seddon. 2000. A comprehensive framework for classifying the benefits of ERP systems.</w:t>
      </w:r>
    </w:p>
    <w:p w14:paraId="0A21CECC"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Shehab, E. M., M. W. Sharp, L. </w:t>
      </w:r>
      <w:proofErr w:type="spellStart"/>
      <w:r w:rsidRPr="007D03CA">
        <w:rPr>
          <w:rFonts w:ascii="Times New Roman" w:eastAsia="新細明體" w:hAnsi="Times New Roman" w:cs="Times New Roman"/>
          <w:color w:val="000000"/>
          <w:kern w:val="0"/>
          <w:sz w:val="27"/>
          <w:szCs w:val="27"/>
        </w:rPr>
        <w:t>Supramaniam</w:t>
      </w:r>
      <w:proofErr w:type="spellEnd"/>
      <w:r w:rsidRPr="007D03CA">
        <w:rPr>
          <w:rFonts w:ascii="Times New Roman" w:eastAsia="新細明體" w:hAnsi="Times New Roman" w:cs="Times New Roman"/>
          <w:color w:val="000000"/>
          <w:kern w:val="0"/>
          <w:sz w:val="27"/>
          <w:szCs w:val="27"/>
        </w:rPr>
        <w:t xml:space="preserve">, and T. A. </w:t>
      </w:r>
      <w:proofErr w:type="spellStart"/>
      <w:r w:rsidRPr="007D03CA">
        <w:rPr>
          <w:rFonts w:ascii="Times New Roman" w:eastAsia="新細明體" w:hAnsi="Times New Roman" w:cs="Times New Roman"/>
          <w:color w:val="000000"/>
          <w:kern w:val="0"/>
          <w:sz w:val="27"/>
          <w:szCs w:val="27"/>
        </w:rPr>
        <w:t>Spedding</w:t>
      </w:r>
      <w:proofErr w:type="spellEnd"/>
      <w:r w:rsidRPr="007D03CA">
        <w:rPr>
          <w:rFonts w:ascii="Times New Roman" w:eastAsia="新細明體" w:hAnsi="Times New Roman" w:cs="Times New Roman"/>
          <w:color w:val="000000"/>
          <w:kern w:val="0"/>
          <w:sz w:val="27"/>
          <w:szCs w:val="27"/>
        </w:rPr>
        <w:t>. 2004. Enterprise resource planning. </w:t>
      </w:r>
      <w:r w:rsidRPr="007D03CA">
        <w:rPr>
          <w:rFonts w:ascii="Times New Roman" w:eastAsia="新細明體" w:hAnsi="Times New Roman" w:cs="Times New Roman"/>
          <w:i/>
          <w:iCs/>
          <w:color w:val="000000"/>
          <w:kern w:val="0"/>
          <w:sz w:val="27"/>
          <w:szCs w:val="27"/>
        </w:rPr>
        <w:t>Business Process Management Journal</w:t>
      </w:r>
      <w:r w:rsidRPr="007D03CA">
        <w:rPr>
          <w:rFonts w:ascii="Times New Roman" w:eastAsia="新細明體" w:hAnsi="Times New Roman" w:cs="Times New Roman"/>
          <w:color w:val="000000"/>
          <w:kern w:val="0"/>
          <w:sz w:val="27"/>
          <w:szCs w:val="27"/>
        </w:rPr>
        <w:t> 10 (4):359-386.</w:t>
      </w:r>
    </w:p>
    <w:p w14:paraId="4E072A7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Sobczak</w:t>
      </w:r>
      <w:proofErr w:type="spellEnd"/>
      <w:r w:rsidRPr="007D03CA">
        <w:rPr>
          <w:rFonts w:ascii="Times New Roman" w:eastAsia="新細明體" w:hAnsi="Times New Roman" w:cs="Times New Roman"/>
          <w:color w:val="000000"/>
          <w:kern w:val="0"/>
          <w:sz w:val="27"/>
          <w:szCs w:val="27"/>
        </w:rPr>
        <w:t>, A. 2022. Robotic process automation as a digital transformation tool for increasing organizational resilience in polish enterprises. </w:t>
      </w:r>
      <w:r w:rsidRPr="007D03CA">
        <w:rPr>
          <w:rFonts w:ascii="Times New Roman" w:eastAsia="新細明體" w:hAnsi="Times New Roman" w:cs="Times New Roman"/>
          <w:i/>
          <w:iCs/>
          <w:color w:val="000000"/>
          <w:kern w:val="0"/>
          <w:sz w:val="27"/>
          <w:szCs w:val="27"/>
        </w:rPr>
        <w:t>Sustainability</w:t>
      </w:r>
      <w:r w:rsidRPr="007D03CA">
        <w:rPr>
          <w:rFonts w:ascii="Times New Roman" w:eastAsia="新細明體" w:hAnsi="Times New Roman" w:cs="Times New Roman"/>
          <w:color w:val="000000"/>
          <w:kern w:val="0"/>
          <w:sz w:val="27"/>
          <w:szCs w:val="27"/>
        </w:rPr>
        <w:t> 14 (3):1333.</w:t>
      </w:r>
    </w:p>
    <w:p w14:paraId="03F6216F"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Somers, T. M., K. Nelson, and J. Karimi. 2003. Confirmatory factor analysis of the end‐user computing satisfaction instrument: replication within an ERP domain. </w:t>
      </w:r>
      <w:r w:rsidRPr="007D03CA">
        <w:rPr>
          <w:rFonts w:ascii="Times New Roman" w:eastAsia="新細明體" w:hAnsi="Times New Roman" w:cs="Times New Roman"/>
          <w:i/>
          <w:iCs/>
          <w:color w:val="000000"/>
          <w:kern w:val="0"/>
          <w:sz w:val="27"/>
          <w:szCs w:val="27"/>
        </w:rPr>
        <w:t>Decision Sciences</w:t>
      </w:r>
      <w:r w:rsidRPr="007D03CA">
        <w:rPr>
          <w:rFonts w:ascii="Times New Roman" w:eastAsia="新細明體" w:hAnsi="Times New Roman" w:cs="Times New Roman"/>
          <w:color w:val="000000"/>
          <w:kern w:val="0"/>
          <w:sz w:val="27"/>
          <w:szCs w:val="27"/>
        </w:rPr>
        <w:t> 34 (3):595-621.</w:t>
      </w:r>
    </w:p>
    <w:p w14:paraId="146D43E4"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Stravinskienė</w:t>
      </w:r>
      <w:proofErr w:type="spellEnd"/>
      <w:r w:rsidRPr="007D03CA">
        <w:rPr>
          <w:rFonts w:ascii="Times New Roman" w:eastAsia="新細明體" w:hAnsi="Times New Roman" w:cs="Times New Roman"/>
          <w:color w:val="000000"/>
          <w:kern w:val="0"/>
          <w:sz w:val="27"/>
          <w:szCs w:val="27"/>
        </w:rPr>
        <w:t xml:space="preserve">, I., and D. </w:t>
      </w:r>
      <w:proofErr w:type="spellStart"/>
      <w:r w:rsidRPr="007D03CA">
        <w:rPr>
          <w:rFonts w:ascii="Times New Roman" w:eastAsia="新細明體" w:hAnsi="Times New Roman" w:cs="Times New Roman"/>
          <w:color w:val="000000"/>
          <w:kern w:val="0"/>
          <w:sz w:val="27"/>
          <w:szCs w:val="27"/>
        </w:rPr>
        <w:t>Serafinas</w:t>
      </w:r>
      <w:proofErr w:type="spellEnd"/>
      <w:r w:rsidRPr="007D03CA">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7D03CA">
        <w:rPr>
          <w:rFonts w:ascii="Times New Roman" w:eastAsia="新細明體" w:hAnsi="Times New Roman" w:cs="Times New Roman"/>
          <w:i/>
          <w:iCs/>
          <w:color w:val="000000"/>
          <w:kern w:val="0"/>
          <w:sz w:val="27"/>
          <w:szCs w:val="27"/>
        </w:rPr>
        <w:t>Management of Organizations: Systematic Research</w:t>
      </w:r>
      <w:r w:rsidRPr="007D03CA">
        <w:rPr>
          <w:rFonts w:ascii="Times New Roman" w:eastAsia="新細明體" w:hAnsi="Times New Roman" w:cs="Times New Roman"/>
          <w:color w:val="000000"/>
          <w:kern w:val="0"/>
          <w:sz w:val="27"/>
          <w:szCs w:val="27"/>
        </w:rPr>
        <w:t> 85 (1):87-106.</w:t>
      </w:r>
    </w:p>
    <w:p w14:paraId="3ED24DE1"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lastRenderedPageBreak/>
        <w:t>Tanveer, M., M. Altaf, Z. A. Akbar, and U. Nisar. 2022. Influence of Advertising Intensity on Real Earnings Management: Evidence from Four Sectors of Pakistan. </w:t>
      </w:r>
      <w:r w:rsidRPr="007D03CA">
        <w:rPr>
          <w:rFonts w:ascii="Times New Roman" w:eastAsia="新細明體" w:hAnsi="Times New Roman" w:cs="Times New Roman"/>
          <w:i/>
          <w:iCs/>
          <w:color w:val="000000"/>
          <w:kern w:val="0"/>
          <w:sz w:val="27"/>
          <w:szCs w:val="27"/>
        </w:rPr>
        <w:t>Journal of Economic Impact</w:t>
      </w:r>
      <w:r w:rsidRPr="007D03CA">
        <w:rPr>
          <w:rFonts w:ascii="Times New Roman" w:eastAsia="新細明體" w:hAnsi="Times New Roman" w:cs="Times New Roman"/>
          <w:color w:val="000000"/>
          <w:kern w:val="0"/>
          <w:sz w:val="27"/>
          <w:szCs w:val="27"/>
        </w:rPr>
        <w:t> 4 (1):158-164.</w:t>
      </w:r>
    </w:p>
    <w:p w14:paraId="25029897"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7D03CA">
        <w:rPr>
          <w:rFonts w:ascii="Times New Roman" w:eastAsia="新細明體" w:hAnsi="Times New Roman" w:cs="Times New Roman"/>
          <w:color w:val="000000"/>
          <w:kern w:val="0"/>
          <w:sz w:val="27"/>
          <w:szCs w:val="27"/>
        </w:rPr>
        <w:t>Tiron</w:t>
      </w:r>
      <w:proofErr w:type="spellEnd"/>
      <w:r w:rsidRPr="007D03CA">
        <w:rPr>
          <w:rFonts w:ascii="Times New Roman" w:eastAsia="新細明體" w:hAnsi="Times New Roman" w:cs="Times New Roman"/>
          <w:color w:val="000000"/>
          <w:kern w:val="0"/>
          <w:sz w:val="27"/>
          <w:szCs w:val="27"/>
        </w:rPr>
        <w:t xml:space="preserve">‐Tudor, A., R. </w:t>
      </w:r>
      <w:proofErr w:type="spellStart"/>
      <w:r w:rsidRPr="007D03CA">
        <w:rPr>
          <w:rFonts w:ascii="Times New Roman" w:eastAsia="新細明體" w:hAnsi="Times New Roman" w:cs="Times New Roman"/>
          <w:color w:val="000000"/>
          <w:kern w:val="0"/>
          <w:sz w:val="27"/>
          <w:szCs w:val="27"/>
        </w:rPr>
        <w:t>Lacurezeanu</w:t>
      </w:r>
      <w:proofErr w:type="spellEnd"/>
      <w:r w:rsidRPr="007D03CA">
        <w:rPr>
          <w:rFonts w:ascii="Times New Roman" w:eastAsia="新細明體" w:hAnsi="Times New Roman" w:cs="Times New Roman"/>
          <w:color w:val="000000"/>
          <w:kern w:val="0"/>
          <w:sz w:val="27"/>
          <w:szCs w:val="27"/>
        </w:rPr>
        <w:t xml:space="preserve">, V. P. </w:t>
      </w:r>
      <w:proofErr w:type="spellStart"/>
      <w:r w:rsidRPr="007D03CA">
        <w:rPr>
          <w:rFonts w:ascii="Times New Roman" w:eastAsia="新細明體" w:hAnsi="Times New Roman" w:cs="Times New Roman"/>
          <w:color w:val="000000"/>
          <w:kern w:val="0"/>
          <w:sz w:val="27"/>
          <w:szCs w:val="27"/>
        </w:rPr>
        <w:t>Bresfelean</w:t>
      </w:r>
      <w:proofErr w:type="spellEnd"/>
      <w:r w:rsidRPr="007D03CA">
        <w:rPr>
          <w:rFonts w:ascii="Times New Roman" w:eastAsia="新細明體" w:hAnsi="Times New Roman" w:cs="Times New Roman"/>
          <w:color w:val="000000"/>
          <w:kern w:val="0"/>
          <w:sz w:val="27"/>
          <w:szCs w:val="27"/>
        </w:rPr>
        <w:t xml:space="preserve">, and A. N. </w:t>
      </w:r>
      <w:proofErr w:type="spellStart"/>
      <w:r w:rsidRPr="007D03CA">
        <w:rPr>
          <w:rFonts w:ascii="Times New Roman" w:eastAsia="新細明體" w:hAnsi="Times New Roman" w:cs="Times New Roman"/>
          <w:color w:val="000000"/>
          <w:kern w:val="0"/>
          <w:sz w:val="27"/>
          <w:szCs w:val="27"/>
        </w:rPr>
        <w:t>Dontu</w:t>
      </w:r>
      <w:proofErr w:type="spellEnd"/>
      <w:r w:rsidRPr="007D03CA">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7D03CA">
        <w:rPr>
          <w:rFonts w:ascii="Times New Roman" w:eastAsia="新細明體" w:hAnsi="Times New Roman" w:cs="Times New Roman"/>
          <w:i/>
          <w:iCs/>
          <w:color w:val="000000"/>
          <w:kern w:val="0"/>
          <w:sz w:val="27"/>
          <w:szCs w:val="27"/>
        </w:rPr>
        <w:t>Accounting Perspectives</w:t>
      </w:r>
      <w:r w:rsidRPr="007D03CA">
        <w:rPr>
          <w:rFonts w:ascii="Times New Roman" w:eastAsia="新細明體" w:hAnsi="Times New Roman" w:cs="Times New Roman"/>
          <w:color w:val="000000"/>
          <w:kern w:val="0"/>
          <w:sz w:val="27"/>
          <w:szCs w:val="27"/>
        </w:rPr>
        <w:t> 23 (1):7-38.</w:t>
      </w:r>
    </w:p>
    <w:p w14:paraId="6FA4A940"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Tucker, I. 2017. Are you ready for your robots? </w:t>
      </w:r>
      <w:r w:rsidRPr="007D03CA">
        <w:rPr>
          <w:rFonts w:ascii="Times New Roman" w:eastAsia="新細明體" w:hAnsi="Times New Roman" w:cs="Times New Roman"/>
          <w:i/>
          <w:iCs/>
          <w:color w:val="000000"/>
          <w:kern w:val="0"/>
          <w:sz w:val="27"/>
          <w:szCs w:val="27"/>
        </w:rPr>
        <w:t>Strategic Finance</w:t>
      </w:r>
      <w:r w:rsidRPr="007D03CA">
        <w:rPr>
          <w:rFonts w:ascii="Times New Roman" w:eastAsia="新細明體" w:hAnsi="Times New Roman" w:cs="Times New Roman"/>
          <w:color w:val="000000"/>
          <w:kern w:val="0"/>
          <w:sz w:val="27"/>
          <w:szCs w:val="27"/>
        </w:rPr>
        <w:t> 99 (5):48-53.</w:t>
      </w:r>
    </w:p>
    <w:p w14:paraId="1AFDF8A2"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 xml:space="preserve">Van der Aalst, W. M., M. </w:t>
      </w:r>
      <w:proofErr w:type="spellStart"/>
      <w:r w:rsidRPr="007D03CA">
        <w:rPr>
          <w:rFonts w:ascii="Times New Roman" w:eastAsia="新細明體" w:hAnsi="Times New Roman" w:cs="Times New Roman"/>
          <w:color w:val="000000"/>
          <w:kern w:val="0"/>
          <w:sz w:val="27"/>
          <w:szCs w:val="27"/>
        </w:rPr>
        <w:t>Bichler</w:t>
      </w:r>
      <w:proofErr w:type="spellEnd"/>
      <w:r w:rsidRPr="007D03CA">
        <w:rPr>
          <w:rFonts w:ascii="Times New Roman" w:eastAsia="新細明體" w:hAnsi="Times New Roman" w:cs="Times New Roman"/>
          <w:color w:val="000000"/>
          <w:kern w:val="0"/>
          <w:sz w:val="27"/>
          <w:szCs w:val="27"/>
        </w:rPr>
        <w:t xml:space="preserve">, and A. </w:t>
      </w:r>
      <w:proofErr w:type="spellStart"/>
      <w:r w:rsidRPr="007D03CA">
        <w:rPr>
          <w:rFonts w:ascii="Times New Roman" w:eastAsia="新細明體" w:hAnsi="Times New Roman" w:cs="Times New Roman"/>
          <w:color w:val="000000"/>
          <w:kern w:val="0"/>
          <w:sz w:val="27"/>
          <w:szCs w:val="27"/>
        </w:rPr>
        <w:t>Heinzl</w:t>
      </w:r>
      <w:proofErr w:type="spellEnd"/>
      <w:r w:rsidRPr="007D03CA">
        <w:rPr>
          <w:rFonts w:ascii="Times New Roman" w:eastAsia="新細明體" w:hAnsi="Times New Roman" w:cs="Times New Roman"/>
          <w:color w:val="000000"/>
          <w:kern w:val="0"/>
          <w:sz w:val="27"/>
          <w:szCs w:val="27"/>
        </w:rPr>
        <w:t>. 2018. Robotic process automation: Springer, 269-272.</w:t>
      </w:r>
    </w:p>
    <w:p w14:paraId="1C382669"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Wright, S., and A. M. Wright. 2002. Information system assurance for enterprise resource planning systems: Unique risk considerations. </w:t>
      </w:r>
      <w:r w:rsidRPr="007D03CA">
        <w:rPr>
          <w:rFonts w:ascii="Times New Roman" w:eastAsia="新細明體" w:hAnsi="Times New Roman" w:cs="Times New Roman"/>
          <w:i/>
          <w:iCs/>
          <w:color w:val="000000"/>
          <w:kern w:val="0"/>
          <w:sz w:val="27"/>
          <w:szCs w:val="27"/>
        </w:rPr>
        <w:t>Journal of Information Systems</w:t>
      </w:r>
      <w:r w:rsidRPr="007D03CA">
        <w:rPr>
          <w:rFonts w:ascii="Times New Roman" w:eastAsia="新細明體" w:hAnsi="Times New Roman" w:cs="Times New Roman"/>
          <w:color w:val="000000"/>
          <w:kern w:val="0"/>
          <w:sz w:val="27"/>
          <w:szCs w:val="27"/>
        </w:rPr>
        <w:t> 16 (s-1):99-113.</w:t>
      </w:r>
    </w:p>
    <w:p w14:paraId="31264F88" w14:textId="77777777" w:rsidR="007D03CA" w:rsidRPr="007D03CA" w:rsidRDefault="007D03CA" w:rsidP="007D03CA">
      <w:pPr>
        <w:widowControl/>
        <w:spacing w:before="100" w:beforeAutospacing="1" w:after="100" w:afterAutospacing="1"/>
        <w:rPr>
          <w:rFonts w:ascii="Times New Roman" w:eastAsia="新細明體" w:hAnsi="Times New Roman" w:cs="Times New Roman"/>
          <w:color w:val="000000"/>
          <w:kern w:val="0"/>
          <w:sz w:val="27"/>
          <w:szCs w:val="27"/>
        </w:rPr>
      </w:pPr>
      <w:r w:rsidRPr="007D03CA">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7D03CA">
        <w:rPr>
          <w:rFonts w:ascii="Times New Roman" w:eastAsia="新細明體" w:hAnsi="Times New Roman" w:cs="Times New Roman"/>
          <w:i/>
          <w:iCs/>
          <w:color w:val="000000"/>
          <w:kern w:val="0"/>
          <w:sz w:val="27"/>
          <w:szCs w:val="27"/>
        </w:rPr>
        <w:t>The Accounting Review</w:t>
      </w:r>
      <w:r w:rsidRPr="007D03CA">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3EA75F0A" w:rsidR="00C4755C" w:rsidRDefault="00C4755C" w:rsidP="004B5BEA">
      <w:pPr>
        <w:widowControl/>
        <w:shd w:val="clear" w:color="auto" w:fill="FFFFFF"/>
        <w:spacing w:after="173"/>
        <w:ind w:left="450" w:hanging="450"/>
        <w:rPr>
          <w:rFonts w:ascii="Times New Roman" w:hAnsi="Times New Roman" w:cs="Times New Roman"/>
        </w:rPr>
      </w:pPr>
    </w:p>
    <w:p w14:paraId="35F5CD0A" w14:textId="31C7BA45" w:rsidR="00A95263" w:rsidRDefault="00A95263" w:rsidP="004B5BEA">
      <w:pPr>
        <w:widowControl/>
        <w:shd w:val="clear" w:color="auto" w:fill="FFFFFF"/>
        <w:spacing w:after="173"/>
        <w:ind w:left="450" w:hanging="450"/>
        <w:rPr>
          <w:rFonts w:ascii="Times New Roman" w:hAnsi="Times New Roman" w:cs="Times New Roman"/>
        </w:rPr>
      </w:pPr>
    </w:p>
    <w:p w14:paraId="5641C766" w14:textId="348B8832" w:rsidR="00A95263" w:rsidRDefault="00A95263" w:rsidP="004B5BEA">
      <w:pPr>
        <w:widowControl/>
        <w:shd w:val="clear" w:color="auto" w:fill="FFFFFF"/>
        <w:spacing w:after="173"/>
        <w:ind w:left="450" w:hanging="450"/>
        <w:rPr>
          <w:rFonts w:ascii="Times New Roman" w:hAnsi="Times New Roman" w:cs="Times New Roman"/>
        </w:rPr>
      </w:pPr>
    </w:p>
    <w:p w14:paraId="6ED9C8A8" w14:textId="77777777" w:rsidR="00A95263" w:rsidRPr="00BA4329" w:rsidRDefault="00A95263" w:rsidP="007D03CA">
      <w:pPr>
        <w:widowControl/>
        <w:shd w:val="clear" w:color="auto" w:fill="FFFFFF"/>
        <w:spacing w:after="173"/>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10"/>
      <w:commentRangeStart w:id="111"/>
      <w:commentRangeStart w:id="112"/>
      <w:r w:rsidRPr="00BA4329">
        <w:rPr>
          <w:rFonts w:ascii="Times New Roman" w:hAnsi="Times New Roman" w:cs="Times New Roman"/>
          <w:b/>
          <w:bCs/>
        </w:rPr>
        <w:t>Panel A: Selection Procedure</w:t>
      </w:r>
      <w:commentRangeEnd w:id="110"/>
      <w:r w:rsidR="00EC6172">
        <w:rPr>
          <w:rStyle w:val="a6"/>
        </w:rPr>
        <w:commentReference w:id="110"/>
      </w:r>
      <w:commentRangeEnd w:id="111"/>
      <w:r w:rsidR="00870B72">
        <w:rPr>
          <w:rStyle w:val="a6"/>
        </w:rPr>
        <w:commentReference w:id="111"/>
      </w:r>
      <w:commentRangeEnd w:id="112"/>
      <w:r w:rsidR="003274A3">
        <w:rPr>
          <w:rStyle w:val="a6"/>
        </w:rPr>
        <w:commentReference w:id="112"/>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13"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13"/>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1D15B6">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14"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14"/>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0176F7">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0176F7">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13840F1E"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r w:rsidR="00FE7FB8">
              <w:rPr>
                <w:rFonts w:ascii="Times New Roman" w:eastAsia="微軟正黑體" w:hAnsi="Times New Roman" w:cs="Times New Roman"/>
                <w:color w:val="000000"/>
                <w:kern w:val="0"/>
                <w:sz w:val="20"/>
                <w:szCs w:val="20"/>
              </w:rPr>
              <w:t xml:space="preserve"> </w:t>
            </w:r>
          </w:p>
        </w:tc>
      </w:tr>
      <w:tr w:rsidR="001F06D2" w:rsidRPr="00BA4329" w14:paraId="17F1643C" w14:textId="77777777" w:rsidTr="000176F7">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0176F7">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0176F7">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0176F7">
        <w:trPr>
          <w:trHeight w:val="310"/>
        </w:trPr>
        <w:tc>
          <w:tcPr>
            <w:tcW w:w="1697" w:type="dxa"/>
            <w:noWrap/>
            <w:hideMark/>
          </w:tcPr>
          <w:p w14:paraId="2BE09122" w14:textId="19A9EE3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0176F7">
        <w:trPr>
          <w:trHeight w:val="310"/>
        </w:trPr>
        <w:tc>
          <w:tcPr>
            <w:tcW w:w="1697" w:type="dxa"/>
            <w:noWrap/>
            <w:hideMark/>
          </w:tcPr>
          <w:p w14:paraId="7D2D9344" w14:textId="56917BE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EB540E9" w14:textId="77777777" w:rsidTr="000176F7">
        <w:trPr>
          <w:trHeight w:val="310"/>
        </w:trPr>
        <w:tc>
          <w:tcPr>
            <w:tcW w:w="1697" w:type="dxa"/>
            <w:noWrap/>
          </w:tcPr>
          <w:p w14:paraId="1C7B2877" w14:textId="0769BB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roofErr w:type="gramStart"/>
            <w:r w:rsidR="00A34DE2">
              <w:rPr>
                <w:rFonts w:ascii="微軟正黑體" w:eastAsia="微軟正黑體" w:hAnsi="微軟正黑體" w:cs="Times New Roman" w:hint="eastAsia"/>
                <w:color w:val="000000"/>
                <w:kern w:val="0"/>
                <w:sz w:val="20"/>
                <w:szCs w:val="20"/>
              </w:rPr>
              <w:t>＊</w:t>
            </w:r>
            <w:proofErr w:type="gramEnd"/>
            <w:r w:rsidRPr="00BA4329">
              <w:rPr>
                <w:rFonts w:ascii="Times New Roman" w:eastAsia="微軟正黑體" w:hAnsi="Times New Roman" w:cs="Times New Roman"/>
                <w:color w:val="000000"/>
                <w:kern w:val="0"/>
                <w:sz w:val="20"/>
                <w:szCs w:val="20"/>
              </w:rPr>
              <w:t>RPA</w:t>
            </w:r>
          </w:p>
        </w:tc>
        <w:tc>
          <w:tcPr>
            <w:tcW w:w="7614" w:type="dxa"/>
            <w:noWrap/>
          </w:tcPr>
          <w:p w14:paraId="3BCC1102" w14:textId="32A8CB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0176F7" w:rsidRPr="00BA4329" w14:paraId="104A22F2" w14:textId="77777777" w:rsidTr="000176F7">
        <w:trPr>
          <w:trHeight w:val="310"/>
        </w:trPr>
        <w:tc>
          <w:tcPr>
            <w:tcW w:w="1697" w:type="dxa"/>
            <w:noWrap/>
          </w:tcPr>
          <w:p w14:paraId="2A87F38D" w14:textId="2CDD5D0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0176F7">
        <w:trPr>
          <w:trHeight w:val="310"/>
        </w:trPr>
        <w:tc>
          <w:tcPr>
            <w:tcW w:w="1697" w:type="dxa"/>
            <w:noWrap/>
            <w:hideMark/>
          </w:tcPr>
          <w:p w14:paraId="072B6433" w14:textId="3B243B4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0176F7">
        <w:trPr>
          <w:trHeight w:val="310"/>
        </w:trPr>
        <w:tc>
          <w:tcPr>
            <w:tcW w:w="1697" w:type="dxa"/>
            <w:noWrap/>
            <w:hideMark/>
          </w:tcPr>
          <w:p w14:paraId="52DA9572" w14:textId="17C84F73"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0176F7">
        <w:trPr>
          <w:trHeight w:val="310"/>
        </w:trPr>
        <w:tc>
          <w:tcPr>
            <w:tcW w:w="1697" w:type="dxa"/>
            <w:noWrap/>
            <w:hideMark/>
          </w:tcPr>
          <w:p w14:paraId="377BA1C8" w14:textId="4598CC1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0176F7">
        <w:trPr>
          <w:trHeight w:val="310"/>
        </w:trPr>
        <w:tc>
          <w:tcPr>
            <w:tcW w:w="1697" w:type="dxa"/>
            <w:noWrap/>
            <w:hideMark/>
          </w:tcPr>
          <w:p w14:paraId="60D86621" w14:textId="54D98A8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0176F7">
        <w:trPr>
          <w:trHeight w:val="310"/>
        </w:trPr>
        <w:tc>
          <w:tcPr>
            <w:tcW w:w="1697" w:type="dxa"/>
            <w:noWrap/>
            <w:hideMark/>
          </w:tcPr>
          <w:p w14:paraId="775F1853" w14:textId="529877A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0176F7">
        <w:trPr>
          <w:trHeight w:val="310"/>
        </w:trPr>
        <w:tc>
          <w:tcPr>
            <w:tcW w:w="1697" w:type="dxa"/>
            <w:noWrap/>
            <w:hideMark/>
          </w:tcPr>
          <w:p w14:paraId="10E89809" w14:textId="4563BD1E"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589E96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 xml:space="preserve">). </w:t>
            </w:r>
          </w:p>
        </w:tc>
      </w:tr>
      <w:tr w:rsidR="000176F7" w:rsidRPr="00BA4329" w14:paraId="27EA2BD1" w14:textId="77777777" w:rsidTr="000176F7">
        <w:trPr>
          <w:trHeight w:val="310"/>
        </w:trPr>
        <w:tc>
          <w:tcPr>
            <w:tcW w:w="1697" w:type="dxa"/>
            <w:noWrap/>
            <w:hideMark/>
          </w:tcPr>
          <w:p w14:paraId="782BBD06" w14:textId="5FE865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824E8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0176F7">
        <w:trPr>
          <w:trHeight w:val="310"/>
        </w:trPr>
        <w:tc>
          <w:tcPr>
            <w:tcW w:w="1697" w:type="dxa"/>
            <w:noWrap/>
            <w:hideMark/>
          </w:tcPr>
          <w:p w14:paraId="5D9FA779" w14:textId="2C15907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0176F7">
        <w:trPr>
          <w:trHeight w:val="620"/>
        </w:trPr>
        <w:tc>
          <w:tcPr>
            <w:tcW w:w="1697" w:type="dxa"/>
            <w:noWrap/>
            <w:hideMark/>
          </w:tcPr>
          <w:p w14:paraId="3ED9C1ED" w14:textId="58AEF6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67A8E73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 </w:t>
            </w:r>
          </w:p>
        </w:tc>
      </w:tr>
      <w:tr w:rsidR="000176F7" w:rsidRPr="00BA4329" w14:paraId="09D7DEEB" w14:textId="77777777" w:rsidTr="003019C8">
        <w:trPr>
          <w:trHeight w:val="416"/>
        </w:trPr>
        <w:tc>
          <w:tcPr>
            <w:tcW w:w="1697" w:type="dxa"/>
            <w:noWrap/>
            <w:hideMark/>
          </w:tcPr>
          <w:p w14:paraId="39D38CA3" w14:textId="6DCBB937" w:rsidR="000176F7" w:rsidRPr="00BA4329" w:rsidRDefault="000176F7" w:rsidP="001F06D2">
            <w:pPr>
              <w:widowControl/>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lastRenderedPageBreak/>
              <w:t>ADJROA_sq</w:t>
            </w:r>
            <w:proofErr w:type="spellEnd"/>
          </w:p>
        </w:tc>
        <w:tc>
          <w:tcPr>
            <w:tcW w:w="7614" w:type="dxa"/>
            <w:hideMark/>
          </w:tcPr>
          <w:p w14:paraId="03C724B5" w14:textId="3D437B5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0176F7">
        <w:trPr>
          <w:trHeight w:val="310"/>
        </w:trPr>
        <w:tc>
          <w:tcPr>
            <w:tcW w:w="1697" w:type="dxa"/>
            <w:noWrap/>
            <w:hideMark/>
          </w:tcPr>
          <w:p w14:paraId="398F8276" w14:textId="7C0A90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0176F7">
        <w:trPr>
          <w:trHeight w:val="310"/>
        </w:trPr>
        <w:tc>
          <w:tcPr>
            <w:tcW w:w="1697" w:type="dxa"/>
            <w:noWrap/>
            <w:hideMark/>
          </w:tcPr>
          <w:p w14:paraId="34C370E9" w14:textId="1091096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0176F7">
        <w:trPr>
          <w:trHeight w:val="310"/>
        </w:trPr>
        <w:tc>
          <w:tcPr>
            <w:tcW w:w="1697" w:type="dxa"/>
            <w:noWrap/>
            <w:hideMark/>
          </w:tcPr>
          <w:p w14:paraId="4DB55FC8" w14:textId="38C3EAB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0176F7">
        <w:trPr>
          <w:trHeight w:val="312"/>
        </w:trPr>
        <w:tc>
          <w:tcPr>
            <w:tcW w:w="1697" w:type="dxa"/>
            <w:noWrap/>
            <w:hideMark/>
          </w:tcPr>
          <w:p w14:paraId="4F728B5A" w14:textId="04FCDF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0176F7">
        <w:trPr>
          <w:trHeight w:val="331"/>
        </w:trPr>
        <w:tc>
          <w:tcPr>
            <w:tcW w:w="1697" w:type="dxa"/>
            <w:noWrap/>
          </w:tcPr>
          <w:p w14:paraId="1C028B3C" w14:textId="2E4D4EC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7:00Z" w:initials="SH">
    <w:p w14:paraId="11638800" w14:textId="77777777" w:rsidR="00EF5A87" w:rsidRDefault="00EF5A87"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3" w:author="Sheng-Feng Hsieh" w:date="2024-03-21T14:50:00Z" w:initials="SH">
    <w:p w14:paraId="4578EF17" w14:textId="77777777" w:rsidR="00EF5A87" w:rsidRDefault="00EF5A87" w:rsidP="000501D6">
      <w:r>
        <w:rPr>
          <w:rStyle w:val="a6"/>
        </w:rPr>
        <w:annotationRef/>
      </w:r>
      <w:r>
        <w:t>ERP</w:t>
      </w:r>
      <w:r>
        <w:rPr>
          <w:rFonts w:hint="eastAsia"/>
        </w:rPr>
        <w:t>導入應該擴及全公司，但後面的例子都只看會計面。</w:t>
      </w:r>
    </w:p>
  </w:comment>
  <w:comment w:id="4" w:author="Sheng-Feng Hsieh" w:date="2024-03-21T14:52:00Z" w:initials="SH">
    <w:p w14:paraId="51D2ECA2" w14:textId="77777777" w:rsidR="00EF5A87" w:rsidRDefault="00EF5A87" w:rsidP="00ED4C81">
      <w:r>
        <w:rPr>
          <w:rStyle w:val="a6"/>
        </w:rPr>
        <w:annotationRef/>
      </w:r>
      <w:r>
        <w:t>Grammar?</w:t>
      </w:r>
    </w:p>
  </w:comment>
  <w:comment w:id="5" w:author="Sheng-Feng Hsieh" w:date="2024-03-21T14:52:00Z" w:initials="SH">
    <w:p w14:paraId="601D26BE" w14:textId="77777777" w:rsidR="00EF5A87" w:rsidRDefault="00EF5A87" w:rsidP="00ED4C81">
      <w:r>
        <w:rPr>
          <w:rStyle w:val="a6"/>
        </w:rPr>
        <w:annotationRef/>
      </w:r>
      <w:r>
        <w:t>Direction?</w:t>
      </w:r>
    </w:p>
  </w:comment>
  <w:comment w:id="7" w:author="Sheng-Feng Hsieh" w:date="2024-03-21T14:56:00Z" w:initials="SH">
    <w:p w14:paraId="470BC0F6" w14:textId="77777777" w:rsidR="00EF5A87" w:rsidRDefault="00EF5A87" w:rsidP="00ED4C81">
      <w:r>
        <w:rPr>
          <w:rStyle w:val="a6"/>
        </w:rPr>
        <w:annotationRef/>
      </w:r>
      <w:r>
        <w:t>How about those case study papers?</w:t>
      </w:r>
    </w:p>
  </w:comment>
  <w:comment w:id="8" w:author="Sheng-Feng Hsieh" w:date="2024-03-21T14:56:00Z" w:initials="SH">
    <w:p w14:paraId="59F09FBD" w14:textId="44D866FB" w:rsidR="00EF5A87" w:rsidRDefault="00EF5A87" w:rsidP="00ED4C81">
      <w:r>
        <w:rPr>
          <w:rStyle w:val="a6"/>
        </w:rPr>
        <w:annotationRef/>
      </w:r>
      <w:r>
        <w:t>?</w:t>
      </w:r>
    </w:p>
  </w:comment>
  <w:comment w:id="9" w:author="賴星光星光" w:date="2024-03-24T15:20:00Z" w:initials="賴星光星光">
    <w:p w14:paraId="05EADC86" w14:textId="05CAF938" w:rsidR="00EF5A87" w:rsidRDefault="00EF5A87">
      <w:pPr>
        <w:pStyle w:val="a7"/>
      </w:pPr>
      <w:r>
        <w:rPr>
          <w:rStyle w:val="a6"/>
        </w:rPr>
        <w:annotationRef/>
      </w:r>
      <w:r w:rsidRPr="00BA4329">
        <w:rPr>
          <w:rFonts w:ascii="Times New Roman" w:hAnsi="Times New Roman" w:cs="Times New Roman"/>
          <w:color w:val="0070C0"/>
        </w:rPr>
        <w:t>Tiron-Tudor et al. 2024</w:t>
      </w:r>
      <w:r>
        <w:t xml:space="preserve"> </w:t>
      </w:r>
      <w:r>
        <w:rPr>
          <w:rFonts w:hint="eastAsia"/>
        </w:rPr>
        <w:t>原文</w:t>
      </w:r>
    </w:p>
  </w:comment>
  <w:comment w:id="10" w:author="賴星光星光" w:date="2024-03-24T15:20:00Z" w:initials="賴星光星光">
    <w:p w14:paraId="4719F077" w14:textId="492AEA15" w:rsidR="00EF5A87" w:rsidRDefault="00EF5A87">
      <w:pPr>
        <w:pStyle w:val="a7"/>
      </w:pPr>
      <w:r>
        <w:rPr>
          <w:rStyle w:val="a6"/>
        </w:rPr>
        <w:annotationRef/>
      </w:r>
    </w:p>
  </w:comment>
  <w:comment w:id="11" w:author="Sheng-Feng Hsieh" w:date="2024-03-21T14:58:00Z" w:initials="SH">
    <w:p w14:paraId="0CB93BD3" w14:textId="77777777" w:rsidR="00EF5A87" w:rsidRDefault="00EF5A87" w:rsidP="00ED4C81">
      <w:r>
        <w:rPr>
          <w:rStyle w:val="a6"/>
        </w:rPr>
        <w:annotationRef/>
      </w:r>
      <w:r>
        <w:rPr>
          <w:rFonts w:hint="eastAsia"/>
        </w:rPr>
        <w:t>可能可以換成實證研究十分稀少</w:t>
      </w:r>
    </w:p>
  </w:comment>
  <w:comment w:id="12" w:author="賴星光星光" w:date="2024-03-26T11:30:00Z" w:initials="賴星光星光">
    <w:p w14:paraId="014AD1D6" w14:textId="7CF22F9E" w:rsidR="00EF5A87" w:rsidRDefault="00EF5A87">
      <w:pPr>
        <w:pStyle w:val="a7"/>
      </w:pPr>
      <w:r>
        <w:rPr>
          <w:rStyle w:val="a6"/>
        </w:rPr>
        <w:annotationRef/>
      </w:r>
      <w:r>
        <w:rPr>
          <w:rFonts w:hint="eastAsia"/>
        </w:rPr>
        <w:t>e</w:t>
      </w:r>
      <w:r>
        <w:t>mpirical</w:t>
      </w:r>
    </w:p>
  </w:comment>
  <w:comment w:id="13" w:author="賴星光星光" w:date="2024-03-26T11:30:00Z" w:initials="賴星光星光">
    <w:p w14:paraId="7219CC70" w14:textId="62C4D142" w:rsidR="00EF5A87" w:rsidRDefault="00EF5A87">
      <w:pPr>
        <w:pStyle w:val="a7"/>
      </w:pPr>
      <w:r>
        <w:rPr>
          <w:rStyle w:val="a6"/>
        </w:rPr>
        <w:annotationRef/>
      </w:r>
    </w:p>
  </w:comment>
  <w:comment w:id="14" w:author="賴星光星光" w:date="2024-03-26T11:29:00Z" w:initials="賴星光星光">
    <w:p w14:paraId="47D8B9E9" w14:textId="6381A847" w:rsidR="00EF5A87" w:rsidRDefault="00EF5A87">
      <w:pPr>
        <w:pStyle w:val="a7"/>
      </w:pPr>
      <w:r>
        <w:rPr>
          <w:rStyle w:val="a6"/>
        </w:rPr>
        <w:annotationRef/>
      </w:r>
      <w:r>
        <w:rPr>
          <w:rFonts w:hint="eastAsia"/>
        </w:rPr>
        <w:t>結果，</w:t>
      </w:r>
      <w:r>
        <w:t>M</w:t>
      </w:r>
      <w:r>
        <w:rPr>
          <w:rFonts w:hint="eastAsia"/>
        </w:rPr>
        <w:t>o</w:t>
      </w:r>
      <w:r>
        <w:t>del</w:t>
      </w:r>
      <w:r>
        <w:rPr>
          <w:rFonts w:hint="eastAsia"/>
        </w:rPr>
        <w:t>方法</w:t>
      </w:r>
    </w:p>
  </w:comment>
  <w:comment w:id="15" w:author="賴星光星光" w:date="2024-03-26T11:29:00Z" w:initials="賴星光星光">
    <w:p w14:paraId="00219C6A" w14:textId="247A4236" w:rsidR="00EF5A87" w:rsidRDefault="00EF5A87">
      <w:pPr>
        <w:pStyle w:val="a7"/>
      </w:pPr>
      <w:r>
        <w:rPr>
          <w:rStyle w:val="a6"/>
        </w:rPr>
        <w:annotationRef/>
      </w:r>
    </w:p>
  </w:comment>
  <w:comment w:id="18" w:author="Sheng-Feng Hsieh" w:date="2024-03-21T15:02:00Z" w:initials="SH">
    <w:p w14:paraId="0C9F44F8" w14:textId="77777777" w:rsidR="00EF5A87" w:rsidRDefault="00EF5A87" w:rsidP="00940286">
      <w:r>
        <w:rPr>
          <w:rStyle w:val="a6"/>
        </w:rPr>
        <w:annotationRef/>
      </w:r>
      <w:r>
        <w:t>Nice explanation! Is there any citation that could further support this argument?</w:t>
      </w:r>
    </w:p>
  </w:comment>
  <w:comment w:id="19" w:author="賴星光星光" w:date="2024-03-24T13:29:00Z" w:initials="賴星光星光">
    <w:p w14:paraId="3728D907" w14:textId="11769695" w:rsidR="00EF5A87" w:rsidRDefault="00EF5A87">
      <w:pPr>
        <w:pStyle w:val="a7"/>
      </w:pPr>
      <w:r>
        <w:rPr>
          <w:rStyle w:val="a6"/>
        </w:rPr>
        <w:annotationRef/>
      </w:r>
      <w:r>
        <w:rPr>
          <w:rFonts w:hint="eastAsia"/>
        </w:rPr>
        <w:t>H</w:t>
      </w:r>
      <w:r>
        <w:t>o</w:t>
      </w:r>
      <w:r>
        <w:rPr>
          <w:rFonts w:hint="eastAsia"/>
        </w:rPr>
        <w:t>n</w:t>
      </w:r>
      <w:r>
        <w:t>g et al. 2023</w:t>
      </w:r>
    </w:p>
  </w:comment>
  <w:comment w:id="20" w:author="賴星光星光" w:date="2024-03-24T13:29:00Z" w:initials="賴星光星光">
    <w:p w14:paraId="0D7B7A38" w14:textId="550C70A3" w:rsidR="00EF5A87" w:rsidRDefault="00EF5A87">
      <w:pPr>
        <w:pStyle w:val="a7"/>
      </w:pPr>
      <w:r>
        <w:rPr>
          <w:rStyle w:val="a6"/>
        </w:rPr>
        <w:annotationRef/>
      </w:r>
    </w:p>
  </w:comment>
  <w:comment w:id="21" w:author="Sheng-Feng Hsieh" w:date="2024-03-21T15:03:00Z" w:initials="SH">
    <w:p w14:paraId="762E402F" w14:textId="77777777" w:rsidR="00EF5A87" w:rsidRDefault="00EF5A87" w:rsidP="00D86746">
      <w:r>
        <w:rPr>
          <w:rStyle w:val="a6"/>
        </w:rPr>
        <w:annotationRef/>
      </w:r>
      <w:r>
        <w:rPr>
          <w:rFonts w:hint="eastAsia"/>
        </w:rPr>
        <w:t>例如ＣＯＳＯ？</w:t>
      </w:r>
    </w:p>
    <w:p w14:paraId="36B93E73" w14:textId="77777777" w:rsidR="00EF5A87" w:rsidRDefault="00EF5A87" w:rsidP="00D86746">
      <w:r>
        <w:rPr>
          <w:rFonts w:hint="eastAsia"/>
        </w:rPr>
        <w:t>下面加註說明</w:t>
      </w:r>
    </w:p>
  </w:comment>
  <w:comment w:id="22" w:author="賴星光星光" w:date="2024-03-24T15:39:00Z" w:initials="賴星光星光">
    <w:p w14:paraId="40645CA1" w14:textId="34A99626" w:rsidR="00EF5A87" w:rsidRDefault="00EF5A87">
      <w:pPr>
        <w:pStyle w:val="a7"/>
      </w:pPr>
      <w:r>
        <w:rPr>
          <w:rStyle w:val="a6"/>
        </w:rPr>
        <w:annotationRef/>
      </w:r>
      <w:r>
        <w:t>Hong et al. 2023 COSO or COBIT</w:t>
      </w:r>
    </w:p>
  </w:comment>
  <w:comment w:id="23" w:author="賴星光星光" w:date="2024-03-24T15:40:00Z" w:initials="賴星光星光">
    <w:p w14:paraId="68F1F663" w14:textId="258611DA" w:rsidR="00EF5A87" w:rsidRDefault="00EF5A87">
      <w:pPr>
        <w:pStyle w:val="a7"/>
      </w:pPr>
      <w:r>
        <w:rPr>
          <w:rStyle w:val="a6"/>
        </w:rPr>
        <w:annotationRef/>
      </w:r>
    </w:p>
  </w:comment>
  <w:comment w:id="30" w:author="賴星光星光" w:date="2024-03-24T14:29:00Z" w:initials="賴星光星光">
    <w:p w14:paraId="17D8EF69" w14:textId="31844C14" w:rsidR="00EF5A87" w:rsidRDefault="00EF5A87">
      <w:pPr>
        <w:pStyle w:val="a7"/>
      </w:pPr>
      <w:r>
        <w:rPr>
          <w:rStyle w:val="a6"/>
        </w:rPr>
        <w:annotationRef/>
      </w:r>
      <w:r>
        <w:rPr>
          <w:rFonts w:hint="eastAsia"/>
        </w:rPr>
        <w:t>C</w:t>
      </w:r>
      <w:r>
        <w:t>itation of the webcite ?</w:t>
      </w:r>
    </w:p>
  </w:comment>
  <w:comment w:id="31" w:author="賴星光星光" w:date="2024-03-24T14:29:00Z" w:initials="賴星光星光">
    <w:p w14:paraId="3B6778ED" w14:textId="0B96F7E3" w:rsidR="00EF5A87" w:rsidRDefault="00EF5A87">
      <w:pPr>
        <w:pStyle w:val="a7"/>
      </w:pPr>
      <w:r>
        <w:rPr>
          <w:rStyle w:val="a6"/>
        </w:rPr>
        <w:annotationRef/>
      </w:r>
    </w:p>
  </w:comment>
  <w:comment w:id="32" w:author="賴星光星光" w:date="2024-03-27T16:06:00Z" w:initials="賴星光星光">
    <w:p w14:paraId="03F33D53" w14:textId="7CDB2003" w:rsidR="00EF5A87" w:rsidRDefault="00EF5A87">
      <w:pPr>
        <w:pStyle w:val="a7"/>
      </w:pPr>
      <w:r>
        <w:rPr>
          <w:rStyle w:val="a6"/>
        </w:rPr>
        <w:annotationRef/>
      </w:r>
      <w:r>
        <w:rPr>
          <w:rFonts w:hint="eastAsia"/>
        </w:rPr>
        <w:t>L</w:t>
      </w:r>
      <w:r>
        <w:t xml:space="preserve">argely from </w:t>
      </w:r>
      <w:r w:rsidRPr="003321C0">
        <w:rPr>
          <w:rFonts w:ascii="Times New Roman" w:hAnsi="Times New Roman" w:cs="Times New Roman"/>
        </w:rPr>
        <w:t>Jędrzejka</w:t>
      </w:r>
      <w:r>
        <w:t xml:space="preserve"> 2019</w:t>
      </w:r>
    </w:p>
  </w:comment>
  <w:comment w:id="33" w:author="賴星光星光" w:date="2024-03-27T16:07:00Z" w:initials="賴星光星光">
    <w:p w14:paraId="67E26CB2" w14:textId="7470CCEA" w:rsidR="00EF5A87" w:rsidRDefault="00EF5A87">
      <w:pPr>
        <w:pStyle w:val="a7"/>
      </w:pPr>
      <w:r>
        <w:rPr>
          <w:rStyle w:val="a6"/>
        </w:rPr>
        <w:annotationRef/>
      </w:r>
    </w:p>
  </w:comment>
  <w:comment w:id="40" w:author="賴星光星光" w:date="2024-03-22T16:34:00Z" w:initials="賴星光星光">
    <w:p w14:paraId="0CDD0044" w14:textId="2FD0AA78" w:rsidR="00EF5A87" w:rsidRDefault="00EF5A87">
      <w:pPr>
        <w:pStyle w:val="a7"/>
      </w:pPr>
      <w:r>
        <w:rPr>
          <w:rStyle w:val="a6"/>
        </w:rPr>
        <w:annotationRef/>
      </w:r>
      <w:r>
        <w:rPr>
          <w:rFonts w:hint="eastAsia"/>
        </w:rPr>
        <w:t>F</w:t>
      </w:r>
      <w:r>
        <w:t xml:space="preserve">ootnote? The relevant content discloses </w:t>
      </w:r>
    </w:p>
  </w:comment>
  <w:comment w:id="41" w:author="賴星光星光" w:date="2024-03-22T16:43:00Z" w:initials="賴星光星光">
    <w:p w14:paraId="1360216F" w14:textId="23AD16E5" w:rsidR="00EF5A87" w:rsidRDefault="00EF5A87">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42" w:author="賴星光星光" w:date="2024-03-22T16:44:00Z" w:initials="賴星光星光">
    <w:p w14:paraId="425407FD" w14:textId="2CC3429D" w:rsidR="00EF5A87" w:rsidRDefault="00EF5A87">
      <w:pPr>
        <w:pStyle w:val="a7"/>
      </w:pPr>
      <w:r>
        <w:rPr>
          <w:rStyle w:val="a6"/>
        </w:rPr>
        <w:annotationRef/>
      </w:r>
    </w:p>
  </w:comment>
  <w:comment w:id="61" w:author="Sheng-Feng Hsieh" w:date="2024-03-21T16:30:00Z" w:initials="SH">
    <w:p w14:paraId="5DC8007A" w14:textId="77777777" w:rsidR="00EF5A87" w:rsidRDefault="00EF5A87" w:rsidP="00A97EED">
      <w:r>
        <w:rPr>
          <w:rStyle w:val="a6"/>
        </w:rPr>
        <w:annotationRef/>
      </w:r>
      <w:r>
        <w:t>Add a citation here</w:t>
      </w:r>
    </w:p>
  </w:comment>
  <w:comment w:id="62" w:author="Sheng-Feng Hsieh" w:date="2024-03-21T16:33:00Z" w:initials="SH">
    <w:p w14:paraId="4E8EDAA4" w14:textId="77777777" w:rsidR="00EF5A87" w:rsidRDefault="00EF5A87" w:rsidP="000B705B">
      <w:r>
        <w:rPr>
          <w:rStyle w:val="a6"/>
        </w:rPr>
        <w:annotationRef/>
      </w:r>
      <w:r>
        <w:t>Perhaps we can add some anecdotal evidences (in English) indicating that the financial industry is the leading industry implementing RPA in Taiwan and other countries.</w:t>
      </w:r>
    </w:p>
  </w:comment>
  <w:comment w:id="63" w:author="賴星光星光" w:date="2024-03-22T15:46:00Z" w:initials="賴星光星光">
    <w:p w14:paraId="7F94C3BF" w14:textId="3465B8BC" w:rsidR="00EF5A87" w:rsidRDefault="00EF5A87">
      <w:pPr>
        <w:pStyle w:val="a7"/>
      </w:pPr>
      <w:r>
        <w:rPr>
          <w:rStyle w:val="a6"/>
        </w:rPr>
        <w:annotationRef/>
      </w:r>
      <w:r>
        <w:t xml:space="preserve">Footnote? </w:t>
      </w:r>
    </w:p>
    <w:p w14:paraId="4D6AC2F6" w14:textId="77777777" w:rsidR="00EF5A87" w:rsidRDefault="00EF5A87">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EF5A87" w:rsidRDefault="00EF5A87">
      <w:pPr>
        <w:pStyle w:val="a7"/>
      </w:pPr>
    </w:p>
  </w:comment>
  <w:comment w:id="64" w:author="賴星光星光" w:date="2024-03-22T16:17:00Z" w:initials="賴星光星光">
    <w:p w14:paraId="13C63A6D" w14:textId="36BC2005" w:rsidR="00EF5A87" w:rsidRDefault="00EF5A87">
      <w:pPr>
        <w:pStyle w:val="a7"/>
      </w:pPr>
      <w:r>
        <w:rPr>
          <w:rStyle w:val="a6"/>
        </w:rPr>
        <w:annotationRef/>
      </w:r>
    </w:p>
  </w:comment>
  <w:comment w:id="68" w:author="Sheng-Feng Hsieh" w:date="2024-03-21T16:35:00Z" w:initials="SH">
    <w:p w14:paraId="1B4068B8" w14:textId="77777777" w:rsidR="00EF5A87" w:rsidRDefault="00EF5A87" w:rsidP="006B160F">
      <w:r>
        <w:rPr>
          <w:rStyle w:val="a6"/>
        </w:rPr>
        <w:annotationRef/>
      </w:r>
      <w:r>
        <w:t>Just check, the matching is based on these two factors?</w:t>
      </w:r>
    </w:p>
  </w:comment>
  <w:comment w:id="69" w:author="賴星光星光" w:date="2024-03-22T17:12:00Z" w:initials="賴星光星光">
    <w:p w14:paraId="4A758DD7" w14:textId="6077375E" w:rsidR="00EF5A87" w:rsidRDefault="00EF5A87">
      <w:pPr>
        <w:pStyle w:val="a7"/>
      </w:pPr>
      <w:r>
        <w:rPr>
          <w:rStyle w:val="a6"/>
        </w:rPr>
        <w:annotationRef/>
      </w:r>
      <w:r>
        <w:rPr>
          <w:rFonts w:hint="eastAsia"/>
        </w:rPr>
        <w:t>S</w:t>
      </w:r>
      <w:r>
        <w:t>imilar?</w:t>
      </w:r>
      <w:r>
        <w:br/>
        <w:t>Implementation year is quite weird since the POST is determined after the match.</w:t>
      </w:r>
    </w:p>
  </w:comment>
  <w:comment w:id="70" w:author="賴星光星光" w:date="2024-03-22T17:13:00Z" w:initials="賴星光星光">
    <w:p w14:paraId="732ABED1" w14:textId="6025EC0C" w:rsidR="00EF5A87" w:rsidRDefault="00EF5A87">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EF5A87" w:rsidRDefault="00EF5A87">
      <w:pPr>
        <w:pStyle w:val="a7"/>
      </w:pPr>
    </w:p>
  </w:comment>
  <w:comment w:id="71" w:author="賴星光星光" w:date="2024-03-23T15:20:00Z" w:initials="賴星光星光">
    <w:p w14:paraId="2D8B8A83" w14:textId="5D4D811B" w:rsidR="00EF5A87" w:rsidRDefault="00EF5A87">
      <w:pPr>
        <w:pStyle w:val="a7"/>
      </w:pPr>
      <w:r>
        <w:rPr>
          <w:rStyle w:val="a6"/>
        </w:rPr>
        <w:annotationRef/>
      </w:r>
    </w:p>
  </w:comment>
  <w:comment w:id="78" w:author="Sheng-Feng Hsieh" w:date="2024-03-21T16:40:00Z" w:initials="SH">
    <w:p w14:paraId="4E311C2B" w14:textId="77777777" w:rsidR="00EF5A87" w:rsidRDefault="00EF5A87" w:rsidP="008F79DA">
      <w:r>
        <w:rPr>
          <w:rStyle w:val="a6"/>
        </w:rPr>
        <w:annotationRef/>
      </w:r>
      <w:r>
        <w:t>Where is the framework?</w:t>
      </w:r>
    </w:p>
  </w:comment>
  <w:comment w:id="77" w:author="星光 賴星光" w:date="2024-03-21T20:08:00Z" w:initials="星賴">
    <w:p w14:paraId="1116A191" w14:textId="77777777" w:rsidR="00EF5A87" w:rsidRDefault="00EF5A87" w:rsidP="003405F2">
      <w:pPr>
        <w:pStyle w:val="a7"/>
      </w:pPr>
      <w:r>
        <w:rPr>
          <w:rStyle w:val="a6"/>
        </w:rPr>
        <w:annotationRef/>
      </w:r>
      <w:r>
        <w:rPr>
          <w:rFonts w:hint="eastAsia"/>
        </w:rPr>
        <w:t>改成</w:t>
      </w:r>
      <w:r>
        <w:rPr>
          <w:rFonts w:hint="eastAsia"/>
        </w:rPr>
        <w:t xml:space="preserve"> T</w:t>
      </w:r>
      <w:r>
        <w:t>hese measurements capture</w:t>
      </w:r>
    </w:p>
  </w:comment>
  <w:comment w:id="79" w:author="Sheng-Feng Hsieh" w:date="2024-03-21T16:47:00Z" w:initials="SH">
    <w:p w14:paraId="71376471" w14:textId="5335467D" w:rsidR="00EF5A87" w:rsidRDefault="00EF5A87" w:rsidP="00535663">
      <w:r>
        <w:rPr>
          <w:rStyle w:val="a6"/>
        </w:rPr>
        <w:annotationRef/>
      </w:r>
      <w:r>
        <w:t>Rewrite the sentence.</w:t>
      </w:r>
    </w:p>
  </w:comment>
  <w:comment w:id="107" w:author="Sheng-Feng Hsieh" w:date="2024-03-18T14:35:00Z" w:initials="SH">
    <w:p w14:paraId="33BF7E5D" w14:textId="64072351" w:rsidR="00EF5A87" w:rsidRDefault="00EF5A87"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08" w:author="賴星光星光" w:date="2024-03-24T16:34:00Z" w:initials="賴星光星光">
    <w:p w14:paraId="0FFDD67D" w14:textId="70842DC0" w:rsidR="00EF5A87" w:rsidRDefault="00EF5A87">
      <w:pPr>
        <w:pStyle w:val="a7"/>
      </w:pPr>
      <w:r>
        <w:rPr>
          <w:rStyle w:val="a6"/>
        </w:rPr>
        <w:annotationRef/>
      </w:r>
      <w:r>
        <w:rPr>
          <w:rFonts w:hint="eastAsia"/>
        </w:rPr>
        <w:t>在</w:t>
      </w:r>
      <w:r>
        <w:rPr>
          <w:rFonts w:hint="eastAsia"/>
        </w:rPr>
        <w:t>E</w:t>
      </w:r>
      <w:r>
        <w:t>ndnote</w:t>
      </w:r>
      <w:r>
        <w:rPr>
          <w:rFonts w:hint="eastAsia"/>
        </w:rPr>
        <w:t>上調整了</w:t>
      </w:r>
    </w:p>
  </w:comment>
  <w:comment w:id="109" w:author="賴星光星光" w:date="2024-03-24T16:34:00Z" w:initials="賴星光星光">
    <w:p w14:paraId="19DC14C4" w14:textId="2B1559FA" w:rsidR="00EF5A87" w:rsidRDefault="00EF5A87">
      <w:pPr>
        <w:pStyle w:val="a7"/>
      </w:pPr>
      <w:r>
        <w:rPr>
          <w:rStyle w:val="a6"/>
        </w:rPr>
        <w:annotationRef/>
      </w:r>
    </w:p>
  </w:comment>
  <w:comment w:id="110" w:author="Sheng-Feng Hsieh" w:date="2024-03-21T16:26:00Z" w:initials="SH">
    <w:p w14:paraId="2DB00953" w14:textId="77777777" w:rsidR="00EF5A87" w:rsidRDefault="00EF5A87" w:rsidP="00EC6172">
      <w:r>
        <w:rPr>
          <w:rStyle w:val="a6"/>
        </w:rPr>
        <w:annotationRef/>
      </w:r>
      <w:r>
        <w:t>The first line item should be the number of ALL UNIQUE companies within the sample period.</w:t>
      </w:r>
    </w:p>
  </w:comment>
  <w:comment w:id="111" w:author="賴星光星光" w:date="2024-03-22T17:24:00Z" w:initials="賴星光星光">
    <w:p w14:paraId="460A4CF9" w14:textId="35876BD8" w:rsidR="00EF5A87" w:rsidRDefault="00EF5A87">
      <w:pPr>
        <w:pStyle w:val="a7"/>
      </w:pPr>
      <w:r>
        <w:rPr>
          <w:rStyle w:val="a6"/>
        </w:rPr>
        <w:annotationRef/>
      </w:r>
      <w:r>
        <w:rPr>
          <w:rFonts w:hint="eastAsia"/>
        </w:rPr>
        <w:t>M</w:t>
      </w:r>
      <w:r>
        <w:t>orris 2010 P and W 2018</w:t>
      </w:r>
    </w:p>
  </w:comment>
  <w:comment w:id="112" w:author="賴星光星光" w:date="2024-03-22T17:26:00Z" w:initials="賴星光星光">
    <w:p w14:paraId="2606E75C" w14:textId="71E67C5A" w:rsidR="00EF5A87" w:rsidRDefault="00EF5A87">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38800" w15:done="0"/>
  <w15:commentEx w15:paraId="4578EF17"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17D8EF69" w15:done="0"/>
  <w15:commentEx w15:paraId="3B6778ED" w15:paraIdParent="17D8EF69" w15:done="0"/>
  <w15:commentEx w15:paraId="03F33D53" w15:done="0"/>
  <w15:commentEx w15:paraId="67E26CB2" w15:paraIdParent="03F33D53"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71376471"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38800" w16cid:durableId="19B072C1"/>
  <w16cid:commentId w16cid:paraId="4578EF17" w16cid:durableId="57D6142B"/>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17D8EF69" w16cid:durableId="29AAB730"/>
  <w16cid:commentId w16cid:paraId="3B6778ED" w16cid:durableId="29AAB73A"/>
  <w16cid:commentId w16cid:paraId="03F33D53" w16cid:durableId="29AEC299"/>
  <w16cid:commentId w16cid:paraId="67E26CB2" w16cid:durableId="29AEC2A8"/>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71376471" w16cid:durableId="40289244"/>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AF14A" w14:textId="77777777" w:rsidR="008F317B" w:rsidRDefault="008F317B" w:rsidP="00FD3CBB">
      <w:r>
        <w:separator/>
      </w:r>
    </w:p>
  </w:endnote>
  <w:endnote w:type="continuationSeparator" w:id="0">
    <w:p w14:paraId="55218D48" w14:textId="77777777" w:rsidR="008F317B" w:rsidRDefault="008F317B"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97C64" w14:textId="77777777" w:rsidR="008F317B" w:rsidRDefault="008F317B" w:rsidP="00FD3CBB">
      <w:r>
        <w:separator/>
      </w:r>
    </w:p>
  </w:footnote>
  <w:footnote w:type="continuationSeparator" w:id="0">
    <w:p w14:paraId="64B7033E" w14:textId="77777777" w:rsidR="008F317B" w:rsidRDefault="008F317B" w:rsidP="00FD3CBB">
      <w:r>
        <w:continuationSeparator/>
      </w:r>
    </w:p>
  </w:footnote>
  <w:footnote w:id="1">
    <w:p w14:paraId="01ACE0DE" w14:textId="5A8567E2" w:rsidR="00EF5A87" w:rsidRPr="00E04988" w:rsidRDefault="00EF5A87">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 and etc.</w:t>
      </w:r>
    </w:p>
  </w:footnote>
  <w:footnote w:id="2">
    <w:p w14:paraId="7A537569" w14:textId="45EB67E8" w:rsidR="00EF5A87" w:rsidRPr="00A77241" w:rsidRDefault="00EF5A87">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3">
    <w:p w14:paraId="59DF4DB6" w14:textId="0F4D4A4E" w:rsidR="00EF5A87" w:rsidRPr="000339FC" w:rsidRDefault="00EF5A87">
      <w:pPr>
        <w:pStyle w:val="aff"/>
      </w:pPr>
      <w:r w:rsidRPr="00607BA3">
        <w:rPr>
          <w:rFonts w:ascii="Times New Roman" w:hAnsi="Times New Roman" w:cs="Times New Roman"/>
        </w:rPr>
        <w:footnoteRef/>
      </w:r>
      <w:r w:rsidRPr="00607BA3">
        <w:rPr>
          <w:rFonts w:ascii="Times New Roman" w:hAnsi="Times New Roman" w:cs="Times New Roman"/>
        </w:rPr>
        <w:t xml:space="preserve"> 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 </w:t>
      </w:r>
    </w:p>
  </w:footnote>
  <w:footnote w:id="4">
    <w:p w14:paraId="22A35BFC" w14:textId="6A84CE2F" w:rsidR="00EF5A87" w:rsidRPr="00A97EED" w:rsidRDefault="00EF5A87">
      <w:pPr>
        <w:pStyle w:val="aff"/>
        <w:rPr>
          <w:rFonts w:ascii="Times New Roman" w:hAnsi="Times New Roman" w:cs="Times New Roman"/>
          <w:rPrChange w:id="48" w:author="Sheng-Feng Hsieh" w:date="2024-03-21T16:30:00Z">
            <w:rPr/>
          </w:rPrChange>
        </w:rPr>
      </w:pPr>
      <w:ins w:id="49" w:author="Sheng-Feng Hsieh" w:date="2024-03-21T16:28:00Z">
        <w:r w:rsidRPr="00A97EED">
          <w:rPr>
            <w:rStyle w:val="aff1"/>
            <w:rFonts w:ascii="Times New Roman" w:hAnsi="Times New Roman" w:cs="Times New Roman"/>
            <w:rPrChange w:id="50" w:author="Sheng-Feng Hsieh" w:date="2024-03-21T16:30:00Z">
              <w:rPr>
                <w:rStyle w:val="aff1"/>
              </w:rPr>
            </w:rPrChange>
          </w:rPr>
          <w:footnoteRef/>
        </w:r>
        <w:r w:rsidRPr="00A97EED">
          <w:rPr>
            <w:rFonts w:ascii="Times New Roman" w:hAnsi="Times New Roman" w:cs="Times New Roman"/>
            <w:rPrChange w:id="51" w:author="Sheng-Feng Hsieh" w:date="2024-03-21T16:30:00Z">
              <w:rPr/>
            </w:rPrChange>
          </w:rPr>
          <w:t xml:space="preserve"> The</w:t>
        </w:r>
      </w:ins>
      <w:ins w:id="52" w:author="Sheng-Feng Hsieh" w:date="2024-03-21T16:29:00Z">
        <w:r w:rsidRPr="00A97EED">
          <w:rPr>
            <w:rFonts w:ascii="Times New Roman" w:hAnsi="Times New Roman" w:cs="Times New Roman"/>
            <w:rPrChange w:id="53" w:author="Sheng-Feng Hsieh" w:date="2024-03-21T16:30:00Z">
              <w:rPr/>
            </w:rPrChange>
          </w:rPr>
          <w:t xml:space="preserve"> anecdotal evidence </w:t>
        </w:r>
      </w:ins>
      <w:ins w:id="54" w:author="Sheng-Feng Hsieh" w:date="2024-03-21T16:36:00Z">
        <w:r>
          <w:rPr>
            <w:rFonts w:ascii="Times New Roman" w:hAnsi="Times New Roman" w:cs="Times New Roman"/>
          </w:rPr>
          <w:t xml:space="preserve">(news articles in Taiwanese Mandarin) </w:t>
        </w:r>
      </w:ins>
      <w:ins w:id="55" w:author="Sheng-Feng Hsieh" w:date="2024-03-21T16:29:00Z">
        <w:r w:rsidRPr="00A97EED">
          <w:rPr>
            <w:rFonts w:ascii="Times New Roman" w:hAnsi="Times New Roman" w:cs="Times New Roman"/>
            <w:rPrChange w:id="56" w:author="Sheng-Feng Hsieh" w:date="2024-03-21T16:30:00Z">
              <w:rPr/>
            </w:rPrChange>
          </w:rPr>
          <w:t xml:space="preserve">also indicated that Taiwanese companies implemented RPA </w:t>
        </w:r>
      </w:ins>
      <w:ins w:id="57" w:author="Sheng-Feng Hsieh" w:date="2024-03-21T16:36:00Z">
        <w:r>
          <w:rPr>
            <w:rFonts w:ascii="Times New Roman" w:hAnsi="Times New Roman" w:cs="Times New Roman"/>
          </w:rPr>
          <w:t>starting from</w:t>
        </w:r>
      </w:ins>
      <w:ins w:id="58" w:author="Sheng-Feng Hsieh" w:date="2024-03-21T16:29:00Z">
        <w:r w:rsidRPr="00A97EED">
          <w:rPr>
            <w:rFonts w:ascii="Times New Roman" w:hAnsi="Times New Roman" w:cs="Times New Roman"/>
            <w:rPrChange w:id="59" w:author="Sheng-Feng Hsieh" w:date="2024-03-21T16:30:00Z">
              <w:rPr/>
            </w:rPrChange>
          </w:rPr>
          <w:t xml:space="preserve"> 2017.</w:t>
        </w:r>
      </w:ins>
    </w:p>
  </w:footnote>
  <w:footnote w:id="5">
    <w:p w14:paraId="11F092B0" w14:textId="1A4AC143" w:rsidR="00EF5A87" w:rsidRPr="002B5370" w:rsidRDefault="00EF5A87">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6">
    <w:p w14:paraId="368256E2" w14:textId="1582EE4F" w:rsidR="00EF5A87" w:rsidRDefault="00EF5A87">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r>
        <w:rPr>
          <w:rStyle w:val="a6"/>
        </w:rPr>
        <w:annotationRef/>
      </w:r>
    </w:p>
  </w:footnote>
  <w:footnote w:id="7">
    <w:p w14:paraId="6E2CC35B" w14:textId="521842BA" w:rsidR="00EF5A87" w:rsidRPr="00BD1B1C" w:rsidRDefault="00EF5A87">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11154"/>
    <w:rsid w:val="000122B0"/>
    <w:rsid w:val="000176F7"/>
    <w:rsid w:val="000255CE"/>
    <w:rsid w:val="00025DDA"/>
    <w:rsid w:val="000339FC"/>
    <w:rsid w:val="000365EA"/>
    <w:rsid w:val="000373EA"/>
    <w:rsid w:val="00040857"/>
    <w:rsid w:val="000426B3"/>
    <w:rsid w:val="00043578"/>
    <w:rsid w:val="000455A4"/>
    <w:rsid w:val="00047083"/>
    <w:rsid w:val="000501D6"/>
    <w:rsid w:val="0005030B"/>
    <w:rsid w:val="00055925"/>
    <w:rsid w:val="0005686D"/>
    <w:rsid w:val="000629B1"/>
    <w:rsid w:val="00063735"/>
    <w:rsid w:val="00064429"/>
    <w:rsid w:val="00071DE2"/>
    <w:rsid w:val="000727A7"/>
    <w:rsid w:val="00072C55"/>
    <w:rsid w:val="00075C53"/>
    <w:rsid w:val="000803A6"/>
    <w:rsid w:val="000809E6"/>
    <w:rsid w:val="00084F8E"/>
    <w:rsid w:val="00086010"/>
    <w:rsid w:val="00090C6F"/>
    <w:rsid w:val="000919BC"/>
    <w:rsid w:val="00093301"/>
    <w:rsid w:val="00094EA1"/>
    <w:rsid w:val="000964FE"/>
    <w:rsid w:val="000978B6"/>
    <w:rsid w:val="000B0ACE"/>
    <w:rsid w:val="000B1131"/>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FB7"/>
    <w:rsid w:val="000F4B44"/>
    <w:rsid w:val="00107035"/>
    <w:rsid w:val="00107B51"/>
    <w:rsid w:val="0011193D"/>
    <w:rsid w:val="00114EBE"/>
    <w:rsid w:val="001223ED"/>
    <w:rsid w:val="00125F72"/>
    <w:rsid w:val="00126C67"/>
    <w:rsid w:val="0012740D"/>
    <w:rsid w:val="00127E7E"/>
    <w:rsid w:val="0013082B"/>
    <w:rsid w:val="0013170B"/>
    <w:rsid w:val="0014301C"/>
    <w:rsid w:val="001465E5"/>
    <w:rsid w:val="001505FB"/>
    <w:rsid w:val="0015128C"/>
    <w:rsid w:val="0015241B"/>
    <w:rsid w:val="00152F69"/>
    <w:rsid w:val="0015433E"/>
    <w:rsid w:val="001554B3"/>
    <w:rsid w:val="00160330"/>
    <w:rsid w:val="00161959"/>
    <w:rsid w:val="0016282D"/>
    <w:rsid w:val="001710BE"/>
    <w:rsid w:val="001730F6"/>
    <w:rsid w:val="001765A8"/>
    <w:rsid w:val="00176DC9"/>
    <w:rsid w:val="001816D2"/>
    <w:rsid w:val="0019116F"/>
    <w:rsid w:val="00193138"/>
    <w:rsid w:val="001A0814"/>
    <w:rsid w:val="001A137A"/>
    <w:rsid w:val="001A1DAD"/>
    <w:rsid w:val="001A21AD"/>
    <w:rsid w:val="001A2F54"/>
    <w:rsid w:val="001B49F4"/>
    <w:rsid w:val="001B5518"/>
    <w:rsid w:val="001C2D2D"/>
    <w:rsid w:val="001C6FCF"/>
    <w:rsid w:val="001D0DB1"/>
    <w:rsid w:val="001D15B6"/>
    <w:rsid w:val="001D3FCA"/>
    <w:rsid w:val="001D6BAF"/>
    <w:rsid w:val="001E4727"/>
    <w:rsid w:val="001E5731"/>
    <w:rsid w:val="001E6C07"/>
    <w:rsid w:val="001F06D2"/>
    <w:rsid w:val="001F2099"/>
    <w:rsid w:val="001F2D92"/>
    <w:rsid w:val="001F4FCE"/>
    <w:rsid w:val="001F500D"/>
    <w:rsid w:val="001F6EB7"/>
    <w:rsid w:val="00205814"/>
    <w:rsid w:val="0021158C"/>
    <w:rsid w:val="00211694"/>
    <w:rsid w:val="00212054"/>
    <w:rsid w:val="00224D66"/>
    <w:rsid w:val="002271A6"/>
    <w:rsid w:val="00233A1E"/>
    <w:rsid w:val="0023589E"/>
    <w:rsid w:val="00235DDE"/>
    <w:rsid w:val="00236957"/>
    <w:rsid w:val="00242D71"/>
    <w:rsid w:val="002564C8"/>
    <w:rsid w:val="0026093E"/>
    <w:rsid w:val="0026530B"/>
    <w:rsid w:val="00266C87"/>
    <w:rsid w:val="00267C4E"/>
    <w:rsid w:val="00270595"/>
    <w:rsid w:val="00271BE8"/>
    <w:rsid w:val="00272326"/>
    <w:rsid w:val="00280E1A"/>
    <w:rsid w:val="00281C1A"/>
    <w:rsid w:val="002879EE"/>
    <w:rsid w:val="002910F2"/>
    <w:rsid w:val="00291421"/>
    <w:rsid w:val="002922AE"/>
    <w:rsid w:val="00292318"/>
    <w:rsid w:val="002A0C6A"/>
    <w:rsid w:val="002A5003"/>
    <w:rsid w:val="002A5535"/>
    <w:rsid w:val="002B2449"/>
    <w:rsid w:val="002B31BB"/>
    <w:rsid w:val="002B5370"/>
    <w:rsid w:val="002C1A35"/>
    <w:rsid w:val="002C5686"/>
    <w:rsid w:val="002D3802"/>
    <w:rsid w:val="002D4505"/>
    <w:rsid w:val="002F5090"/>
    <w:rsid w:val="002F60CD"/>
    <w:rsid w:val="003019C8"/>
    <w:rsid w:val="00306687"/>
    <w:rsid w:val="0030714D"/>
    <w:rsid w:val="00307E41"/>
    <w:rsid w:val="00313590"/>
    <w:rsid w:val="0031705B"/>
    <w:rsid w:val="00317C4F"/>
    <w:rsid w:val="00323772"/>
    <w:rsid w:val="00326DB2"/>
    <w:rsid w:val="003274A3"/>
    <w:rsid w:val="003321C0"/>
    <w:rsid w:val="00333F9D"/>
    <w:rsid w:val="00334D57"/>
    <w:rsid w:val="00335392"/>
    <w:rsid w:val="0033584C"/>
    <w:rsid w:val="00337C6F"/>
    <w:rsid w:val="00340230"/>
    <w:rsid w:val="003405F2"/>
    <w:rsid w:val="00346716"/>
    <w:rsid w:val="003508A3"/>
    <w:rsid w:val="0035092C"/>
    <w:rsid w:val="003557B2"/>
    <w:rsid w:val="003564A5"/>
    <w:rsid w:val="00362596"/>
    <w:rsid w:val="00366ED2"/>
    <w:rsid w:val="00372179"/>
    <w:rsid w:val="0037252C"/>
    <w:rsid w:val="00373629"/>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3139"/>
    <w:rsid w:val="003E64F3"/>
    <w:rsid w:val="003F3B92"/>
    <w:rsid w:val="0040065A"/>
    <w:rsid w:val="00402248"/>
    <w:rsid w:val="0040247E"/>
    <w:rsid w:val="00402588"/>
    <w:rsid w:val="0040421F"/>
    <w:rsid w:val="00407E7B"/>
    <w:rsid w:val="0041390B"/>
    <w:rsid w:val="00415B8B"/>
    <w:rsid w:val="00417E4C"/>
    <w:rsid w:val="00417FE3"/>
    <w:rsid w:val="004222CE"/>
    <w:rsid w:val="00422D9A"/>
    <w:rsid w:val="004252AF"/>
    <w:rsid w:val="004255E6"/>
    <w:rsid w:val="00430F05"/>
    <w:rsid w:val="00433727"/>
    <w:rsid w:val="00436E69"/>
    <w:rsid w:val="00441177"/>
    <w:rsid w:val="00442072"/>
    <w:rsid w:val="00444655"/>
    <w:rsid w:val="004452B8"/>
    <w:rsid w:val="004460EE"/>
    <w:rsid w:val="0044705D"/>
    <w:rsid w:val="004505B4"/>
    <w:rsid w:val="00450BC9"/>
    <w:rsid w:val="00456DB1"/>
    <w:rsid w:val="004619BC"/>
    <w:rsid w:val="00464A5A"/>
    <w:rsid w:val="00465538"/>
    <w:rsid w:val="004659F7"/>
    <w:rsid w:val="0046611E"/>
    <w:rsid w:val="0046630C"/>
    <w:rsid w:val="004713A0"/>
    <w:rsid w:val="00472141"/>
    <w:rsid w:val="00473D79"/>
    <w:rsid w:val="00477BF2"/>
    <w:rsid w:val="00480612"/>
    <w:rsid w:val="0048129C"/>
    <w:rsid w:val="00482738"/>
    <w:rsid w:val="00482B86"/>
    <w:rsid w:val="00486509"/>
    <w:rsid w:val="00491F4D"/>
    <w:rsid w:val="0049423E"/>
    <w:rsid w:val="00494445"/>
    <w:rsid w:val="00494739"/>
    <w:rsid w:val="004A34F7"/>
    <w:rsid w:val="004A3A46"/>
    <w:rsid w:val="004A489A"/>
    <w:rsid w:val="004A5372"/>
    <w:rsid w:val="004A6180"/>
    <w:rsid w:val="004A7874"/>
    <w:rsid w:val="004B5BEA"/>
    <w:rsid w:val="004C0924"/>
    <w:rsid w:val="004C1548"/>
    <w:rsid w:val="004C5DCE"/>
    <w:rsid w:val="004C6B4B"/>
    <w:rsid w:val="004C73E5"/>
    <w:rsid w:val="004D0488"/>
    <w:rsid w:val="004E1976"/>
    <w:rsid w:val="004E3D8C"/>
    <w:rsid w:val="004E51A8"/>
    <w:rsid w:val="004E7603"/>
    <w:rsid w:val="004F6970"/>
    <w:rsid w:val="00500830"/>
    <w:rsid w:val="00510285"/>
    <w:rsid w:val="00511EA3"/>
    <w:rsid w:val="005154ED"/>
    <w:rsid w:val="00517CE0"/>
    <w:rsid w:val="00520959"/>
    <w:rsid w:val="00525150"/>
    <w:rsid w:val="005257E1"/>
    <w:rsid w:val="00535663"/>
    <w:rsid w:val="00540006"/>
    <w:rsid w:val="005400F7"/>
    <w:rsid w:val="00542A49"/>
    <w:rsid w:val="00546E2D"/>
    <w:rsid w:val="005527CE"/>
    <w:rsid w:val="00557CC3"/>
    <w:rsid w:val="00560CC3"/>
    <w:rsid w:val="00562EB6"/>
    <w:rsid w:val="0056588B"/>
    <w:rsid w:val="00566436"/>
    <w:rsid w:val="0057183C"/>
    <w:rsid w:val="00572055"/>
    <w:rsid w:val="00573425"/>
    <w:rsid w:val="00574430"/>
    <w:rsid w:val="00574600"/>
    <w:rsid w:val="00574F03"/>
    <w:rsid w:val="005750CF"/>
    <w:rsid w:val="00581686"/>
    <w:rsid w:val="00585F51"/>
    <w:rsid w:val="005955D2"/>
    <w:rsid w:val="005964EF"/>
    <w:rsid w:val="005A17E7"/>
    <w:rsid w:val="005A2BB6"/>
    <w:rsid w:val="005A33F2"/>
    <w:rsid w:val="005A369E"/>
    <w:rsid w:val="005A4CC8"/>
    <w:rsid w:val="005A54F2"/>
    <w:rsid w:val="005A5861"/>
    <w:rsid w:val="005B1DA2"/>
    <w:rsid w:val="005B27A1"/>
    <w:rsid w:val="005B6C42"/>
    <w:rsid w:val="005B73E7"/>
    <w:rsid w:val="005C172B"/>
    <w:rsid w:val="005C641E"/>
    <w:rsid w:val="005D24DC"/>
    <w:rsid w:val="005D4BBD"/>
    <w:rsid w:val="005D6F05"/>
    <w:rsid w:val="005D79A8"/>
    <w:rsid w:val="005E0CC9"/>
    <w:rsid w:val="005E5476"/>
    <w:rsid w:val="005E5EE2"/>
    <w:rsid w:val="005E7809"/>
    <w:rsid w:val="005E7A1B"/>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76D3B"/>
    <w:rsid w:val="0068537C"/>
    <w:rsid w:val="00685B8C"/>
    <w:rsid w:val="006941B5"/>
    <w:rsid w:val="0069469E"/>
    <w:rsid w:val="00694D51"/>
    <w:rsid w:val="00696699"/>
    <w:rsid w:val="006B160F"/>
    <w:rsid w:val="006B403D"/>
    <w:rsid w:val="006B5C43"/>
    <w:rsid w:val="006C0B32"/>
    <w:rsid w:val="006C1F32"/>
    <w:rsid w:val="006C36ED"/>
    <w:rsid w:val="006C5C86"/>
    <w:rsid w:val="006D0036"/>
    <w:rsid w:val="006D0F0C"/>
    <w:rsid w:val="006D1265"/>
    <w:rsid w:val="006D135F"/>
    <w:rsid w:val="006D376D"/>
    <w:rsid w:val="006D776D"/>
    <w:rsid w:val="006E4A08"/>
    <w:rsid w:val="006E5DBE"/>
    <w:rsid w:val="006E611A"/>
    <w:rsid w:val="006E65F9"/>
    <w:rsid w:val="006F2AA8"/>
    <w:rsid w:val="006F622B"/>
    <w:rsid w:val="006F66F1"/>
    <w:rsid w:val="006F7B94"/>
    <w:rsid w:val="00701971"/>
    <w:rsid w:val="00705AE7"/>
    <w:rsid w:val="00706F89"/>
    <w:rsid w:val="007119A0"/>
    <w:rsid w:val="007132F4"/>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6386"/>
    <w:rsid w:val="00753102"/>
    <w:rsid w:val="0075338A"/>
    <w:rsid w:val="007540FC"/>
    <w:rsid w:val="007544B6"/>
    <w:rsid w:val="00756CAA"/>
    <w:rsid w:val="00756DAF"/>
    <w:rsid w:val="00765862"/>
    <w:rsid w:val="007904B7"/>
    <w:rsid w:val="007927F8"/>
    <w:rsid w:val="00793549"/>
    <w:rsid w:val="007935E9"/>
    <w:rsid w:val="00794306"/>
    <w:rsid w:val="007951EE"/>
    <w:rsid w:val="00795A0E"/>
    <w:rsid w:val="007A0967"/>
    <w:rsid w:val="007A67FC"/>
    <w:rsid w:val="007A7271"/>
    <w:rsid w:val="007A78AD"/>
    <w:rsid w:val="007B07A7"/>
    <w:rsid w:val="007B0AC2"/>
    <w:rsid w:val="007B12E0"/>
    <w:rsid w:val="007B3EC4"/>
    <w:rsid w:val="007B641D"/>
    <w:rsid w:val="007B7468"/>
    <w:rsid w:val="007C1085"/>
    <w:rsid w:val="007C2712"/>
    <w:rsid w:val="007C4F89"/>
    <w:rsid w:val="007C6B02"/>
    <w:rsid w:val="007C7AED"/>
    <w:rsid w:val="007D03CA"/>
    <w:rsid w:val="007D3A5F"/>
    <w:rsid w:val="007E0E32"/>
    <w:rsid w:val="007E3D92"/>
    <w:rsid w:val="007E4401"/>
    <w:rsid w:val="007E5591"/>
    <w:rsid w:val="007F1583"/>
    <w:rsid w:val="007F42B2"/>
    <w:rsid w:val="007F787D"/>
    <w:rsid w:val="00812C65"/>
    <w:rsid w:val="00815074"/>
    <w:rsid w:val="008152CD"/>
    <w:rsid w:val="008218AD"/>
    <w:rsid w:val="00824263"/>
    <w:rsid w:val="00833F74"/>
    <w:rsid w:val="00847120"/>
    <w:rsid w:val="0085226C"/>
    <w:rsid w:val="00857AD7"/>
    <w:rsid w:val="00857DF8"/>
    <w:rsid w:val="00864C97"/>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17B"/>
    <w:rsid w:val="008F38E9"/>
    <w:rsid w:val="008F403D"/>
    <w:rsid w:val="008F79DA"/>
    <w:rsid w:val="00900B28"/>
    <w:rsid w:val="00902228"/>
    <w:rsid w:val="00902D91"/>
    <w:rsid w:val="00903ECE"/>
    <w:rsid w:val="0091078A"/>
    <w:rsid w:val="00917690"/>
    <w:rsid w:val="009178F7"/>
    <w:rsid w:val="00921FA5"/>
    <w:rsid w:val="009253C2"/>
    <w:rsid w:val="00926F30"/>
    <w:rsid w:val="009314F8"/>
    <w:rsid w:val="009333AE"/>
    <w:rsid w:val="00936C59"/>
    <w:rsid w:val="00940286"/>
    <w:rsid w:val="009409B9"/>
    <w:rsid w:val="00941D9A"/>
    <w:rsid w:val="00942763"/>
    <w:rsid w:val="0094390F"/>
    <w:rsid w:val="00943C25"/>
    <w:rsid w:val="0094400A"/>
    <w:rsid w:val="009462D0"/>
    <w:rsid w:val="00947C09"/>
    <w:rsid w:val="00952BF7"/>
    <w:rsid w:val="00952C34"/>
    <w:rsid w:val="009552D2"/>
    <w:rsid w:val="00956DC1"/>
    <w:rsid w:val="00960602"/>
    <w:rsid w:val="009632CB"/>
    <w:rsid w:val="00966B3B"/>
    <w:rsid w:val="00966FB0"/>
    <w:rsid w:val="009741CC"/>
    <w:rsid w:val="0097495A"/>
    <w:rsid w:val="00975294"/>
    <w:rsid w:val="009776B6"/>
    <w:rsid w:val="0098105E"/>
    <w:rsid w:val="00994D5C"/>
    <w:rsid w:val="00995E02"/>
    <w:rsid w:val="009A04A5"/>
    <w:rsid w:val="009A240B"/>
    <w:rsid w:val="009A2810"/>
    <w:rsid w:val="009B09BF"/>
    <w:rsid w:val="009B6373"/>
    <w:rsid w:val="009B6AB0"/>
    <w:rsid w:val="009C1B10"/>
    <w:rsid w:val="009C3FA8"/>
    <w:rsid w:val="009C62F5"/>
    <w:rsid w:val="009D38FC"/>
    <w:rsid w:val="009D4230"/>
    <w:rsid w:val="009D744F"/>
    <w:rsid w:val="009D7653"/>
    <w:rsid w:val="009D7789"/>
    <w:rsid w:val="009E0F5A"/>
    <w:rsid w:val="009E1ACC"/>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DFF"/>
    <w:rsid w:val="00A26232"/>
    <w:rsid w:val="00A33854"/>
    <w:rsid w:val="00A343DD"/>
    <w:rsid w:val="00A34DE2"/>
    <w:rsid w:val="00A36630"/>
    <w:rsid w:val="00A4091E"/>
    <w:rsid w:val="00A428BC"/>
    <w:rsid w:val="00A4757E"/>
    <w:rsid w:val="00A5696E"/>
    <w:rsid w:val="00A571DF"/>
    <w:rsid w:val="00A57A8A"/>
    <w:rsid w:val="00A60A09"/>
    <w:rsid w:val="00A62205"/>
    <w:rsid w:val="00A67789"/>
    <w:rsid w:val="00A70E09"/>
    <w:rsid w:val="00A7253E"/>
    <w:rsid w:val="00A75FA7"/>
    <w:rsid w:val="00A77241"/>
    <w:rsid w:val="00A828AE"/>
    <w:rsid w:val="00A8540A"/>
    <w:rsid w:val="00A86FBB"/>
    <w:rsid w:val="00A90CBC"/>
    <w:rsid w:val="00A91355"/>
    <w:rsid w:val="00A95263"/>
    <w:rsid w:val="00A97EED"/>
    <w:rsid w:val="00AA25D0"/>
    <w:rsid w:val="00AA38AD"/>
    <w:rsid w:val="00AA6C43"/>
    <w:rsid w:val="00AA7828"/>
    <w:rsid w:val="00AB6C0E"/>
    <w:rsid w:val="00AB7A88"/>
    <w:rsid w:val="00AC2657"/>
    <w:rsid w:val="00AC643E"/>
    <w:rsid w:val="00AC6947"/>
    <w:rsid w:val="00AC7897"/>
    <w:rsid w:val="00AD4461"/>
    <w:rsid w:val="00AD4E9D"/>
    <w:rsid w:val="00AD56F8"/>
    <w:rsid w:val="00AD5B7A"/>
    <w:rsid w:val="00AE5556"/>
    <w:rsid w:val="00AF0B0B"/>
    <w:rsid w:val="00AF17DC"/>
    <w:rsid w:val="00AF3B6A"/>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07CF"/>
    <w:rsid w:val="00B46CF8"/>
    <w:rsid w:val="00B4773F"/>
    <w:rsid w:val="00B51776"/>
    <w:rsid w:val="00B51F39"/>
    <w:rsid w:val="00B55F09"/>
    <w:rsid w:val="00B57137"/>
    <w:rsid w:val="00B61446"/>
    <w:rsid w:val="00B622A6"/>
    <w:rsid w:val="00B634B4"/>
    <w:rsid w:val="00B66303"/>
    <w:rsid w:val="00B71997"/>
    <w:rsid w:val="00B747E6"/>
    <w:rsid w:val="00B76E73"/>
    <w:rsid w:val="00B77954"/>
    <w:rsid w:val="00B80CAE"/>
    <w:rsid w:val="00B8194C"/>
    <w:rsid w:val="00B8439D"/>
    <w:rsid w:val="00B85057"/>
    <w:rsid w:val="00B91790"/>
    <w:rsid w:val="00B957D4"/>
    <w:rsid w:val="00BA4329"/>
    <w:rsid w:val="00BA5678"/>
    <w:rsid w:val="00BA5757"/>
    <w:rsid w:val="00BA5BBF"/>
    <w:rsid w:val="00BA705C"/>
    <w:rsid w:val="00BB2091"/>
    <w:rsid w:val="00BB35A1"/>
    <w:rsid w:val="00BC2BEF"/>
    <w:rsid w:val="00BC34F8"/>
    <w:rsid w:val="00BC43AF"/>
    <w:rsid w:val="00BC79E2"/>
    <w:rsid w:val="00BD1B1C"/>
    <w:rsid w:val="00BE02EF"/>
    <w:rsid w:val="00BE277F"/>
    <w:rsid w:val="00BE4571"/>
    <w:rsid w:val="00BE77DC"/>
    <w:rsid w:val="00BE7D2D"/>
    <w:rsid w:val="00BF331D"/>
    <w:rsid w:val="00BF3680"/>
    <w:rsid w:val="00BF70E0"/>
    <w:rsid w:val="00C006DC"/>
    <w:rsid w:val="00C01E9E"/>
    <w:rsid w:val="00C027BF"/>
    <w:rsid w:val="00C05DA1"/>
    <w:rsid w:val="00C0729B"/>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716F"/>
    <w:rsid w:val="00C876E3"/>
    <w:rsid w:val="00C8771D"/>
    <w:rsid w:val="00C878AF"/>
    <w:rsid w:val="00C87C5B"/>
    <w:rsid w:val="00C9187A"/>
    <w:rsid w:val="00C92B6E"/>
    <w:rsid w:val="00C93610"/>
    <w:rsid w:val="00C9675B"/>
    <w:rsid w:val="00C96BAC"/>
    <w:rsid w:val="00CA72E2"/>
    <w:rsid w:val="00CB0423"/>
    <w:rsid w:val="00CB16CC"/>
    <w:rsid w:val="00CB1C85"/>
    <w:rsid w:val="00CC1D7A"/>
    <w:rsid w:val="00CC27F9"/>
    <w:rsid w:val="00CC3C93"/>
    <w:rsid w:val="00CC6CE3"/>
    <w:rsid w:val="00CD1409"/>
    <w:rsid w:val="00CD3955"/>
    <w:rsid w:val="00CD4C14"/>
    <w:rsid w:val="00CD4C7D"/>
    <w:rsid w:val="00CE0748"/>
    <w:rsid w:val="00CE1409"/>
    <w:rsid w:val="00CE2343"/>
    <w:rsid w:val="00CE2502"/>
    <w:rsid w:val="00CE2C19"/>
    <w:rsid w:val="00CE7C07"/>
    <w:rsid w:val="00CF0EA4"/>
    <w:rsid w:val="00CF2A89"/>
    <w:rsid w:val="00CF3AE0"/>
    <w:rsid w:val="00CF6713"/>
    <w:rsid w:val="00D0005A"/>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7920"/>
    <w:rsid w:val="00D521F8"/>
    <w:rsid w:val="00D56057"/>
    <w:rsid w:val="00D62BA4"/>
    <w:rsid w:val="00D643D0"/>
    <w:rsid w:val="00D71CA7"/>
    <w:rsid w:val="00D74948"/>
    <w:rsid w:val="00D749C0"/>
    <w:rsid w:val="00D85F90"/>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F04A6"/>
    <w:rsid w:val="00DF1558"/>
    <w:rsid w:val="00DF2378"/>
    <w:rsid w:val="00DF3E82"/>
    <w:rsid w:val="00DF54F1"/>
    <w:rsid w:val="00E033B8"/>
    <w:rsid w:val="00E04988"/>
    <w:rsid w:val="00E05379"/>
    <w:rsid w:val="00E14629"/>
    <w:rsid w:val="00E1720D"/>
    <w:rsid w:val="00E25637"/>
    <w:rsid w:val="00E26A97"/>
    <w:rsid w:val="00E273D2"/>
    <w:rsid w:val="00E3139F"/>
    <w:rsid w:val="00E34243"/>
    <w:rsid w:val="00E3596B"/>
    <w:rsid w:val="00E35E8A"/>
    <w:rsid w:val="00E402F1"/>
    <w:rsid w:val="00E4125D"/>
    <w:rsid w:val="00E454FC"/>
    <w:rsid w:val="00E458C0"/>
    <w:rsid w:val="00E6285A"/>
    <w:rsid w:val="00E648AA"/>
    <w:rsid w:val="00E67C62"/>
    <w:rsid w:val="00E71341"/>
    <w:rsid w:val="00E7271B"/>
    <w:rsid w:val="00E756BD"/>
    <w:rsid w:val="00E76230"/>
    <w:rsid w:val="00E7659A"/>
    <w:rsid w:val="00E76BB2"/>
    <w:rsid w:val="00E80D9E"/>
    <w:rsid w:val="00E82EA9"/>
    <w:rsid w:val="00E834C9"/>
    <w:rsid w:val="00E86905"/>
    <w:rsid w:val="00E93CFD"/>
    <w:rsid w:val="00E94D4F"/>
    <w:rsid w:val="00E97519"/>
    <w:rsid w:val="00EA1324"/>
    <w:rsid w:val="00EA4D16"/>
    <w:rsid w:val="00EA72FF"/>
    <w:rsid w:val="00EB1CD3"/>
    <w:rsid w:val="00EB32B7"/>
    <w:rsid w:val="00EC0618"/>
    <w:rsid w:val="00EC1515"/>
    <w:rsid w:val="00EC21BA"/>
    <w:rsid w:val="00EC6172"/>
    <w:rsid w:val="00EC6782"/>
    <w:rsid w:val="00ED070A"/>
    <w:rsid w:val="00ED0C7C"/>
    <w:rsid w:val="00ED4C81"/>
    <w:rsid w:val="00ED502A"/>
    <w:rsid w:val="00ED74E4"/>
    <w:rsid w:val="00ED7962"/>
    <w:rsid w:val="00EE0C1A"/>
    <w:rsid w:val="00EE1517"/>
    <w:rsid w:val="00EE2FB0"/>
    <w:rsid w:val="00EE3F91"/>
    <w:rsid w:val="00EE510D"/>
    <w:rsid w:val="00EE7731"/>
    <w:rsid w:val="00EF2F5C"/>
    <w:rsid w:val="00EF3AAF"/>
    <w:rsid w:val="00EF5A87"/>
    <w:rsid w:val="00EF7D0E"/>
    <w:rsid w:val="00F05229"/>
    <w:rsid w:val="00F0547E"/>
    <w:rsid w:val="00F07C4C"/>
    <w:rsid w:val="00F11C2C"/>
    <w:rsid w:val="00F135AD"/>
    <w:rsid w:val="00F1563F"/>
    <w:rsid w:val="00F20C8D"/>
    <w:rsid w:val="00F24841"/>
    <w:rsid w:val="00F24FAF"/>
    <w:rsid w:val="00F26C83"/>
    <w:rsid w:val="00F275D1"/>
    <w:rsid w:val="00F33B9B"/>
    <w:rsid w:val="00F3614A"/>
    <w:rsid w:val="00F41A1D"/>
    <w:rsid w:val="00F45E39"/>
    <w:rsid w:val="00F463A4"/>
    <w:rsid w:val="00F53537"/>
    <w:rsid w:val="00F55669"/>
    <w:rsid w:val="00F62396"/>
    <w:rsid w:val="00F65A87"/>
    <w:rsid w:val="00F73C56"/>
    <w:rsid w:val="00F8074F"/>
    <w:rsid w:val="00F84604"/>
    <w:rsid w:val="00F84FE7"/>
    <w:rsid w:val="00F85971"/>
    <w:rsid w:val="00F860E0"/>
    <w:rsid w:val="00F90EFF"/>
    <w:rsid w:val="00F91965"/>
    <w:rsid w:val="00F942B7"/>
    <w:rsid w:val="00F95FAA"/>
    <w:rsid w:val="00FA1ED7"/>
    <w:rsid w:val="00FA6EED"/>
    <w:rsid w:val="00FB035C"/>
    <w:rsid w:val="00FB3EEC"/>
    <w:rsid w:val="00FB6277"/>
    <w:rsid w:val="00FB6D5C"/>
    <w:rsid w:val="00FB7BDE"/>
    <w:rsid w:val="00FC16F1"/>
    <w:rsid w:val="00FC3FAB"/>
    <w:rsid w:val="00FC4666"/>
    <w:rsid w:val="00FC6BFD"/>
    <w:rsid w:val="00FD07B2"/>
    <w:rsid w:val="00FD0A9C"/>
    <w:rsid w:val="00FD34F4"/>
    <w:rsid w:val="00FD3BFA"/>
    <w:rsid w:val="00FD3CBB"/>
    <w:rsid w:val="00FD6834"/>
    <w:rsid w:val="00FD73C6"/>
    <w:rsid w:val="00FD75E4"/>
    <w:rsid w:val="00FE0A4F"/>
    <w:rsid w:val="00FE1A8E"/>
    <w:rsid w:val="00FE2288"/>
    <w:rsid w:val="00FE2490"/>
    <w:rsid w:val="00FE31CE"/>
    <w:rsid w:val="00FE5C18"/>
    <w:rsid w:val="00FE7FB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0110-DE1C-4EEA-B38D-68F1EBA3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12342</TotalTime>
  <Pages>49</Pages>
  <Words>12076</Words>
  <Characters>68838</Characters>
  <Application>Microsoft Office Word</Application>
  <DocSecurity>0</DocSecurity>
  <Lines>573</Lines>
  <Paragraphs>161</Paragraphs>
  <ScaleCrop>false</ScaleCrop>
  <Company/>
  <LinksUpToDate>false</LinksUpToDate>
  <CharactersWithSpaces>80753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593</cp:revision>
  <dcterms:created xsi:type="dcterms:W3CDTF">2024-02-06T12:28:00Z</dcterms:created>
  <dcterms:modified xsi:type="dcterms:W3CDTF">2024-04-02T09:59:00Z</dcterms:modified>
</cp:coreProperties>
</file>